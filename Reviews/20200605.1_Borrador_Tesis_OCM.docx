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41B1B" w14:textId="081AE2CC" w:rsidR="00433C47" w:rsidRPr="00433C47" w:rsidDel="00F72D53" w:rsidRDefault="00433C47" w:rsidP="00D46AB0">
      <w:pPr>
        <w:rPr>
          <w:del w:id="0" w:author="Oscar Centeno Mora" w:date="2020-06-04T19:58:00Z"/>
          <w:color w:val="FF0000"/>
          <w:rPrChange w:id="1" w:author="Oscar Centeno Mora" w:date="2020-06-04T09:27:00Z">
            <w:rPr>
              <w:del w:id="2" w:author="Oscar Centeno Mora" w:date="2020-06-04T19:58:00Z"/>
            </w:rPr>
          </w:rPrChange>
        </w:rPr>
      </w:pPr>
      <w:ins w:id="3" w:author="Oscar Centeno Mora" w:date="2020-06-04T09:26:00Z">
        <w:r w:rsidRPr="00433C47">
          <w:rPr>
            <w:color w:val="FF0000"/>
            <w:rPrChange w:id="4" w:author="Oscar Centeno Mora" w:date="2020-06-04T09:27:00Z">
              <w:rPr/>
            </w:rPrChange>
          </w:rPr>
          <w:t>CESAR, NECESITO QUE LA PRÓXIMA VEZ</w:t>
        </w:r>
      </w:ins>
      <w:ins w:id="5" w:author="Oscar Centeno Mora" w:date="2020-06-04T19:56:00Z">
        <w:r w:rsidR="00F72D53">
          <w:rPr>
            <w:color w:val="FF0000"/>
          </w:rPr>
          <w:t>,</w:t>
        </w:r>
      </w:ins>
      <w:ins w:id="6" w:author="Oscar Centeno Mora" w:date="2020-06-04T09:26:00Z">
        <w:r w:rsidRPr="00433C47">
          <w:rPr>
            <w:color w:val="FF0000"/>
            <w:rPrChange w:id="7" w:author="Oscar Centeno Mora" w:date="2020-06-04T09:27:00Z">
              <w:rPr/>
            </w:rPrChange>
          </w:rPr>
          <w:t xml:space="preserve"> POR FAVOR</w:t>
        </w:r>
      </w:ins>
      <w:ins w:id="8" w:author="Oscar Centeno Mora" w:date="2020-06-04T19:56:00Z">
        <w:r w:rsidR="00F72D53">
          <w:rPr>
            <w:color w:val="FF0000"/>
          </w:rPr>
          <w:t>,</w:t>
        </w:r>
      </w:ins>
      <w:ins w:id="9" w:author="Oscar Centeno Mora" w:date="2020-06-04T09:26:00Z">
        <w:r w:rsidRPr="00433C47">
          <w:rPr>
            <w:color w:val="FF0000"/>
            <w:rPrChange w:id="10" w:author="Oscar Centeno Mora" w:date="2020-06-04T09:27:00Z">
              <w:rPr/>
            </w:rPrChange>
          </w:rPr>
          <w:t xml:space="preserve"> ME ENTREGUE UN .DOCX CON BUENOS TÍTULOS Y CON UN FORMATO MÁS ADECUADO</w:t>
        </w:r>
      </w:ins>
      <w:ins w:id="11" w:author="Oscar Centeno Mora" w:date="2020-06-04T19:56:00Z">
        <w:r w:rsidR="00F72D53">
          <w:rPr>
            <w:color w:val="FF0000"/>
          </w:rPr>
          <w:t xml:space="preserve">. </w:t>
        </w:r>
      </w:ins>
      <w:ins w:id="12" w:author="Oscar Centeno Mora" w:date="2020-06-04T09:26:00Z">
        <w:r w:rsidRPr="00433C47">
          <w:rPr>
            <w:color w:val="FF0000"/>
            <w:rPrChange w:id="13" w:author="Oscar Centeno Mora" w:date="2020-06-04T09:27:00Z">
              <w:rPr/>
            </w:rPrChange>
          </w:rPr>
          <w:t xml:space="preserve">UD LO PODRÍA HACER EN 10 MIN </w:t>
        </w:r>
      </w:ins>
      <w:ins w:id="14" w:author="Oscar Centeno Mora" w:date="2020-06-04T09:27:00Z">
        <w:r w:rsidRPr="00433C47">
          <w:rPr>
            <w:color w:val="FF0000"/>
            <w:rPrChange w:id="15" w:author="Oscar Centeno Mora" w:date="2020-06-04T09:27:00Z">
              <w:rPr/>
            </w:rPrChange>
          </w:rPr>
          <w:t>DE FORMA MANUAL UNA VEZ LO PROCESA EN MARKDOWN</w:t>
        </w:r>
      </w:ins>
      <w:ins w:id="16" w:author="Oscar Centeno Mora" w:date="2020-06-04T19:56:00Z">
        <w:r w:rsidR="00F72D53">
          <w:rPr>
            <w:color w:val="FF0000"/>
          </w:rPr>
          <w:t xml:space="preserve">. ESTOY CONSCIENTE QUE UD QUIERE VER SOBRE TODO EL FONDO, PERO YO NECESITO IR </w:t>
        </w:r>
      </w:ins>
      <w:ins w:id="17" w:author="Oscar Centeno Mora" w:date="2020-06-04T19:57:00Z">
        <w:r w:rsidR="00F72D53">
          <w:rPr>
            <w:color w:val="FF0000"/>
          </w:rPr>
          <w:t>VIENDO FONDO Y COMO ESTRUCTURA EL TRABAJO. ADEMÁS ME ES INCOMODO VER DE ESTA FORMA LOS PÁRRAF</w:t>
        </w:r>
      </w:ins>
      <w:ins w:id="18" w:author="Oscar Centeno Mora" w:date="2020-06-05T09:13:00Z">
        <w:r w:rsidR="00D71A68">
          <w:rPr>
            <w:color w:val="FF0000"/>
          </w:rPr>
          <w:t xml:space="preserve">OS. ME COSTO BASTANTE CORREGIRLO ASÍ, ADEMAS DE QUE </w:t>
        </w:r>
      </w:ins>
      <w:ins w:id="19" w:author="Oscar Centeno Mora" w:date="2020-06-05T09:14:00Z">
        <w:r w:rsidR="00D71A68">
          <w:rPr>
            <w:color w:val="FF0000"/>
          </w:rPr>
          <w:t>NO ES APRIADO COMO ENTREGA DE SEGUIMIENTO.</w:t>
        </w:r>
      </w:ins>
    </w:p>
    <w:p w14:paraId="4E331471" w14:textId="77777777" w:rsidR="00433C47" w:rsidRDefault="00433C47" w:rsidP="00D46AB0"/>
    <w:p w14:paraId="1E8B9E60" w14:textId="0AD95233" w:rsidR="00D46AB0" w:rsidRDefault="00D46AB0" w:rsidP="00D46AB0">
      <w:r>
        <w:t>\subsection{Antecedentes}</w:t>
      </w:r>
    </w:p>
    <w:p w14:paraId="6D479B85" w14:textId="77777777" w:rsidR="00D46AB0" w:rsidRDefault="00D46AB0" w:rsidP="00D46AB0"/>
    <w:p w14:paraId="6F262491" w14:textId="53F71C79" w:rsidR="00D46AB0" w:rsidRDefault="00D46AB0">
      <w:pPr>
        <w:jc w:val="both"/>
        <w:pPrChange w:id="20" w:author="Oscar Centeno Mora" w:date="2020-06-04T20:00:00Z">
          <w:pPr/>
        </w:pPrChange>
      </w:pPr>
      <w:r>
        <w:t xml:space="preserve">Conocer </w:t>
      </w:r>
      <w:del w:id="21" w:author="Oscar Centeno Mora" w:date="2020-06-04T19:59:00Z">
        <w:r w:rsidDel="00F72D53">
          <w:delText xml:space="preserve">tanto </w:delText>
        </w:r>
      </w:del>
      <w:r>
        <w:t xml:space="preserve">el estado pasado, actual y futuro tanto de un mundo </w:t>
      </w:r>
      <w:ins w:id="22" w:author="Oscar Centeno Mora" w:date="2020-06-04T20:01:00Z">
        <w:r w:rsidR="00F72D53">
          <w:t>como</w:t>
        </w:r>
      </w:ins>
      <w:del w:id="23" w:author="Oscar Centeno Mora" w:date="2020-06-04T20:01:00Z">
        <w:r w:rsidDel="00F72D53">
          <w:delText>y</w:delText>
        </w:r>
      </w:del>
      <w:r>
        <w:t xml:space="preserve"> </w:t>
      </w:r>
      <w:ins w:id="24" w:author="Oscar Centeno Mora" w:date="2020-06-04T20:01:00Z">
        <w:r w:rsidR="00F72D53">
          <w:t xml:space="preserve">de </w:t>
        </w:r>
      </w:ins>
      <w:r>
        <w:t xml:space="preserve">una economía </w:t>
      </w:r>
      <w:ins w:id="25" w:author="Oscar Centeno Mora" w:date="2020-06-04T20:01:00Z">
        <w:r w:rsidR="00F72D53">
          <w:t xml:space="preserve">a su vez </w:t>
        </w:r>
      </w:ins>
      <w:r>
        <w:t>tan volátil</w:t>
      </w:r>
      <w:ins w:id="26" w:author="Oscar Centeno Mora" w:date="2020-06-04T20:00:00Z">
        <w:r w:rsidR="00F72D53">
          <w:t>,</w:t>
        </w:r>
      </w:ins>
      <w:r>
        <w:t xml:space="preserve"> ha producido un aumento </w:t>
      </w:r>
      <w:commentRangeStart w:id="27"/>
      <w:del w:id="28" w:author="Oscar Centeno Mora" w:date="2020-06-04T20:01:00Z">
        <w:r w:rsidDel="00F72D53">
          <w:delText>primordial</w:delText>
        </w:r>
        <w:commentRangeEnd w:id="27"/>
        <w:r w:rsidR="00F72D53" w:rsidDel="00F72D53">
          <w:rPr>
            <w:rStyle w:val="Refdecomentario"/>
          </w:rPr>
          <w:commentReference w:id="27"/>
        </w:r>
        <w:r w:rsidDel="00F72D53">
          <w:delText xml:space="preserve"> </w:delText>
        </w:r>
      </w:del>
      <w:r>
        <w:t>en el análisis de los datos referidos en el tiempo</w:t>
      </w:r>
      <w:del w:id="29" w:author="Oscar Centeno Mora" w:date="2020-06-04T20:02:00Z">
        <w:r w:rsidDel="00F72D53">
          <w:delText>.</w:delText>
        </w:r>
      </w:del>
      <w:r>
        <w:t xml:space="preserve"> </w:t>
      </w:r>
      <w:del w:id="30" w:author="Oscar Centeno Mora" w:date="2020-06-04T20:02:00Z">
        <w:r w:rsidDel="00F72D53">
          <w:delText xml:space="preserve">El manejo de información obtenida de manera secuencial hace referencia al uso </w:delText>
        </w:r>
        <w:commentRangeStart w:id="31"/>
        <w:r w:rsidDel="00F72D53">
          <w:delText>de</w:delText>
        </w:r>
        <w:commentRangeEnd w:id="31"/>
        <w:r w:rsidR="00433C47" w:rsidDel="00F72D53">
          <w:rPr>
            <w:rStyle w:val="Refdecomentario"/>
          </w:rPr>
          <w:commentReference w:id="31"/>
        </w:r>
        <w:r w:rsidDel="00F72D53">
          <w:delText xml:space="preserve"> series cronológicas</w:delText>
        </w:r>
      </w:del>
      <w:r>
        <w:t xml:space="preserve">. Este tipo de datos se encuentra en diferentes áreas, tanto en investigación académica como en el análisis de datos para la toma de decisiones. En el campo financiero es común hablar de la devaluación del colón con respecto al dólar, cantidad de exportaciones mensuales de un determinado producto o las ventas de este [@oscarh-1]. El estudio de las series cronológicas posee una particular importancia en el análisis de datos en la investigación de mercados bancarios y proyecciones demográficas que de manera conjunta apoyan la toma de decisiones para la aprobación presupuestaria en distintas áreas. </w:t>
      </w:r>
    </w:p>
    <w:p w14:paraId="2555B435" w14:textId="77777777" w:rsidR="00D46AB0" w:rsidRDefault="00D46AB0">
      <w:pPr>
        <w:jc w:val="both"/>
        <w:pPrChange w:id="32" w:author="Oscar Centeno Mora" w:date="2020-06-04T20:00:00Z">
          <w:pPr/>
        </w:pPrChange>
      </w:pPr>
    </w:p>
    <w:p w14:paraId="63EF0D86" w14:textId="5F4A38DA" w:rsidR="00D46AB0" w:rsidRDefault="00F72D53">
      <w:pPr>
        <w:jc w:val="both"/>
        <w:pPrChange w:id="33" w:author="Oscar Centeno Mora" w:date="2020-06-04T20:00:00Z">
          <w:pPr/>
        </w:pPrChange>
      </w:pPr>
      <w:ins w:id="34" w:author="Oscar Centeno Mora" w:date="2020-06-04T20:03:00Z">
        <w:r>
          <w:t>La informa</w:t>
        </w:r>
      </w:ins>
      <w:ins w:id="35" w:author="Oscar Centeno Mora" w:date="2020-06-04T20:04:00Z">
        <w:r>
          <w:t>ción temporales tiene un peso muy relevante en la actual sociedad: e</w:t>
        </w:r>
      </w:ins>
      <w:del w:id="36" w:author="Oscar Centeno Mora" w:date="2020-06-04T20:04:00Z">
        <w:r w:rsidR="00D46AB0" w:rsidDel="00F72D53">
          <w:delText>E</w:delText>
        </w:r>
      </w:del>
      <w:r w:rsidR="00D46AB0">
        <w:t>l [Banco Mundial]</w:t>
      </w:r>
      <w:ins w:id="37" w:author="Oscar Centeno Mora" w:date="2020-06-04T20:03:00Z">
        <w:r>
          <w:t xml:space="preserve"> </w:t>
        </w:r>
      </w:ins>
      <w:commentRangeStart w:id="38"/>
      <w:r w:rsidR="00D46AB0">
        <w:t xml:space="preserve">(https://databank.worldbank.org/home.aspx)[^1] </w:t>
      </w:r>
      <w:commentRangeEnd w:id="38"/>
      <w:r>
        <w:rPr>
          <w:rStyle w:val="Refdecomentario"/>
        </w:rPr>
        <w:commentReference w:id="38"/>
      </w:r>
      <w:r w:rsidR="00D46AB0">
        <w:t xml:space="preserve">cuenta en su sitio web con datos para el análisis de series cronológicas de indicadores de desarrollo, capacidad estadística, indicadores educativos, estadísticas de género, nutrición y población. De manera similar al Banco Mundial, uno de los sitios más populares relacionados con el análisis de información es [Kaggle](https://www.kaggle.com/)[^2]. En su sitio web, Kaggle ofrece una gran cantidad de conjuntos de datos para poner a prueba distintas formas de análisis o bien, para participar en competencias. Actualmente, para el análisis de series cronológicas, Kaggle cuenta con más de 30 competiciones[^3]. </w:t>
      </w:r>
      <w:ins w:id="39" w:author="Oscar Centeno Mora" w:date="2020-06-04T20:05:00Z">
        <w:r>
          <w:t>Estos son unos de muchos casos donde se aplica de forma exhaustiva los análisis de series de tiempo y que evidencia su relevancia en el entorno actual.</w:t>
        </w:r>
      </w:ins>
    </w:p>
    <w:p w14:paraId="64E6B754" w14:textId="77777777" w:rsidR="00D46AB0" w:rsidRDefault="00D46AB0" w:rsidP="00D46AB0"/>
    <w:p w14:paraId="0213EFB4" w14:textId="189AEA0F" w:rsidR="00D46AB0" w:rsidRDefault="00CF5742">
      <w:pPr>
        <w:jc w:val="both"/>
        <w:pPrChange w:id="40" w:author="Oscar Centeno Mora" w:date="2020-06-04T20:04:00Z">
          <w:pPr/>
        </w:pPrChange>
      </w:pPr>
      <w:ins w:id="41" w:author="Oscar Centeno Mora" w:date="2020-06-04T20:06:00Z">
        <w:r>
          <w:t xml:space="preserve">Asimismo, </w:t>
        </w:r>
      </w:ins>
      <w:del w:id="42" w:author="Oscar Centeno Mora" w:date="2020-06-04T20:06:00Z">
        <w:r w:rsidR="00D46AB0" w:rsidDel="00CF5742">
          <w:delText xml:space="preserve">Cuando se ha establecido un modelo, </w:delText>
        </w:r>
      </w:del>
      <w:r w:rsidR="00D46AB0">
        <w:t>los pronósticos</w:t>
      </w:r>
      <w:ins w:id="43" w:author="Oscar Centeno Mora" w:date="2020-06-04T20:06:00Z">
        <w:r>
          <w:t xml:space="preserve"> (estimación futura en una particula serie temporal)</w:t>
        </w:r>
      </w:ins>
      <w:r w:rsidR="00D46AB0">
        <w:t xml:space="preserve"> son </w:t>
      </w:r>
      <w:ins w:id="44" w:author="Oscar Centeno Mora" w:date="2020-06-04T20:07:00Z">
        <w:r>
          <w:t xml:space="preserve">también </w:t>
        </w:r>
      </w:ins>
      <w:commentRangeStart w:id="45"/>
      <w:r w:rsidR="00D46AB0">
        <w:t>utilizados en instituciones públicas, gobiernos municipales, instituciones del sector privado, centros académicos, población civil, centros nacionales o regionales de investigación y organizaciones no gubernamentales dedicadas al desarrollo social</w:t>
      </w:r>
      <w:commentRangeEnd w:id="45"/>
      <w:r>
        <w:rPr>
          <w:rStyle w:val="Refdecomentario"/>
        </w:rPr>
        <w:commentReference w:id="45"/>
      </w:r>
      <w:r w:rsidR="00D46AB0">
        <w:t xml:space="preserve">. Si las entidades previamente mencionadas cuentan con proyecciones de calidad, la puesta en marcha de sus respectivos planes tendrá un impacto mayor y más </w:t>
      </w:r>
      <w:commentRangeStart w:id="46"/>
      <w:r w:rsidR="00D46AB0">
        <w:t>efectivo</w:t>
      </w:r>
      <w:commentRangeEnd w:id="46"/>
      <w:r>
        <w:rPr>
          <w:rStyle w:val="Refdecomentario"/>
        </w:rPr>
        <w:commentReference w:id="46"/>
      </w:r>
      <w:r w:rsidR="00D46AB0">
        <w:t>.</w:t>
      </w:r>
    </w:p>
    <w:p w14:paraId="51DF8C3B" w14:textId="77777777" w:rsidR="00D46AB0" w:rsidRDefault="00D46AB0" w:rsidP="00D46AB0"/>
    <w:p w14:paraId="081383FD" w14:textId="1CDD3C3C" w:rsidR="00D46AB0" w:rsidRDefault="00857506">
      <w:pPr>
        <w:jc w:val="both"/>
        <w:pPrChange w:id="47" w:author="Oscar Centeno Mora" w:date="2020-06-04T20:14:00Z">
          <w:pPr/>
        </w:pPrChange>
      </w:pPr>
      <w:ins w:id="48" w:author="Oscar Centeno Mora" w:date="2020-06-04T20:14:00Z">
        <w:r>
          <w:t xml:space="preserve">Los </w:t>
        </w:r>
      </w:ins>
      <w:del w:id="49" w:author="Oscar Centeno Mora" w:date="2020-06-04T20:14:00Z">
        <w:r w:rsidR="00D46AB0" w:rsidDel="00857506">
          <w:delText xml:space="preserve">La cantidad de </w:delText>
        </w:r>
      </w:del>
      <w:r w:rsidR="00D46AB0">
        <w:t xml:space="preserve">métodos existentes para </w:t>
      </w:r>
      <w:del w:id="50" w:author="Oscar Centeno Mora" w:date="2020-06-04T20:14:00Z">
        <w:r w:rsidR="00D46AB0" w:rsidDel="00857506">
          <w:delText xml:space="preserve">realizar </w:delText>
        </w:r>
      </w:del>
      <w:ins w:id="51" w:author="Oscar Centeno Mora" w:date="2020-06-04T20:14:00Z">
        <w:r>
          <w:t xml:space="preserve">llevar a cabo </w:t>
        </w:r>
      </w:ins>
      <w:r w:rsidR="00D46AB0">
        <w:t>un análisis de series cronológicas son diversos</w:t>
      </w:r>
      <w:ins w:id="52" w:author="Oscar Centeno Mora" w:date="2020-06-04T20:14:00Z">
        <w:r>
          <w:t>,</w:t>
        </w:r>
      </w:ins>
      <w:r w:rsidR="00D46AB0">
        <w:t xml:space="preserve"> y responden al propio contexto y tipo de datos</w:t>
      </w:r>
      <w:ins w:id="53" w:author="Oscar Centeno Mora" w:date="2020-06-04T20:15:00Z">
        <w:r>
          <w:t>:</w:t>
        </w:r>
      </w:ins>
      <w:del w:id="54" w:author="Oscar Centeno Mora" w:date="2020-06-04T20:15:00Z">
        <w:r w:rsidR="00D46AB0" w:rsidDel="00857506">
          <w:delText>,</w:delText>
        </w:r>
      </w:del>
      <w:r w:rsidR="00D46AB0">
        <w:t xml:space="preserve"> </w:t>
      </w:r>
      <w:del w:id="55" w:author="Oscar Centeno Mora" w:date="2020-06-04T20:15:00Z">
        <w:r w:rsidR="00D46AB0" w:rsidDel="00857506">
          <w:delText xml:space="preserve">razón por la cual </w:delText>
        </w:r>
      </w:del>
      <w:r w:rsidR="00D46AB0">
        <w:t>en la actualidad obtener buenos pronósticos o bien explicar el comportamiento de un fenómeno en el tiempo si</w:t>
      </w:r>
      <w:ins w:id="56" w:author="Oscar Centeno Mora" w:date="2020-06-04T20:15:00Z">
        <w:r>
          <w:t>gue</w:t>
        </w:r>
      </w:ins>
      <w:r w:rsidR="00D46AB0">
        <w:t xml:space="preserve"> siendo un tema recurrente de </w:t>
      </w:r>
      <w:r w:rsidR="00D46AB0">
        <w:lastRenderedPageBreak/>
        <w:t>investigación</w:t>
      </w:r>
      <w:ins w:id="57" w:author="Oscar Centeno Mora" w:date="2020-06-04T20:16:00Z">
        <w:r>
          <w:t>.</w:t>
        </w:r>
      </w:ins>
      <w:r w:rsidR="00D46AB0">
        <w:t xml:space="preserve"> Generar un</w:t>
      </w:r>
      <w:ins w:id="58" w:author="Oscar Centeno Mora" w:date="2020-06-04T20:16:00Z">
        <w:r w:rsidR="00B551FB">
          <w:t>a</w:t>
        </w:r>
      </w:ins>
      <w:r w:rsidR="00D46AB0">
        <w:t xml:space="preserve"> </w:t>
      </w:r>
      <w:del w:id="59" w:author="Oscar Centeno Mora" w:date="2020-06-04T20:16:00Z">
        <w:r w:rsidR="00D46AB0" w:rsidDel="00B551FB">
          <w:delText xml:space="preserve">modelo </w:delText>
        </w:r>
      </w:del>
      <w:r w:rsidR="00D46AB0">
        <w:t>adecuad</w:t>
      </w:r>
      <w:ins w:id="60" w:author="Oscar Centeno Mora" w:date="2020-06-04T20:16:00Z">
        <w:r w:rsidR="00B551FB">
          <w:t>a estimación</w:t>
        </w:r>
      </w:ins>
      <w:del w:id="61" w:author="Oscar Centeno Mora" w:date="2020-06-04T20:16:00Z">
        <w:r w:rsidR="00D46AB0" w:rsidDel="00B551FB">
          <w:delText>o</w:delText>
        </w:r>
      </w:del>
      <w:r w:rsidR="00D46AB0">
        <w:t xml:space="preserve"> es fundamental para obtener un pronóstico d</w:t>
      </w:r>
      <w:ins w:id="62" w:author="Oscar Centeno Mora" w:date="2020-06-04T20:18:00Z">
        <w:r w:rsidR="00B551FB">
          <w:t xml:space="preserve">e confianza, y así asegurar la confianza en el proceso o investigación que se esté utilizando el método para dicho fin. </w:t>
        </w:r>
      </w:ins>
      <w:del w:id="63" w:author="Oscar Centeno Mora" w:date="2020-06-04T20:18:00Z">
        <w:r w:rsidR="00D46AB0" w:rsidDel="00B551FB">
          <w:delText>e calida</w:delText>
        </w:r>
      </w:del>
      <w:del w:id="64" w:author="Oscar Centeno Mora" w:date="2020-06-04T20:17:00Z">
        <w:r w:rsidR="00D46AB0" w:rsidDel="00B551FB">
          <w:delText>d</w:delText>
        </w:r>
      </w:del>
      <w:r w:rsidR="00D46AB0">
        <w:t xml:space="preserve"> </w:t>
      </w:r>
      <w:del w:id="65" w:author="Oscar Centeno Mora" w:date="2020-06-04T20:18:00Z">
        <w:r w:rsidR="00D46AB0" w:rsidDel="00B551FB">
          <w:delText>y</w:delText>
        </w:r>
      </w:del>
      <w:r w:rsidR="00D46AB0">
        <w:t xml:space="preserve"> </w:t>
      </w:r>
      <w:commentRangeStart w:id="66"/>
      <w:ins w:id="67" w:author="Oscar Centeno Mora" w:date="2020-06-04T20:18:00Z">
        <w:r w:rsidR="00B551FB">
          <w:t>R</w:t>
        </w:r>
      </w:ins>
      <w:del w:id="68" w:author="Oscar Centeno Mora" w:date="2020-06-04T20:18:00Z">
        <w:r w:rsidR="00D46AB0" w:rsidDel="00B551FB">
          <w:delText>r</w:delText>
        </w:r>
      </w:del>
      <w:r w:rsidR="00D46AB0">
        <w:t>esulta importante mencionar una diferencia clave entre los dos modelos clásicos más utilizados: los modelos de suavizamiento exponencial y los modelos ARIMA</w:t>
      </w:r>
      <w:commentRangeEnd w:id="66"/>
      <w:r w:rsidR="00B551FB">
        <w:rPr>
          <w:rStyle w:val="Refdecomentario"/>
        </w:rPr>
        <w:commentReference w:id="66"/>
      </w:r>
      <w:r w:rsidR="00D46AB0">
        <w:t xml:space="preserve">. </w:t>
      </w:r>
      <w:commentRangeStart w:id="69"/>
      <w:r w:rsidR="00D46AB0">
        <w:t>Ambos representan enfoques complementarios a un problema, pues los modelos de suavizamiento exponencial se fundamentan en un enfoque más descriptivo de los componentes de la serie cronológica en estudio, mientras que los modelos ARIMA tienen como objetivo explicar las relaciones pasadas de ésta</w:t>
      </w:r>
      <w:commentRangeEnd w:id="69"/>
      <w:r w:rsidR="00B551FB">
        <w:rPr>
          <w:rStyle w:val="Refdecomentario"/>
        </w:rPr>
        <w:commentReference w:id="69"/>
      </w:r>
      <w:r w:rsidR="00D46AB0">
        <w:t xml:space="preserve"> [@hyndman2018forecasting]. </w:t>
      </w:r>
    </w:p>
    <w:p w14:paraId="6FBB2F23" w14:textId="77777777" w:rsidR="00D46AB0" w:rsidRDefault="00D46AB0" w:rsidP="00D46AB0"/>
    <w:p w14:paraId="7B0C54B0" w14:textId="051E5D58" w:rsidR="00D46AB0" w:rsidDel="001F7497" w:rsidRDefault="00D46AB0" w:rsidP="00D46AB0">
      <w:pPr>
        <w:rPr>
          <w:del w:id="70" w:author="Oscar Centeno Mora" w:date="2020-06-04T20:29:00Z"/>
        </w:rPr>
      </w:pPr>
      <w:del w:id="71" w:author="Oscar Centeno Mora" w:date="2020-06-04T20:24:00Z">
        <w:r w:rsidDel="00B551FB">
          <w:delText>Este tipo de métodos que</w:delText>
        </w:r>
      </w:del>
      <w:ins w:id="72" w:author="Oscar Centeno Mora" w:date="2020-06-04T20:24:00Z">
        <w:r w:rsidR="00B551FB">
          <w:t>El método ARIMA</w:t>
        </w:r>
      </w:ins>
      <w:r>
        <w:t xml:space="preserve"> </w:t>
      </w:r>
      <w:del w:id="73" w:author="Oscar Centeno Mora" w:date="2020-06-04T20:24:00Z">
        <w:r w:rsidDel="00B551FB">
          <w:delText xml:space="preserve">estudian </w:delText>
        </w:r>
      </w:del>
      <w:ins w:id="74" w:author="Oscar Centeno Mora" w:date="2020-06-04T20:24:00Z">
        <w:r w:rsidR="00B551FB">
          <w:t xml:space="preserve">se fundamente en </w:t>
        </w:r>
      </w:ins>
      <w:r>
        <w:t>las autocorrelaciones pasadas</w:t>
      </w:r>
      <w:ins w:id="75" w:author="Oscar Centeno Mora" w:date="2020-06-04T20:25:00Z">
        <w:r w:rsidR="00B551FB">
          <w:t>, y</w:t>
        </w:r>
      </w:ins>
      <w:r>
        <w:t xml:space="preserve"> </w:t>
      </w:r>
      <w:commentRangeStart w:id="76"/>
      <w:del w:id="77" w:author="Oscar Centeno Mora" w:date="2020-06-04T20:25:00Z">
        <w:r w:rsidDel="00B551FB">
          <w:delText xml:space="preserve">no supone ningún patrón en particular en la serie histórica que se busca pronosticar, sino que </w:delText>
        </w:r>
      </w:del>
      <w:r>
        <w:t xml:space="preserve">contempla un proceso iterativo para identificar un posible </w:t>
      </w:r>
      <w:del w:id="78" w:author="Oscar Centeno Mora" w:date="2020-06-04T20:25:00Z">
        <w:r w:rsidDel="00B551FB">
          <w:delText xml:space="preserve">modelo </w:delText>
        </w:r>
      </w:del>
      <w:ins w:id="79" w:author="Oscar Centeno Mora" w:date="2020-06-04T20:25:00Z">
        <w:r w:rsidR="00B551FB">
          <w:t xml:space="preserve">proceso óptimo </w:t>
        </w:r>
      </w:ins>
      <w:commentRangeStart w:id="80"/>
      <w:r>
        <w:t>a partir de una clase general de modelos</w:t>
      </w:r>
      <w:commentRangeEnd w:id="76"/>
      <w:r w:rsidR="001F7497">
        <w:rPr>
          <w:rStyle w:val="Refdecomentario"/>
        </w:rPr>
        <w:commentReference w:id="76"/>
      </w:r>
      <w:commentRangeEnd w:id="80"/>
      <w:r w:rsidR="001F7497">
        <w:rPr>
          <w:rStyle w:val="Refdecomentario"/>
        </w:rPr>
        <w:commentReference w:id="80"/>
      </w:r>
      <w:ins w:id="81" w:author="Oscar Centeno Mora" w:date="2020-06-04T20:26:00Z">
        <w:r w:rsidR="001F7497">
          <w:t>…</w:t>
        </w:r>
      </w:ins>
      <w:del w:id="82" w:author="Oscar Centeno Mora" w:date="2020-06-04T20:26:00Z">
        <w:r w:rsidDel="001F7497">
          <w:delText>,</w:delText>
        </w:r>
      </w:del>
      <w:r>
        <w:t xml:space="preserve"> </w:t>
      </w:r>
      <w:commentRangeStart w:id="83"/>
      <w:r>
        <w:t>El teorema de Wold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w:t>
      </w:r>
      <w:commentRangeEnd w:id="83"/>
      <w:r w:rsidR="001F7497">
        <w:rPr>
          <w:rStyle w:val="Refdecomentario"/>
        </w:rPr>
        <w:commentReference w:id="83"/>
      </w:r>
      <w:r>
        <w:t xml:space="preserve">. </w:t>
      </w:r>
    </w:p>
    <w:p w14:paraId="2319D143" w14:textId="77777777" w:rsidR="00D46AB0" w:rsidRDefault="00D46AB0" w:rsidP="00D46AB0"/>
    <w:p w14:paraId="307DAB6B" w14:textId="50ADE925" w:rsidR="00D46AB0" w:rsidRDefault="00D46AB0" w:rsidP="00D46AB0">
      <w:r>
        <w:t xml:space="preserve">Al trabajar con la metodología de Box-Jenkins, uno de los pasos a concretar es identificar los parámetros autorregresivos y de medias móviles que gobiernan la serie. </w:t>
      </w:r>
      <w:del w:id="84" w:author="Oscar Centeno Mora" w:date="2020-06-04T20:29:00Z">
        <w:r w:rsidDel="001F7497">
          <w:delText xml:space="preserve">En la actualidad, </w:delText>
        </w:r>
      </w:del>
      <w:ins w:id="85" w:author="Oscar Centeno Mora" w:date="2020-06-04T20:29:00Z">
        <w:r w:rsidR="001F7497">
          <w:t>P</w:t>
        </w:r>
      </w:ins>
      <w:del w:id="86" w:author="Oscar Centeno Mora" w:date="2020-06-04T20:29:00Z">
        <w:r w:rsidDel="001F7497">
          <w:delText>p</w:delText>
        </w:r>
      </w:del>
      <w:r>
        <w:t xml:space="preserve">ara </w:t>
      </w:r>
      <w:del w:id="87" w:author="Oscar Centeno Mora" w:date="2020-06-04T20:30:00Z">
        <w:r w:rsidDel="001F7497">
          <w:delText xml:space="preserve">estudiar </w:delText>
        </w:r>
      </w:del>
      <w:ins w:id="88" w:author="Oscar Centeno Mora" w:date="2020-06-04T20:30:00Z">
        <w:r w:rsidR="001F7497">
          <w:t>indagar los tér</w:t>
        </w:r>
      </w:ins>
      <w:ins w:id="89" w:author="Oscar Centeno Mora" w:date="2020-06-04T20:31:00Z">
        <w:r w:rsidR="001F7497">
          <w:t xml:space="preserve">minos en el proceso de investigación </w:t>
        </w:r>
      </w:ins>
      <w:del w:id="90" w:author="Oscar Centeno Mora" w:date="2020-06-04T20:30:00Z">
        <w:r w:rsidDel="001F7497">
          <w:delText xml:space="preserve">este tipo de modelos </w:delText>
        </w:r>
      </w:del>
      <w:r>
        <w:t xml:space="preserve">se ha utilizado la identificación de parámetros mediante autocorrelogramas parciales y totales, sin embargo, </w:t>
      </w:r>
      <w:del w:id="91" w:author="Oscar Centeno Mora" w:date="2020-06-04T20:31:00Z">
        <w:r w:rsidDel="001F7497">
          <w:delText xml:space="preserve">estos </w:delText>
        </w:r>
      </w:del>
      <w:ins w:id="92" w:author="Oscar Centeno Mora" w:date="2020-06-04T20:31:00Z">
        <w:r w:rsidR="001F7497">
          <w:t xml:space="preserve">los </w:t>
        </w:r>
      </w:ins>
      <w:r>
        <w:t xml:space="preserve">autocorrelogramas </w:t>
      </w:r>
      <w:ins w:id="93" w:author="Oscar Centeno Mora" w:date="2020-06-04T20:31:00Z">
        <w:r w:rsidR="001F7497">
          <w:t xml:space="preserve">formados </w:t>
        </w:r>
      </w:ins>
      <w:r>
        <w:t xml:space="preserve">no </w:t>
      </w:r>
      <w:del w:id="94" w:author="Oscar Centeno Mora" w:date="2020-06-04T20:31:00Z">
        <w:r w:rsidDel="001F7497">
          <w:delText xml:space="preserve">abarcan </w:delText>
        </w:r>
      </w:del>
      <w:ins w:id="95" w:author="Oscar Centeno Mora" w:date="2020-06-04T20:31:00Z">
        <w:r w:rsidR="001F7497">
          <w:t>analizan</w:t>
        </w:r>
      </w:ins>
      <w:ins w:id="96" w:author="Oscar Centeno Mora" w:date="2020-06-04T20:32:00Z">
        <w:r w:rsidR="001F7497">
          <w:t xml:space="preserve"> de forma expedita, exhaustiva y </w:t>
        </w:r>
      </w:ins>
      <w:ins w:id="97" w:author="Oscar Centeno Mora" w:date="2020-06-04T20:33:00Z">
        <w:r w:rsidR="001F7497">
          <w:t>óptima</w:t>
        </w:r>
      </w:ins>
      <w:ins w:id="98" w:author="Oscar Centeno Mora" w:date="2020-06-04T20:31:00Z">
        <w:r w:rsidR="001F7497">
          <w:t xml:space="preserve"> </w:t>
        </w:r>
      </w:ins>
      <w:del w:id="99" w:author="Oscar Centeno Mora" w:date="2020-06-04T20:33:00Z">
        <w:r w:rsidDel="001F7497">
          <w:delText xml:space="preserve">muchos de </w:delText>
        </w:r>
      </w:del>
      <w:r>
        <w:t xml:space="preserve">los </w:t>
      </w:r>
      <w:ins w:id="100" w:author="Oscar Centeno Mora" w:date="2020-06-04T20:32:00Z">
        <w:r w:rsidR="001F7497">
          <w:t xml:space="preserve">posibles </w:t>
        </w:r>
      </w:ins>
      <w:r>
        <w:t xml:space="preserve">coeficientes que </w:t>
      </w:r>
      <w:ins w:id="101" w:author="Oscar Centeno Mora" w:date="2020-06-04T20:33:00Z">
        <w:r w:rsidR="001F7497">
          <w:t xml:space="preserve">podrían </w:t>
        </w:r>
      </w:ins>
      <w:r>
        <w:t>contempla</w:t>
      </w:r>
      <w:ins w:id="102" w:author="Oscar Centeno Mora" w:date="2020-06-04T20:33:00Z">
        <w:r w:rsidR="001F7497">
          <w:t>rse en la</w:t>
        </w:r>
      </w:ins>
      <w:r>
        <w:t xml:space="preserve"> la mencionada ecuación de Wold, pues como se mencionó, esta posee infinitos coeficientes, razón </w:t>
      </w:r>
      <w:commentRangeStart w:id="103"/>
      <w:r>
        <w:t>por la cual el método propuesto busca aproximar de una mejor manera la identificación del modelo cubriendo un mayor número de posibilidades de dichos parámetros mediante lo que suele considerarse un problema: la sobreparametrización</w:t>
      </w:r>
      <w:commentRangeEnd w:id="103"/>
      <w:r w:rsidR="001F7497">
        <w:rPr>
          <w:rStyle w:val="Refdecomentario"/>
        </w:rPr>
        <w:commentReference w:id="103"/>
      </w:r>
      <w:r>
        <w:t>.</w:t>
      </w:r>
    </w:p>
    <w:p w14:paraId="6025E490" w14:textId="77777777" w:rsidR="00D46AB0" w:rsidRDefault="00D46AB0" w:rsidP="00D46AB0"/>
    <w:p w14:paraId="28BE4719" w14:textId="77777777" w:rsidR="00D46AB0" w:rsidRDefault="00D46AB0" w:rsidP="00D46AB0">
      <w:r>
        <w:t>[^1]: [https://databank.worldbank.org/home.aspx](https://databank.worldbank.org/home.aspx)</w:t>
      </w:r>
    </w:p>
    <w:p w14:paraId="26BA5B4E" w14:textId="335D6E11" w:rsidR="00D46AB0" w:rsidRDefault="00D46AB0" w:rsidP="00D46AB0">
      <w:r>
        <w:t>[^2]: Se trata de una subsidiaria de la compañía Google que sirve de centro de reunión para todos aquellos interesados en la ciencia de datos.</w:t>
      </w:r>
    </w:p>
    <w:p w14:paraId="564D9547" w14:textId="77777777" w:rsidR="00D46AB0" w:rsidRDefault="00D46AB0" w:rsidP="00D46AB0">
      <w:r>
        <w:t>[^3]: Muchas de ellas incluyen recompensas económicas que van desde los \$500 hasta los \$100,000 para aquellos que logren obtener los mejor pronósticos.</w:t>
      </w:r>
    </w:p>
    <w:p w14:paraId="7964ABBE" w14:textId="77777777" w:rsidR="00D46AB0" w:rsidRDefault="00D46AB0" w:rsidP="00D46AB0"/>
    <w:p w14:paraId="261D87E5" w14:textId="77777777" w:rsidR="00D46AB0" w:rsidRDefault="00D46AB0" w:rsidP="00D46AB0">
      <w:r>
        <w:t>\subsection{El problema}</w:t>
      </w:r>
    </w:p>
    <w:p w14:paraId="55F31702" w14:textId="77777777" w:rsidR="00D46AB0" w:rsidRDefault="00D46AB0" w:rsidP="00D46AB0"/>
    <w:p w14:paraId="69C6981E" w14:textId="6485E3C8" w:rsidR="00D46AB0" w:rsidRDefault="001F7497" w:rsidP="00D46AB0">
      <w:commentRangeStart w:id="104"/>
      <w:ins w:id="105" w:author="Oscar Centeno Mora" w:date="2020-06-04T20:35:00Z">
        <w:r>
          <w:t xml:space="preserve">Al identificar un </w:t>
        </w:r>
      </w:ins>
      <w:ins w:id="106" w:author="Oscar Centeno Mora" w:date="2020-06-04T20:36:00Z">
        <w:r>
          <w:t xml:space="preserve">proceso </w:t>
        </w:r>
      </w:ins>
      <w:ins w:id="107" w:author="Oscar Centeno Mora" w:date="2020-06-04T20:35:00Z">
        <w:r>
          <w:t>ARIM</w:t>
        </w:r>
      </w:ins>
      <w:ins w:id="108" w:author="Oscar Centeno Mora" w:date="2020-06-04T20:37:00Z">
        <w:r w:rsidR="00264890">
          <w:t>A</w:t>
        </w:r>
      </w:ins>
      <w:ins w:id="109" w:author="Oscar Centeno Mora" w:date="2020-06-04T20:36:00Z">
        <w:r>
          <w:t>,</w:t>
        </w:r>
      </w:ins>
      <w:ins w:id="110" w:author="Oscar Centeno Mora" w:date="2020-06-04T20:35:00Z">
        <w:r>
          <w:t xml:space="preserve"> </w:t>
        </w:r>
      </w:ins>
      <w:ins w:id="111" w:author="Oscar Centeno Mora" w:date="2020-06-04T20:37:00Z">
        <w:r w:rsidR="00264890">
          <w:t xml:space="preserve">el criterio de los </w:t>
        </w:r>
      </w:ins>
      <w:ins w:id="112" w:author="Oscar Centeno Mora" w:date="2020-06-04T20:38:00Z">
        <w:r w:rsidR="00264890">
          <w:t xml:space="preserve">autocorrelogramas </w:t>
        </w:r>
      </w:ins>
      <w:del w:id="113" w:author="Oscar Centeno Mora" w:date="2020-06-04T20:36:00Z">
        <w:r w:rsidR="00D46AB0" w:rsidDel="001F7497">
          <w:delText>L</w:delText>
        </w:r>
      </w:del>
      <w:del w:id="114" w:author="Oscar Centeno Mora" w:date="2020-06-04T20:38:00Z">
        <w:r w:rsidR="00D46AB0" w:rsidDel="00264890">
          <w:delText xml:space="preserve">a dificultad visual a la hora </w:delText>
        </w:r>
      </w:del>
      <w:del w:id="115" w:author="Oscar Centeno Mora" w:date="2020-06-04T20:35:00Z">
        <w:r w:rsidR="00D46AB0" w:rsidDel="001F7497">
          <w:delText xml:space="preserve">de identificar un modelo ARIMA </w:delText>
        </w:r>
      </w:del>
      <w:del w:id="116" w:author="Oscar Centeno Mora" w:date="2020-06-04T20:38:00Z">
        <w:r w:rsidR="00D46AB0" w:rsidDel="00264890">
          <w:delText xml:space="preserve">es que actualmente es común disponer de una gran cantidad de series cronológicas para analizar, y los autocorrelogramas solo </w:delText>
        </w:r>
      </w:del>
      <w:r w:rsidR="00D46AB0">
        <w:t>aporta</w:t>
      </w:r>
      <w:del w:id="117" w:author="Oscar Centeno Mora" w:date="2020-06-04T20:38:00Z">
        <w:r w:rsidR="00D46AB0" w:rsidDel="00264890">
          <w:delText>n</w:delText>
        </w:r>
      </w:del>
      <w:r w:rsidR="00D46AB0">
        <w:t xml:space="preserve"> una aproximación al proceso que gobierna la serie, representando en muchos casos una pobre alternativa dado que subestiman </w:t>
      </w:r>
      <w:ins w:id="118" w:author="Oscar Centeno Mora" w:date="2020-06-04T20:39:00Z">
        <w:r w:rsidR="00264890">
          <w:t xml:space="preserve">o sobre estiman </w:t>
        </w:r>
      </w:ins>
      <w:r w:rsidR="00D46AB0">
        <w:t xml:space="preserve">el número </w:t>
      </w:r>
      <w:del w:id="119" w:author="Oscar Centeno Mora" w:date="2020-06-04T20:39:00Z">
        <w:r w:rsidR="00D46AB0" w:rsidDel="00264890">
          <w:delText xml:space="preserve">de </w:delText>
        </w:r>
      </w:del>
      <w:ins w:id="120" w:author="Oscar Centeno Mora" w:date="2020-06-04T20:39:00Z">
        <w:r w:rsidR="00264890">
          <w:t xml:space="preserve">óptimo de </w:t>
        </w:r>
      </w:ins>
      <w:r w:rsidR="00D46AB0">
        <w:t>parámetros que se debería de contemplar</w:t>
      </w:r>
      <w:commentRangeEnd w:id="104"/>
      <w:r w:rsidR="00264890">
        <w:rPr>
          <w:rStyle w:val="Refdecomentario"/>
        </w:rPr>
        <w:commentReference w:id="104"/>
      </w:r>
      <w:ins w:id="121" w:author="Oscar Centeno Mora" w:date="2020-06-04T20:39:00Z">
        <w:r w:rsidR="00264890">
          <w:t xml:space="preserve"> en el proceso de estimación</w:t>
        </w:r>
      </w:ins>
      <w:r w:rsidR="00D46AB0">
        <w:t>. Aunado a esto</w:t>
      </w:r>
      <w:ins w:id="122" w:author="Oscar Centeno Mora" w:date="2020-06-04T20:40:00Z">
        <w:r w:rsidR="00264890">
          <w:t>,</w:t>
        </w:r>
      </w:ins>
      <w:r w:rsidR="00D46AB0">
        <w:t xml:space="preserve"> </w:t>
      </w:r>
      <w:del w:id="123" w:author="Oscar Centeno Mora" w:date="2020-06-04T20:40:00Z">
        <w:r w:rsidR="00D46AB0" w:rsidDel="00264890">
          <w:delText xml:space="preserve">siempre </w:delText>
        </w:r>
      </w:del>
      <w:r w:rsidR="00D46AB0">
        <w:t xml:space="preserve">existirá el problema de la subjetividad, pues a pesar de que alguien proponga un patrón que gobierne la serie, otra persona podría tener otra interpretación </w:t>
      </w:r>
      <w:r w:rsidR="00D46AB0">
        <w:lastRenderedPageBreak/>
        <w:t xml:space="preserve">del proceso, proponiendo así una especificación diferente. </w:t>
      </w:r>
      <w:commentRangeStart w:id="124"/>
      <w:r w:rsidR="00D46AB0">
        <w:t>Esto sucede incluso con cantidades moderadas de series cronológicas a analizar, por lo que la generación de algoritmos que ayuden a esta identificación se vuelve cada vez más necesaria [@auto.arima], siendo estos métodos una valiosa alternativa ante los muchas veces pobres resultados en la identificación correcta del modelo</w:t>
      </w:r>
      <w:commentRangeEnd w:id="124"/>
      <w:r w:rsidR="00264890">
        <w:rPr>
          <w:rStyle w:val="Refdecomentario"/>
        </w:rPr>
        <w:commentReference w:id="124"/>
      </w:r>
      <w:r w:rsidR="00D46AB0">
        <w:t xml:space="preserve">. </w:t>
      </w:r>
    </w:p>
    <w:p w14:paraId="02C6A26D" w14:textId="77777777" w:rsidR="00D46AB0" w:rsidRDefault="00D46AB0" w:rsidP="00D46AB0"/>
    <w:p w14:paraId="1951D5D0" w14:textId="752F5591" w:rsidR="00D46AB0" w:rsidDel="00264890" w:rsidRDefault="00D46AB0" w:rsidP="00D46AB0">
      <w:pPr>
        <w:rPr>
          <w:del w:id="125" w:author="Oscar Centeno Mora" w:date="2020-06-04T20:46:00Z"/>
        </w:rPr>
      </w:pPr>
      <w:commentRangeStart w:id="126"/>
      <w:r>
        <w:t>Han sido varias las aproximaciones a un método que genere de manera automática un modelo ARIMA, siendo uno de los métodos automatizados de estimación más populares es el que ofrece el paquete `forecast` [@auto.arima] del lenguaje de programación R[^4] y que permite hacer uso de la función `auto.arima()` para estimar un modelo ARIMA basado en pruebas de raíz unitaria y minimización del AICc [@burnham2007model]. Así se obtiene un modelo temporal definiendo las diferenciaciones requeridas en la parte estacional $d$ mediante las pruebas KPSS [@doi:10.1111/1467-9892.00213] o ADF [@fuller1995introduction], y la no estacional $D$ utilizando las pruebas OCSB [@Osborn2009SEASONALITYAT] o la Canova-Hansen [@10.2307/1392184], seleccionado el orden óptimo para los términos $ARIMA(p, d, q)(P, D, Q)_s$ para una serie cronológica determinada. Sin embargo, alternativas como la función `auto.arima()` no someten a prueba las posibles especificaciones de un modelo en un rango determinado, concepto conocido como sobreparametrización, dejando así un vacío en el cual se corre el riesgo de no seleccionar un modelo que ofrezca mejores pronósticos.</w:t>
      </w:r>
      <w:commentRangeEnd w:id="126"/>
      <w:r w:rsidR="00264890">
        <w:rPr>
          <w:rStyle w:val="Refdecomentario"/>
        </w:rPr>
        <w:commentReference w:id="126"/>
      </w:r>
      <w:ins w:id="127" w:author="Oscar Centeno Mora" w:date="2020-06-04T20:45:00Z">
        <w:r w:rsidR="00264890">
          <w:t xml:space="preserve"> Acá debe poner algo como: “Por lo tanto, un método fundamentado en la sobreparamestrización… ” y bla bla bla </w:t>
        </w:r>
      </w:ins>
      <w:ins w:id="128" w:author="Oscar Centeno Mora" w:date="2020-06-04T20:46:00Z">
        <w:r w:rsidR="00264890">
          <w:t>y las flores del caso…</w:t>
        </w:r>
      </w:ins>
    </w:p>
    <w:p w14:paraId="73845877" w14:textId="77777777" w:rsidR="00D46AB0" w:rsidRDefault="00D46AB0" w:rsidP="00D46AB0"/>
    <w:p w14:paraId="3742BE26" w14:textId="77777777" w:rsidR="00D46AB0" w:rsidRDefault="00D46AB0" w:rsidP="00D46AB0">
      <w:commentRangeStart w:id="129"/>
      <w:r>
        <w:t>[^4]: Descarga gratuita en [https://cran.r-project.org/](https://cran.r-project.org/)</w:t>
      </w:r>
      <w:commentRangeEnd w:id="129"/>
      <w:r w:rsidR="00264890">
        <w:rPr>
          <w:rStyle w:val="Refdecomentario"/>
        </w:rPr>
        <w:commentReference w:id="129"/>
      </w:r>
    </w:p>
    <w:p w14:paraId="16858775" w14:textId="77777777" w:rsidR="00D46AB0" w:rsidRDefault="00D46AB0" w:rsidP="00D46AB0"/>
    <w:p w14:paraId="1BAA4A34" w14:textId="77777777" w:rsidR="00D46AB0" w:rsidRDefault="00D46AB0" w:rsidP="00D46AB0">
      <w:r>
        <w:t>\subsection{Objetivos del estudio}</w:t>
      </w:r>
    </w:p>
    <w:p w14:paraId="6EED774B" w14:textId="77777777" w:rsidR="00D46AB0" w:rsidRDefault="00D46AB0" w:rsidP="00D46AB0"/>
    <w:p w14:paraId="4606D03E" w14:textId="77777777" w:rsidR="00266ADB" w:rsidRDefault="00D46AB0" w:rsidP="00D46AB0">
      <w:pPr>
        <w:rPr>
          <w:ins w:id="130" w:author="Oscar Centeno Mora" w:date="2020-06-04T20:47:00Z"/>
        </w:rPr>
      </w:pPr>
      <w:del w:id="131" w:author="Oscar Centeno Mora" w:date="2020-06-04T20:46:00Z">
        <w:r w:rsidDel="00266ADB">
          <w:delText xml:space="preserve">Esta investigación tiene entonces como </w:delText>
        </w:r>
      </w:del>
      <w:ins w:id="132" w:author="Oscar Centeno Mora" w:date="2020-06-04T20:46:00Z">
        <w:r w:rsidR="00266ADB">
          <w:t xml:space="preserve">El </w:t>
        </w:r>
      </w:ins>
      <w:r>
        <w:t xml:space="preserve">objetivo </w:t>
      </w:r>
      <w:del w:id="133" w:author="Oscar Centeno Mora" w:date="2020-06-04T20:46:00Z">
        <w:r w:rsidDel="00266ADB">
          <w:delText xml:space="preserve">general </w:delText>
        </w:r>
      </w:del>
      <w:ins w:id="134" w:author="Oscar Centeno Mora" w:date="2020-06-04T20:46:00Z">
        <w:r w:rsidR="00266ADB">
          <w:t xml:space="preserve">del presente trabajo es </w:t>
        </w:r>
      </w:ins>
      <w:r>
        <w:t xml:space="preserve">diseñar un algoritmo para la selección de modelos ARIMA según la temporalidad de la serie vía sobreparametrización. </w:t>
      </w:r>
    </w:p>
    <w:p w14:paraId="27066040" w14:textId="3CB5E163" w:rsidR="00D46AB0" w:rsidRDefault="00D46AB0" w:rsidP="00D46AB0">
      <w:r>
        <w:t xml:space="preserve">Para lograr esto, </w:t>
      </w:r>
      <w:del w:id="135" w:author="Oscar Centeno Mora" w:date="2020-06-04T20:47:00Z">
        <w:r w:rsidDel="00266ADB">
          <w:delText>se busca de manera específica alcanzar</w:delText>
        </w:r>
      </w:del>
      <w:ins w:id="136" w:author="Oscar Centeno Mora" w:date="2020-06-04T20:47:00Z">
        <w:r w:rsidR="00266ADB">
          <w:t xml:space="preserve">se prente: </w:t>
        </w:r>
      </w:ins>
      <w:del w:id="137" w:author="Oscar Centeno Mora" w:date="2020-06-04T20:47:00Z">
        <w:r w:rsidDel="00266ADB">
          <w:delText xml:space="preserve"> lo siguiente</w:delText>
        </w:r>
      </w:del>
      <w:r>
        <w:t>:</w:t>
      </w:r>
    </w:p>
    <w:p w14:paraId="3AA72F39" w14:textId="113AFEA9" w:rsidR="00D46AB0" w:rsidRDefault="00266ADB" w:rsidP="00266ADB">
      <w:ins w:id="138" w:author="Oscar Centeno Mora" w:date="2020-06-04T20:48:00Z">
        <w:r>
          <w:t xml:space="preserve">Acá no falta uno que sea “Crear algo de permutación que evalúe las posibles cominaciones de </w:t>
        </w:r>
      </w:ins>
      <w:ins w:id="139" w:author="Oscar Centeno Mora" w:date="2020-06-04T20:49:00Z">
        <w:r>
          <w:t>términos AR y MA en la identificación de un proceso</w:t>
        </w:r>
      </w:ins>
      <w:ins w:id="140" w:author="Oscar Centeno Mora" w:date="2020-06-04T20:48:00Z">
        <w:r>
          <w:t>”</w:t>
        </w:r>
      </w:ins>
      <w:ins w:id="141" w:author="Oscar Centeno Mora" w:date="2020-06-04T20:49:00Z">
        <w:r>
          <w:t>.</w:t>
        </w:r>
      </w:ins>
    </w:p>
    <w:p w14:paraId="3ACB6B7C" w14:textId="77777777" w:rsidR="00D46AB0" w:rsidRDefault="00D46AB0" w:rsidP="00D46AB0">
      <w:r>
        <w:t>**1.** Aplicar validación cruzada en distintos horizontes de pronóstico para identificar la mejor especificación de un modelo ARIMA.</w:t>
      </w:r>
    </w:p>
    <w:p w14:paraId="28E73C5B" w14:textId="77777777" w:rsidR="00D46AB0" w:rsidRDefault="00D46AB0" w:rsidP="00D46AB0"/>
    <w:p w14:paraId="4A032D66" w14:textId="77D8DF38" w:rsidR="00D46AB0" w:rsidDel="00266ADB" w:rsidRDefault="00D46AB0" w:rsidP="00D46AB0">
      <w:pPr>
        <w:rPr>
          <w:moveFrom w:id="142" w:author="Oscar Centeno Mora" w:date="2020-06-04T20:49:00Z"/>
        </w:rPr>
      </w:pPr>
      <w:moveFromRangeStart w:id="143" w:author="Oscar Centeno Mora" w:date="2020-06-04T20:49:00Z" w:name="move42196205"/>
      <w:moveFrom w:id="144" w:author="Oscar Centeno Mora" w:date="2020-06-04T20:49:00Z">
        <w:r w:rsidDel="00266ADB">
          <w:t>**2.** Comparar la precisión de los pronósticos con métodos similares, como el propuesto por Rob Hyndman, de la Oficina de Censos de los Estados Unidos, entre otros, aplicados en datos costarricenses.</w:t>
        </w:r>
      </w:moveFrom>
    </w:p>
    <w:moveFromRangeEnd w:id="143"/>
    <w:p w14:paraId="76F180B0" w14:textId="77777777" w:rsidR="00D46AB0" w:rsidRDefault="00D46AB0" w:rsidP="00D46AB0"/>
    <w:p w14:paraId="29E2C997" w14:textId="40007F58" w:rsidR="00D46AB0" w:rsidRDefault="00D46AB0" w:rsidP="00D46AB0">
      <w:r>
        <w:t>**</w:t>
      </w:r>
      <w:ins w:id="145" w:author="Oscar Centeno Mora" w:date="2020-06-04T20:49:00Z">
        <w:r w:rsidR="00266ADB">
          <w:t>2</w:t>
        </w:r>
      </w:ins>
      <w:del w:id="146" w:author="Oscar Centeno Mora" w:date="2020-06-04T20:49:00Z">
        <w:r w:rsidDel="00266ADB">
          <w:delText>3</w:delText>
        </w:r>
      </w:del>
      <w:r>
        <w:t>.** Integrar el desarrollo de la metodología de análisis de series temporales en una librería del lenguaje estadístico R.</w:t>
      </w:r>
    </w:p>
    <w:p w14:paraId="59B24A6B" w14:textId="6547B19D" w:rsidR="00266ADB" w:rsidRDefault="00266ADB" w:rsidP="00266ADB">
      <w:pPr>
        <w:rPr>
          <w:moveTo w:id="147" w:author="Oscar Centeno Mora" w:date="2020-06-04T20:49:00Z"/>
        </w:rPr>
      </w:pPr>
      <w:moveToRangeStart w:id="148" w:author="Oscar Centeno Mora" w:date="2020-06-04T20:49:00Z" w:name="move42196205"/>
      <w:moveTo w:id="149" w:author="Oscar Centeno Mora" w:date="2020-06-04T20:49:00Z">
        <w:r>
          <w:lastRenderedPageBreak/>
          <w:t>**</w:t>
        </w:r>
      </w:moveTo>
      <w:ins w:id="150" w:author="Oscar Centeno Mora" w:date="2020-06-04T20:49:00Z">
        <w:r>
          <w:t>3</w:t>
        </w:r>
      </w:ins>
      <w:moveTo w:id="151" w:author="Oscar Centeno Mora" w:date="2020-06-04T20:49:00Z">
        <w:del w:id="152" w:author="Oscar Centeno Mora" w:date="2020-06-04T20:49:00Z">
          <w:r w:rsidDel="00266ADB">
            <w:delText>2</w:delText>
          </w:r>
        </w:del>
        <w:r>
          <w:t xml:space="preserve">.** </w:t>
        </w:r>
        <w:del w:id="153" w:author="Oscar Centeno Mora" w:date="2020-06-04T20:49:00Z">
          <w:r w:rsidDel="00266ADB">
            <w:delText>Comparar</w:delText>
          </w:r>
        </w:del>
      </w:moveTo>
      <w:ins w:id="154" w:author="Oscar Centeno Mora" w:date="2020-06-04T20:49:00Z">
        <w:r>
          <w:t>Contras</w:t>
        </w:r>
      </w:ins>
      <w:ins w:id="155" w:author="Oscar Centeno Mora" w:date="2020-06-04T20:50:00Z">
        <w:r>
          <w:t>tar</w:t>
        </w:r>
      </w:ins>
      <w:moveTo w:id="156" w:author="Oscar Centeno Mora" w:date="2020-06-04T20:49:00Z">
        <w:r>
          <w:t xml:space="preserve"> </w:t>
        </w:r>
      </w:moveTo>
      <w:ins w:id="157" w:author="Oscar Centeno Mora" w:date="2020-06-04T20:50:00Z">
        <w:r>
          <w:t>tanto</w:t>
        </w:r>
      </w:ins>
      <w:moveTo w:id="158" w:author="Oscar Centeno Mora" w:date="2020-06-04T20:49:00Z">
        <w:del w:id="159" w:author="Oscar Centeno Mora" w:date="2020-06-04T20:50:00Z">
          <w:r w:rsidDel="00266ADB">
            <w:delText>la</w:delText>
          </w:r>
        </w:del>
        <w:r>
          <w:t xml:space="preserve"> precisión </w:t>
        </w:r>
      </w:moveTo>
      <w:ins w:id="160" w:author="Oscar Centeno Mora" w:date="2020-06-04T20:50:00Z">
        <w:r>
          <w:t xml:space="preserve">de la estimación así como la generación de </w:t>
        </w:r>
      </w:ins>
      <w:moveTo w:id="161" w:author="Oscar Centeno Mora" w:date="2020-06-04T20:49:00Z">
        <w:del w:id="162" w:author="Oscar Centeno Mora" w:date="2020-06-04T20:50:00Z">
          <w:r w:rsidDel="00266ADB">
            <w:delText xml:space="preserve">de los </w:delText>
          </w:r>
        </w:del>
        <w:r>
          <w:t>pronósticos con</w:t>
        </w:r>
      </w:moveTo>
      <w:ins w:id="163" w:author="Oscar Centeno Mora" w:date="2020-06-04T20:50:00Z">
        <w:r>
          <w:t xml:space="preserve"> otros</w:t>
        </w:r>
      </w:ins>
      <w:moveTo w:id="164" w:author="Oscar Centeno Mora" w:date="2020-06-04T20:49:00Z">
        <w:r>
          <w:t xml:space="preserve"> métodos similares</w:t>
        </w:r>
      </w:moveTo>
      <w:ins w:id="165" w:author="Oscar Centeno Mora" w:date="2020-06-04T20:51:00Z">
        <w:r>
          <w:t>,</w:t>
        </w:r>
      </w:ins>
      <w:moveTo w:id="166" w:author="Oscar Centeno Mora" w:date="2020-06-04T20:49:00Z">
        <w:del w:id="167" w:author="Oscar Centeno Mora" w:date="2020-06-04T20:51:00Z">
          <w:r w:rsidDel="00266ADB">
            <w:delText xml:space="preserve">, como el propuesto por Rob Hyndman, de la Oficina de Censos de los Estados Unidos, entre otros, </w:delText>
          </w:r>
        </w:del>
      </w:moveTo>
      <w:ins w:id="168" w:author="Oscar Centeno Mora" w:date="2020-06-04T20:51:00Z">
        <w:r>
          <w:t xml:space="preserve"> </w:t>
        </w:r>
      </w:ins>
      <w:moveTo w:id="169" w:author="Oscar Centeno Mora" w:date="2020-06-04T20:49:00Z">
        <w:r>
          <w:t>aplicados en datos costarricenses.</w:t>
        </w:r>
      </w:moveTo>
    </w:p>
    <w:moveToRangeEnd w:id="148"/>
    <w:p w14:paraId="7C5C5DD3" w14:textId="4ECC9BAE" w:rsidR="00D46AB0" w:rsidRDefault="00266ADB" w:rsidP="00D46AB0">
      <w:pPr>
        <w:rPr>
          <w:ins w:id="170" w:author="Oscar Centeno Mora" w:date="2020-06-04T20:54:00Z"/>
        </w:rPr>
      </w:pPr>
      <w:ins w:id="171" w:author="Oscar Centeno Mora" w:date="2020-06-04T20:51:00Z">
        <w:r>
          <w:t xml:space="preserve">OJO: “como el propuesto por Rob Hyndman, de la Oficina de Censos de los Estados Unidos, entre otros”, eso no hace falta decirlo acá, luego en el capítulo de </w:t>
        </w:r>
      </w:ins>
      <w:ins w:id="172" w:author="Oscar Centeno Mora" w:date="2020-06-04T20:52:00Z">
        <w:r>
          <w:t>metodología se abordará.</w:t>
        </w:r>
      </w:ins>
    </w:p>
    <w:p w14:paraId="1A7D524E" w14:textId="77777777" w:rsidR="00266ADB" w:rsidRDefault="00266ADB" w:rsidP="00D46AB0"/>
    <w:p w14:paraId="7E885BCA" w14:textId="33FA1905" w:rsidR="00D46AB0" w:rsidRDefault="00D46AB0" w:rsidP="00D46AB0">
      <w:r>
        <w:t xml:space="preserve">\subsection{Metodología </w:t>
      </w:r>
      <w:ins w:id="173" w:author="Oscar Centeno Mora" w:date="2020-06-04T20:59:00Z">
        <w:r w:rsidR="00A464B6">
          <w:t>en la aplicación de series cronológicas</w:t>
        </w:r>
      </w:ins>
      <w:del w:id="174" w:author="Oscar Centeno Mora" w:date="2020-06-04T20:59:00Z">
        <w:r w:rsidDel="00A464B6">
          <w:delText>de la investigación</w:delText>
        </w:r>
      </w:del>
      <w:r>
        <w:t>}</w:t>
      </w:r>
    </w:p>
    <w:p w14:paraId="50364333" w14:textId="77777777" w:rsidR="00D46AB0" w:rsidRDefault="00D46AB0" w:rsidP="00D46AB0"/>
    <w:p w14:paraId="4CBCEE3E" w14:textId="3F998172" w:rsidR="00D46AB0" w:rsidRDefault="00654735">
      <w:pPr>
        <w:jc w:val="both"/>
        <w:pPrChange w:id="175" w:author="Oscar Centeno Mora" w:date="2020-06-04T20:59:00Z">
          <w:pPr/>
        </w:pPrChange>
      </w:pPr>
      <w:ins w:id="176" w:author="Oscar Centeno Mora" w:date="2020-06-05T08:20:00Z">
        <w:r>
          <w:t>La</w:t>
        </w:r>
      </w:ins>
      <w:del w:id="177" w:author="Oscar Centeno Mora" w:date="2020-06-05T08:20:00Z">
        <w:r w:rsidR="00D46AB0" w:rsidDel="00654735">
          <w:delText>La</w:delText>
        </w:r>
      </w:del>
      <w:ins w:id="178" w:author="Oscar Centeno Mora" w:date="2020-06-05T08:20:00Z">
        <w:r>
          <w:t xml:space="preserve"> aplicación de las</w:t>
        </w:r>
      </w:ins>
      <w:del w:id="179" w:author="Oscar Centeno Mora" w:date="2020-06-05T08:20:00Z">
        <w:r w:rsidR="00D46AB0" w:rsidDel="00654735">
          <w:delText>s</w:delText>
        </w:r>
      </w:del>
      <w:r w:rsidR="00D46AB0">
        <w:t xml:space="preserve"> series cronológicas </w:t>
      </w:r>
      <w:ins w:id="180" w:author="Oscar Centeno Mora" w:date="2020-06-05T08:23:00Z">
        <w:r>
          <w:t>persigue</w:t>
        </w:r>
      </w:ins>
      <w:ins w:id="181" w:author="Oscar Centeno Mora" w:date="2020-06-05T08:21:00Z">
        <w:r>
          <w:t xml:space="preserve"> </w:t>
        </w:r>
      </w:ins>
      <w:del w:id="182" w:author="Oscar Centeno Mora" w:date="2020-06-05T08:21:00Z">
        <w:r w:rsidR="00D46AB0" w:rsidDel="00654735">
          <w:delText xml:space="preserve">representan un insumo para abordar, como mínimo, </w:delText>
        </w:r>
      </w:del>
      <w:r w:rsidR="00D46AB0">
        <w:t>tres objetivos</w:t>
      </w:r>
      <w:del w:id="183" w:author="Oscar Centeno Mora" w:date="2020-06-05T08:21:00Z">
        <w:r w:rsidR="00D46AB0" w:rsidDel="00654735">
          <w:delText xml:space="preserve"> básicos</w:delText>
        </w:r>
      </w:del>
      <w:r w:rsidR="00D46AB0">
        <w:t xml:space="preserve">: 1) </w:t>
      </w:r>
      <w:ins w:id="184" w:author="Oscar Centeno Mora" w:date="2020-06-05T08:21:00Z">
        <w:r>
          <w:t xml:space="preserve">el </w:t>
        </w:r>
      </w:ins>
      <w:del w:id="185" w:author="Oscar Centeno Mora" w:date="2020-06-05T08:19:00Z">
        <w:r w:rsidR="00D46AB0" w:rsidDel="00654735">
          <w:delText xml:space="preserve">realizar </w:delText>
        </w:r>
      </w:del>
      <w:r w:rsidR="00D46AB0">
        <w:t>análisis exploratorio</w:t>
      </w:r>
      <w:ins w:id="186" w:author="Oscar Centeno Mora" w:date="2020-06-05T08:21:00Z">
        <w:r>
          <w:t xml:space="preserve"> de la serie en cues</w:t>
        </w:r>
      </w:ins>
      <w:ins w:id="187" w:author="Oscar Centeno Mora" w:date="2020-06-05T08:22:00Z">
        <w:r>
          <w:t>tión</w:t>
        </w:r>
      </w:ins>
      <w:del w:id="188" w:author="Oscar Centeno Mora" w:date="2020-06-05T08:21:00Z">
        <w:r w:rsidR="00D46AB0" w:rsidDel="00654735">
          <w:delText>s</w:delText>
        </w:r>
      </w:del>
      <w:del w:id="189" w:author="Oscar Centeno Mora" w:date="2020-06-05T08:19:00Z">
        <w:r w:rsidR="00D46AB0" w:rsidDel="00654735">
          <w:delText xml:space="preserve"> usando mediante métodos de visualización y medidas de posición y variabilidad, como ver su crecimiento o decrecimiento a lo largo del tiempo, detectar valores atípicos o cambios drásticos en el nivel o valor medio de la serie</w:delText>
        </w:r>
      </w:del>
      <w:r w:rsidR="00D46AB0">
        <w:t xml:space="preserve">, 2) </w:t>
      </w:r>
      <w:ins w:id="190" w:author="Oscar Centeno Mora" w:date="2020-06-05T08:22:00Z">
        <w:r>
          <w:t xml:space="preserve">estimar </w:t>
        </w:r>
      </w:ins>
      <w:del w:id="191" w:author="Oscar Centeno Mora" w:date="2020-06-05T08:19:00Z">
        <w:r w:rsidR="00D46AB0" w:rsidDel="00654735">
          <w:delText xml:space="preserve">generar </w:delText>
        </w:r>
      </w:del>
      <w:r w:rsidR="00D46AB0">
        <w:t xml:space="preserve">modelos </w:t>
      </w:r>
      <w:del w:id="192" w:author="Oscar Centeno Mora" w:date="2020-06-05T08:19:00Z">
        <w:r w:rsidR="00D46AB0" w:rsidDel="00654735">
          <w:delText xml:space="preserve">estadísticos </w:delText>
        </w:r>
      </w:del>
      <w:ins w:id="193" w:author="Oscar Centeno Mora" w:date="2020-06-05T08:19:00Z">
        <w:r>
          <w:t xml:space="preserve">de </w:t>
        </w:r>
      </w:ins>
      <w:ins w:id="194" w:author="Oscar Centeno Mora" w:date="2020-06-05T08:23:00Z">
        <w:r>
          <w:t>proyección</w:t>
        </w:r>
      </w:ins>
      <w:ins w:id="195" w:author="Oscar Centeno Mora" w:date="2020-06-05T08:20:00Z">
        <w:r>
          <w:t>,</w:t>
        </w:r>
      </w:ins>
      <w:ins w:id="196" w:author="Oscar Centeno Mora" w:date="2020-06-05T08:19:00Z">
        <w:r>
          <w:t xml:space="preserve"> </w:t>
        </w:r>
      </w:ins>
      <w:del w:id="197" w:author="Oscar Centeno Mora" w:date="2020-06-05T08:20:00Z">
        <w:r w:rsidR="00D46AB0" w:rsidDel="00654735">
          <w:delText xml:space="preserve">que sirvan como una simplificación de la realidad, </w:delText>
        </w:r>
      </w:del>
      <w:r w:rsidR="00D46AB0">
        <w:t>y</w:t>
      </w:r>
      <w:ins w:id="198" w:author="Oscar Centeno Mora" w:date="2020-06-05T08:20:00Z">
        <w:r>
          <w:t>,</w:t>
        </w:r>
      </w:ins>
      <w:r w:rsidR="00D46AB0">
        <w:t xml:space="preserve"> 3) generar pronósticos para los posibles valores futuros que tomará el problema en cuestión. </w:t>
      </w:r>
      <w:commentRangeStart w:id="199"/>
      <w:r w:rsidR="00D46AB0">
        <w:t xml:space="preserve">Los tres objetivos anteriores se </w:t>
      </w:r>
      <w:ins w:id="200" w:author="Oscar Centeno Mora" w:date="2020-06-05T08:24:00Z">
        <w:r>
          <w:t xml:space="preserve">pueden </w:t>
        </w:r>
      </w:ins>
      <w:r w:rsidR="00D46AB0">
        <w:t>trabajan de manera conjunta</w:t>
      </w:r>
      <w:ins w:id="201" w:author="Oscar Centeno Mora" w:date="2020-06-05T08:26:00Z">
        <w:r>
          <w:t xml:space="preserve"> y secuencia</w:t>
        </w:r>
      </w:ins>
      <w:r w:rsidR="00D46AB0">
        <w:t>, pues es necesario realizar primero el análisis exploratorio de los datos para tener una noción global del panorama y así conocer la serie cronológica con la que se está trabajando</w:t>
      </w:r>
      <w:commentRangeEnd w:id="199"/>
      <w:r>
        <w:rPr>
          <w:rStyle w:val="Refdecomentario"/>
        </w:rPr>
        <w:commentReference w:id="199"/>
      </w:r>
      <w:r w:rsidR="00D46AB0">
        <w:t xml:space="preserve">. </w:t>
      </w:r>
      <w:del w:id="202" w:author="Oscar Centeno Mora" w:date="2020-06-05T08:26:00Z">
        <w:r w:rsidR="00D46AB0" w:rsidDel="00654735">
          <w:delText>Una vez hecho esto</w:delText>
        </w:r>
      </w:del>
      <w:ins w:id="203" w:author="Oscar Centeno Mora" w:date="2020-06-05T08:26:00Z">
        <w:r>
          <w:t>Asimismo</w:t>
        </w:r>
      </w:ins>
      <w:r w:rsidR="00D46AB0">
        <w:t xml:space="preserve">, existen múltiples formas de </w:t>
      </w:r>
      <w:del w:id="204" w:author="Oscar Centeno Mora" w:date="2020-06-05T08:27:00Z">
        <w:r w:rsidR="00D46AB0" w:rsidDel="00654735">
          <w:delText xml:space="preserve">generar </w:delText>
        </w:r>
      </w:del>
      <w:ins w:id="205" w:author="Oscar Centeno Mora" w:date="2020-06-05T08:27:00Z">
        <w:r>
          <w:t xml:space="preserve">proceder mediante la etapa de </w:t>
        </w:r>
      </w:ins>
      <w:del w:id="206" w:author="Oscar Centeno Mora" w:date="2020-06-05T08:27:00Z">
        <w:r w:rsidR="00D46AB0" w:rsidDel="00654735">
          <w:delText>modelos para estos datos</w:delText>
        </w:r>
      </w:del>
      <w:ins w:id="207" w:author="Oscar Centeno Mora" w:date="2020-06-05T08:27:00Z">
        <w:r>
          <w:t>estimación</w:t>
        </w:r>
      </w:ins>
      <w:r w:rsidR="00D46AB0">
        <w:t xml:space="preserve">, como </w:t>
      </w:r>
      <w:del w:id="208" w:author="Oscar Centeno Mora" w:date="2020-06-05T08:28:00Z">
        <w:r w:rsidR="00D46AB0" w:rsidDel="00654735">
          <w:delText>por ejemplo los</w:delText>
        </w:r>
      </w:del>
      <w:ins w:id="209" w:author="Oscar Centeno Mora" w:date="2020-06-05T08:28:00Z">
        <w:r>
          <w:t>lo son los</w:t>
        </w:r>
      </w:ins>
      <w:r w:rsidR="00D46AB0">
        <w:t xml:space="preserve"> métodos de suavizamiento exponencial</w:t>
      </w:r>
      <w:del w:id="210" w:author="Oscar Centeno Mora" w:date="2020-06-05T08:28:00Z">
        <w:r w:rsidR="00D46AB0" w:rsidDel="00654735">
          <w:delText xml:space="preserve"> desarrollados en la década de 1950</w:delText>
        </w:r>
      </w:del>
      <w:r w:rsidR="00D46AB0">
        <w:t xml:space="preserve"> [@brown], modelos de regresión para series temporales [@kedem], redes neuronales </w:t>
      </w:r>
      <w:ins w:id="211" w:author="Oscar Centeno Mora" w:date="2020-06-05T08:28:00Z">
        <w:r>
          <w:t xml:space="preserve">sequenciales </w:t>
        </w:r>
      </w:ins>
      <w:del w:id="212" w:author="Oscar Centeno Mora" w:date="2020-06-05T08:28:00Z">
        <w:r w:rsidR="00D46AB0" w:rsidDel="00654735">
          <w:delText>para la estimación de pronósticos</w:delText>
        </w:r>
      </w:del>
      <w:ins w:id="213" w:author="Oscar Centeno Mora" w:date="2020-06-05T08:28:00Z">
        <w:r>
          <w:t>aplicadas a datos longitudinales</w:t>
        </w:r>
      </w:ins>
      <w:r w:rsidR="00D46AB0">
        <w:t xml:space="preserve"> [@redes], estimaciones bayesianas [@bayes]</w:t>
      </w:r>
      <w:ins w:id="214" w:author="Oscar Centeno Mora" w:date="2020-06-05T08:29:00Z">
        <w:r>
          <w:t>, y finalmente,</w:t>
        </w:r>
      </w:ins>
      <w:r w:rsidR="00D46AB0">
        <w:t xml:space="preserve"> </w:t>
      </w:r>
      <w:del w:id="215" w:author="Oscar Centeno Mora" w:date="2020-06-05T08:29:00Z">
        <w:r w:rsidR="00D46AB0" w:rsidDel="00654735">
          <w:delText>o</w:delText>
        </w:r>
      </w:del>
      <w:r w:rsidR="00D46AB0">
        <w:t xml:space="preserve"> los procesos autorregresivos integrados de medias móviles o ARIMA por sus siglas en inglés [@box-jenkins], siendo estos últimos el foco de interés en este estudio</w:t>
      </w:r>
      <w:ins w:id="216" w:author="Oscar Centeno Mora" w:date="2020-06-05T08:30:00Z">
        <w:r w:rsidR="00E114E8">
          <w:t>,</w:t>
        </w:r>
      </w:ins>
      <w:r w:rsidR="00D46AB0">
        <w:t xml:space="preserve"> </w:t>
      </w:r>
      <w:commentRangeStart w:id="217"/>
      <w:r w:rsidR="00D46AB0">
        <w:t>pues se trata de modelos que se basan en las relaciones pasadas de la propia serie cronológica; es decir, toman como referencia las correlaciones entre los valores actuales y pasados de la serie para entender el comportamiento de la misma en el futuro</w:t>
      </w:r>
      <w:commentRangeEnd w:id="217"/>
      <w:r w:rsidR="00E114E8">
        <w:rPr>
          <w:rStyle w:val="Refdecomentario"/>
        </w:rPr>
        <w:commentReference w:id="217"/>
      </w:r>
      <w:r w:rsidR="00D46AB0">
        <w:t>.</w:t>
      </w:r>
    </w:p>
    <w:p w14:paraId="070C9DE3" w14:textId="77777777" w:rsidR="00D46AB0" w:rsidRDefault="00D46AB0" w:rsidP="00D46AB0"/>
    <w:p w14:paraId="0A11CD62" w14:textId="5F0C8872" w:rsidR="00D46AB0" w:rsidRDefault="00D46AB0">
      <w:pPr>
        <w:jc w:val="both"/>
        <w:pPrChange w:id="218" w:author="Oscar Centeno Mora" w:date="2020-06-04T21:00:00Z">
          <w:pPr/>
        </w:pPrChange>
      </w:pPr>
      <w:commentRangeStart w:id="219"/>
      <w:r>
        <w:t xml:space="preserve">Como menciona Rob. Hyndman </w:t>
      </w:r>
      <w:commentRangeEnd w:id="219"/>
      <w:r w:rsidR="00E114E8">
        <w:rPr>
          <w:rStyle w:val="Refdecomentario"/>
        </w:rPr>
        <w:commentReference w:id="219"/>
      </w:r>
      <w:r>
        <w:t xml:space="preserve">[@hyndman_box-jenkins], </w:t>
      </w:r>
      <w:commentRangeStart w:id="220"/>
      <w:r>
        <w:t>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w:t>
      </w:r>
      <w:commentRangeEnd w:id="220"/>
      <w:r w:rsidR="00E114E8">
        <w:rPr>
          <w:rStyle w:val="Refdecomentario"/>
        </w:rPr>
        <w:commentReference w:id="220"/>
      </w:r>
      <w:r>
        <w:t>. Un proceso ARIMA es caracterizado por dos funciones: la autocorrelación y la autocorrelación parcial; es mediante la comparación de dichas funciones que la metodología Box-Jenkins busca la identificación el proceso que describa de manera adecuada el comportamiento de una serie cronológica.</w:t>
      </w:r>
    </w:p>
    <w:p w14:paraId="6800D9C1" w14:textId="77777777" w:rsidR="00D46AB0" w:rsidRDefault="00D46AB0" w:rsidP="00D46AB0"/>
    <w:p w14:paraId="03AEA0F3" w14:textId="50BE175E" w:rsidR="00D46AB0" w:rsidRDefault="00D46AB0">
      <w:pPr>
        <w:jc w:val="both"/>
        <w:pPrChange w:id="221" w:author="Oscar Centeno Mora" w:date="2020-06-04T21:00:00Z">
          <w:pPr/>
        </w:pPrChange>
      </w:pPr>
      <w:commentRangeStart w:id="222"/>
      <w:r>
        <w:t>Con tal de mejorar la precisión y calidad del modelo estimado es que el presente trabajo propone una metodología para la estimación un modelo ARIMA de una serie cronológica determinada abarcando más posibilidades que los enfoques tradicionales</w:t>
      </w:r>
      <w:commentRangeEnd w:id="222"/>
      <w:r w:rsidR="00E114E8">
        <w:rPr>
          <w:rStyle w:val="Refdecomentario"/>
        </w:rPr>
        <w:commentReference w:id="222"/>
      </w:r>
      <w:r>
        <w:t xml:space="preserve">. Se consideran temporalidades </w:t>
      </w:r>
      <w:commentRangeStart w:id="223"/>
      <w:r>
        <w:t xml:space="preserve">mensuales, bimensuales, trimestrales o cuatrimestrales, </w:t>
      </w:r>
      <w:commentRangeEnd w:id="223"/>
      <w:r w:rsidR="00E114E8">
        <w:rPr>
          <w:rStyle w:val="Refdecomentario"/>
        </w:rPr>
        <w:commentReference w:id="223"/>
      </w:r>
      <w:r>
        <w:t xml:space="preserve">mediante un proceso de selección fundamentada en las permutaciones de todos los parámetros de un modelo ARIMA hasta en un rango determinado, considerando la inclusión semiautomática de intervenciones en periodos específicos y la validación cruzada para evaluar la calidad de las particiones de la base de datos en conjuntos para entrenar y probar el rendimiento del modelo. </w:t>
      </w:r>
      <w:commentRangeStart w:id="224"/>
      <w:r>
        <w:t>Dichas pruebas involucran criterios de información como el AIC, el AICc y el BIC, además de medidas de rendimiento como el MAE, RMSE, MAPE y MASE,</w:t>
      </w:r>
      <w:commentRangeEnd w:id="224"/>
      <w:r w:rsidR="00E114E8">
        <w:rPr>
          <w:rStyle w:val="Refdecomentario"/>
        </w:rPr>
        <w:commentReference w:id="224"/>
      </w:r>
      <w:r>
        <w:t xml:space="preserve"> las cuales sirven de insumo para utilizar un método de consenso entre ellas y </w:t>
      </w:r>
      <w:r>
        <w:lastRenderedPageBreak/>
        <w:t xml:space="preserve">seleccionar el modelo más adecuado mediante la sobreparametrización: se comparan todos los posibles en in intervalo específico de términos definiendo una diferenciación adecuada para la serie y permutando hasta un máximo definido para los términos autorregresivos y de medias móviles especificados para así seleccionar la especificación que ofrezca mejores resultados al momento de pronosticar valores futuros de la serie </w:t>
      </w:r>
      <w:commentRangeStart w:id="225"/>
      <w:r>
        <w:t>cronológica</w:t>
      </w:r>
      <w:commentRangeEnd w:id="225"/>
      <w:r w:rsidR="00E114E8">
        <w:rPr>
          <w:rStyle w:val="Refdecomentario"/>
        </w:rPr>
        <w:commentReference w:id="225"/>
      </w:r>
      <w:r>
        <w:t xml:space="preserve">. </w:t>
      </w:r>
    </w:p>
    <w:p w14:paraId="5D6149F7" w14:textId="0797EE2A" w:rsidR="00D46AB0" w:rsidRDefault="00E114E8" w:rsidP="00D46AB0">
      <w:pPr>
        <w:rPr>
          <w:ins w:id="226" w:author="Oscar Centeno Mora" w:date="2020-06-05T08:41:00Z"/>
        </w:rPr>
      </w:pPr>
      <w:ins w:id="227" w:author="Oscar Centeno Mora" w:date="2020-06-05T08:39:00Z">
        <w:r>
          <w:t>CÉSAR, CREO QUE LA SUB SECCIÓN “Metodología en la aplicación de series cronológicas”, NO ESTÁ FORMULADA DE FORMA EXPEDITA. ACÁ NO DEBEMOS HACER MUCHO ÉNF</w:t>
        </w:r>
      </w:ins>
      <w:ins w:id="228" w:author="Oscar Centeno Mora" w:date="2020-06-05T08:40:00Z">
        <w:r>
          <w:t xml:space="preserve">ASIS DE ESTADÍSTICOS Y </w:t>
        </w:r>
        <w:r w:rsidR="00A860D7">
          <w:t xml:space="preserve">OTROS. SERÍA PRESENTAR DE FORMA GENERAL LA FORMA DE PROCEDER, Y LUEGO ATACAR QUE EN UN DETERMINADO “PUNTO” DE LA METODOLOGÍA DE UNA SERIE, ES QUE SE QUIERE INVESTIGAR LA PROPUESTA EXPUESTA EN LA </w:t>
        </w:r>
      </w:ins>
      <w:ins w:id="229" w:author="Oscar Centeno Mora" w:date="2020-06-05T08:41:00Z">
        <w:r w:rsidR="00A860D7">
          <w:t>PROBLEMÁTICA.</w:t>
        </w:r>
      </w:ins>
    </w:p>
    <w:p w14:paraId="213EB03E" w14:textId="7FEBDBBE" w:rsidR="00A860D7" w:rsidRDefault="00A860D7" w:rsidP="00D46AB0">
      <w:ins w:id="230" w:author="Oscar Centeno Mora" w:date="2020-06-05T08:41:00Z">
        <w:r>
          <w:t>TAMBIÉN CUIDADO CON LOS GRANDES PÁRRAFOS CON TANTAS IDEAS, Y ADEMÁS DE LA FORMA QUE SE EXPRESAN. APRECIAR EL FO</w:t>
        </w:r>
      </w:ins>
      <w:ins w:id="231" w:author="Oscar Centeno Mora" w:date="2020-06-05T08:42:00Z">
        <w:r>
          <w:t>NDO CON FALENCIAS DE EXPRESIÓN SE HACE COMPLICADO.</w:t>
        </w:r>
      </w:ins>
    </w:p>
    <w:p w14:paraId="785F71B4" w14:textId="77777777" w:rsidR="00D46AB0" w:rsidRDefault="00D46AB0" w:rsidP="00D46AB0">
      <w:r>
        <w:t>\subsection{Justificación del estudio}</w:t>
      </w:r>
    </w:p>
    <w:p w14:paraId="0099F297" w14:textId="77777777" w:rsidR="00D46AB0" w:rsidRDefault="00D46AB0" w:rsidP="00D46AB0"/>
    <w:p w14:paraId="2CFC496C" w14:textId="43358556" w:rsidR="00D46AB0" w:rsidRDefault="00D46AB0">
      <w:pPr>
        <w:jc w:val="both"/>
        <w:pPrChange w:id="232" w:author="Oscar Centeno Mora" w:date="2020-06-04T21:00:00Z">
          <w:pPr/>
        </w:pPrChange>
      </w:pPr>
      <w:r>
        <w:t xml:space="preserve">El accionar de políticas </w:t>
      </w:r>
      <w:del w:id="233" w:author="Oscar Centeno Mora" w:date="2020-06-05T08:42:00Z">
        <w:r w:rsidDel="00A860D7">
          <w:delText xml:space="preserve">tanto </w:delText>
        </w:r>
      </w:del>
      <w:r>
        <w:t>gubernamentales</w:t>
      </w:r>
      <w:ins w:id="234" w:author="Oscar Centeno Mora" w:date="2020-06-05T08:43:00Z">
        <w:r w:rsidR="00A860D7">
          <w:t>,</w:t>
        </w:r>
      </w:ins>
      <w:r>
        <w:t xml:space="preserve"> así como de otro tipo de sectores</w:t>
      </w:r>
      <w:ins w:id="235" w:author="Oscar Centeno Mora" w:date="2020-06-05T08:43:00Z">
        <w:r w:rsidR="00A860D7">
          <w:t>,</w:t>
        </w:r>
      </w:ins>
      <w:r>
        <w:t xml:space="preserve"> se apoya cada vez más en un acertado análisis de la información temporal de los hechos observados hasta una fecha determinada, y por ende sus posibles evoluciones en el futuro. </w:t>
      </w:r>
      <w:del w:id="236" w:author="Oscar Centeno Mora" w:date="2020-06-05T08:43:00Z">
        <w:r w:rsidDel="00A860D7">
          <w:delText xml:space="preserve">Por ejemplo, </w:delText>
        </w:r>
      </w:del>
      <w:ins w:id="237" w:author="Oscar Centeno Mora" w:date="2020-06-05T08:43:00Z">
        <w:r w:rsidR="00A860D7">
          <w:t>E</w:t>
        </w:r>
      </w:ins>
      <w:del w:id="238" w:author="Oscar Centeno Mora" w:date="2020-06-05T08:43:00Z">
        <w:r w:rsidDel="00A860D7">
          <w:delText>e</w:delText>
        </w:r>
      </w:del>
      <w:r>
        <w:t>n</w:t>
      </w:r>
      <w:ins w:id="239" w:author="Oscar Centeno Mora" w:date="2020-06-05T08:48:00Z">
        <w:r w:rsidR="00A860D7">
          <w:t xml:space="preserve"> el campo</w:t>
        </w:r>
      </w:ins>
      <w:r>
        <w:t xml:space="preserve"> la demografía, uno de los principales temas de investigación son las proyecciones de población; durante una emergencia</w:t>
      </w:r>
      <w:ins w:id="240" w:author="Oscar Centeno Mora" w:date="2020-06-05T08:46:00Z">
        <w:r w:rsidR="00A860D7">
          <w:t>,</w:t>
        </w:r>
      </w:ins>
      <w:r>
        <w:t xml:space="preserve"> conocer la posible cantidad de población que habita una zona es clave para la rápida reacción de las autoridades en el envío de ayuda o en la ejecución de planes de evacuación</w:t>
      </w:r>
      <w:commentRangeStart w:id="241"/>
      <w:ins w:id="242" w:author="Oscar Centeno Mora" w:date="2020-06-05T08:44:00Z">
        <w:r w:rsidR="00A860D7">
          <w:t xml:space="preserve">. </w:t>
        </w:r>
      </w:ins>
      <w:del w:id="243" w:author="Oscar Centeno Mora" w:date="2020-06-05T08:44:00Z">
        <w:r w:rsidDel="00A860D7">
          <w:delText>;</w:delText>
        </w:r>
      </w:del>
      <w:r>
        <w:t xml:space="preserve"> </w:t>
      </w:r>
      <w:ins w:id="244" w:author="Oscar Centeno Mora" w:date="2020-06-05T08:44:00Z">
        <w:r w:rsidR="00A860D7">
          <w:t>E</w:t>
        </w:r>
      </w:ins>
      <w:del w:id="245" w:author="Oscar Centeno Mora" w:date="2020-06-05T08:44:00Z">
        <w:r w:rsidDel="00A860D7">
          <w:delText>e</w:delText>
        </w:r>
      </w:del>
      <w:r>
        <w:t xml:space="preserve">ste tipo de situaciones </w:t>
      </w:r>
      <w:del w:id="246" w:author="Oscar Centeno Mora" w:date="2020-06-05T08:44:00Z">
        <w:r w:rsidDel="00A860D7">
          <w:delText>se dan</w:delText>
        </w:r>
      </w:del>
      <w:ins w:id="247" w:author="Oscar Centeno Mora" w:date="2020-06-05T08:44:00Z">
        <w:r w:rsidR="00A860D7">
          <w:t>ocurren</w:t>
        </w:r>
      </w:ins>
      <w:r>
        <w:t xml:space="preserve"> en Costa Rica y en muchos lugares del mundo ante condiciones climáticas adversas como huracanes, inundaciones, o más recientemente ante la pandemia del COVID-19</w:t>
      </w:r>
      <w:commentRangeEnd w:id="241"/>
      <w:r w:rsidR="00A860D7">
        <w:rPr>
          <w:rStyle w:val="Refdecomentario"/>
        </w:rPr>
        <w:commentReference w:id="241"/>
      </w:r>
      <w:r>
        <w:t>. También</w:t>
      </w:r>
      <w:ins w:id="248" w:author="Oscar Centeno Mora" w:date="2020-06-05T08:48:00Z">
        <w:r w:rsidR="00A860D7">
          <w:t>,</w:t>
        </w:r>
      </w:ins>
      <w:r>
        <w:t xml:space="preserve"> </w:t>
      </w:r>
      <w:del w:id="249" w:author="Oscar Centeno Mora" w:date="2020-06-05T08:48:00Z">
        <w:r w:rsidDel="00A860D7">
          <w:delText>en</w:delText>
        </w:r>
      </w:del>
      <w:r>
        <w:t xml:space="preserve"> el campo actuarial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commentRangeStart w:id="250"/>
      <w:r>
        <w:t>supenprodc</w:t>
      </w:r>
      <w:commentRangeEnd w:id="250"/>
      <w:r w:rsidR="00A860D7">
        <w:rPr>
          <w:rStyle w:val="Refdecomentario"/>
        </w:rPr>
        <w:commentReference w:id="250"/>
      </w:r>
      <w:r>
        <w:t>].</w:t>
      </w:r>
    </w:p>
    <w:p w14:paraId="65998169" w14:textId="77777777" w:rsidR="00D46AB0" w:rsidRDefault="00D46AB0">
      <w:pPr>
        <w:jc w:val="both"/>
        <w:pPrChange w:id="251" w:author="Oscar Centeno Mora" w:date="2020-06-04T21:00:00Z">
          <w:pPr/>
        </w:pPrChange>
      </w:pPr>
    </w:p>
    <w:p w14:paraId="4D0681EE" w14:textId="52668179" w:rsidR="00D46AB0" w:rsidRDefault="00D46AB0">
      <w:pPr>
        <w:jc w:val="both"/>
        <w:pPrChange w:id="252" w:author="Oscar Centeno Mora" w:date="2020-06-04T21:00:00Z">
          <w:pPr/>
        </w:pPrChange>
      </w:pPr>
      <w:commentRangeStart w:id="253"/>
      <w:r>
        <w:t>El principal aporte de este estudio es, por medio de un proceso de simulación, brindar evidencia sobre cómo la sobreparametrización puede contribuir a definir la especificación de un modelo ARIMA que genere pronósticos de mayor calidad, contrastando la calidad de estos con respecto a otros métodos similares, como lo son las funciones `auto.arima()` o `seas()`</w:t>
      </w:r>
      <w:commentRangeEnd w:id="253"/>
      <w:r w:rsidR="00A3478B">
        <w:rPr>
          <w:rStyle w:val="Refdecomentario"/>
        </w:rPr>
        <w:commentReference w:id="253"/>
      </w:r>
      <w:r>
        <w:t>.</w:t>
      </w:r>
    </w:p>
    <w:p w14:paraId="0DB37576" w14:textId="77777777" w:rsidR="00D46AB0" w:rsidRDefault="00D46AB0">
      <w:pPr>
        <w:jc w:val="both"/>
        <w:pPrChange w:id="254" w:author="Oscar Centeno Mora" w:date="2020-06-04T21:00:00Z">
          <w:pPr/>
        </w:pPrChange>
      </w:pPr>
    </w:p>
    <w:p w14:paraId="38ADD5DB" w14:textId="77777777" w:rsidR="00D46AB0" w:rsidRDefault="00D46AB0">
      <w:pPr>
        <w:jc w:val="both"/>
        <w:pPrChange w:id="255" w:author="Oscar Centeno Mora" w:date="2020-06-04T21:00:00Z">
          <w:pPr/>
        </w:pPrChange>
      </w:pPr>
      <w:r>
        <w:t xml:space="preserve">Tras desarrollar y probar el método mediante datos simulados, la aplicación real del algoritmo mostrará el potencial de la sobreparametrización en la estimación de modelos ARIMA.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w:t>
      </w:r>
      <w:r>
        <w:lastRenderedPageBreak/>
        <w:t>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[@calidad_vitales].</w:t>
      </w:r>
    </w:p>
    <w:p w14:paraId="7FF20FEA" w14:textId="7DEC1B92" w:rsidR="00D46AB0" w:rsidRDefault="00D46AB0" w:rsidP="00D46AB0">
      <w:pPr>
        <w:rPr>
          <w:ins w:id="256" w:author="Oscar Centeno Mora" w:date="2020-06-05T08:53:00Z"/>
        </w:rPr>
      </w:pPr>
    </w:p>
    <w:p w14:paraId="1C722374" w14:textId="2642316E" w:rsidR="00A3478B" w:rsidRDefault="00A3478B" w:rsidP="00D46AB0">
      <w:pPr>
        <w:rPr>
          <w:ins w:id="257" w:author="Oscar Centeno Mora" w:date="2020-06-05T08:59:00Z"/>
        </w:rPr>
      </w:pPr>
      <w:ins w:id="258" w:author="Oscar Centeno Mora" w:date="2020-06-05T08:54:00Z">
        <w:r>
          <w:t>CREO QUE LA JUSTIFICACIÓN ES BIEN DECIR QUE EN MUCHOS CAMPOS SE LLEVAN A CABO ESTIMACIÓN DE SERIES DE TIEMPO PARA PODER PRONOSTICAR LO QUE SUCEDER</w:t>
        </w:r>
      </w:ins>
      <w:ins w:id="259" w:author="Oscar Centeno Mora" w:date="2020-06-05T08:55:00Z">
        <w:r>
          <w:t>Á</w:t>
        </w:r>
      </w:ins>
      <w:ins w:id="260" w:author="Oscar Centeno Mora" w:date="2020-06-05T08:54:00Z">
        <w:r>
          <w:t xml:space="preserve"> EN LOS PRÓXIMOS </w:t>
        </w:r>
      </w:ins>
      <w:ins w:id="261" w:author="Oscar Centeno Mora" w:date="2020-06-05T08:55:00Z">
        <w:r>
          <w:t>“H” PERIODOS. A PARTIR DE AHÍ DEBE DECIR CORRECTAMENTE QUE EN LA ACTUALIDAD EXISTEN MÉTODOS AUTOMÁTICOS COMO EL AUTO.ARIMA() Y OTROS QUE LO HACEN, PERO QUE POR SU MODA</w:t>
        </w:r>
      </w:ins>
      <w:ins w:id="262" w:author="Oscar Centeno Mora" w:date="2020-06-05T08:56:00Z">
        <w:r>
          <w:t xml:space="preserve">LIDAD O ALGORITMO DE IMPLEMENTACIÓN, NO TOMAN EL  O LOS MÁS ADECUADOS PROCESOS, Y QUE ENTONCES SE PODRÍA SUB O SOBRE ESTIMAR </w:t>
        </w:r>
      </w:ins>
      <w:ins w:id="263" w:author="Oscar Centeno Mora" w:date="2020-06-05T08:57:00Z">
        <w:r>
          <w:t>EL VALOR DEL PRONOSTICO COMO TAL. A PARTIR DE ACÁ MENCIONAR QUE EL MÉTODO PROPUESTO DE ESTIMACIÓN POR PERMUTACIÓN ES UNA FORMA COMPLEMENTARIA Y MÁS EXHAUSTIVA DE ESTIMACIÓN, QUE BUSCA MITIDAR LOS PROBLEMAS DE LOS ACTUALES MÉTODOS DE E</w:t>
        </w:r>
      </w:ins>
      <w:ins w:id="264" w:author="Oscar Centeno Mora" w:date="2020-06-05T08:58:00Z">
        <w:r>
          <w:t>STIMACIÓN. FINALMENTE, UNA MEJOR ESTIMACIÓN SE TRADUCE POR MEJORES PRONÓSTICOS, Y POR ENDE POR POLITICAS PÚBLICAS, PROYECCIONES DEMOGRÁFICAS Y OTROS, MÁS ACERTATOS. EL FOC</w:t>
        </w:r>
      </w:ins>
      <w:ins w:id="265" w:author="Oscar Centeno Mora" w:date="2020-06-05T08:59:00Z">
        <w:r>
          <w:t xml:space="preserve">O DE LA INVESTIGACIÓN ESTÁ EN DECIR QUE ESTE NUEVA FORMA DE ESTIMAR POR SOBRE PARAMETRIZACIÓN MEJORA EL PROCESO DE PRONÓSTICO. </w:t>
        </w:r>
      </w:ins>
    </w:p>
    <w:p w14:paraId="546F0BB9" w14:textId="08761B36" w:rsidR="00A3478B" w:rsidRDefault="00A3478B" w:rsidP="00D46AB0">
      <w:pPr>
        <w:rPr>
          <w:ins w:id="266" w:author="Oscar Centeno Mora" w:date="2020-06-05T08:53:00Z"/>
        </w:rPr>
      </w:pPr>
      <w:ins w:id="267" w:author="Oscar Centeno Mora" w:date="2020-06-05T09:00:00Z">
        <w:r>
          <w:t xml:space="preserve">LA ESENCIA ESTÁ, COMO SE EXPRESA </w:t>
        </w:r>
        <w:r w:rsidR="00F03796">
          <w:t xml:space="preserve">NO LO HACE VER CLARAMENTE. TIENE QUE SER MÁS EXPEDITO A LA HORA DE PLASMAR LAS IDEAS, ADEMÁS DE EVITAR PONAR </w:t>
        </w:r>
      </w:ins>
      <w:ins w:id="268" w:author="Oscar Centeno Mora" w:date="2020-06-05T09:01:00Z">
        <w:r w:rsidR="00F03796">
          <w:t xml:space="preserve">BLA BLA INNECESARIO. </w:t>
        </w:r>
      </w:ins>
    </w:p>
    <w:p w14:paraId="0E696FA1" w14:textId="77777777" w:rsidR="00A3478B" w:rsidRDefault="00A3478B" w:rsidP="00D46AB0"/>
    <w:p w14:paraId="045990A7" w14:textId="77777777" w:rsidR="00D46AB0" w:rsidRDefault="00D46AB0" w:rsidP="00D46AB0">
      <w:r>
        <w:t>\subsection{Organización del estudio}</w:t>
      </w:r>
    </w:p>
    <w:p w14:paraId="7B0F07E5" w14:textId="77777777" w:rsidR="00D46AB0" w:rsidRDefault="00D46AB0" w:rsidP="00D46AB0"/>
    <w:p w14:paraId="0AAEC2FF" w14:textId="5435B534" w:rsidR="00D46AB0" w:rsidRDefault="00D46AB0">
      <w:pPr>
        <w:jc w:val="both"/>
        <w:pPrChange w:id="269" w:author="Oscar Centeno Mora" w:date="2020-06-04T21:00:00Z">
          <w:pPr/>
        </w:pPrChange>
      </w:pPr>
      <w:r>
        <w:t>EL presenta trabajo de investigación consta de cinco capítulos</w:t>
      </w:r>
      <w:ins w:id="270" w:author="Oscar Centeno Mora" w:date="2020-06-05T09:01:00Z">
        <w:r w:rsidR="00F03796">
          <w:t>.</w:t>
        </w:r>
      </w:ins>
      <w:del w:id="271" w:author="Oscar Centeno Mora" w:date="2020-06-05T09:01:00Z">
        <w:r w:rsidDel="00F03796">
          <w:delText>,</w:delText>
        </w:r>
      </w:del>
      <w:r>
        <w:t xml:space="preserve"> </w:t>
      </w:r>
      <w:del w:id="272" w:author="Oscar Centeno Mora" w:date="2020-06-05T09:02:00Z">
        <w:r w:rsidDel="00F03796">
          <w:delText>de los cuáles e</w:delText>
        </w:r>
      </w:del>
      <w:ins w:id="273" w:author="Oscar Centeno Mora" w:date="2020-06-05T09:02:00Z">
        <w:r w:rsidR="00F03796">
          <w:t>E</w:t>
        </w:r>
      </w:ins>
      <w:ins w:id="274" w:author="Oscar Centeno Mora" w:date="2020-06-05T09:03:00Z">
        <w:r w:rsidR="00F03796">
          <w:t>l</w:t>
        </w:r>
      </w:ins>
      <w:ins w:id="275" w:author="Oscar Centeno Mora" w:date="2020-06-05T09:02:00Z">
        <w:r w:rsidR="00F03796">
          <w:t xml:space="preserve"> presente capítulo</w:t>
        </w:r>
      </w:ins>
      <w:del w:id="276" w:author="Oscar Centeno Mora" w:date="2020-06-05T09:02:00Z">
        <w:r w:rsidDel="00F03796">
          <w:delText>l primero</w:delText>
        </w:r>
      </w:del>
      <w:r>
        <w:t xml:space="preserve"> ofrece una contextualización del uso de las series de tiempo, así como la importancia de poder contar con pronósticos de calidad. Se present</w:t>
      </w:r>
      <w:del w:id="277" w:author="Oscar Centeno Mora" w:date="2020-06-05T09:04:00Z">
        <w:r w:rsidDel="00F03796">
          <w:delText>ar</w:delText>
        </w:r>
      </w:del>
      <w:ins w:id="278" w:author="Oscar Centeno Mora" w:date="2020-06-05T09:04:00Z">
        <w:r w:rsidR="00F03796">
          <w:t xml:space="preserve">ó el </w:t>
        </w:r>
      </w:ins>
      <w:del w:id="279" w:author="Oscar Centeno Mora" w:date="2020-06-05T09:03:00Z">
        <w:r w:rsidDel="00F03796">
          <w:delText>on</w:delText>
        </w:r>
      </w:del>
      <w:r>
        <w:t xml:space="preserve"> </w:t>
      </w:r>
      <w:del w:id="280" w:author="Oscar Centeno Mora" w:date="2020-06-05T09:03:00Z">
        <w:r w:rsidDel="00F03796">
          <w:delText xml:space="preserve">además </w:delText>
        </w:r>
      </w:del>
      <w:r>
        <w:t>objetivo</w:t>
      </w:r>
      <w:del w:id="281" w:author="Oscar Centeno Mora" w:date="2020-06-05T09:04:00Z">
        <w:r w:rsidDel="00F03796">
          <w:delText>s</w:delText>
        </w:r>
      </w:del>
      <w:r>
        <w:t xml:space="preserve"> </w:t>
      </w:r>
      <w:del w:id="282" w:author="Oscar Centeno Mora" w:date="2020-06-05T09:04:00Z">
        <w:r w:rsidDel="00F03796">
          <w:delText>que busca alcanzar</w:delText>
        </w:r>
      </w:del>
      <w:ins w:id="283" w:author="Oscar Centeno Mora" w:date="2020-06-05T09:04:00Z">
        <w:r w:rsidR="00F03796">
          <w:t>d</w:t>
        </w:r>
      </w:ins>
      <w:del w:id="284" w:author="Oscar Centeno Mora" w:date="2020-06-05T09:04:00Z">
        <w:r w:rsidDel="00F03796">
          <w:delText xml:space="preserve"> </w:delText>
        </w:r>
      </w:del>
      <w:r>
        <w:t>el estudio, así como una breve descripción de la metodología</w:t>
      </w:r>
      <w:ins w:id="285" w:author="Oscar Centeno Mora" w:date="2020-06-05T09:04:00Z">
        <w:r w:rsidR="00F03796">
          <w:t xml:space="preserve"> empleada en la aplicación de series temporales, y cómo se planea modif</w:t>
        </w:r>
      </w:ins>
      <w:ins w:id="286" w:author="Oscar Centeno Mora" w:date="2020-06-05T09:05:00Z">
        <w:r w:rsidR="00F03796">
          <w:t>icar el método de estimación en los modelos ARIMA</w:t>
        </w:r>
      </w:ins>
      <w:del w:id="287" w:author="Oscar Centeno Mora" w:date="2020-06-05T09:04:00Z">
        <w:r w:rsidDel="00F03796">
          <w:delText xml:space="preserve"> que se empleará y que será discutida más detalladamente en los capítulos posteriores</w:delText>
        </w:r>
      </w:del>
      <w:r>
        <w:t xml:space="preserve">. Se concluye esta sección con hechos que justifican la importancia de </w:t>
      </w:r>
      <w:del w:id="288" w:author="Oscar Centeno Mora" w:date="2020-06-05T09:05:00Z">
        <w:r w:rsidDel="00F03796">
          <w:delText xml:space="preserve">esta </w:delText>
        </w:r>
      </w:del>
      <w:ins w:id="289" w:author="Oscar Centeno Mora" w:date="2020-06-05T09:05:00Z">
        <w:r w:rsidR="00F03796">
          <w:t xml:space="preserve">esta </w:t>
        </w:r>
      </w:ins>
      <w:r>
        <w:t>investigación.</w:t>
      </w:r>
    </w:p>
    <w:p w14:paraId="6D7B6C34" w14:textId="77777777" w:rsidR="00D46AB0" w:rsidRDefault="00D46AB0">
      <w:pPr>
        <w:jc w:val="both"/>
        <w:pPrChange w:id="290" w:author="Oscar Centeno Mora" w:date="2020-06-04T21:00:00Z">
          <w:pPr/>
        </w:pPrChange>
      </w:pPr>
    </w:p>
    <w:p w14:paraId="32F2F03E" w14:textId="5689F6A7" w:rsidR="00D46AB0" w:rsidRDefault="00D46AB0">
      <w:pPr>
        <w:jc w:val="both"/>
        <w:pPrChange w:id="291" w:author="Oscar Centeno Mora" w:date="2020-06-04T21:00:00Z">
          <w:pPr/>
        </w:pPrChange>
      </w:pPr>
      <w:r>
        <w:t>El siguiente capítulo consiste en el marco teórico</w:t>
      </w:r>
      <w:del w:id="292" w:author="Oscar Centeno Mora" w:date="2020-06-05T09:05:00Z">
        <w:r w:rsidDel="00F03796">
          <w:delText xml:space="preserve"> y la revisión de la literatura asociada con el estudio</w:delText>
        </w:r>
      </w:del>
      <w:r>
        <w:t xml:space="preserve">, abarcando aspectos fundamentales </w:t>
      </w:r>
      <w:del w:id="293" w:author="Oscar Centeno Mora" w:date="2020-06-05T09:06:00Z">
        <w:r w:rsidDel="00F03796">
          <w:delText xml:space="preserve">como </w:delText>
        </w:r>
      </w:del>
      <w:ins w:id="294" w:author="Oscar Centeno Mora" w:date="2020-06-05T09:06:00Z">
        <w:r w:rsidR="00F03796">
          <w:t xml:space="preserve">de la ecuación de Wold,  </w:t>
        </w:r>
      </w:ins>
      <w:r>
        <w:t>la metodología Box-Jenkins,</w:t>
      </w:r>
      <w:ins w:id="295" w:author="Oscar Centeno Mora" w:date="2020-06-05T09:06:00Z">
        <w:r w:rsidR="00F03796">
          <w:t xml:space="preserve"> la selección de los procesos que gobiernan la serie</w:t>
        </w:r>
      </w:ins>
      <w:ins w:id="296" w:author="Oscar Centeno Mora" w:date="2020-06-05T09:07:00Z">
        <w:r w:rsidR="00F03796">
          <w:t>,</w:t>
        </w:r>
      </w:ins>
      <w:r>
        <w:t xml:space="preserve"> </w:t>
      </w:r>
      <w:commentRangeStart w:id="297"/>
      <w:r>
        <w:t>la descripción del proceso iterativo</w:t>
      </w:r>
      <w:commentRangeEnd w:id="297"/>
      <w:r w:rsidR="00F03796">
        <w:rPr>
          <w:rStyle w:val="Refdecomentario"/>
        </w:rPr>
        <w:commentReference w:id="297"/>
      </w:r>
      <w:r>
        <w:t>, entre otros.</w:t>
      </w:r>
    </w:p>
    <w:p w14:paraId="2CF73CFC" w14:textId="77777777" w:rsidR="00D46AB0" w:rsidRDefault="00D46AB0">
      <w:pPr>
        <w:jc w:val="both"/>
        <w:pPrChange w:id="298" w:author="Oscar Centeno Mora" w:date="2020-06-04T21:00:00Z">
          <w:pPr/>
        </w:pPrChange>
      </w:pPr>
    </w:p>
    <w:p w14:paraId="23EB6DCF" w14:textId="77777777" w:rsidR="00D46AB0" w:rsidRDefault="00D46AB0">
      <w:pPr>
        <w:jc w:val="both"/>
        <w:pPrChange w:id="299" w:author="Oscar Centeno Mora" w:date="2020-06-04T21:00:00Z">
          <w:pPr/>
        </w:pPrChange>
      </w:pPr>
      <w:commentRangeStart w:id="300"/>
      <w:r>
        <w:t xml:space="preserve">En el tercer capítulo se describe en detalle toda la metodología relacionada al estudio, iniciando con una descripción global de los conceptos más fundamentales del análisis de series cronológicas, </w:t>
      </w:r>
      <w:r>
        <w:lastRenderedPageBreak/>
        <w:t>pasando por los componentes fundamentales de las mismas: tendencia, estacionalidad, ciclos e 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commentRangeEnd w:id="300"/>
      <w:r w:rsidR="00F03796">
        <w:rPr>
          <w:rStyle w:val="Refdecomentario"/>
        </w:rPr>
        <w:commentReference w:id="300"/>
      </w:r>
    </w:p>
    <w:p w14:paraId="19E06502" w14:textId="77777777" w:rsidR="00D46AB0" w:rsidRDefault="00D46AB0">
      <w:pPr>
        <w:jc w:val="both"/>
        <w:pPrChange w:id="301" w:author="Oscar Centeno Mora" w:date="2020-06-04T21:00:00Z">
          <w:pPr/>
        </w:pPrChange>
      </w:pPr>
    </w:p>
    <w:p w14:paraId="508FCA27" w14:textId="20BEEEDE" w:rsidR="00D46AB0" w:rsidRDefault="00D46AB0">
      <w:pPr>
        <w:jc w:val="both"/>
        <w:pPrChange w:id="302" w:author="Oscar Centeno Mora" w:date="2020-06-04T21:00:00Z">
          <w:pPr/>
        </w:pPrChange>
      </w:pPr>
      <w:r>
        <w:t xml:space="preserve">El capítulo cuatro </w:t>
      </w:r>
      <w:commentRangeStart w:id="303"/>
      <w:r>
        <w:t xml:space="preserve">consiste trata </w:t>
      </w:r>
      <w:commentRangeEnd w:id="303"/>
      <w:r w:rsidR="00F03796">
        <w:rPr>
          <w:rStyle w:val="Refdecomentario"/>
        </w:rPr>
        <w:commentReference w:id="303"/>
      </w:r>
      <w:r>
        <w:t>la presentación de los resultados, tanto en los datos simulados como en la aplicación a datos costarricenses y se contrastarán contra los obtenidos por otros métodos como el de la función `auto.arima()`</w:t>
      </w:r>
      <w:ins w:id="304" w:author="Oscar Centeno Mora" w:date="2020-06-05T09:08:00Z">
        <w:r w:rsidR="00F03796">
          <w:t>, entre otros</w:t>
        </w:r>
      </w:ins>
      <w:r>
        <w:t>.</w:t>
      </w:r>
    </w:p>
    <w:p w14:paraId="374B1E7F" w14:textId="77777777" w:rsidR="00D46AB0" w:rsidRDefault="00D46AB0">
      <w:pPr>
        <w:jc w:val="both"/>
        <w:pPrChange w:id="305" w:author="Oscar Centeno Mora" w:date="2020-06-04T21:00:00Z">
          <w:pPr/>
        </w:pPrChange>
      </w:pPr>
    </w:p>
    <w:p w14:paraId="57DDD04B" w14:textId="77777777" w:rsidR="00D46AB0" w:rsidRDefault="00D46AB0">
      <w:pPr>
        <w:jc w:val="both"/>
        <w:pPrChange w:id="306" w:author="Oscar Centeno Mora" w:date="2020-06-04T21:00:00Z">
          <w:pPr/>
        </w:pPrChange>
      </w:pPr>
      <w:r>
        <w:t>El último capítulo busca discutir los principales resultados, así como señalar las conclusiones más importantes y ofrecer algunas recomendaciones que orienten futuros estudios relacionados.</w:t>
      </w:r>
    </w:p>
    <w:p w14:paraId="738CA522" w14:textId="77777777" w:rsidR="00D46AB0" w:rsidRDefault="00D46AB0">
      <w:pPr>
        <w:jc w:val="both"/>
        <w:pPrChange w:id="307" w:author="Oscar Centeno Mora" w:date="2020-06-04T21:00:00Z">
          <w:pPr/>
        </w:pPrChange>
      </w:pPr>
    </w:p>
    <w:p w14:paraId="06F42D12" w14:textId="23FFD3EA" w:rsidR="00132B4C" w:rsidRPr="00D46AB0" w:rsidRDefault="00D46AB0">
      <w:pPr>
        <w:jc w:val="both"/>
        <w:pPrChange w:id="308" w:author="Oscar Centeno Mora" w:date="2020-06-04T21:00:00Z">
          <w:pPr/>
        </w:pPrChange>
      </w:pPr>
      <w:commentRangeStart w:id="309"/>
      <w:r>
        <w:t>Finalmente se ofrece en la sección de anexos los códigos en lenguaje R más importantes utilizados en el estudio, así como una sección dedicada a las referencias bibliográficas obtenidas para esta investigación</w:t>
      </w:r>
      <w:commentRangeEnd w:id="309"/>
      <w:r w:rsidR="00F03796">
        <w:rPr>
          <w:rStyle w:val="Refdecomentario"/>
        </w:rPr>
        <w:commentReference w:id="309"/>
      </w:r>
      <w:r>
        <w:t>.</w:t>
      </w:r>
    </w:p>
    <w:sectPr w:rsidR="00132B4C" w:rsidRPr="00D46A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Oscar Centeno Mora" w:date="2020-06-04T19:59:00Z" w:initials="OCM">
    <w:p w14:paraId="05B57370" w14:textId="03DF98A2" w:rsidR="00F72D53" w:rsidRDefault="00F72D53">
      <w:pPr>
        <w:pStyle w:val="Textocomentario"/>
      </w:pPr>
      <w:r>
        <w:rPr>
          <w:rStyle w:val="Refdecomentario"/>
        </w:rPr>
        <w:annotationRef/>
      </w:r>
    </w:p>
  </w:comment>
  <w:comment w:id="31" w:author="Oscar Centeno Mora" w:date="2020-06-04T09:19:00Z" w:initials="OCM">
    <w:p w14:paraId="38F61446" w14:textId="77777777" w:rsidR="00433C47" w:rsidRDefault="00433C47">
      <w:pPr>
        <w:pStyle w:val="Textocomentario"/>
      </w:pPr>
      <w:r>
        <w:rPr>
          <w:rStyle w:val="Refdecomentario"/>
        </w:rPr>
        <w:annotationRef/>
      </w:r>
    </w:p>
    <w:p w14:paraId="4D5C9C6A" w14:textId="30BE472A" w:rsidR="00433C47" w:rsidRDefault="00D71A68">
      <w:pPr>
        <w:pStyle w:val="Textocomentario"/>
      </w:pPr>
      <w:r>
        <w:pict w14:anchorId="38C95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45pt;height:50.05pt" strokeweight="1pt">
            <v:stroke endcap="round"/>
            <v:imagedata r:id="rId1" o:title="" croptop="-59069f" cropbottom="-15378f" cropleft="-36873f" cropright="-4292f"/>
            <v:path shadowok="f" fillok="f" insetpenok="f"/>
            <o:lock v:ext="edit" rotation="t" verticies="t" text="t" shapetype="t"/>
            <o:ink i="AKkBHQPiAT4BIFjPVIrml8VPjwb4utLhmyIAaAwAAAAAAMAAAAAAAABGAx1lBRRGAAAAAEgVRSMb&#10;AjmLAEYjGwI5iwBXDQAAAAUCC2QZFDIIAIBaAgzJFkMzCADwEAIk7khCEauq00EKEQEIXQd2CgAR&#10;IMDfg5aDOtYBCi8VhsfY9lpidgJ6nhYCJgYWHh42ajYmWgiC/Fn4tAWWblm4AAoAESDAw9uWgzrW&#10;AT==&#10;" annotation="t"/>
          </v:shape>
        </w:pict>
      </w:r>
    </w:p>
  </w:comment>
  <w:comment w:id="38" w:author="Oscar Centeno Mora" w:date="2020-06-04T20:03:00Z" w:initials="OCM">
    <w:p w14:paraId="269D5981" w14:textId="1E48FB9C" w:rsidR="00F72D53" w:rsidRDefault="00F72D53">
      <w:pPr>
        <w:pStyle w:val="Textocomentario"/>
      </w:pPr>
      <w:r>
        <w:rPr>
          <w:rStyle w:val="Refdecomentario"/>
        </w:rPr>
        <w:annotationRef/>
      </w:r>
      <w:r>
        <w:t>Supongo que es referencia y nota al pie.</w:t>
      </w:r>
    </w:p>
  </w:comment>
  <w:comment w:id="45" w:author="Oscar Centeno Mora" w:date="2020-06-04T20:08:00Z" w:initials="OCM">
    <w:p w14:paraId="273ABA09" w14:textId="4E5D9E26" w:rsidR="00CF5742" w:rsidRDefault="00CF5742">
      <w:pPr>
        <w:pStyle w:val="Textocomentario"/>
      </w:pPr>
      <w:r>
        <w:rPr>
          <w:rStyle w:val="Refdecomentario"/>
        </w:rPr>
        <w:annotationRef/>
      </w:r>
      <w:r>
        <w:t xml:space="preserve">Me parece excesivamente extenso como casos… </w:t>
      </w:r>
    </w:p>
  </w:comment>
  <w:comment w:id="46" w:author="Oscar Centeno Mora" w:date="2020-06-04T20:09:00Z" w:initials="OCM">
    <w:p w14:paraId="16FEDE53" w14:textId="197795B7" w:rsidR="00CF5742" w:rsidRDefault="00CF5742">
      <w:pPr>
        <w:pStyle w:val="Textocomentario"/>
      </w:pPr>
      <w:r>
        <w:rPr>
          <w:rStyle w:val="Refdecomentario"/>
        </w:rPr>
        <w:annotationRef/>
      </w:r>
      <w:r>
        <w:t>Creo entender lo que quiere decir, pero no se expresa claramente. Ud quiere dar a enter que estas insituciones también utilizan las series temporales y que esto hace más efectiva su labor. Si es así ok, pero no está redactado de la mejor forma.</w:t>
      </w:r>
    </w:p>
  </w:comment>
  <w:comment w:id="66" w:author="Oscar Centeno Mora" w:date="2020-06-04T20:19:00Z" w:initials="OCM">
    <w:p w14:paraId="59B2A33E" w14:textId="6863CB1E" w:rsidR="00B551FB" w:rsidRDefault="00B551FB">
      <w:pPr>
        <w:pStyle w:val="Textocomentario"/>
      </w:pPr>
      <w:r>
        <w:rPr>
          <w:rStyle w:val="Refdecomentario"/>
        </w:rPr>
        <w:annotationRef/>
      </w:r>
      <w:r>
        <w:t>César vieras que no me sigue quedando claro esta idea de dejar los modelos ETS y los ARIMA. El ARIMA si, pero por qué hacemos mención a los ETS….?</w:t>
      </w:r>
    </w:p>
  </w:comment>
  <w:comment w:id="69" w:author="Oscar Centeno Mora" w:date="2020-06-04T20:21:00Z" w:initials="OCM">
    <w:p w14:paraId="0FBA5DE2" w14:textId="4CEF4CC6" w:rsidR="00B551FB" w:rsidRDefault="00B551FB">
      <w:pPr>
        <w:pStyle w:val="Textocomentario"/>
      </w:pPr>
      <w:r>
        <w:rPr>
          <w:rStyle w:val="Refdecomentario"/>
        </w:rPr>
        <w:annotationRef/>
      </w:r>
      <w:r>
        <w:t>Es estrepitoso que hable de la importancia y todo eso, y luego de la nada mencione estos métodos. La transición o la forma de introducirse no es buena entre las partes.</w:t>
      </w:r>
    </w:p>
  </w:comment>
  <w:comment w:id="76" w:author="Oscar Centeno Mora" w:date="2020-06-04T20:26:00Z" w:initials="OCM">
    <w:p w14:paraId="1A25157A" w14:textId="2C73B8BA" w:rsidR="001F7497" w:rsidRDefault="001F7497">
      <w:pPr>
        <w:pStyle w:val="Textocomentario"/>
      </w:pPr>
      <w:r>
        <w:rPr>
          <w:rStyle w:val="Refdecomentario"/>
        </w:rPr>
        <w:annotationRef/>
      </w:r>
      <w:r>
        <w:t>No está correctamente expresado lo que acá quiere decir.</w:t>
      </w:r>
    </w:p>
  </w:comment>
  <w:comment w:id="80" w:author="Oscar Centeno Mora" w:date="2020-06-04T20:28:00Z" w:initials="OCM">
    <w:p w14:paraId="0A2E25E9" w14:textId="77777777" w:rsidR="001F7497" w:rsidRDefault="001F7497">
      <w:pPr>
        <w:pStyle w:val="Textocomentario"/>
      </w:pPr>
      <w:r>
        <w:rPr>
          <w:rStyle w:val="Refdecomentario"/>
        </w:rPr>
        <w:annotationRef/>
      </w:r>
      <w:r>
        <w:t>¿?</w:t>
      </w:r>
    </w:p>
    <w:p w14:paraId="20BE7194" w14:textId="081AE0C9" w:rsidR="001F7497" w:rsidRDefault="001F7497">
      <w:pPr>
        <w:pStyle w:val="Textocomentario"/>
      </w:pPr>
    </w:p>
  </w:comment>
  <w:comment w:id="83" w:author="Oscar Centeno Mora" w:date="2020-06-04T20:28:00Z" w:initials="OCM">
    <w:p w14:paraId="6364E33F" w14:textId="07D64FE7" w:rsidR="001F7497" w:rsidRDefault="001F7497">
      <w:pPr>
        <w:pStyle w:val="Textocomentario"/>
      </w:pPr>
      <w:r>
        <w:rPr>
          <w:rStyle w:val="Refdecomentario"/>
        </w:rPr>
        <w:annotationRef/>
      </w:r>
      <w:r>
        <w:t>Creo que esta forma de meter la ecuación de Wold acá es confuso. No entiendo la relación que quiere introducir acá.</w:t>
      </w:r>
    </w:p>
  </w:comment>
  <w:comment w:id="103" w:author="Oscar Centeno Mora" w:date="2020-06-04T20:33:00Z" w:initials="OCM">
    <w:p w14:paraId="7CC4F1FF" w14:textId="7FF82E6E" w:rsidR="001F7497" w:rsidRDefault="001F7497">
      <w:pPr>
        <w:pStyle w:val="Textocomentario"/>
      </w:pPr>
      <w:r>
        <w:rPr>
          <w:rStyle w:val="Refdecomentario"/>
        </w:rPr>
        <w:annotationRef/>
      </w:r>
      <w:r>
        <w:t>Entiendo la idea, pero creo que en el párrafo anterior no fue descrita de la mejor forma para ahora explicarla en este párrafo.</w:t>
      </w:r>
      <w:r>
        <w:br/>
      </w:r>
      <w:r>
        <w:br/>
        <w:t>Creo que el enlace de este con el anterior párrafo de reformularse para que sea expresado de forma más clara.</w:t>
      </w:r>
    </w:p>
  </w:comment>
  <w:comment w:id="104" w:author="Oscar Centeno Mora" w:date="2020-06-04T20:38:00Z" w:initials="OCM">
    <w:p w14:paraId="194C1FAD" w14:textId="470C8122" w:rsidR="00264890" w:rsidRDefault="00264890">
      <w:pPr>
        <w:pStyle w:val="Textocomentario"/>
      </w:pPr>
      <w:r>
        <w:rPr>
          <w:rStyle w:val="Refdecomentario"/>
        </w:rPr>
        <w:annotationRef/>
      </w:r>
      <w:r>
        <w:t>Re leer tal vez el párrafo: al ser tan extenso no es muy claro…</w:t>
      </w:r>
    </w:p>
  </w:comment>
  <w:comment w:id="124" w:author="Oscar Centeno Mora" w:date="2020-06-04T20:42:00Z" w:initials="OCM">
    <w:p w14:paraId="55235E3D" w14:textId="296C2408" w:rsidR="00264890" w:rsidRDefault="00264890">
      <w:pPr>
        <w:pStyle w:val="Textocomentario"/>
      </w:pPr>
      <w:r>
        <w:rPr>
          <w:rStyle w:val="Refdecomentario"/>
        </w:rPr>
        <w:annotationRef/>
      </w:r>
      <w:r>
        <w:t>No es claro al leer. Debe poner puntos, comas, y ver la frase, dado que la idea que se expresa no es del todo clara.</w:t>
      </w:r>
    </w:p>
  </w:comment>
  <w:comment w:id="126" w:author="Oscar Centeno Mora" w:date="2020-06-04T20:40:00Z" w:initials="OCM">
    <w:p w14:paraId="18D33563" w14:textId="0DEC19A5" w:rsidR="00264890" w:rsidRDefault="00264890">
      <w:pPr>
        <w:pStyle w:val="Textocomentario"/>
      </w:pPr>
      <w:r>
        <w:rPr>
          <w:rStyle w:val="Refdecomentario"/>
        </w:rPr>
        <w:annotationRef/>
      </w:r>
      <w:r>
        <w:t xml:space="preserve">Qué problema con este párrafo César, vieras que por tanta cosa en la programación de R, logro captar bien el contenido con tanto símbolo y cosas de R , pero a la lectura y la corrección no es agradable. </w:t>
      </w:r>
    </w:p>
  </w:comment>
  <w:comment w:id="129" w:author="Oscar Centeno Mora" w:date="2020-06-04T20:44:00Z" w:initials="OCM">
    <w:p w14:paraId="5B9DC119" w14:textId="69FD2A1E" w:rsidR="00264890" w:rsidRDefault="00264890">
      <w:pPr>
        <w:pStyle w:val="Textocomentario"/>
      </w:pPr>
      <w:r>
        <w:rPr>
          <w:rStyle w:val="Refdecomentario"/>
        </w:rPr>
        <w:annotationRef/>
      </w:r>
      <w:r>
        <w:t>No creo que esto sea necesario ponerlo.</w:t>
      </w:r>
    </w:p>
  </w:comment>
  <w:comment w:id="199" w:author="Oscar Centeno Mora" w:date="2020-06-05T08:24:00Z" w:initials="OCM">
    <w:p w14:paraId="540AC5BA" w14:textId="400AD2B6" w:rsidR="00654735" w:rsidRDefault="00654735">
      <w:pPr>
        <w:pStyle w:val="Textocomentario"/>
      </w:pPr>
      <w:r>
        <w:rPr>
          <w:rStyle w:val="Refdecomentario"/>
        </w:rPr>
        <w:annotationRef/>
      </w:r>
      <w:r>
        <w:t>Esta frase en la intro, me parece que está de más.</w:t>
      </w:r>
    </w:p>
  </w:comment>
  <w:comment w:id="217" w:author="Oscar Centeno Mora" w:date="2020-06-05T08:30:00Z" w:initials="OCM">
    <w:p w14:paraId="724C6D03" w14:textId="77777777" w:rsidR="00E114E8" w:rsidRDefault="00E114E8">
      <w:pPr>
        <w:pStyle w:val="Textocomentario"/>
      </w:pPr>
      <w:r>
        <w:rPr>
          <w:rStyle w:val="Refdecomentario"/>
        </w:rPr>
        <w:annotationRef/>
      </w:r>
      <w:r>
        <w:t xml:space="preserve">Quitaria esta frase, no le veo un buen enlace con lo sustancial de la serie. </w:t>
      </w:r>
    </w:p>
    <w:p w14:paraId="67B616F6" w14:textId="77777777" w:rsidR="00E114E8" w:rsidRDefault="00E114E8">
      <w:pPr>
        <w:pStyle w:val="Textocomentario"/>
      </w:pPr>
    </w:p>
    <w:p w14:paraId="7F07D025" w14:textId="21F5619A" w:rsidR="00E114E8" w:rsidRDefault="00E114E8">
      <w:pPr>
        <w:pStyle w:val="Textocomentario"/>
      </w:pPr>
      <w:r>
        <w:t xml:space="preserve">Además, ud quiere presentar la serie cronológica en su metodología, la problemática fue expuesta anteriormente. </w:t>
      </w:r>
    </w:p>
  </w:comment>
  <w:comment w:id="219" w:author="Oscar Centeno Mora" w:date="2020-06-05T08:32:00Z" w:initials="OCM">
    <w:p w14:paraId="6051E838" w14:textId="75705E1F" w:rsidR="00E114E8" w:rsidRDefault="00E114E8">
      <w:pPr>
        <w:pStyle w:val="Textocomentario"/>
      </w:pPr>
      <w:r>
        <w:rPr>
          <w:rStyle w:val="Refdecomentario"/>
        </w:rPr>
        <w:annotationRef/>
      </w:r>
      <w:r>
        <w:t>Esta frase no es necesaria, más si la va a referenciar luego.</w:t>
      </w:r>
    </w:p>
  </w:comment>
  <w:comment w:id="220" w:author="Oscar Centeno Mora" w:date="2020-06-05T08:33:00Z" w:initials="OCM">
    <w:p w14:paraId="72D7C744" w14:textId="25CCA4CA" w:rsidR="00E114E8" w:rsidRDefault="00E114E8">
      <w:pPr>
        <w:pStyle w:val="Textocomentario"/>
      </w:pPr>
      <w:r>
        <w:rPr>
          <w:rStyle w:val="Refdecomentario"/>
        </w:rPr>
        <w:annotationRef/>
      </w:r>
      <w:r>
        <w:t>Esto ya fue expuesto antes. No hay que ser repetitivo.</w:t>
      </w:r>
    </w:p>
  </w:comment>
  <w:comment w:id="222" w:author="Oscar Centeno Mora" w:date="2020-06-05T08:34:00Z" w:initials="OCM">
    <w:p w14:paraId="36DA9C25" w14:textId="0C076960" w:rsidR="00E114E8" w:rsidRDefault="00E114E8">
      <w:pPr>
        <w:pStyle w:val="Textocomentario"/>
      </w:pPr>
      <w:r>
        <w:rPr>
          <w:rStyle w:val="Refdecomentario"/>
        </w:rPr>
        <w:annotationRef/>
      </w:r>
      <w:r>
        <w:t>Creo que acá sería mejor decir: “En la búsqueda de un modelo adecuado entre varios candidatos , se llevan a cabo comparaciones de medidas de bonda y de ajuste…”</w:t>
      </w:r>
    </w:p>
  </w:comment>
  <w:comment w:id="223" w:author="Oscar Centeno Mora" w:date="2020-06-05T08:37:00Z" w:initials="OCM">
    <w:p w14:paraId="13623B81" w14:textId="4D8384DA" w:rsidR="00E114E8" w:rsidRDefault="00E114E8">
      <w:pPr>
        <w:pStyle w:val="Textocomentario"/>
      </w:pPr>
      <w:r>
        <w:rPr>
          <w:rStyle w:val="Refdecomentario"/>
        </w:rPr>
        <w:annotationRef/>
      </w:r>
      <w:r>
        <w:t xml:space="preserve">Por qué menciosamos la temporalidad </w:t>
      </w:r>
    </w:p>
  </w:comment>
  <w:comment w:id="224" w:author="Oscar Centeno Mora" w:date="2020-06-05T08:38:00Z" w:initials="OCM">
    <w:p w14:paraId="6DCCB831" w14:textId="69527F79" w:rsidR="00E114E8" w:rsidRDefault="00E114E8">
      <w:pPr>
        <w:pStyle w:val="Textocomentario"/>
      </w:pPr>
      <w:r>
        <w:rPr>
          <w:rStyle w:val="Refdecomentario"/>
        </w:rPr>
        <w:annotationRef/>
      </w:r>
      <w:r>
        <w:t>Esto no debería decirse acá….</w:t>
      </w:r>
    </w:p>
  </w:comment>
  <w:comment w:id="225" w:author="Oscar Centeno Mora" w:date="2020-06-05T08:38:00Z" w:initials="OCM">
    <w:p w14:paraId="498C7AAF" w14:textId="3F7E5D43" w:rsidR="00E114E8" w:rsidRDefault="00E114E8">
      <w:pPr>
        <w:pStyle w:val="Textocomentario"/>
      </w:pPr>
      <w:r>
        <w:rPr>
          <w:rStyle w:val="Refdecomentario"/>
        </w:rPr>
        <w:annotationRef/>
      </w:r>
      <w:r>
        <w:t xml:space="preserve">Este párrafo, además que es sumamente extenso, no es claro en sus ideas. </w:t>
      </w:r>
    </w:p>
  </w:comment>
  <w:comment w:id="241" w:author="Oscar Centeno Mora" w:date="2020-06-05T08:47:00Z" w:initials="OCM">
    <w:p w14:paraId="1E8EE4D5" w14:textId="42EBF4BB" w:rsidR="00A860D7" w:rsidRDefault="00A860D7">
      <w:pPr>
        <w:pStyle w:val="Textocomentario"/>
      </w:pPr>
      <w:r>
        <w:rPr>
          <w:rStyle w:val="Refdecomentario"/>
        </w:rPr>
        <w:annotationRef/>
      </w:r>
      <w:r>
        <w:t>Esta frase no tiene una correcta transición, no es clara a la lectura.</w:t>
      </w:r>
    </w:p>
  </w:comment>
  <w:comment w:id="250" w:author="Oscar Centeno Mora" w:date="2020-06-05T08:47:00Z" w:initials="OCM">
    <w:p w14:paraId="711879A8" w14:textId="78395024" w:rsidR="00A860D7" w:rsidRDefault="00A860D7">
      <w:pPr>
        <w:pStyle w:val="Textocomentario"/>
      </w:pPr>
      <w:r>
        <w:rPr>
          <w:rStyle w:val="Refdecomentario"/>
        </w:rPr>
        <w:annotationRef/>
      </w:r>
      <w:r>
        <w:t>Entiendo la idea, pero el párrafo muy largo, no está escrito de la forma más correcta, y esto igual debe ser valorado por ud.  Hay falencias de redacción lo cual no hace del todo clara la idea.</w:t>
      </w:r>
      <w:r>
        <w:br/>
      </w:r>
      <w:r>
        <w:br/>
      </w:r>
    </w:p>
  </w:comment>
  <w:comment w:id="253" w:author="Oscar Centeno Mora" w:date="2020-06-05T08:52:00Z" w:initials="OCM">
    <w:p w14:paraId="6409FABD" w14:textId="5F4BBA36" w:rsidR="00A3478B" w:rsidRDefault="00A3478B">
      <w:pPr>
        <w:pStyle w:val="Textocomentario"/>
      </w:pPr>
      <w:r>
        <w:rPr>
          <w:rStyle w:val="Refdecomentario"/>
        </w:rPr>
        <w:annotationRef/>
      </w:r>
      <w:r>
        <w:t>Entiendo la idea, no veo clara la transición de este párrafo con el anterio.  También, me parece que este debería ser el último párrafo de la presente sección.</w:t>
      </w:r>
    </w:p>
  </w:comment>
  <w:comment w:id="297" w:author="Oscar Centeno Mora" w:date="2020-06-05T09:07:00Z" w:initials="OCM">
    <w:p w14:paraId="05C85690" w14:textId="39D42E75" w:rsidR="00F03796" w:rsidRDefault="00F03796">
      <w:pPr>
        <w:pStyle w:val="Textocomentario"/>
      </w:pPr>
      <w:r>
        <w:rPr>
          <w:rStyle w:val="Refdecomentario"/>
        </w:rPr>
        <w:annotationRef/>
      </w:r>
      <w:r>
        <w:t>César qué quiere decir con esto?</w:t>
      </w:r>
    </w:p>
  </w:comment>
  <w:comment w:id="300" w:author="Oscar Centeno Mora" w:date="2020-06-05T09:07:00Z" w:initials="OCM">
    <w:p w14:paraId="1C07095C" w14:textId="3AFEB62C" w:rsidR="00F03796" w:rsidRDefault="00F03796">
      <w:pPr>
        <w:pStyle w:val="Textocomentario"/>
      </w:pPr>
      <w:r>
        <w:rPr>
          <w:rStyle w:val="Refdecomentario"/>
        </w:rPr>
        <w:annotationRef/>
      </w:r>
      <w:r>
        <w:t xml:space="preserve">Por fa la metodología de forma general tenemos que hablarla: hay cosas que no estoy persuadido en la forma de proceder. </w:t>
      </w:r>
    </w:p>
  </w:comment>
  <w:comment w:id="303" w:author="Oscar Centeno Mora" w:date="2020-06-05T09:08:00Z" w:initials="OCM">
    <w:p w14:paraId="384D4381" w14:textId="77777777" w:rsidR="00F03796" w:rsidRDefault="00F03796">
      <w:pPr>
        <w:pStyle w:val="Textocomentario"/>
      </w:pPr>
      <w:r>
        <w:rPr>
          <w:rStyle w:val="Refdecomentario"/>
        </w:rPr>
        <w:annotationRef/>
      </w:r>
      <w:r>
        <w:t>Cuidado a la forma de escribir…</w:t>
      </w:r>
    </w:p>
    <w:p w14:paraId="589F8482" w14:textId="5136A463" w:rsidR="00F03796" w:rsidRDefault="00F03796">
      <w:pPr>
        <w:pStyle w:val="Textocomentario"/>
      </w:pPr>
    </w:p>
  </w:comment>
  <w:comment w:id="309" w:author="Oscar Centeno Mora" w:date="2020-06-05T09:09:00Z" w:initials="OCM">
    <w:p w14:paraId="57DE86C6" w14:textId="47F3EE42" w:rsidR="00F03796" w:rsidRDefault="00F03796">
      <w:pPr>
        <w:pStyle w:val="Textocomentario"/>
      </w:pPr>
      <w:r>
        <w:rPr>
          <w:rStyle w:val="Refdecomentario"/>
        </w:rPr>
        <w:annotationRef/>
      </w:r>
      <w:r>
        <w:t xml:space="preserve">Esto acá no es del todo necesario.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B57370" w15:done="0"/>
  <w15:commentEx w15:paraId="4D5C9C6A" w15:done="0"/>
  <w15:commentEx w15:paraId="269D5981" w15:done="0"/>
  <w15:commentEx w15:paraId="273ABA09" w15:done="0"/>
  <w15:commentEx w15:paraId="16FEDE53" w15:done="0"/>
  <w15:commentEx w15:paraId="59B2A33E" w15:done="0"/>
  <w15:commentEx w15:paraId="0FBA5DE2" w15:done="0"/>
  <w15:commentEx w15:paraId="1A25157A" w15:done="0"/>
  <w15:commentEx w15:paraId="20BE7194" w15:done="0"/>
  <w15:commentEx w15:paraId="6364E33F" w15:done="0"/>
  <w15:commentEx w15:paraId="7CC4F1FF" w15:done="0"/>
  <w15:commentEx w15:paraId="194C1FAD" w15:done="0"/>
  <w15:commentEx w15:paraId="55235E3D" w15:done="0"/>
  <w15:commentEx w15:paraId="18D33563" w15:done="0"/>
  <w15:commentEx w15:paraId="5B9DC119" w15:done="0"/>
  <w15:commentEx w15:paraId="540AC5BA" w15:done="0"/>
  <w15:commentEx w15:paraId="7F07D025" w15:done="0"/>
  <w15:commentEx w15:paraId="6051E838" w15:done="0"/>
  <w15:commentEx w15:paraId="72D7C744" w15:done="0"/>
  <w15:commentEx w15:paraId="36DA9C25" w15:done="0"/>
  <w15:commentEx w15:paraId="13623B81" w15:done="0"/>
  <w15:commentEx w15:paraId="6DCCB831" w15:done="0"/>
  <w15:commentEx w15:paraId="498C7AAF" w15:done="0"/>
  <w15:commentEx w15:paraId="1E8EE4D5" w15:done="0"/>
  <w15:commentEx w15:paraId="711879A8" w15:done="0"/>
  <w15:commentEx w15:paraId="6409FABD" w15:done="0"/>
  <w15:commentEx w15:paraId="05C85690" w15:done="0"/>
  <w15:commentEx w15:paraId="1C07095C" w15:done="0"/>
  <w15:commentEx w15:paraId="589F8482" w15:done="0"/>
  <w15:commentEx w15:paraId="57DE86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D121" w16cex:dateUtc="2020-06-05T01:59:00Z"/>
  <w16cex:commentExtensible w16cex:durableId="22833B25" w16cex:dateUtc="2020-06-04T15:19:00Z"/>
  <w16cex:commentExtensible w16cex:durableId="2283D20C" w16cex:dateUtc="2020-06-05T02:03:00Z"/>
  <w16cex:commentExtensible w16cex:durableId="2283D358" w16cex:dateUtc="2020-06-05T02:08:00Z"/>
  <w16cex:commentExtensible w16cex:durableId="2283D388" w16cex:dateUtc="2020-06-05T02:09:00Z"/>
  <w16cex:commentExtensible w16cex:durableId="2283D5C0" w16cex:dateUtc="2020-06-05T02:19:00Z"/>
  <w16cex:commentExtensible w16cex:durableId="2283D643" w16cex:dateUtc="2020-06-05T02:21:00Z"/>
  <w16cex:commentExtensible w16cex:durableId="2283D790" w16cex:dateUtc="2020-06-05T02:26:00Z"/>
  <w16cex:commentExtensible w16cex:durableId="2283D7E7" w16cex:dateUtc="2020-06-05T02:28:00Z"/>
  <w16cex:commentExtensible w16cex:durableId="2283D806" w16cex:dateUtc="2020-06-05T02:28:00Z"/>
  <w16cex:commentExtensible w16cex:durableId="2283D931" w16cex:dateUtc="2020-06-05T02:33:00Z"/>
  <w16cex:commentExtensible w16cex:durableId="2283DA5F" w16cex:dateUtc="2020-06-05T02:38:00Z"/>
  <w16cex:commentExtensible w16cex:durableId="2283DB22" w16cex:dateUtc="2020-06-05T02:42:00Z"/>
  <w16cex:commentExtensible w16cex:durableId="2283DACB" w16cex:dateUtc="2020-06-05T02:40:00Z"/>
  <w16cex:commentExtensible w16cex:durableId="2283DBC2" w16cex:dateUtc="2020-06-05T02:44:00Z"/>
  <w16cex:commentExtensible w16cex:durableId="22847FD2" w16cex:dateUtc="2020-06-05T14:24:00Z"/>
  <w16cex:commentExtensible w16cex:durableId="22848126" w16cex:dateUtc="2020-06-05T14:30:00Z"/>
  <w16cex:commentExtensible w16cex:durableId="228481A5" w16cex:dateUtc="2020-06-05T14:32:00Z"/>
  <w16cex:commentExtensible w16cex:durableId="228481DB" w16cex:dateUtc="2020-06-05T14:33:00Z"/>
  <w16cex:commentExtensible w16cex:durableId="2284822B" w16cex:dateUtc="2020-06-05T14:34:00Z"/>
  <w16cex:commentExtensible w16cex:durableId="228482E4" w16cex:dateUtc="2020-06-05T14:37:00Z"/>
  <w16cex:commentExtensible w16cex:durableId="2284831B" w16cex:dateUtc="2020-06-05T14:38:00Z"/>
  <w16cex:commentExtensible w16cex:durableId="228482F1" w16cex:dateUtc="2020-06-05T14:38:00Z"/>
  <w16cex:commentExtensible w16cex:durableId="22848507" w16cex:dateUtc="2020-06-05T14:47:00Z"/>
  <w16cex:commentExtensible w16cex:durableId="22848525" w16cex:dateUtc="2020-06-05T14:47:00Z"/>
  <w16cex:commentExtensible w16cex:durableId="2284863E" w16cex:dateUtc="2020-06-05T14:52:00Z"/>
  <w16cex:commentExtensible w16cex:durableId="228489BD" w16cex:dateUtc="2020-06-05T15:07:00Z"/>
  <w16cex:commentExtensible w16cex:durableId="228489D8" w16cex:dateUtc="2020-06-05T15:07:00Z"/>
  <w16cex:commentExtensible w16cex:durableId="22848A07" w16cex:dateUtc="2020-06-05T15:08:00Z"/>
  <w16cex:commentExtensible w16cex:durableId="22848A30" w16cex:dateUtc="2020-06-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B57370" w16cid:durableId="2283D121"/>
  <w16cid:commentId w16cid:paraId="4D5C9C6A" w16cid:durableId="22833B25"/>
  <w16cid:commentId w16cid:paraId="269D5981" w16cid:durableId="2283D20C"/>
  <w16cid:commentId w16cid:paraId="273ABA09" w16cid:durableId="2283D358"/>
  <w16cid:commentId w16cid:paraId="16FEDE53" w16cid:durableId="2283D388"/>
  <w16cid:commentId w16cid:paraId="59B2A33E" w16cid:durableId="2283D5C0"/>
  <w16cid:commentId w16cid:paraId="0FBA5DE2" w16cid:durableId="2283D643"/>
  <w16cid:commentId w16cid:paraId="1A25157A" w16cid:durableId="2283D790"/>
  <w16cid:commentId w16cid:paraId="20BE7194" w16cid:durableId="2283D7E7"/>
  <w16cid:commentId w16cid:paraId="6364E33F" w16cid:durableId="2283D806"/>
  <w16cid:commentId w16cid:paraId="7CC4F1FF" w16cid:durableId="2283D931"/>
  <w16cid:commentId w16cid:paraId="194C1FAD" w16cid:durableId="2283DA5F"/>
  <w16cid:commentId w16cid:paraId="55235E3D" w16cid:durableId="2283DB22"/>
  <w16cid:commentId w16cid:paraId="18D33563" w16cid:durableId="2283DACB"/>
  <w16cid:commentId w16cid:paraId="5B9DC119" w16cid:durableId="2283DBC2"/>
  <w16cid:commentId w16cid:paraId="540AC5BA" w16cid:durableId="22847FD2"/>
  <w16cid:commentId w16cid:paraId="7F07D025" w16cid:durableId="22848126"/>
  <w16cid:commentId w16cid:paraId="6051E838" w16cid:durableId="228481A5"/>
  <w16cid:commentId w16cid:paraId="72D7C744" w16cid:durableId="228481DB"/>
  <w16cid:commentId w16cid:paraId="36DA9C25" w16cid:durableId="2284822B"/>
  <w16cid:commentId w16cid:paraId="13623B81" w16cid:durableId="228482E4"/>
  <w16cid:commentId w16cid:paraId="6DCCB831" w16cid:durableId="2284831B"/>
  <w16cid:commentId w16cid:paraId="498C7AAF" w16cid:durableId="228482F1"/>
  <w16cid:commentId w16cid:paraId="1E8EE4D5" w16cid:durableId="22848507"/>
  <w16cid:commentId w16cid:paraId="711879A8" w16cid:durableId="22848525"/>
  <w16cid:commentId w16cid:paraId="6409FABD" w16cid:durableId="2284863E"/>
  <w16cid:commentId w16cid:paraId="05C85690" w16cid:durableId="228489BD"/>
  <w16cid:commentId w16cid:paraId="1C07095C" w16cid:durableId="228489D8"/>
  <w16cid:commentId w16cid:paraId="589F8482" w16cid:durableId="22848A07"/>
  <w16cid:commentId w16cid:paraId="57DE86C6" w16cid:durableId="22848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53FFC"/>
    <w:multiLevelType w:val="hybridMultilevel"/>
    <w:tmpl w:val="0B7C02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scar Centeno Mora">
    <w15:presenceInfo w15:providerId="None" w15:userId="Oscar Centeno Mo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83"/>
    <w:rsid w:val="00160AE4"/>
    <w:rsid w:val="001F7497"/>
    <w:rsid w:val="00264890"/>
    <w:rsid w:val="00266ADB"/>
    <w:rsid w:val="00433C47"/>
    <w:rsid w:val="00654735"/>
    <w:rsid w:val="00700483"/>
    <w:rsid w:val="00847112"/>
    <w:rsid w:val="00857506"/>
    <w:rsid w:val="00885E38"/>
    <w:rsid w:val="00A3478B"/>
    <w:rsid w:val="00A464B6"/>
    <w:rsid w:val="00A860D7"/>
    <w:rsid w:val="00B551FB"/>
    <w:rsid w:val="00CF5742"/>
    <w:rsid w:val="00D46AB0"/>
    <w:rsid w:val="00D625BF"/>
    <w:rsid w:val="00D71A68"/>
    <w:rsid w:val="00E114E8"/>
    <w:rsid w:val="00E22054"/>
    <w:rsid w:val="00F03796"/>
    <w:rsid w:val="00F52C33"/>
    <w:rsid w:val="00F72D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145"/>
  <w15:chartTrackingRefBased/>
  <w15:docId w15:val="{85198616-52B2-42A9-8A63-A293CB1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33C47"/>
    <w:rPr>
      <w:sz w:val="16"/>
      <w:szCs w:val="16"/>
    </w:rPr>
  </w:style>
  <w:style w:type="paragraph" w:styleId="Textocomentario">
    <w:name w:val="annotation text"/>
    <w:basedOn w:val="Normal"/>
    <w:link w:val="TextocomentarioCar"/>
    <w:uiPriority w:val="99"/>
    <w:semiHidden/>
    <w:unhideWhenUsed/>
    <w:rsid w:val="00433C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3C47"/>
    <w:rPr>
      <w:sz w:val="20"/>
      <w:szCs w:val="20"/>
    </w:rPr>
  </w:style>
  <w:style w:type="paragraph" w:styleId="Asuntodelcomentario">
    <w:name w:val="annotation subject"/>
    <w:basedOn w:val="Textocomentario"/>
    <w:next w:val="Textocomentario"/>
    <w:link w:val="AsuntodelcomentarioCar"/>
    <w:uiPriority w:val="99"/>
    <w:semiHidden/>
    <w:unhideWhenUsed/>
    <w:rsid w:val="00433C47"/>
    <w:rPr>
      <w:b/>
      <w:bCs/>
    </w:rPr>
  </w:style>
  <w:style w:type="character" w:customStyle="1" w:styleId="AsuntodelcomentarioCar">
    <w:name w:val="Asunto del comentario Car"/>
    <w:basedOn w:val="TextocomentarioCar"/>
    <w:link w:val="Asuntodelcomentario"/>
    <w:uiPriority w:val="99"/>
    <w:semiHidden/>
    <w:rsid w:val="00433C47"/>
    <w:rPr>
      <w:b/>
      <w:bCs/>
      <w:sz w:val="20"/>
      <w:szCs w:val="20"/>
    </w:rPr>
  </w:style>
  <w:style w:type="paragraph" w:styleId="Textodeglobo">
    <w:name w:val="Balloon Text"/>
    <w:basedOn w:val="Normal"/>
    <w:link w:val="TextodegloboCar"/>
    <w:uiPriority w:val="99"/>
    <w:semiHidden/>
    <w:unhideWhenUsed/>
    <w:rsid w:val="00433C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C47"/>
    <w:rPr>
      <w:rFonts w:ascii="Segoe UI" w:hAnsi="Segoe UI" w:cs="Segoe UI"/>
      <w:sz w:val="18"/>
      <w:szCs w:val="18"/>
    </w:rPr>
  </w:style>
  <w:style w:type="paragraph" w:styleId="Revisin">
    <w:name w:val="Revision"/>
    <w:hidden/>
    <w:uiPriority w:val="99"/>
    <w:semiHidden/>
    <w:rsid w:val="00F72D53"/>
    <w:pPr>
      <w:spacing w:after="0" w:line="240" w:lineRule="auto"/>
    </w:pPr>
  </w:style>
  <w:style w:type="paragraph" w:styleId="Prrafodelista">
    <w:name w:val="List Paragraph"/>
    <w:basedOn w:val="Normal"/>
    <w:uiPriority w:val="34"/>
    <w:qFormat/>
    <w:rsid w:val="0026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gi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889FC-407C-483E-A2EF-F0B6CA191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3039</Words>
  <Characters>17324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Oscar Centeno Mora</cp:lastModifiedBy>
  <cp:revision>8</cp:revision>
  <dcterms:created xsi:type="dcterms:W3CDTF">2020-05-06T18:21:00Z</dcterms:created>
  <dcterms:modified xsi:type="dcterms:W3CDTF">2020-06-05T15:14:00Z</dcterms:modified>
</cp:coreProperties>
</file>