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C794E" w14:textId="77777777" w:rsidR="00D02408" w:rsidRDefault="00EB366C">
      <w:pPr>
        <w:spacing w:after="268" w:line="265" w:lineRule="auto"/>
        <w:jc w:val="center"/>
      </w:pPr>
      <w:r>
        <w:rPr>
          <w:sz w:val="34"/>
        </w:rPr>
        <w:t>UNIVERSIDAD DE COSTA RICA</w:t>
      </w:r>
    </w:p>
    <w:p w14:paraId="39265990" w14:textId="77777777" w:rsidR="00D02408" w:rsidRDefault="00EB366C">
      <w:pPr>
        <w:spacing w:after="2195" w:line="265" w:lineRule="auto"/>
        <w:jc w:val="center"/>
      </w:pPr>
      <w:r>
        <w:rPr>
          <w:sz w:val="34"/>
        </w:rPr>
        <w:t>SISTEMA DE ESTUDIOS DE POSGRADO</w:t>
      </w:r>
    </w:p>
    <w:p w14:paraId="0F46B3F2" w14:textId="77777777" w:rsidR="00D02408" w:rsidRDefault="00EB366C">
      <w:pPr>
        <w:spacing w:after="144" w:line="265" w:lineRule="auto"/>
        <w:jc w:val="center"/>
      </w:pPr>
      <w:r>
        <w:rPr>
          <w:sz w:val="24"/>
        </w:rPr>
        <w:t>LA SOBREPARAMETRIZACIÓN EN EL ARIMA: UNA APLICACIÓN A</w:t>
      </w:r>
    </w:p>
    <w:p w14:paraId="2671FB18" w14:textId="77777777" w:rsidR="00D02408" w:rsidRDefault="00EB366C">
      <w:pPr>
        <w:spacing w:after="2004" w:line="265" w:lineRule="auto"/>
        <w:jc w:val="center"/>
      </w:pPr>
      <w:r>
        <w:rPr>
          <w:sz w:val="24"/>
        </w:rPr>
        <w:t>DATOS COSTARRICENCES</w:t>
      </w:r>
    </w:p>
    <w:p w14:paraId="7DBA99B0" w14:textId="77777777" w:rsidR="00D02408" w:rsidRDefault="00EB366C">
      <w:pPr>
        <w:spacing w:after="144" w:line="265" w:lineRule="auto"/>
        <w:jc w:val="center"/>
      </w:pPr>
      <w:r>
        <w:rPr>
          <w:sz w:val="24"/>
        </w:rPr>
        <w:t>Tesis sometida a la consideración de la Comisión del Programa de Estudios de</w:t>
      </w:r>
    </w:p>
    <w:p w14:paraId="7AA6EA32" w14:textId="77777777" w:rsidR="00D02408" w:rsidRDefault="00EB366C">
      <w:pPr>
        <w:spacing w:after="150" w:line="259" w:lineRule="auto"/>
        <w:ind w:left="0" w:firstLine="0"/>
        <w:jc w:val="left"/>
      </w:pPr>
      <w:r>
        <w:rPr>
          <w:sz w:val="24"/>
        </w:rPr>
        <w:t>Posgrado en Estadística para optar por el grado y título de Maestría Académica en</w:t>
      </w:r>
    </w:p>
    <w:p w14:paraId="70738AB4" w14:textId="77777777" w:rsidR="00D02408" w:rsidRDefault="00EB366C">
      <w:pPr>
        <w:spacing w:after="562" w:line="265" w:lineRule="auto"/>
        <w:jc w:val="center"/>
      </w:pPr>
      <w:r>
        <w:rPr>
          <w:sz w:val="24"/>
        </w:rPr>
        <w:t>Estadística</w:t>
      </w:r>
    </w:p>
    <w:p w14:paraId="1B9D160D" w14:textId="77777777" w:rsidR="00D02408" w:rsidRDefault="00EB366C">
      <w:pPr>
        <w:spacing w:after="2469" w:line="265" w:lineRule="auto"/>
        <w:jc w:val="center"/>
      </w:pPr>
      <w:r>
        <w:rPr>
          <w:sz w:val="24"/>
        </w:rPr>
        <w:t>CÉSAR ANDRÉS GAMBOA SANABRIA B12672</w:t>
      </w:r>
    </w:p>
    <w:p w14:paraId="7463B188" w14:textId="77777777" w:rsidR="00D02408" w:rsidRDefault="00EB366C">
      <w:pPr>
        <w:spacing w:after="1238" w:line="265" w:lineRule="auto"/>
        <w:jc w:val="center"/>
      </w:pPr>
      <w:r>
        <w:rPr>
          <w:sz w:val="24"/>
        </w:rPr>
        <w:t>Ciudad Universitaria Rodrigo Facio, Costa Rica</w:t>
      </w:r>
    </w:p>
    <w:p w14:paraId="2F9EB32E" w14:textId="77777777" w:rsidR="00D02408" w:rsidRDefault="00EB366C">
      <w:pPr>
        <w:spacing w:after="144" w:line="265" w:lineRule="auto"/>
        <w:jc w:val="center"/>
      </w:pPr>
      <w:r>
        <w:rPr>
          <w:sz w:val="24"/>
        </w:rPr>
        <w:t>2020</w:t>
      </w:r>
    </w:p>
    <w:p w14:paraId="764CC074" w14:textId="77777777" w:rsidR="00D02408" w:rsidRDefault="00D02408">
      <w:pPr>
        <w:sectPr w:rsidR="00D02408">
          <w:headerReference w:type="even" r:id="rId7"/>
          <w:headerReference w:type="default" r:id="rId8"/>
          <w:footerReference w:type="even" r:id="rId9"/>
          <w:footerReference w:type="default" r:id="rId10"/>
          <w:headerReference w:type="first" r:id="rId11"/>
          <w:footerReference w:type="first" r:id="rId12"/>
          <w:pgSz w:w="11906" w:h="16838"/>
          <w:pgMar w:top="1440" w:right="1417" w:bottom="1440" w:left="1984" w:header="720" w:footer="720" w:gutter="0"/>
          <w:cols w:space="720"/>
        </w:sectPr>
      </w:pPr>
    </w:p>
    <w:p w14:paraId="79800CAF" w14:textId="77777777" w:rsidR="00D02408" w:rsidRDefault="00EB366C">
      <w:pPr>
        <w:spacing w:after="218" w:line="259" w:lineRule="auto"/>
        <w:ind w:left="-5"/>
        <w:jc w:val="left"/>
      </w:pPr>
      <w:r>
        <w:rPr>
          <w:b/>
          <w:sz w:val="29"/>
        </w:rPr>
        <w:lastRenderedPageBreak/>
        <w:t>DEDICATORIA</w:t>
      </w:r>
    </w:p>
    <w:p w14:paraId="4073A12A" w14:textId="77777777" w:rsidR="00D02408" w:rsidRDefault="00EB366C">
      <w:pPr>
        <w:spacing w:line="259" w:lineRule="auto"/>
        <w:ind w:left="-5"/>
      </w:pPr>
      <w:r>
        <w:t>Pendiente</w:t>
      </w:r>
      <w:r>
        <w:br w:type="page"/>
      </w:r>
    </w:p>
    <w:p w14:paraId="2EFAB162" w14:textId="77777777" w:rsidR="00D02408" w:rsidRDefault="00EB366C">
      <w:pPr>
        <w:pStyle w:val="Ttulo1"/>
        <w:spacing w:after="218"/>
        <w:ind w:left="-5"/>
      </w:pPr>
      <w:r>
        <w:rPr>
          <w:noProof/>
          <w:sz w:val="22"/>
        </w:rPr>
        <w:lastRenderedPageBreak/>
        <mc:AlternateContent>
          <mc:Choice Requires="wpg">
            <w:drawing>
              <wp:anchor distT="0" distB="0" distL="114300" distR="114300" simplePos="0" relativeHeight="251658240" behindDoc="0" locked="0" layoutInCell="1" allowOverlap="1" wp14:anchorId="773ED06A" wp14:editId="3FCE6F0A">
                <wp:simplePos x="0" y="0"/>
                <wp:positionH relativeFrom="page">
                  <wp:posOffset>1260005</wp:posOffset>
                </wp:positionH>
                <wp:positionV relativeFrom="page">
                  <wp:posOffset>725881</wp:posOffset>
                </wp:positionV>
                <wp:extent cx="5400002" cy="5055"/>
                <wp:effectExtent l="0" t="0" r="0" b="0"/>
                <wp:wrapTopAndBottom/>
                <wp:docPr id="10241" name="Group 1024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25" name="Shape 25"/>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41" style="width:425.197pt;height:0.398pt;position:absolute;mso-position-horizontal-relative:page;mso-position-horizontal:absolute;margin-left:99.213pt;mso-position-vertical-relative:page;margin-top:57.156pt;" coordsize="54000,50">
                <v:shape id="Shape 25" style="position:absolute;width:54000;height:0;left:0;top:0;" coordsize="5400002,0" path="m0,0l5400002,0">
                  <v:stroke weight="0.398pt" endcap="flat" joinstyle="miter" miterlimit="10" on="true" color="#000000"/>
                  <v:fill on="false" color="#000000" opacity="0"/>
                </v:shape>
                <w10:wrap type="topAndBottom"/>
              </v:group>
            </w:pict>
          </mc:Fallback>
        </mc:AlternateContent>
      </w:r>
      <w:r>
        <w:t>AGRADECIMIENTOS</w:t>
      </w:r>
    </w:p>
    <w:p w14:paraId="6273D05F" w14:textId="77777777" w:rsidR="00D02408" w:rsidRDefault="00EB366C">
      <w:pPr>
        <w:spacing w:line="259" w:lineRule="auto"/>
        <w:ind w:left="-5"/>
      </w:pPr>
      <w:r>
        <w:t>También pendiente</w:t>
      </w:r>
      <w:r>
        <w:br w:type="page"/>
      </w:r>
    </w:p>
    <w:p w14:paraId="100DA934" w14:textId="77777777" w:rsidR="00D02408" w:rsidRDefault="00EB366C">
      <w:pPr>
        <w:spacing w:after="576" w:line="393" w:lineRule="auto"/>
        <w:jc w:val="center"/>
      </w:pPr>
      <w:r>
        <w:lastRenderedPageBreak/>
        <w:t>“Esta tesis fue aceptada por la Comisión del Programa de Estudios de Posgrado en Estadística de la Universidad de Costa Rica, como requisito parcial para optar al grado y título de Maestría Académica en Estadística”</w:t>
      </w:r>
    </w:p>
    <w:p w14:paraId="7720D773" w14:textId="77777777" w:rsidR="00D02408" w:rsidRDefault="00EB366C">
      <w:pPr>
        <w:spacing w:after="178" w:line="259" w:lineRule="auto"/>
        <w:ind w:left="2268" w:firstLine="0"/>
        <w:jc w:val="left"/>
      </w:pPr>
      <w:r>
        <w:rPr>
          <w:noProof/>
          <w:sz w:val="22"/>
        </w:rPr>
        <mc:AlternateContent>
          <mc:Choice Requires="wpg">
            <w:drawing>
              <wp:inline distT="0" distB="0" distL="0" distR="0" wp14:anchorId="6D86A846" wp14:editId="61F276DF">
                <wp:extent cx="2519998" cy="5055"/>
                <wp:effectExtent l="0" t="0" r="0" b="0"/>
                <wp:docPr id="10328" name="Group 10328"/>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35" name="Shape 35"/>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8" style="width:198.425pt;height:0.398pt;mso-position-horizontal-relative:char;mso-position-vertical-relative:line" coordsize="25199,50">
                <v:shape id="Shape 35" style="position:absolute;width:25199;height:0;left:0;top:0;" coordsize="2519998,0" path="m0,0l2519998,0">
                  <v:stroke weight="0.398pt" endcap="flat" joinstyle="miter" miterlimit="10" on="true" color="#000000"/>
                  <v:fill on="false" color="#000000" opacity="0"/>
                </v:shape>
              </v:group>
            </w:pict>
          </mc:Fallback>
        </mc:AlternateContent>
      </w:r>
    </w:p>
    <w:p w14:paraId="41F65362" w14:textId="77777777" w:rsidR="00D02408" w:rsidRDefault="00EB366C">
      <w:pPr>
        <w:spacing w:after="136" w:line="259" w:lineRule="auto"/>
        <w:jc w:val="center"/>
      </w:pPr>
      <w:proofErr w:type="spellStart"/>
      <w:r>
        <w:t>Ph.D</w:t>
      </w:r>
      <w:proofErr w:type="spellEnd"/>
      <w:r>
        <w:t>. Álvaro Morales Ramírez</w:t>
      </w:r>
    </w:p>
    <w:p w14:paraId="21E9B324" w14:textId="77777777" w:rsidR="00D02408" w:rsidRDefault="00EB366C">
      <w:pPr>
        <w:spacing w:after="726" w:line="265" w:lineRule="auto"/>
        <w:jc w:val="center"/>
      </w:pPr>
      <w:r>
        <w:rPr>
          <w:b/>
        </w:rPr>
        <w:t>Decano Sistema de Estudios de Posgrado</w:t>
      </w:r>
    </w:p>
    <w:p w14:paraId="1D8A2C12" w14:textId="77777777" w:rsidR="00D02408" w:rsidRDefault="00EB366C">
      <w:pPr>
        <w:spacing w:after="178" w:line="259" w:lineRule="auto"/>
        <w:ind w:left="2268" w:firstLine="0"/>
        <w:jc w:val="left"/>
      </w:pPr>
      <w:r>
        <w:rPr>
          <w:noProof/>
          <w:sz w:val="22"/>
        </w:rPr>
        <mc:AlternateContent>
          <mc:Choice Requires="wpg">
            <w:drawing>
              <wp:inline distT="0" distB="0" distL="0" distR="0" wp14:anchorId="2DC72327" wp14:editId="4B9C5659">
                <wp:extent cx="2519998" cy="5055"/>
                <wp:effectExtent l="0" t="0" r="0" b="0"/>
                <wp:docPr id="10329" name="Group 10329"/>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38" name="Shape 38"/>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9" style="width:198.425pt;height:0.398pt;mso-position-horizontal-relative:char;mso-position-vertical-relative:line" coordsize="25199,50">
                <v:shape id="Shape 38" style="position:absolute;width:25199;height:0;left:0;top:0;" coordsize="2519998,0" path="m0,0l2519998,0">
                  <v:stroke weight="0.398pt" endcap="flat" joinstyle="miter" miterlimit="10" on="true" color="#000000"/>
                  <v:fill on="false" color="#000000" opacity="0"/>
                </v:shape>
              </v:group>
            </w:pict>
          </mc:Fallback>
        </mc:AlternateContent>
      </w:r>
    </w:p>
    <w:p w14:paraId="58C966A9" w14:textId="77777777" w:rsidR="00D02408" w:rsidRDefault="00EB366C">
      <w:pPr>
        <w:spacing w:after="136" w:line="259" w:lineRule="auto"/>
        <w:jc w:val="center"/>
      </w:pPr>
      <w:proofErr w:type="spellStart"/>
      <w:r>
        <w:t>MSc</w:t>
      </w:r>
      <w:proofErr w:type="spellEnd"/>
      <w:r>
        <w:t>. Óscar Centeno Mora</w:t>
      </w:r>
    </w:p>
    <w:p w14:paraId="41743D1B" w14:textId="77777777" w:rsidR="00D02408" w:rsidRDefault="00EB366C">
      <w:pPr>
        <w:spacing w:after="726" w:line="265" w:lineRule="auto"/>
        <w:jc w:val="center"/>
      </w:pPr>
      <w:r>
        <w:rPr>
          <w:b/>
        </w:rPr>
        <w:t>Director de Tesis</w:t>
      </w:r>
    </w:p>
    <w:p w14:paraId="23591B3D" w14:textId="77777777" w:rsidR="00D02408" w:rsidRDefault="00EB366C">
      <w:pPr>
        <w:spacing w:after="178" w:line="259" w:lineRule="auto"/>
        <w:ind w:left="2268" w:firstLine="0"/>
        <w:jc w:val="left"/>
      </w:pPr>
      <w:r>
        <w:rPr>
          <w:noProof/>
          <w:sz w:val="22"/>
        </w:rPr>
        <mc:AlternateContent>
          <mc:Choice Requires="wpg">
            <w:drawing>
              <wp:inline distT="0" distB="0" distL="0" distR="0" wp14:anchorId="47A9839A" wp14:editId="4D2A7AAB">
                <wp:extent cx="2519998" cy="5055"/>
                <wp:effectExtent l="0" t="0" r="0" b="0"/>
                <wp:docPr id="10330" name="Group 10330"/>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41" name="Shape 41"/>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0" style="width:198.425pt;height:0.398pt;mso-position-horizontal-relative:char;mso-position-vertical-relative:line" coordsize="25199,50">
                <v:shape id="Shape 41" style="position:absolute;width:25199;height:0;left:0;top:0;" coordsize="2519998,0" path="m0,0l2519998,0">
                  <v:stroke weight="0.398pt" endcap="flat" joinstyle="miter" miterlimit="10" on="true" color="#000000"/>
                  <v:fill on="false" color="#000000" opacity="0"/>
                </v:shape>
              </v:group>
            </w:pict>
          </mc:Fallback>
        </mc:AlternateContent>
      </w:r>
    </w:p>
    <w:p w14:paraId="2C76B240" w14:textId="77777777" w:rsidR="00D02408" w:rsidRDefault="00EB366C">
      <w:pPr>
        <w:spacing w:after="136" w:line="259" w:lineRule="auto"/>
        <w:jc w:val="center"/>
      </w:pPr>
      <w:proofErr w:type="spellStart"/>
      <w:r>
        <w:t>Ph.D</w:t>
      </w:r>
      <w:proofErr w:type="spellEnd"/>
      <w:r>
        <w:t>. Gilbert Brenes Camacho</w:t>
      </w:r>
    </w:p>
    <w:p w14:paraId="60A118D7" w14:textId="77777777" w:rsidR="00D02408" w:rsidRDefault="00EB366C">
      <w:pPr>
        <w:spacing w:after="726" w:line="265" w:lineRule="auto"/>
        <w:jc w:val="center"/>
      </w:pPr>
      <w:r>
        <w:rPr>
          <w:b/>
        </w:rPr>
        <w:t>Lector</w:t>
      </w:r>
    </w:p>
    <w:p w14:paraId="1F42D6E9" w14:textId="77777777" w:rsidR="00D02408" w:rsidRDefault="00EB366C">
      <w:pPr>
        <w:spacing w:after="178" w:line="259" w:lineRule="auto"/>
        <w:ind w:left="2268" w:firstLine="0"/>
        <w:jc w:val="left"/>
      </w:pPr>
      <w:r>
        <w:rPr>
          <w:noProof/>
          <w:sz w:val="22"/>
        </w:rPr>
        <mc:AlternateContent>
          <mc:Choice Requires="wpg">
            <w:drawing>
              <wp:inline distT="0" distB="0" distL="0" distR="0" wp14:anchorId="71B0D626" wp14:editId="28145C74">
                <wp:extent cx="2519998" cy="5055"/>
                <wp:effectExtent l="0" t="0" r="0" b="0"/>
                <wp:docPr id="10331" name="Group 10331"/>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44" name="Shape 44"/>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1" style="width:198.425pt;height:0.398pt;mso-position-horizontal-relative:char;mso-position-vertical-relative:line" coordsize="25199,50">
                <v:shape id="Shape 44" style="position:absolute;width:25199;height:0;left:0;top:0;" coordsize="2519998,0" path="m0,0l2519998,0">
                  <v:stroke weight="0.398pt" endcap="flat" joinstyle="miter" miterlimit="10" on="true" color="#000000"/>
                  <v:fill on="false" color="#000000" opacity="0"/>
                </v:shape>
              </v:group>
            </w:pict>
          </mc:Fallback>
        </mc:AlternateContent>
      </w:r>
    </w:p>
    <w:p w14:paraId="623B6436" w14:textId="77777777" w:rsidR="00D02408" w:rsidRDefault="00EB366C">
      <w:pPr>
        <w:spacing w:after="136" w:line="259" w:lineRule="auto"/>
        <w:jc w:val="center"/>
      </w:pPr>
      <w:proofErr w:type="spellStart"/>
      <w:r>
        <w:t>Ph.D</w:t>
      </w:r>
      <w:proofErr w:type="spellEnd"/>
      <w:r>
        <w:t xml:space="preserve">. </w:t>
      </w:r>
      <w:proofErr w:type="spellStart"/>
      <w:r>
        <w:t>ShuWei</w:t>
      </w:r>
      <w:proofErr w:type="spellEnd"/>
      <w:r>
        <w:t xml:space="preserve"> Chou.</w:t>
      </w:r>
    </w:p>
    <w:p w14:paraId="1B8054F8" w14:textId="77777777" w:rsidR="00D02408" w:rsidRDefault="00EB366C">
      <w:pPr>
        <w:spacing w:after="726" w:line="265" w:lineRule="auto"/>
        <w:jc w:val="center"/>
      </w:pPr>
      <w:r>
        <w:rPr>
          <w:b/>
        </w:rPr>
        <w:t>Lector</w:t>
      </w:r>
    </w:p>
    <w:p w14:paraId="25487068" w14:textId="77777777" w:rsidR="00D02408" w:rsidRDefault="00EB366C">
      <w:pPr>
        <w:spacing w:after="178" w:line="259" w:lineRule="auto"/>
        <w:ind w:left="2268" w:firstLine="0"/>
        <w:jc w:val="left"/>
      </w:pPr>
      <w:r>
        <w:rPr>
          <w:noProof/>
          <w:sz w:val="22"/>
        </w:rPr>
        <mc:AlternateContent>
          <mc:Choice Requires="wpg">
            <w:drawing>
              <wp:inline distT="0" distB="0" distL="0" distR="0" wp14:anchorId="302B904E" wp14:editId="124BC2BA">
                <wp:extent cx="2519998" cy="5055"/>
                <wp:effectExtent l="0" t="0" r="0" b="0"/>
                <wp:docPr id="10332" name="Group 10332"/>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47" name="Shape 47"/>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2" style="width:198.425pt;height:0.398pt;mso-position-horizontal-relative:char;mso-position-vertical-relative:line" coordsize="25199,50">
                <v:shape id="Shape 47" style="position:absolute;width:25199;height:0;left:0;top:0;" coordsize="2519998,0" path="m0,0l2519998,0">
                  <v:stroke weight="0.398pt" endcap="flat" joinstyle="miter" miterlimit="10" on="true" color="#000000"/>
                  <v:fill on="false" color="#000000" opacity="0"/>
                </v:shape>
              </v:group>
            </w:pict>
          </mc:Fallback>
        </mc:AlternateContent>
      </w:r>
    </w:p>
    <w:p w14:paraId="670D161A" w14:textId="77777777" w:rsidR="00D02408" w:rsidRDefault="00EB366C">
      <w:pPr>
        <w:spacing w:after="136" w:line="259" w:lineRule="auto"/>
        <w:jc w:val="center"/>
      </w:pPr>
      <w:proofErr w:type="spellStart"/>
      <w:r>
        <w:t>MSc</w:t>
      </w:r>
      <w:proofErr w:type="spellEnd"/>
      <w:r>
        <w:t>. Johnny Madrigal Pana</w:t>
      </w:r>
    </w:p>
    <w:p w14:paraId="7C15D8DB" w14:textId="77777777" w:rsidR="00D02408" w:rsidRDefault="00EB366C">
      <w:pPr>
        <w:spacing w:after="726" w:line="265" w:lineRule="auto"/>
        <w:ind w:right="4"/>
        <w:jc w:val="center"/>
      </w:pPr>
      <w:r>
        <w:rPr>
          <w:b/>
        </w:rPr>
        <w:t>Director Programa de Posgrado en Estadística</w:t>
      </w:r>
    </w:p>
    <w:p w14:paraId="6D2D3B99" w14:textId="77777777" w:rsidR="00D02408" w:rsidRDefault="00EB366C">
      <w:pPr>
        <w:spacing w:after="178" w:line="259" w:lineRule="auto"/>
        <w:ind w:left="2268" w:firstLine="0"/>
        <w:jc w:val="left"/>
      </w:pPr>
      <w:r>
        <w:rPr>
          <w:noProof/>
          <w:sz w:val="22"/>
        </w:rPr>
        <mc:AlternateContent>
          <mc:Choice Requires="wpg">
            <w:drawing>
              <wp:inline distT="0" distB="0" distL="0" distR="0" wp14:anchorId="7F7A0A7F" wp14:editId="07F19B6F">
                <wp:extent cx="2519998" cy="5055"/>
                <wp:effectExtent l="0" t="0" r="0" b="0"/>
                <wp:docPr id="10333" name="Group 10333"/>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50" name="Shape 50"/>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3" style="width:198.425pt;height:0.398pt;mso-position-horizontal-relative:char;mso-position-vertical-relative:line" coordsize="25199,50">
                <v:shape id="Shape 50" style="position:absolute;width:25199;height:0;left:0;top:0;" coordsize="2519998,0" path="m0,0l2519998,0">
                  <v:stroke weight="0.398pt" endcap="flat" joinstyle="miter" miterlimit="10" on="true" color="#000000"/>
                  <v:fill on="false" color="#000000" opacity="0"/>
                </v:shape>
              </v:group>
            </w:pict>
          </mc:Fallback>
        </mc:AlternateContent>
      </w:r>
    </w:p>
    <w:p w14:paraId="7B54481A" w14:textId="77777777" w:rsidR="00D02408" w:rsidRDefault="00EB366C">
      <w:pPr>
        <w:spacing w:after="136" w:line="259" w:lineRule="auto"/>
        <w:jc w:val="center"/>
      </w:pPr>
      <w:r>
        <w:t>César Andrés Gamboa Sanabria</w:t>
      </w:r>
    </w:p>
    <w:p w14:paraId="6B5F0075" w14:textId="77777777" w:rsidR="00D02408" w:rsidRDefault="00EB366C">
      <w:pPr>
        <w:spacing w:after="726" w:line="265" w:lineRule="auto"/>
        <w:jc w:val="center"/>
      </w:pPr>
      <w:r>
        <w:rPr>
          <w:b/>
        </w:rPr>
        <w:lastRenderedPageBreak/>
        <w:t>Candidato</w:t>
      </w:r>
    </w:p>
    <w:p w14:paraId="36A181D0" w14:textId="77777777" w:rsidR="00D02408" w:rsidRDefault="00D02408">
      <w:pPr>
        <w:sectPr w:rsidR="00D02408">
          <w:headerReference w:type="even" r:id="rId13"/>
          <w:headerReference w:type="default" r:id="rId14"/>
          <w:footerReference w:type="even" r:id="rId15"/>
          <w:footerReference w:type="default" r:id="rId16"/>
          <w:headerReference w:type="first" r:id="rId17"/>
          <w:footerReference w:type="first" r:id="rId18"/>
          <w:pgSz w:w="11906" w:h="16838"/>
          <w:pgMar w:top="1612" w:right="1417" w:bottom="3165" w:left="1984" w:header="848" w:footer="720" w:gutter="0"/>
          <w:pgNumType w:fmt="lowerRoman" w:start="1"/>
          <w:cols w:space="720"/>
        </w:sectPr>
      </w:pPr>
    </w:p>
    <w:p w14:paraId="6CFDE565" w14:textId="77777777" w:rsidR="00D02408" w:rsidRDefault="00EB366C">
      <w:pPr>
        <w:pStyle w:val="Ttulo1"/>
        <w:spacing w:after="0"/>
        <w:ind w:left="-5"/>
      </w:pPr>
      <w:r>
        <w:lastRenderedPageBreak/>
        <w:t>Índice</w:t>
      </w:r>
    </w:p>
    <w:p w14:paraId="635655EA" w14:textId="77777777" w:rsidR="00D02408" w:rsidRDefault="00EB366C">
      <w:pPr>
        <w:tabs>
          <w:tab w:val="right" w:pos="8504"/>
        </w:tabs>
        <w:spacing w:after="160" w:line="259" w:lineRule="auto"/>
        <w:ind w:left="0" w:firstLine="0"/>
        <w:jc w:val="left"/>
      </w:pPr>
      <w:r>
        <w:rPr>
          <w:b/>
          <w:color w:val="0000FF"/>
        </w:rPr>
        <w:t xml:space="preserve">DEDICATORIA </w:t>
      </w:r>
      <w:r>
        <w:t>. . . . . . . . . . . . . . . . . . . . . . . . . . . . . . . . . . . . . . . . .</w:t>
      </w:r>
      <w:r>
        <w:tab/>
      </w:r>
      <w:r>
        <w:rPr>
          <w:b/>
          <w:sz w:val="14"/>
        </w:rPr>
        <w:t>I</w:t>
      </w:r>
    </w:p>
    <w:p w14:paraId="022AE687" w14:textId="77777777" w:rsidR="00D02408" w:rsidRDefault="00EB366C">
      <w:pPr>
        <w:tabs>
          <w:tab w:val="right" w:pos="8504"/>
        </w:tabs>
        <w:spacing w:after="160" w:line="259" w:lineRule="auto"/>
        <w:ind w:left="0" w:firstLine="0"/>
        <w:jc w:val="left"/>
      </w:pPr>
      <w:r>
        <w:rPr>
          <w:b/>
          <w:color w:val="0000FF"/>
        </w:rPr>
        <w:t xml:space="preserve">AGRADECIMIENTOS </w:t>
      </w:r>
      <w:r>
        <w:t>. . . . . . . . . . . . . . . . . . . . . . . . . . . . . . . . . . . .</w:t>
      </w:r>
      <w:r>
        <w:tab/>
      </w:r>
      <w:r>
        <w:rPr>
          <w:b/>
          <w:sz w:val="14"/>
        </w:rPr>
        <w:t>II</w:t>
      </w:r>
    </w:p>
    <w:p w14:paraId="42DA6777" w14:textId="77777777" w:rsidR="00D02408" w:rsidRDefault="00EB366C">
      <w:pPr>
        <w:tabs>
          <w:tab w:val="right" w:pos="8504"/>
        </w:tabs>
        <w:spacing w:after="160" w:line="259" w:lineRule="auto"/>
        <w:ind w:left="0" w:firstLine="0"/>
        <w:jc w:val="left"/>
      </w:pPr>
      <w:r>
        <w:rPr>
          <w:b/>
          <w:color w:val="0000FF"/>
        </w:rPr>
        <w:t xml:space="preserve">RESUMEN </w:t>
      </w:r>
      <w:r>
        <w:t>. . . . . . . . . . . . . . . . . . . . . . . . . . . . . . . . . . . . . . . . . . . .</w:t>
      </w:r>
      <w:r>
        <w:tab/>
      </w:r>
      <w:r>
        <w:rPr>
          <w:b/>
        </w:rPr>
        <w:t>1</w:t>
      </w:r>
    </w:p>
    <w:p w14:paraId="4FC01055" w14:textId="77777777" w:rsidR="00D02408" w:rsidRDefault="00EB366C">
      <w:pPr>
        <w:tabs>
          <w:tab w:val="right" w:pos="8504"/>
        </w:tabs>
        <w:spacing w:after="160" w:line="259" w:lineRule="auto"/>
        <w:ind w:left="0" w:firstLine="0"/>
        <w:jc w:val="left"/>
      </w:pPr>
      <w:r>
        <w:rPr>
          <w:b/>
          <w:color w:val="0000FF"/>
        </w:rPr>
        <w:t xml:space="preserve">ABSTRACT </w:t>
      </w:r>
      <w:r>
        <w:t>. . . . . . . . . . . . . . . . . . . . . . . . . . . . . . . . . . . . . . . . . . .</w:t>
      </w:r>
      <w:r>
        <w:tab/>
      </w:r>
      <w:r>
        <w:rPr>
          <w:b/>
        </w:rPr>
        <w:t>2</w:t>
      </w:r>
    </w:p>
    <w:p w14:paraId="163F5E07" w14:textId="77777777" w:rsidR="00D02408" w:rsidRDefault="00EB366C">
      <w:pPr>
        <w:numPr>
          <w:ilvl w:val="0"/>
          <w:numId w:val="1"/>
        </w:numPr>
        <w:spacing w:after="160" w:line="259" w:lineRule="auto"/>
        <w:ind w:hanging="299"/>
        <w:jc w:val="left"/>
      </w:pPr>
      <w:r>
        <w:rPr>
          <w:b/>
          <w:color w:val="0000FF"/>
          <w:sz w:val="31"/>
          <w:vertAlign w:val="subscript"/>
        </w:rPr>
        <w:t xml:space="preserve">INTRODUCCIÓN </w:t>
      </w:r>
      <w:r>
        <w:t>. . . . . . . . . . . . . . . . . . . . . . . . . . . . . . . . . . . . .</w:t>
      </w:r>
      <w:r>
        <w:tab/>
      </w:r>
      <w:r>
        <w:rPr>
          <w:b/>
        </w:rPr>
        <w:t>3</w:t>
      </w:r>
    </w:p>
    <w:p w14:paraId="18070185" w14:textId="77777777" w:rsidR="00D02408" w:rsidRDefault="00EB366C">
      <w:pPr>
        <w:numPr>
          <w:ilvl w:val="1"/>
          <w:numId w:val="1"/>
        </w:numPr>
        <w:spacing w:after="160" w:line="259" w:lineRule="auto"/>
        <w:ind w:hanging="458"/>
        <w:jc w:val="left"/>
      </w:pPr>
      <w:r>
        <w:rPr>
          <w:color w:val="0000FF"/>
        </w:rPr>
        <w:t xml:space="preserve">Antecedentes </w:t>
      </w:r>
      <w:r>
        <w:t>. . . . . . . . . . . . . . . . . . . . . . . . . . . . . . . . . . . . . . .</w:t>
      </w:r>
      <w:r>
        <w:tab/>
        <w:t>3</w:t>
      </w:r>
    </w:p>
    <w:p w14:paraId="5FD21006" w14:textId="77777777" w:rsidR="00D02408" w:rsidRDefault="00EB366C">
      <w:pPr>
        <w:numPr>
          <w:ilvl w:val="1"/>
          <w:numId w:val="1"/>
        </w:numPr>
        <w:spacing w:after="160" w:line="259" w:lineRule="auto"/>
        <w:ind w:hanging="458"/>
        <w:jc w:val="left"/>
      </w:pPr>
      <w:r>
        <w:rPr>
          <w:color w:val="0000FF"/>
        </w:rPr>
        <w:t xml:space="preserve">El problema </w:t>
      </w:r>
      <w:r>
        <w:t>. . . . . . . . . . . . . . . . . . . . . . . . . . . . . . . . . . . . . . . .</w:t>
      </w:r>
      <w:r>
        <w:tab/>
        <w:t>4</w:t>
      </w:r>
    </w:p>
    <w:p w14:paraId="18BDA5AD" w14:textId="77777777" w:rsidR="00D02408" w:rsidRDefault="00EB366C">
      <w:pPr>
        <w:numPr>
          <w:ilvl w:val="1"/>
          <w:numId w:val="1"/>
        </w:numPr>
        <w:spacing w:after="160" w:line="259" w:lineRule="auto"/>
        <w:ind w:hanging="458"/>
        <w:jc w:val="left"/>
      </w:pPr>
      <w:r>
        <w:rPr>
          <w:color w:val="0000FF"/>
        </w:rPr>
        <w:t xml:space="preserve">Objetivos del estudio </w:t>
      </w:r>
      <w:r>
        <w:t>. . . . . . . . . . . . . . . . . . . . . . . . . . . . . . . . . . .</w:t>
      </w:r>
      <w:r>
        <w:tab/>
        <w:t>5</w:t>
      </w:r>
    </w:p>
    <w:p w14:paraId="3E899C1D" w14:textId="77777777" w:rsidR="00D02408" w:rsidRDefault="00EB366C">
      <w:pPr>
        <w:numPr>
          <w:ilvl w:val="1"/>
          <w:numId w:val="1"/>
        </w:numPr>
        <w:spacing w:after="160" w:line="259" w:lineRule="auto"/>
        <w:ind w:hanging="458"/>
        <w:jc w:val="left"/>
      </w:pPr>
      <w:r>
        <w:rPr>
          <w:color w:val="0000FF"/>
        </w:rPr>
        <w:t xml:space="preserve">Metodología de la investigación </w:t>
      </w:r>
      <w:r>
        <w:t>. . . . . . . . . . . . . . . . . . . . . . . . . . . . .</w:t>
      </w:r>
      <w:r>
        <w:tab/>
        <w:t>5</w:t>
      </w:r>
    </w:p>
    <w:p w14:paraId="4036DC34" w14:textId="77777777" w:rsidR="00D02408" w:rsidRDefault="00EB366C">
      <w:pPr>
        <w:numPr>
          <w:ilvl w:val="1"/>
          <w:numId w:val="1"/>
        </w:numPr>
        <w:spacing w:after="160" w:line="259" w:lineRule="auto"/>
        <w:ind w:hanging="458"/>
        <w:jc w:val="left"/>
      </w:pPr>
      <w:r>
        <w:rPr>
          <w:color w:val="0000FF"/>
        </w:rPr>
        <w:t xml:space="preserve">Justificación del estudio </w:t>
      </w:r>
      <w:r>
        <w:t>. . . . . . . . . . . . . . . . . . . . . . . . . . . . . . . . .</w:t>
      </w:r>
      <w:r>
        <w:tab/>
        <w:t>6</w:t>
      </w:r>
    </w:p>
    <w:p w14:paraId="13AA7E4D" w14:textId="77777777" w:rsidR="00D02408" w:rsidRDefault="00EB366C">
      <w:pPr>
        <w:numPr>
          <w:ilvl w:val="1"/>
          <w:numId w:val="1"/>
        </w:numPr>
        <w:spacing w:after="160" w:line="259" w:lineRule="auto"/>
        <w:ind w:hanging="458"/>
        <w:jc w:val="left"/>
      </w:pPr>
      <w:r>
        <w:rPr>
          <w:color w:val="0000FF"/>
        </w:rPr>
        <w:t xml:space="preserve">Organización del estudio </w:t>
      </w:r>
      <w:r>
        <w:t>. . . . . . . . . . . . . . . . . . . . . . . . . . . . . . . . .</w:t>
      </w:r>
      <w:r>
        <w:tab/>
        <w:t>7</w:t>
      </w:r>
    </w:p>
    <w:p w14:paraId="0EBC076C" w14:textId="77777777" w:rsidR="00D02408" w:rsidRDefault="00EB366C">
      <w:pPr>
        <w:numPr>
          <w:ilvl w:val="0"/>
          <w:numId w:val="1"/>
        </w:numPr>
        <w:spacing w:after="160" w:line="259" w:lineRule="auto"/>
        <w:ind w:hanging="299"/>
        <w:jc w:val="left"/>
      </w:pPr>
      <w:r>
        <w:rPr>
          <w:b/>
          <w:color w:val="0000FF"/>
          <w:sz w:val="31"/>
          <w:vertAlign w:val="subscript"/>
        </w:rPr>
        <w:t xml:space="preserve">MARCO TEÓRICO </w:t>
      </w:r>
      <w:r>
        <w:t>. . . . . . . . . . . . . . . . . . . . . . . . . . . . . . . . . . . .</w:t>
      </w:r>
      <w:r>
        <w:tab/>
      </w:r>
      <w:r>
        <w:rPr>
          <w:b/>
        </w:rPr>
        <w:t>9</w:t>
      </w:r>
    </w:p>
    <w:p w14:paraId="5E757D98"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9</w:t>
      </w:r>
    </w:p>
    <w:p w14:paraId="5C60155F" w14:textId="77777777" w:rsidR="00D02408" w:rsidRDefault="00EB366C">
      <w:pPr>
        <w:numPr>
          <w:ilvl w:val="1"/>
          <w:numId w:val="1"/>
        </w:numPr>
        <w:spacing w:after="160" w:line="259" w:lineRule="auto"/>
        <w:ind w:hanging="458"/>
        <w:jc w:val="left"/>
      </w:pPr>
      <w:r>
        <w:rPr>
          <w:color w:val="0000FF"/>
        </w:rPr>
        <w:t xml:space="preserve">Investigaciones relacionadas </w:t>
      </w:r>
      <w:r>
        <w:t>. . . . . . . . . . . . . . . . . . . . . . . . . . . . . . .</w:t>
      </w:r>
      <w:r>
        <w:tab/>
        <w:t>9</w:t>
      </w:r>
    </w:p>
    <w:p w14:paraId="6D20BF97" w14:textId="77777777" w:rsidR="00D02408" w:rsidRDefault="00EB366C">
      <w:pPr>
        <w:numPr>
          <w:ilvl w:val="1"/>
          <w:numId w:val="1"/>
        </w:numPr>
        <w:spacing w:after="160" w:line="259" w:lineRule="auto"/>
        <w:ind w:hanging="458"/>
        <w:jc w:val="left"/>
      </w:pPr>
      <w:r>
        <w:rPr>
          <w:color w:val="0000FF"/>
        </w:rPr>
        <w:t xml:space="preserve">Observaciones finales sobre la revisión bibliográfica </w:t>
      </w:r>
      <w:r>
        <w:t>. . . . . . . . . . . . . . . . . .</w:t>
      </w:r>
      <w:r>
        <w:tab/>
        <w:t>9</w:t>
      </w:r>
    </w:p>
    <w:p w14:paraId="1C62FB25" w14:textId="77777777" w:rsidR="00D02408" w:rsidRDefault="00EB366C">
      <w:pPr>
        <w:numPr>
          <w:ilvl w:val="0"/>
          <w:numId w:val="1"/>
        </w:numPr>
        <w:spacing w:after="160" w:line="259" w:lineRule="auto"/>
        <w:ind w:hanging="299"/>
        <w:jc w:val="left"/>
      </w:pPr>
      <w:r>
        <w:rPr>
          <w:b/>
          <w:color w:val="0000FF"/>
          <w:sz w:val="31"/>
          <w:vertAlign w:val="subscript"/>
        </w:rPr>
        <w:t xml:space="preserve">METODOLOGÍA </w:t>
      </w:r>
      <w:r>
        <w:t>. . . . . . . . . . . . . . . . . . . . . . . . . . . . . . . . . . . . . .</w:t>
      </w:r>
      <w:r>
        <w:tab/>
      </w:r>
      <w:r>
        <w:rPr>
          <w:b/>
        </w:rPr>
        <w:t>11</w:t>
      </w:r>
    </w:p>
    <w:p w14:paraId="1C497483"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11</w:t>
      </w:r>
    </w:p>
    <w:p w14:paraId="490796A9" w14:textId="77777777" w:rsidR="00D02408" w:rsidRDefault="00EB366C">
      <w:pPr>
        <w:numPr>
          <w:ilvl w:val="1"/>
          <w:numId w:val="1"/>
        </w:numPr>
        <w:spacing w:after="160" w:line="259" w:lineRule="auto"/>
        <w:ind w:hanging="458"/>
        <w:jc w:val="left"/>
      </w:pPr>
      <w:r>
        <w:rPr>
          <w:color w:val="0000FF"/>
        </w:rPr>
        <w:t xml:space="preserve">Conceptos y definiciones en el análisis de series cronológicas </w:t>
      </w:r>
      <w:r>
        <w:t>. . . . . . . . . . . . .</w:t>
      </w:r>
      <w:r>
        <w:tab/>
        <w:t>11</w:t>
      </w:r>
    </w:p>
    <w:p w14:paraId="432BBFC4" w14:textId="77777777" w:rsidR="00D02408" w:rsidRDefault="00EB366C">
      <w:pPr>
        <w:numPr>
          <w:ilvl w:val="2"/>
          <w:numId w:val="1"/>
        </w:numPr>
        <w:spacing w:after="160" w:line="259" w:lineRule="auto"/>
        <w:ind w:hanging="638"/>
        <w:jc w:val="left"/>
      </w:pPr>
      <w:r>
        <w:rPr>
          <w:color w:val="0000FF"/>
        </w:rPr>
        <w:t xml:space="preserve">Definición de una serie cronológica </w:t>
      </w:r>
      <w:r>
        <w:t>. . . . . . . . . . . . . . . . . . . . . . .</w:t>
      </w:r>
      <w:r>
        <w:tab/>
        <w:t>11</w:t>
      </w:r>
    </w:p>
    <w:p w14:paraId="00688B0A" w14:textId="77777777" w:rsidR="00D02408" w:rsidRDefault="00EB366C">
      <w:pPr>
        <w:numPr>
          <w:ilvl w:val="2"/>
          <w:numId w:val="1"/>
        </w:numPr>
        <w:spacing w:after="160" w:line="259" w:lineRule="auto"/>
        <w:ind w:hanging="638"/>
        <w:jc w:val="left"/>
      </w:pPr>
      <w:r>
        <w:rPr>
          <w:color w:val="0000FF"/>
        </w:rPr>
        <w:t>Procedimiento al analizar series cronológicas</w:t>
      </w:r>
      <w:r>
        <w:rPr>
          <w:color w:val="0000FF"/>
        </w:rPr>
        <w:tab/>
      </w:r>
      <w:r>
        <w:t>. . . . . . . . . . . . . . . . .</w:t>
      </w:r>
      <w:r>
        <w:tab/>
        <w:t>11</w:t>
      </w:r>
    </w:p>
    <w:p w14:paraId="45AAA106" w14:textId="77777777" w:rsidR="00D02408" w:rsidRDefault="00EB366C">
      <w:pPr>
        <w:numPr>
          <w:ilvl w:val="2"/>
          <w:numId w:val="1"/>
        </w:numPr>
        <w:spacing w:after="160" w:line="259" w:lineRule="auto"/>
        <w:ind w:hanging="638"/>
        <w:jc w:val="left"/>
      </w:pPr>
      <w:proofErr w:type="spellStart"/>
      <w:r>
        <w:rPr>
          <w:color w:val="0000FF"/>
        </w:rPr>
        <w:t>Estacionaridad</w:t>
      </w:r>
      <w:proofErr w:type="spellEnd"/>
      <w:r>
        <w:rPr>
          <w:color w:val="0000FF"/>
        </w:rPr>
        <w:t xml:space="preserve"> </w:t>
      </w:r>
      <w:r>
        <w:t>. . . . . . . . . . . . . . . . . . . . . . . . . . . . . . . . . .</w:t>
      </w:r>
      <w:r>
        <w:tab/>
        <w:t>11</w:t>
      </w:r>
    </w:p>
    <w:p w14:paraId="3DF04B55" w14:textId="77777777" w:rsidR="00D02408" w:rsidRDefault="00EB366C">
      <w:pPr>
        <w:numPr>
          <w:ilvl w:val="2"/>
          <w:numId w:val="1"/>
        </w:numPr>
        <w:spacing w:after="160" w:line="259" w:lineRule="auto"/>
        <w:ind w:hanging="638"/>
        <w:jc w:val="left"/>
      </w:pPr>
      <w:r>
        <w:rPr>
          <w:color w:val="0000FF"/>
        </w:rPr>
        <w:t>La parsimonia</w:t>
      </w:r>
      <w:r>
        <w:rPr>
          <w:color w:val="0000FF"/>
        </w:rPr>
        <w:tab/>
      </w:r>
      <w:r>
        <w:t>. . . . . . . . . . . . . . . . . . . . . . . . . . . . . . . . . .</w:t>
      </w:r>
      <w:r>
        <w:tab/>
        <w:t>11</w:t>
      </w:r>
    </w:p>
    <w:p w14:paraId="4686D02C" w14:textId="77777777" w:rsidR="00D02408" w:rsidRDefault="00EB366C">
      <w:pPr>
        <w:numPr>
          <w:ilvl w:val="1"/>
          <w:numId w:val="1"/>
        </w:numPr>
        <w:spacing w:after="160" w:line="259" w:lineRule="auto"/>
        <w:ind w:hanging="458"/>
        <w:jc w:val="left"/>
      </w:pPr>
      <w:r>
        <w:rPr>
          <w:color w:val="0000FF"/>
        </w:rPr>
        <w:t xml:space="preserve">Componentes de una serie cronológica </w:t>
      </w:r>
      <w:r>
        <w:t>. . . . . . . . . . . . . . . . . . . . . . . . .</w:t>
      </w:r>
      <w:r>
        <w:tab/>
        <w:t>11</w:t>
      </w:r>
    </w:p>
    <w:p w14:paraId="3CED0F16" w14:textId="77777777" w:rsidR="00D02408" w:rsidRDefault="00EB366C">
      <w:pPr>
        <w:numPr>
          <w:ilvl w:val="2"/>
          <w:numId w:val="1"/>
        </w:numPr>
        <w:spacing w:after="160" w:line="259" w:lineRule="auto"/>
        <w:ind w:hanging="638"/>
        <w:jc w:val="left"/>
      </w:pPr>
      <w:r>
        <w:rPr>
          <w:color w:val="0000FF"/>
        </w:rPr>
        <w:t>La tendencia</w:t>
      </w:r>
      <w:r>
        <w:rPr>
          <w:color w:val="0000FF"/>
        </w:rPr>
        <w:tab/>
      </w:r>
      <w:r>
        <w:t>. . . . . . . . . . . . . . . . . . . . . . . . . . . . . . . . . . .</w:t>
      </w:r>
      <w:r>
        <w:tab/>
        <w:t>11</w:t>
      </w:r>
    </w:p>
    <w:p w14:paraId="6D68966E" w14:textId="77777777" w:rsidR="00D02408" w:rsidRDefault="00EB366C">
      <w:pPr>
        <w:numPr>
          <w:ilvl w:val="2"/>
          <w:numId w:val="1"/>
        </w:numPr>
        <w:spacing w:after="160" w:line="259" w:lineRule="auto"/>
        <w:ind w:hanging="638"/>
        <w:jc w:val="left"/>
      </w:pPr>
      <w:r>
        <w:rPr>
          <w:color w:val="0000FF"/>
        </w:rPr>
        <w:t xml:space="preserve">Componentes estacionales </w:t>
      </w:r>
      <w:r>
        <w:t>. . . . . . . . . . . . . . . . . . . . . . . . . . . .</w:t>
      </w:r>
      <w:r>
        <w:tab/>
        <w:t>11</w:t>
      </w:r>
    </w:p>
    <w:p w14:paraId="605FF930" w14:textId="77777777" w:rsidR="00D02408" w:rsidRDefault="00EB366C">
      <w:pPr>
        <w:numPr>
          <w:ilvl w:val="2"/>
          <w:numId w:val="1"/>
        </w:numPr>
        <w:spacing w:after="160" w:line="259" w:lineRule="auto"/>
        <w:ind w:hanging="638"/>
        <w:jc w:val="left"/>
      </w:pPr>
      <w:r>
        <w:rPr>
          <w:color w:val="0000FF"/>
        </w:rPr>
        <w:t xml:space="preserve">Componente cíclico </w:t>
      </w:r>
      <w:r>
        <w:t>. . . . . . . . . . . . . . . . . . . . . . . . . . . . . . . .</w:t>
      </w:r>
      <w:r>
        <w:tab/>
        <w:t>11</w:t>
      </w:r>
    </w:p>
    <w:p w14:paraId="5CE790C2" w14:textId="77777777" w:rsidR="00D02408" w:rsidRDefault="00EB366C">
      <w:pPr>
        <w:numPr>
          <w:ilvl w:val="2"/>
          <w:numId w:val="1"/>
        </w:numPr>
        <w:spacing w:after="160" w:line="259" w:lineRule="auto"/>
        <w:ind w:hanging="638"/>
        <w:jc w:val="left"/>
      </w:pPr>
      <w:r>
        <w:rPr>
          <w:color w:val="0000FF"/>
        </w:rPr>
        <w:t xml:space="preserve">Componente irregular </w:t>
      </w:r>
      <w:r>
        <w:t>. . . . . . . . . . . . . . . . . . . . . . . . . . . . . .</w:t>
      </w:r>
      <w:r>
        <w:tab/>
        <w:t>11</w:t>
      </w:r>
    </w:p>
    <w:p w14:paraId="3AA95904" w14:textId="77777777" w:rsidR="00D02408" w:rsidRDefault="00EB366C">
      <w:pPr>
        <w:numPr>
          <w:ilvl w:val="1"/>
          <w:numId w:val="1"/>
        </w:numPr>
        <w:spacing w:after="160" w:line="259" w:lineRule="auto"/>
        <w:ind w:hanging="458"/>
        <w:jc w:val="left"/>
      </w:pPr>
      <w:r>
        <w:rPr>
          <w:color w:val="0000FF"/>
        </w:rPr>
        <w:t xml:space="preserve">Supuestos en el análisis de series cronológicas </w:t>
      </w:r>
      <w:r>
        <w:t>. . . . . . . . . . . . . . . . . . . . .</w:t>
      </w:r>
      <w:r>
        <w:tab/>
        <w:t>11</w:t>
      </w:r>
    </w:p>
    <w:p w14:paraId="0DC8AF92" w14:textId="77777777" w:rsidR="00D02408" w:rsidRDefault="00EB366C">
      <w:pPr>
        <w:numPr>
          <w:ilvl w:val="1"/>
          <w:numId w:val="1"/>
        </w:numPr>
        <w:spacing w:after="160" w:line="259" w:lineRule="auto"/>
        <w:ind w:hanging="458"/>
        <w:jc w:val="left"/>
      </w:pPr>
      <w:r>
        <w:rPr>
          <w:color w:val="0000FF"/>
        </w:rPr>
        <w:t xml:space="preserve">Modelos de series cronológicas </w:t>
      </w:r>
      <w:r>
        <w:t>. . . . . . . . . . . . . . . . . . . . . . . . . . . . . .</w:t>
      </w:r>
      <w:r>
        <w:tab/>
        <w:t>11</w:t>
      </w:r>
    </w:p>
    <w:p w14:paraId="67042198" w14:textId="77777777" w:rsidR="00D02408" w:rsidRDefault="00EB366C">
      <w:pPr>
        <w:numPr>
          <w:ilvl w:val="1"/>
          <w:numId w:val="1"/>
        </w:numPr>
        <w:spacing w:after="160" w:line="259" w:lineRule="auto"/>
        <w:ind w:hanging="458"/>
        <w:jc w:val="left"/>
      </w:pPr>
      <w:r>
        <w:rPr>
          <w:color w:val="0000FF"/>
        </w:rPr>
        <w:t xml:space="preserve">Modelos Autorregresivos Integrados de Medias Móviles </w:t>
      </w:r>
      <w:r>
        <w:t>. . . . . . . . . . . . . . . .</w:t>
      </w:r>
      <w:r>
        <w:tab/>
        <w:t>11</w:t>
      </w:r>
    </w:p>
    <w:p w14:paraId="2489AED8" w14:textId="77777777" w:rsidR="00D02408" w:rsidRDefault="00EB366C">
      <w:pPr>
        <w:numPr>
          <w:ilvl w:val="2"/>
          <w:numId w:val="1"/>
        </w:numPr>
        <w:spacing w:after="160" w:line="259" w:lineRule="auto"/>
        <w:ind w:hanging="638"/>
        <w:jc w:val="left"/>
      </w:pPr>
      <w:r>
        <w:rPr>
          <w:color w:val="0000FF"/>
        </w:rPr>
        <w:t xml:space="preserve">Modelos Autorregresivos </w:t>
      </w:r>
      <w:r>
        <w:t>. . . . . . . . . . . . . . . . . . . . . . . . . . . . .</w:t>
      </w:r>
      <w:r>
        <w:tab/>
        <w:t>11</w:t>
      </w:r>
    </w:p>
    <w:p w14:paraId="51055A27" w14:textId="77777777" w:rsidR="00D02408" w:rsidRDefault="00EB366C">
      <w:pPr>
        <w:numPr>
          <w:ilvl w:val="2"/>
          <w:numId w:val="1"/>
        </w:numPr>
        <w:spacing w:after="160" w:line="259" w:lineRule="auto"/>
        <w:ind w:hanging="638"/>
        <w:jc w:val="left"/>
      </w:pPr>
      <w:r>
        <w:rPr>
          <w:color w:val="0000FF"/>
        </w:rPr>
        <w:t xml:space="preserve">Modelos de Medias Móviles </w:t>
      </w:r>
      <w:r>
        <w:t>. . . . . . . . . . . . . . . . . . . . . . . . . . .</w:t>
      </w:r>
      <w:r>
        <w:tab/>
        <w:t>11</w:t>
      </w:r>
    </w:p>
    <w:p w14:paraId="55606129" w14:textId="77777777" w:rsidR="00D02408" w:rsidRDefault="00EB366C">
      <w:pPr>
        <w:spacing w:after="3" w:line="259" w:lineRule="auto"/>
        <w:jc w:val="center"/>
      </w:pPr>
      <w:proofErr w:type="spellStart"/>
      <w:r>
        <w:lastRenderedPageBreak/>
        <w:t>iv</w:t>
      </w:r>
      <w:proofErr w:type="spellEnd"/>
    </w:p>
    <w:p w14:paraId="6D7C374F" w14:textId="77777777" w:rsidR="00D02408" w:rsidRDefault="00EB366C">
      <w:pPr>
        <w:spacing w:after="224" w:line="259" w:lineRule="auto"/>
        <w:ind w:left="0" w:firstLine="0"/>
        <w:jc w:val="right"/>
      </w:pPr>
      <w:r>
        <w:t>v</w:t>
      </w:r>
    </w:p>
    <w:p w14:paraId="5162D499" w14:textId="77777777" w:rsidR="00D02408" w:rsidRDefault="00EB366C">
      <w:pPr>
        <w:numPr>
          <w:ilvl w:val="2"/>
          <w:numId w:val="1"/>
        </w:numPr>
        <w:spacing w:after="160" w:line="259" w:lineRule="auto"/>
        <w:ind w:hanging="638"/>
        <w:jc w:val="left"/>
      </w:pPr>
      <w:r>
        <w:rPr>
          <w:color w:val="0000FF"/>
        </w:rPr>
        <w:t>Metodología Box-Jenkins</w:t>
      </w:r>
      <w:r>
        <w:rPr>
          <w:color w:val="0000FF"/>
        </w:rPr>
        <w:tab/>
      </w:r>
      <w:r>
        <w:t>. . . . . . . . . . . . . . . . . . . . . . . . . . . .</w:t>
      </w:r>
      <w:r>
        <w:tab/>
        <w:t>11</w:t>
      </w:r>
    </w:p>
    <w:p w14:paraId="5782D802" w14:textId="77777777" w:rsidR="00D02408" w:rsidRDefault="00EB366C">
      <w:pPr>
        <w:numPr>
          <w:ilvl w:val="2"/>
          <w:numId w:val="1"/>
        </w:numPr>
        <w:spacing w:after="160" w:line="259" w:lineRule="auto"/>
        <w:ind w:hanging="638"/>
        <w:jc w:val="left"/>
      </w:pPr>
      <w:r>
        <w:rPr>
          <w:color w:val="0000FF"/>
        </w:rPr>
        <w:t>Etapa 1 - Identificación</w:t>
      </w:r>
      <w:r>
        <w:rPr>
          <w:color w:val="0000FF"/>
        </w:rPr>
        <w:tab/>
      </w:r>
      <w:r>
        <w:t>. . . . . . . . . . . . . . . . . . . . . . . . . . . . .</w:t>
      </w:r>
      <w:r>
        <w:tab/>
        <w:t>11</w:t>
      </w:r>
    </w:p>
    <w:p w14:paraId="51A5AA2E" w14:textId="77777777" w:rsidR="00D02408" w:rsidRDefault="00EB366C">
      <w:pPr>
        <w:numPr>
          <w:ilvl w:val="2"/>
          <w:numId w:val="1"/>
        </w:numPr>
        <w:spacing w:after="160" w:line="259" w:lineRule="auto"/>
        <w:ind w:hanging="638"/>
        <w:jc w:val="left"/>
      </w:pPr>
      <w:r>
        <w:rPr>
          <w:color w:val="0000FF"/>
        </w:rPr>
        <w:t xml:space="preserve">Etapa 2 - Estimación y diagnóstico </w:t>
      </w:r>
      <w:r>
        <w:t>. . . . . . . . . . . . . . . . . . . . . . .</w:t>
      </w:r>
      <w:r>
        <w:tab/>
        <w:t>11</w:t>
      </w:r>
    </w:p>
    <w:p w14:paraId="5B7E7E4D" w14:textId="77777777" w:rsidR="00D02408" w:rsidRDefault="00EB366C">
      <w:pPr>
        <w:numPr>
          <w:ilvl w:val="2"/>
          <w:numId w:val="1"/>
        </w:numPr>
        <w:spacing w:after="160" w:line="259" w:lineRule="auto"/>
        <w:ind w:hanging="638"/>
        <w:jc w:val="left"/>
      </w:pPr>
      <w:r>
        <w:rPr>
          <w:color w:val="0000FF"/>
        </w:rPr>
        <w:t xml:space="preserve">Etapa 3 - Pronóstico </w:t>
      </w:r>
      <w:r>
        <w:t>. . . . . . . . . . . . . . . . . . . . . . . . . . . . . . .</w:t>
      </w:r>
      <w:r>
        <w:tab/>
        <w:t>11</w:t>
      </w:r>
    </w:p>
    <w:p w14:paraId="1EC036C7" w14:textId="77777777" w:rsidR="00D02408" w:rsidRDefault="00EB366C">
      <w:pPr>
        <w:numPr>
          <w:ilvl w:val="2"/>
          <w:numId w:val="1"/>
        </w:numPr>
        <w:spacing w:after="160" w:line="259" w:lineRule="auto"/>
        <w:ind w:hanging="638"/>
        <w:jc w:val="left"/>
      </w:pPr>
      <w:r>
        <w:rPr>
          <w:color w:val="0000FF"/>
        </w:rPr>
        <w:t xml:space="preserve">Notación de los modelos ARIMA </w:t>
      </w:r>
      <w:r>
        <w:t>. . . . . . . . . . . . . . . . . . . . . . . .</w:t>
      </w:r>
      <w:r>
        <w:tab/>
        <w:t>11</w:t>
      </w:r>
    </w:p>
    <w:p w14:paraId="4F022BDC" w14:textId="77777777" w:rsidR="00D02408" w:rsidRDefault="00EB366C">
      <w:pPr>
        <w:numPr>
          <w:ilvl w:val="2"/>
          <w:numId w:val="1"/>
        </w:numPr>
        <w:spacing w:after="160" w:line="259" w:lineRule="auto"/>
        <w:ind w:hanging="638"/>
        <w:jc w:val="left"/>
      </w:pPr>
      <w:r>
        <w:rPr>
          <w:color w:val="0000FF"/>
        </w:rPr>
        <w:t xml:space="preserve">Diferenciación </w:t>
      </w:r>
      <w:r>
        <w:t>. . . . . . . . . . . . . . . . . . . . . . . . . . . . . . . . . . .</w:t>
      </w:r>
      <w:r>
        <w:tab/>
        <w:t>11</w:t>
      </w:r>
    </w:p>
    <w:p w14:paraId="21598046" w14:textId="77777777" w:rsidR="00D02408" w:rsidRDefault="00EB366C">
      <w:pPr>
        <w:numPr>
          <w:ilvl w:val="1"/>
          <w:numId w:val="1"/>
        </w:numPr>
        <w:spacing w:after="160" w:line="259" w:lineRule="auto"/>
        <w:ind w:hanging="458"/>
        <w:jc w:val="left"/>
      </w:pPr>
      <w:r>
        <w:rPr>
          <w:color w:val="0000FF"/>
        </w:rPr>
        <w:t xml:space="preserve">Análisis de intervención </w:t>
      </w:r>
      <w:r>
        <w:t>. . . . . . . . . . . . . . . . . . . . . . . . . . . . . . . . .</w:t>
      </w:r>
      <w:r>
        <w:tab/>
        <w:t>11</w:t>
      </w:r>
    </w:p>
    <w:p w14:paraId="019ABFBF" w14:textId="77777777" w:rsidR="00D02408" w:rsidRDefault="00EB366C">
      <w:pPr>
        <w:numPr>
          <w:ilvl w:val="1"/>
          <w:numId w:val="1"/>
        </w:numPr>
        <w:spacing w:after="160" w:line="259" w:lineRule="auto"/>
        <w:ind w:hanging="458"/>
        <w:jc w:val="left"/>
      </w:pPr>
      <w:r>
        <w:rPr>
          <w:color w:val="0000FF"/>
        </w:rPr>
        <w:t xml:space="preserve">Validación cruzada </w:t>
      </w:r>
      <w:r>
        <w:t>. . . . . . . . . . . . . . . . . . . . . . . . . . . . . . . . . . . .</w:t>
      </w:r>
      <w:r>
        <w:tab/>
        <w:t>11</w:t>
      </w:r>
    </w:p>
    <w:p w14:paraId="28BAAC59" w14:textId="77777777" w:rsidR="00D02408" w:rsidRDefault="00EB366C">
      <w:pPr>
        <w:numPr>
          <w:ilvl w:val="1"/>
          <w:numId w:val="1"/>
        </w:numPr>
        <w:spacing w:after="160" w:line="259" w:lineRule="auto"/>
        <w:ind w:hanging="458"/>
        <w:jc w:val="left"/>
      </w:pPr>
      <w:r>
        <w:rPr>
          <w:color w:val="0000FF"/>
        </w:rPr>
        <w:t xml:space="preserve">Medidas de rendimiento </w:t>
      </w:r>
      <w:r>
        <w:t>. . . . . . . . . . . . . . . . . . . . . . . . . . . . . . . . .</w:t>
      </w:r>
      <w:r>
        <w:tab/>
        <w:t>11</w:t>
      </w:r>
    </w:p>
    <w:p w14:paraId="1C72A163" w14:textId="77777777" w:rsidR="00D02408" w:rsidRDefault="00EB366C">
      <w:pPr>
        <w:numPr>
          <w:ilvl w:val="2"/>
          <w:numId w:val="1"/>
        </w:numPr>
        <w:spacing w:after="160" w:line="259" w:lineRule="auto"/>
        <w:ind w:hanging="638"/>
        <w:jc w:val="left"/>
      </w:pPr>
      <w:r>
        <w:rPr>
          <w:color w:val="0000FF"/>
        </w:rPr>
        <w:t xml:space="preserve">MFE </w:t>
      </w:r>
      <w:r>
        <w:t>. . . . . . . . . . . . . . . . . . . . . . . . . . . . . . . . . . . . . . . .</w:t>
      </w:r>
      <w:r>
        <w:tab/>
        <w:t>11</w:t>
      </w:r>
    </w:p>
    <w:p w14:paraId="74A603C7" w14:textId="77777777" w:rsidR="00D02408" w:rsidRDefault="00EB366C">
      <w:pPr>
        <w:numPr>
          <w:ilvl w:val="2"/>
          <w:numId w:val="1"/>
        </w:numPr>
        <w:spacing w:after="160" w:line="259" w:lineRule="auto"/>
        <w:ind w:hanging="638"/>
        <w:jc w:val="left"/>
      </w:pPr>
      <w:r>
        <w:rPr>
          <w:color w:val="0000FF"/>
        </w:rPr>
        <w:t>MAE</w:t>
      </w:r>
      <w:r>
        <w:rPr>
          <w:color w:val="0000FF"/>
        </w:rPr>
        <w:tab/>
      </w:r>
      <w:r>
        <w:t>. . . . . . . . . . . . . . . . . . . . . . . . . . . . . . . . . . . . . . .</w:t>
      </w:r>
      <w:r>
        <w:tab/>
        <w:t>11</w:t>
      </w:r>
    </w:p>
    <w:p w14:paraId="1FEBE351" w14:textId="77777777" w:rsidR="00D02408" w:rsidRDefault="00EB366C">
      <w:pPr>
        <w:numPr>
          <w:ilvl w:val="2"/>
          <w:numId w:val="1"/>
        </w:numPr>
        <w:spacing w:after="160" w:line="259" w:lineRule="auto"/>
        <w:ind w:hanging="638"/>
        <w:jc w:val="left"/>
      </w:pPr>
      <w:r>
        <w:rPr>
          <w:color w:val="0000FF"/>
        </w:rPr>
        <w:t xml:space="preserve">MAPE </w:t>
      </w:r>
      <w:r>
        <w:t>. . . . . . . . . . . . . . . . . . . . . . . . . . . . . . . . . . . . . . .</w:t>
      </w:r>
      <w:r>
        <w:tab/>
        <w:t>11</w:t>
      </w:r>
    </w:p>
    <w:p w14:paraId="377C5997" w14:textId="77777777" w:rsidR="00D02408" w:rsidRDefault="00EB366C">
      <w:pPr>
        <w:numPr>
          <w:ilvl w:val="2"/>
          <w:numId w:val="1"/>
        </w:numPr>
        <w:spacing w:after="160" w:line="259" w:lineRule="auto"/>
        <w:ind w:hanging="638"/>
        <w:jc w:val="left"/>
      </w:pPr>
      <w:r>
        <w:rPr>
          <w:color w:val="0000FF"/>
        </w:rPr>
        <w:t xml:space="preserve">MPE </w:t>
      </w:r>
      <w:r>
        <w:t>. . . . . . . . . . . . . . . . . . . . . . . . . . . . . . . . . . . . . . . .</w:t>
      </w:r>
      <w:r>
        <w:tab/>
        <w:t>11</w:t>
      </w:r>
    </w:p>
    <w:p w14:paraId="3885D46A" w14:textId="77777777" w:rsidR="00D02408" w:rsidRDefault="00EB366C">
      <w:pPr>
        <w:numPr>
          <w:ilvl w:val="2"/>
          <w:numId w:val="1"/>
        </w:numPr>
        <w:spacing w:after="160" w:line="259" w:lineRule="auto"/>
        <w:ind w:hanging="638"/>
        <w:jc w:val="left"/>
      </w:pPr>
      <w:r>
        <w:rPr>
          <w:color w:val="0000FF"/>
        </w:rPr>
        <w:t xml:space="preserve">MSE </w:t>
      </w:r>
      <w:r>
        <w:t>. . . . . . . . . . . . . . . . . . . . . . . . . . . . . . . . . . . . . . . .</w:t>
      </w:r>
      <w:r>
        <w:tab/>
        <w:t>11</w:t>
      </w:r>
    </w:p>
    <w:p w14:paraId="0132C931" w14:textId="77777777" w:rsidR="00D02408" w:rsidRDefault="00EB366C">
      <w:pPr>
        <w:numPr>
          <w:ilvl w:val="2"/>
          <w:numId w:val="1"/>
        </w:numPr>
        <w:spacing w:after="160" w:line="259" w:lineRule="auto"/>
        <w:ind w:hanging="638"/>
        <w:jc w:val="left"/>
      </w:pPr>
      <w:r>
        <w:rPr>
          <w:color w:val="0000FF"/>
        </w:rPr>
        <w:t xml:space="preserve">SSE </w:t>
      </w:r>
      <w:r>
        <w:t>. . . . . . . . . . . . . . . . . . . . . . . . . . . . . . . . . . . . . . . .</w:t>
      </w:r>
      <w:r>
        <w:tab/>
        <w:t>11</w:t>
      </w:r>
    </w:p>
    <w:p w14:paraId="145D18BF" w14:textId="77777777" w:rsidR="00D02408" w:rsidRDefault="00EB366C">
      <w:pPr>
        <w:numPr>
          <w:ilvl w:val="2"/>
          <w:numId w:val="1"/>
        </w:numPr>
        <w:spacing w:after="160" w:line="259" w:lineRule="auto"/>
        <w:ind w:hanging="638"/>
        <w:jc w:val="left"/>
      </w:pPr>
      <w:r>
        <w:rPr>
          <w:color w:val="0000FF"/>
        </w:rPr>
        <w:t xml:space="preserve">SMSE </w:t>
      </w:r>
      <w:r>
        <w:t>. . . . . . . . . . . . . . . . . . . . . . . . . . . . . . . . . . . . . . .</w:t>
      </w:r>
      <w:r>
        <w:tab/>
        <w:t>11</w:t>
      </w:r>
    </w:p>
    <w:p w14:paraId="528B16DA" w14:textId="77777777" w:rsidR="00D02408" w:rsidRDefault="00EB366C">
      <w:pPr>
        <w:numPr>
          <w:ilvl w:val="2"/>
          <w:numId w:val="1"/>
        </w:numPr>
        <w:spacing w:after="160" w:line="259" w:lineRule="auto"/>
        <w:ind w:hanging="638"/>
        <w:jc w:val="left"/>
      </w:pPr>
      <w:r>
        <w:rPr>
          <w:color w:val="0000FF"/>
        </w:rPr>
        <w:t xml:space="preserve">RMSE </w:t>
      </w:r>
      <w:r>
        <w:t>. . . . . . . . . . . . . . . . . . . . . . . . . . . . . . . . . . . . . . .</w:t>
      </w:r>
      <w:r>
        <w:tab/>
        <w:t>11</w:t>
      </w:r>
    </w:p>
    <w:p w14:paraId="3CF888C4" w14:textId="77777777" w:rsidR="00D02408" w:rsidRDefault="00EB366C">
      <w:pPr>
        <w:numPr>
          <w:ilvl w:val="2"/>
          <w:numId w:val="1"/>
        </w:numPr>
        <w:spacing w:after="160" w:line="259" w:lineRule="auto"/>
        <w:ind w:hanging="638"/>
        <w:jc w:val="left"/>
      </w:pPr>
      <w:r>
        <w:rPr>
          <w:color w:val="0000FF"/>
        </w:rPr>
        <w:t xml:space="preserve">NMSE </w:t>
      </w:r>
      <w:r>
        <w:t>. . . . . . . . . . . . . . . . . . . . . . . . . . . . . . . . . . . . . . .</w:t>
      </w:r>
      <w:r>
        <w:tab/>
        <w:t>11</w:t>
      </w:r>
    </w:p>
    <w:p w14:paraId="25A3A803" w14:textId="77777777" w:rsidR="00D02408" w:rsidRDefault="00EB366C">
      <w:pPr>
        <w:numPr>
          <w:ilvl w:val="2"/>
          <w:numId w:val="1"/>
        </w:numPr>
        <w:spacing w:after="160" w:line="259" w:lineRule="auto"/>
        <w:ind w:hanging="638"/>
        <w:jc w:val="left"/>
      </w:pPr>
      <w:r>
        <w:rPr>
          <w:color w:val="0000FF"/>
        </w:rPr>
        <w:t xml:space="preserve">AIC </w:t>
      </w:r>
      <w:r>
        <w:t>. . . . . . . . . . . . . . . . . . . . . . . . . . . . . . . . . . . . . . . .</w:t>
      </w:r>
      <w:r>
        <w:tab/>
        <w:t>11</w:t>
      </w:r>
    </w:p>
    <w:p w14:paraId="127148A5" w14:textId="77777777" w:rsidR="00D02408" w:rsidRDefault="00EB366C">
      <w:pPr>
        <w:numPr>
          <w:ilvl w:val="2"/>
          <w:numId w:val="1"/>
        </w:numPr>
        <w:spacing w:after="160" w:line="259" w:lineRule="auto"/>
        <w:ind w:hanging="638"/>
        <w:jc w:val="left"/>
      </w:pPr>
      <w:r>
        <w:rPr>
          <w:color w:val="0000FF"/>
        </w:rPr>
        <w:t xml:space="preserve">AICc </w:t>
      </w:r>
      <w:r>
        <w:t>. . . . . . . . . . . . . . . . . . . . . . . . . . . . . . . . . . . . . . . .</w:t>
      </w:r>
      <w:r>
        <w:tab/>
        <w:t>11</w:t>
      </w:r>
    </w:p>
    <w:p w14:paraId="1EFC9558" w14:textId="77777777" w:rsidR="00D02408" w:rsidRDefault="00EB366C">
      <w:pPr>
        <w:numPr>
          <w:ilvl w:val="2"/>
          <w:numId w:val="1"/>
        </w:numPr>
        <w:spacing w:after="160" w:line="259" w:lineRule="auto"/>
        <w:ind w:hanging="638"/>
        <w:jc w:val="left"/>
      </w:pPr>
      <w:r>
        <w:rPr>
          <w:color w:val="0000FF"/>
        </w:rPr>
        <w:t xml:space="preserve">BIC </w:t>
      </w:r>
      <w:r>
        <w:t>. . . . . . . . . . . . . . . . . . . . . . . . . . . . . . . . . . . . . . . .</w:t>
      </w:r>
      <w:r>
        <w:tab/>
        <w:t>11</w:t>
      </w:r>
    </w:p>
    <w:p w14:paraId="5AFA1BAC" w14:textId="77777777" w:rsidR="00D02408" w:rsidRDefault="00EB366C">
      <w:pPr>
        <w:numPr>
          <w:ilvl w:val="1"/>
          <w:numId w:val="1"/>
        </w:numPr>
        <w:spacing w:after="160" w:line="259" w:lineRule="auto"/>
        <w:ind w:hanging="458"/>
        <w:jc w:val="left"/>
      </w:pPr>
      <w:r>
        <w:rPr>
          <w:color w:val="0000FF"/>
        </w:rPr>
        <w:t xml:space="preserve">La sobreparametrización </w:t>
      </w:r>
      <w:r>
        <w:t>. . . . . . . . . . . . . . . . . . . . . . . . . . . . . . . . .</w:t>
      </w:r>
      <w:r>
        <w:tab/>
        <w:t>11</w:t>
      </w:r>
    </w:p>
    <w:p w14:paraId="480472FF" w14:textId="77777777" w:rsidR="00D02408" w:rsidRDefault="00EB366C">
      <w:pPr>
        <w:numPr>
          <w:ilvl w:val="1"/>
          <w:numId w:val="1"/>
        </w:numPr>
        <w:spacing w:after="160" w:line="259" w:lineRule="auto"/>
        <w:ind w:hanging="458"/>
        <w:jc w:val="left"/>
      </w:pPr>
      <w:r>
        <w:rPr>
          <w:color w:val="0000FF"/>
        </w:rPr>
        <w:t xml:space="preserve">Simulación de series cronológicas </w:t>
      </w:r>
      <w:r>
        <w:t>. . . . . . . . . . . . . . . . . . . . . . . . . . . .</w:t>
      </w:r>
      <w:r>
        <w:tab/>
        <w:t>11</w:t>
      </w:r>
    </w:p>
    <w:p w14:paraId="6DBC6E7C" w14:textId="77777777" w:rsidR="00D02408" w:rsidRDefault="00EB366C">
      <w:pPr>
        <w:numPr>
          <w:ilvl w:val="1"/>
          <w:numId w:val="1"/>
        </w:numPr>
        <w:spacing w:after="160" w:line="259" w:lineRule="auto"/>
        <w:ind w:hanging="458"/>
        <w:jc w:val="left"/>
      </w:pPr>
      <w:r>
        <w:rPr>
          <w:color w:val="0000FF"/>
        </w:rPr>
        <w:t xml:space="preserve">El método propuesto </w:t>
      </w:r>
      <w:r>
        <w:t>. . . . . . . . . . . . . . . . . . . . . . . . . . . . . . . . . . .</w:t>
      </w:r>
      <w:r>
        <w:tab/>
        <w:t>11</w:t>
      </w:r>
    </w:p>
    <w:p w14:paraId="70E780AF" w14:textId="77777777" w:rsidR="00D02408" w:rsidRDefault="00EB366C">
      <w:pPr>
        <w:numPr>
          <w:ilvl w:val="0"/>
          <w:numId w:val="1"/>
        </w:numPr>
        <w:spacing w:after="160" w:line="259" w:lineRule="auto"/>
        <w:ind w:hanging="299"/>
        <w:jc w:val="left"/>
      </w:pPr>
      <w:r>
        <w:rPr>
          <w:b/>
          <w:color w:val="0000FF"/>
          <w:sz w:val="31"/>
          <w:vertAlign w:val="subscript"/>
        </w:rPr>
        <w:t xml:space="preserve">RESULTADOS </w:t>
      </w:r>
      <w:r>
        <w:t>. . . . . . . . . . . . . . . . . . . . . . . . . . . . . . . . . . . . . . . .</w:t>
      </w:r>
      <w:r>
        <w:tab/>
      </w:r>
      <w:r>
        <w:rPr>
          <w:b/>
        </w:rPr>
        <w:t>12</w:t>
      </w:r>
    </w:p>
    <w:p w14:paraId="7C409A4E"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12</w:t>
      </w:r>
    </w:p>
    <w:p w14:paraId="556C8F5B" w14:textId="77777777" w:rsidR="00D02408" w:rsidRDefault="00EB366C">
      <w:pPr>
        <w:numPr>
          <w:ilvl w:val="1"/>
          <w:numId w:val="1"/>
        </w:numPr>
        <w:spacing w:after="160" w:line="259" w:lineRule="auto"/>
        <w:ind w:hanging="458"/>
        <w:jc w:val="left"/>
      </w:pPr>
      <w:r>
        <w:rPr>
          <w:color w:val="0000FF"/>
        </w:rPr>
        <w:t>Datos simulados</w:t>
      </w:r>
      <w:r>
        <w:rPr>
          <w:color w:val="0000FF"/>
        </w:rPr>
        <w:tab/>
      </w:r>
      <w:r>
        <w:t>. . . . . . . . . . . . . . . . . . . . . . . . . . . . . . . . . . . . .</w:t>
      </w:r>
      <w:r>
        <w:tab/>
        <w:t>12</w:t>
      </w:r>
    </w:p>
    <w:p w14:paraId="40C47AFD" w14:textId="77777777" w:rsidR="00D02408" w:rsidRDefault="00EB366C">
      <w:pPr>
        <w:numPr>
          <w:ilvl w:val="2"/>
          <w:numId w:val="1"/>
        </w:numPr>
        <w:spacing w:after="160" w:line="259" w:lineRule="auto"/>
        <w:ind w:hanging="638"/>
        <w:jc w:val="left"/>
      </w:pPr>
      <w:r>
        <w:rPr>
          <w:color w:val="0000FF"/>
        </w:rPr>
        <w:t>Comparación en datos simulados - Sobreparametrización vs auto.arima</w:t>
      </w:r>
      <w:r>
        <w:rPr>
          <w:color w:val="0000FF"/>
        </w:rPr>
        <w:tab/>
      </w:r>
      <w:r>
        <w:t>. .</w:t>
      </w:r>
      <w:r>
        <w:tab/>
        <w:t>12</w:t>
      </w:r>
    </w:p>
    <w:p w14:paraId="4CAF0916" w14:textId="77777777" w:rsidR="00D02408" w:rsidRDefault="00EB366C">
      <w:pPr>
        <w:numPr>
          <w:ilvl w:val="1"/>
          <w:numId w:val="1"/>
        </w:numPr>
        <w:spacing w:after="160" w:line="259" w:lineRule="auto"/>
        <w:ind w:hanging="458"/>
        <w:jc w:val="left"/>
      </w:pPr>
      <w:r>
        <w:rPr>
          <w:color w:val="0000FF"/>
        </w:rPr>
        <w:t xml:space="preserve">Estimaciones en datos costarricenses </w:t>
      </w:r>
      <w:r>
        <w:t>. . . . . . . . . . . . . . . . . . . . . . . . . .</w:t>
      </w:r>
      <w:r>
        <w:tab/>
        <w:t>12</w:t>
      </w:r>
    </w:p>
    <w:p w14:paraId="71FC6E46" w14:textId="77777777" w:rsidR="00D02408" w:rsidRDefault="00EB366C">
      <w:pPr>
        <w:numPr>
          <w:ilvl w:val="2"/>
          <w:numId w:val="1"/>
        </w:numPr>
        <w:spacing w:after="160" w:line="259" w:lineRule="auto"/>
        <w:ind w:hanging="638"/>
        <w:jc w:val="left"/>
      </w:pPr>
      <w:r>
        <w:rPr>
          <w:color w:val="0000FF"/>
        </w:rPr>
        <w:t xml:space="preserve">Tasa de mortalidad infantil interanual </w:t>
      </w:r>
      <w:r>
        <w:t>. . . . . . . . . . . . . . . . . . . . .</w:t>
      </w:r>
      <w:r>
        <w:tab/>
        <w:t>12</w:t>
      </w:r>
    </w:p>
    <w:p w14:paraId="7C1F7919" w14:textId="77777777" w:rsidR="00D02408" w:rsidRDefault="00EB366C">
      <w:pPr>
        <w:numPr>
          <w:ilvl w:val="2"/>
          <w:numId w:val="1"/>
        </w:numPr>
        <w:spacing w:after="160" w:line="259" w:lineRule="auto"/>
        <w:ind w:hanging="638"/>
        <w:jc w:val="left"/>
      </w:pPr>
      <w:r>
        <w:rPr>
          <w:color w:val="0000FF"/>
        </w:rPr>
        <w:t xml:space="preserve">Tasa global de fecundidad </w:t>
      </w:r>
      <w:r>
        <w:t>. . . . . . . . . . . . . . . . . . . . . . . . . . . .</w:t>
      </w:r>
      <w:r>
        <w:tab/>
        <w:t>12</w:t>
      </w:r>
    </w:p>
    <w:p w14:paraId="5E75B615" w14:textId="77777777" w:rsidR="00D02408" w:rsidRDefault="00EB366C">
      <w:pPr>
        <w:numPr>
          <w:ilvl w:val="2"/>
          <w:numId w:val="1"/>
        </w:numPr>
        <w:spacing w:after="160" w:line="259" w:lineRule="auto"/>
        <w:ind w:hanging="638"/>
        <w:jc w:val="left"/>
      </w:pPr>
      <w:r>
        <w:rPr>
          <w:color w:val="0000FF"/>
        </w:rPr>
        <w:t xml:space="preserve">Mortalidad por causa externa </w:t>
      </w:r>
      <w:r>
        <w:t>. . . . . . . . . . . . . . . . . . . . . . . . . .</w:t>
      </w:r>
      <w:r>
        <w:tab/>
        <w:t>12</w:t>
      </w:r>
    </w:p>
    <w:p w14:paraId="64D72329" w14:textId="77777777" w:rsidR="00D02408" w:rsidRDefault="00EB366C">
      <w:pPr>
        <w:numPr>
          <w:ilvl w:val="2"/>
          <w:numId w:val="1"/>
        </w:numPr>
        <w:spacing w:after="160" w:line="259" w:lineRule="auto"/>
        <w:ind w:hanging="638"/>
        <w:jc w:val="left"/>
      </w:pPr>
      <w:r>
        <w:rPr>
          <w:color w:val="0000FF"/>
        </w:rPr>
        <w:lastRenderedPageBreak/>
        <w:t xml:space="preserve">Incentivos salariales del sector público </w:t>
      </w:r>
      <w:r>
        <w:t>. . . . . . . . . . . . . . . . . . . . .</w:t>
      </w:r>
      <w:r>
        <w:tab/>
        <w:t>12</w:t>
      </w:r>
    </w:p>
    <w:p w14:paraId="2C6CCC70" w14:textId="77777777" w:rsidR="00D02408" w:rsidRDefault="00EB366C">
      <w:pPr>
        <w:numPr>
          <w:ilvl w:val="2"/>
          <w:numId w:val="1"/>
        </w:numPr>
        <w:spacing w:after="160" w:line="259" w:lineRule="auto"/>
        <w:ind w:hanging="638"/>
        <w:jc w:val="left"/>
      </w:pPr>
      <w:r>
        <w:rPr>
          <w:color w:val="0000FF"/>
        </w:rPr>
        <w:t xml:space="preserve">Intereses y comisiones del sector público </w:t>
      </w:r>
      <w:r>
        <w:t>. . . . . . . . . . . . . . . . . . . .</w:t>
      </w:r>
      <w:r>
        <w:tab/>
        <w:t>12</w:t>
      </w:r>
    </w:p>
    <w:p w14:paraId="64EBB7C8" w14:textId="77777777" w:rsidR="00D02408" w:rsidRDefault="00EB366C">
      <w:pPr>
        <w:numPr>
          <w:ilvl w:val="2"/>
          <w:numId w:val="1"/>
        </w:numPr>
        <w:spacing w:after="160" w:line="259" w:lineRule="auto"/>
        <w:ind w:hanging="638"/>
        <w:jc w:val="left"/>
      </w:pPr>
      <w:r>
        <w:rPr>
          <w:color w:val="0000FF"/>
        </w:rPr>
        <w:t xml:space="preserve">Demanda eléctrica </w:t>
      </w:r>
      <w:r>
        <w:t>. . . . . . . . . . . . . . . . . . . . . . . . . . . . . . . .</w:t>
      </w:r>
      <w:r>
        <w:tab/>
        <w:t>12</w:t>
      </w:r>
    </w:p>
    <w:p w14:paraId="41F65E5B" w14:textId="77777777" w:rsidR="00D02408" w:rsidRDefault="00EB366C">
      <w:pPr>
        <w:numPr>
          <w:ilvl w:val="2"/>
          <w:numId w:val="1"/>
        </w:numPr>
        <w:spacing w:after="160" w:line="259" w:lineRule="auto"/>
        <w:ind w:hanging="638"/>
        <w:jc w:val="left"/>
      </w:pPr>
      <w:r>
        <w:rPr>
          <w:color w:val="0000FF"/>
        </w:rPr>
        <w:t xml:space="preserve">Comparación en datos reales - Sobreparametrización vs auto.arima </w:t>
      </w:r>
      <w:r>
        <w:t>. . . . .</w:t>
      </w:r>
      <w:r>
        <w:tab/>
        <w:t>12</w:t>
      </w:r>
    </w:p>
    <w:p w14:paraId="238E95B6" w14:textId="77777777" w:rsidR="00D02408" w:rsidRDefault="00EB366C">
      <w:pPr>
        <w:numPr>
          <w:ilvl w:val="1"/>
          <w:numId w:val="1"/>
        </w:numPr>
        <w:spacing w:after="160" w:line="259" w:lineRule="auto"/>
        <w:ind w:hanging="458"/>
        <w:jc w:val="left"/>
      </w:pPr>
      <w:r>
        <w:rPr>
          <w:color w:val="0000FF"/>
        </w:rPr>
        <w:t xml:space="preserve">Discusión de los resultados </w:t>
      </w:r>
      <w:r>
        <w:t>. . . . . . . . . . . . . . . . . . . . . . . . . . . . . . . .</w:t>
      </w:r>
      <w:r>
        <w:tab/>
        <w:t>12</w:t>
      </w:r>
    </w:p>
    <w:p w14:paraId="301239FD" w14:textId="77777777" w:rsidR="00D02408" w:rsidRDefault="00EB366C">
      <w:pPr>
        <w:numPr>
          <w:ilvl w:val="0"/>
          <w:numId w:val="1"/>
        </w:numPr>
        <w:spacing w:after="160" w:line="259" w:lineRule="auto"/>
        <w:ind w:hanging="299"/>
        <w:jc w:val="left"/>
      </w:pPr>
      <w:r>
        <w:rPr>
          <w:b/>
          <w:color w:val="0000FF"/>
        </w:rPr>
        <w:t xml:space="preserve">CONCLUSIONES Y RECOMENDACIONES </w:t>
      </w:r>
      <w:r>
        <w:t>. . . . . . . . . . . . . . . . . . . .</w:t>
      </w:r>
      <w:r>
        <w:tab/>
      </w:r>
      <w:r>
        <w:rPr>
          <w:b/>
        </w:rPr>
        <w:t>13</w:t>
      </w:r>
    </w:p>
    <w:p w14:paraId="464774B4"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13</w:t>
      </w:r>
    </w:p>
    <w:p w14:paraId="3E54F668" w14:textId="77777777" w:rsidR="00D02408" w:rsidRDefault="00EB366C">
      <w:pPr>
        <w:numPr>
          <w:ilvl w:val="1"/>
          <w:numId w:val="1"/>
        </w:numPr>
        <w:spacing w:after="160" w:line="259" w:lineRule="auto"/>
        <w:ind w:hanging="458"/>
        <w:jc w:val="left"/>
      </w:pPr>
      <w:r>
        <w:rPr>
          <w:color w:val="0000FF"/>
        </w:rPr>
        <w:t>Conclusiones</w:t>
      </w:r>
      <w:r>
        <w:rPr>
          <w:color w:val="0000FF"/>
        </w:rPr>
        <w:tab/>
      </w:r>
      <w:r>
        <w:t>. . . . . . . . . . . . . . . . . . . . . . . . . . . . . . . . . . . . . . .</w:t>
      </w:r>
      <w:r>
        <w:tab/>
        <w:t>13</w:t>
      </w:r>
    </w:p>
    <w:p w14:paraId="5C7DC587" w14:textId="77777777" w:rsidR="00D02408" w:rsidRDefault="00EB366C">
      <w:pPr>
        <w:numPr>
          <w:ilvl w:val="1"/>
          <w:numId w:val="1"/>
        </w:numPr>
        <w:spacing w:after="160" w:line="259" w:lineRule="auto"/>
        <w:ind w:hanging="458"/>
        <w:jc w:val="left"/>
      </w:pPr>
      <w:r>
        <w:rPr>
          <w:color w:val="0000FF"/>
        </w:rPr>
        <w:t xml:space="preserve">Recomendaciones </w:t>
      </w:r>
      <w:r>
        <w:t>. . . . . . . . . . . . . . . . . . . . . . . . . . . . . . . . . . . . .</w:t>
      </w:r>
      <w:r>
        <w:tab/>
        <w:t>13</w:t>
      </w:r>
    </w:p>
    <w:p w14:paraId="600FAC66" w14:textId="77777777" w:rsidR="00D02408" w:rsidRDefault="00EB366C">
      <w:pPr>
        <w:numPr>
          <w:ilvl w:val="0"/>
          <w:numId w:val="1"/>
        </w:numPr>
        <w:spacing w:after="160" w:line="259" w:lineRule="auto"/>
        <w:ind w:hanging="299"/>
        <w:jc w:val="left"/>
      </w:pPr>
      <w:r>
        <w:rPr>
          <w:b/>
          <w:color w:val="0000FF"/>
          <w:sz w:val="31"/>
          <w:vertAlign w:val="subscript"/>
        </w:rPr>
        <w:t xml:space="preserve">ANEXOS </w:t>
      </w:r>
      <w:r>
        <w:t>. . . . . . . . . . . . . . . . . . . . . . . . . . . . . . . . . . . . . . . . . . .</w:t>
      </w:r>
      <w:r>
        <w:tab/>
      </w:r>
      <w:r>
        <w:rPr>
          <w:b/>
        </w:rPr>
        <w:t>14</w:t>
      </w:r>
    </w:p>
    <w:p w14:paraId="5455B585" w14:textId="77777777" w:rsidR="00D02408" w:rsidRDefault="00EB366C">
      <w:pPr>
        <w:numPr>
          <w:ilvl w:val="1"/>
          <w:numId w:val="1"/>
        </w:numPr>
        <w:spacing w:after="160" w:line="259" w:lineRule="auto"/>
        <w:ind w:hanging="458"/>
        <w:jc w:val="left"/>
      </w:pPr>
      <w:r>
        <w:rPr>
          <w:color w:val="0000FF"/>
        </w:rPr>
        <w:t>La función funcion_1</w:t>
      </w:r>
      <w:r>
        <w:rPr>
          <w:color w:val="0000FF"/>
        </w:rPr>
        <w:tab/>
      </w:r>
      <w:r>
        <w:t>. . . . . . . . . . . . . . . . . . . . . . . . . . . . . . . . . .</w:t>
      </w:r>
      <w:r>
        <w:tab/>
        <w:t>14</w:t>
      </w:r>
    </w:p>
    <w:p w14:paraId="7721A1CE" w14:textId="77777777" w:rsidR="00D02408" w:rsidRDefault="00EB366C">
      <w:pPr>
        <w:numPr>
          <w:ilvl w:val="0"/>
          <w:numId w:val="1"/>
        </w:numPr>
        <w:spacing w:after="160" w:line="259" w:lineRule="auto"/>
        <w:ind w:hanging="299"/>
        <w:jc w:val="left"/>
      </w:pPr>
      <w:r>
        <w:rPr>
          <w:b/>
          <w:color w:val="0000FF"/>
          <w:sz w:val="31"/>
          <w:vertAlign w:val="subscript"/>
        </w:rPr>
        <w:t xml:space="preserve">REFERENCIAS </w:t>
      </w:r>
      <w:r>
        <w:t>. . . . . . . . . . . . . . . . . . . . . . . . . . . . . . . . . . . . . . .</w:t>
      </w:r>
      <w:r>
        <w:tab/>
      </w:r>
      <w:r>
        <w:rPr>
          <w:b/>
        </w:rPr>
        <w:t>15</w:t>
      </w:r>
    </w:p>
    <w:p w14:paraId="60494AA7" w14:textId="77777777" w:rsidR="00D02408" w:rsidRDefault="00EB366C">
      <w:pPr>
        <w:pStyle w:val="Ttulo1"/>
        <w:spacing w:after="8868" w:line="614" w:lineRule="auto"/>
        <w:ind w:left="-5" w:right="5164"/>
      </w:pPr>
      <w:r>
        <w:lastRenderedPageBreak/>
        <w:t>Índice de cuadros Índice de figuras</w:t>
      </w:r>
    </w:p>
    <w:p w14:paraId="76C1DB61" w14:textId="77777777" w:rsidR="00D02408" w:rsidRDefault="00EB366C">
      <w:pPr>
        <w:spacing w:after="3" w:line="259" w:lineRule="auto"/>
        <w:jc w:val="center"/>
      </w:pPr>
      <w:r>
        <w:t>vi</w:t>
      </w:r>
    </w:p>
    <w:p w14:paraId="060A1BF7" w14:textId="77777777" w:rsidR="00D02408" w:rsidRDefault="00D02408">
      <w:pPr>
        <w:sectPr w:rsidR="00D02408">
          <w:headerReference w:type="even" r:id="rId19"/>
          <w:headerReference w:type="default" r:id="rId20"/>
          <w:footerReference w:type="even" r:id="rId21"/>
          <w:footerReference w:type="default" r:id="rId22"/>
          <w:headerReference w:type="first" r:id="rId23"/>
          <w:footerReference w:type="first" r:id="rId24"/>
          <w:pgSz w:w="11906" w:h="16838"/>
          <w:pgMar w:top="848" w:right="1417" w:bottom="197" w:left="1984" w:header="720" w:footer="720" w:gutter="0"/>
          <w:cols w:space="720"/>
        </w:sectPr>
      </w:pPr>
    </w:p>
    <w:p w14:paraId="4CDF92CB" w14:textId="77777777" w:rsidR="00D02408" w:rsidRDefault="00EB366C">
      <w:pPr>
        <w:spacing w:after="0" w:line="259" w:lineRule="auto"/>
        <w:ind w:right="-15"/>
        <w:jc w:val="right"/>
      </w:pPr>
      <w:r>
        <w:lastRenderedPageBreak/>
        <w:t>1</w:t>
      </w:r>
    </w:p>
    <w:p w14:paraId="380F5B33" w14:textId="77777777" w:rsidR="00D02408" w:rsidRDefault="00EB366C">
      <w:pPr>
        <w:spacing w:after="716" w:line="259" w:lineRule="auto"/>
        <w:ind w:left="0" w:firstLine="0"/>
        <w:jc w:val="left"/>
      </w:pPr>
      <w:r>
        <w:rPr>
          <w:noProof/>
          <w:sz w:val="22"/>
        </w:rPr>
        <mc:AlternateContent>
          <mc:Choice Requires="wpg">
            <w:drawing>
              <wp:inline distT="0" distB="0" distL="0" distR="0" wp14:anchorId="5AE49703" wp14:editId="0E8235F2">
                <wp:extent cx="5400002" cy="5055"/>
                <wp:effectExtent l="0" t="0" r="0" b="0"/>
                <wp:docPr id="10545" name="Group 10545"/>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453" name="Shape 453"/>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45" style="width:425.197pt;height:0.398pt;mso-position-horizontal-relative:char;mso-position-vertical-relative:line" coordsize="54000,50">
                <v:shape id="Shape 453" style="position:absolute;width:54000;height:0;left:0;top:0;" coordsize="5400002,0" path="m0,0l5400002,0">
                  <v:stroke weight="0.398pt" endcap="flat" joinstyle="miter" miterlimit="10" on="true" color="#000000"/>
                  <v:fill on="false" color="#000000" opacity="0"/>
                </v:shape>
              </v:group>
            </w:pict>
          </mc:Fallback>
        </mc:AlternateContent>
      </w:r>
    </w:p>
    <w:p w14:paraId="402A8B1E" w14:textId="77777777" w:rsidR="00D02408" w:rsidRDefault="00EB366C">
      <w:pPr>
        <w:pStyle w:val="Ttulo1"/>
        <w:ind w:left="-5"/>
      </w:pPr>
      <w:r>
        <w:t>RESUMEN</w:t>
      </w:r>
      <w:r>
        <w:br w:type="page"/>
      </w:r>
    </w:p>
    <w:p w14:paraId="3B27E4B3" w14:textId="77777777" w:rsidR="00D02408" w:rsidRDefault="00EB366C">
      <w:pPr>
        <w:spacing w:after="0" w:line="259" w:lineRule="auto"/>
        <w:ind w:right="-15"/>
        <w:jc w:val="right"/>
      </w:pPr>
      <w:r>
        <w:lastRenderedPageBreak/>
        <w:t>2</w:t>
      </w:r>
    </w:p>
    <w:p w14:paraId="047D88F6" w14:textId="77777777" w:rsidR="00D02408" w:rsidRDefault="00EB366C">
      <w:pPr>
        <w:spacing w:after="716" w:line="259" w:lineRule="auto"/>
        <w:ind w:left="0" w:firstLine="0"/>
        <w:jc w:val="left"/>
      </w:pPr>
      <w:r>
        <w:rPr>
          <w:noProof/>
          <w:sz w:val="22"/>
        </w:rPr>
        <mc:AlternateContent>
          <mc:Choice Requires="wpg">
            <w:drawing>
              <wp:inline distT="0" distB="0" distL="0" distR="0" wp14:anchorId="345C2EF3" wp14:editId="4F81F64B">
                <wp:extent cx="5400002" cy="5055"/>
                <wp:effectExtent l="0" t="0" r="0" b="0"/>
                <wp:docPr id="10628" name="Group 10628"/>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458" name="Shape 458"/>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28" style="width:425.197pt;height:0.398pt;mso-position-horizontal-relative:char;mso-position-vertical-relative:line" coordsize="54000,50">
                <v:shape id="Shape 458" style="position:absolute;width:54000;height:0;left:0;top:0;" coordsize="5400002,0" path="m0,0l5400002,0">
                  <v:stroke weight="0.398pt" endcap="flat" joinstyle="miter" miterlimit="10" on="true" color="#000000"/>
                  <v:fill on="false" color="#000000" opacity="0"/>
                </v:shape>
              </v:group>
            </w:pict>
          </mc:Fallback>
        </mc:AlternateContent>
      </w:r>
    </w:p>
    <w:p w14:paraId="5EFC085A" w14:textId="77777777" w:rsidR="00D02408" w:rsidRDefault="00EB366C">
      <w:pPr>
        <w:spacing w:after="389" w:line="259" w:lineRule="auto"/>
        <w:ind w:left="-5"/>
        <w:jc w:val="left"/>
      </w:pPr>
      <w:r>
        <w:rPr>
          <w:b/>
          <w:sz w:val="29"/>
        </w:rPr>
        <w:t>ABSTRACT</w:t>
      </w:r>
      <w:r>
        <w:br w:type="page"/>
      </w:r>
    </w:p>
    <w:p w14:paraId="05D94D60" w14:textId="77777777" w:rsidR="00D02408" w:rsidRDefault="00EB366C">
      <w:pPr>
        <w:pStyle w:val="Ttulo1"/>
        <w:ind w:left="-5"/>
      </w:pPr>
      <w:r>
        <w:lastRenderedPageBreak/>
        <w:t>1 INTRODUCCIÓN</w:t>
      </w:r>
    </w:p>
    <w:p w14:paraId="7C7A05D5" w14:textId="77777777" w:rsidR="00D02408" w:rsidRDefault="00EB366C">
      <w:pPr>
        <w:pStyle w:val="Ttulo2"/>
        <w:ind w:left="-5"/>
      </w:pPr>
      <w:r>
        <w:t>1.1 Antecedentes</w:t>
      </w:r>
    </w:p>
    <w:p w14:paraId="5BEF8CC4" w14:textId="7080709E" w:rsidR="00436D4A" w:rsidRDefault="00436D4A" w:rsidP="00436D4A">
      <w:pPr>
        <w:spacing w:after="370"/>
        <w:ind w:left="-5"/>
      </w:pPr>
      <w:commentRangeStart w:id="0"/>
      <w:r>
        <w:t xml:space="preserve">Conocer </w:t>
      </w:r>
      <w:del w:id="1" w:author="César Gamboa" w:date="2020-06-08T11:26:00Z">
        <w:r w:rsidDel="00671EDC">
          <w:delText xml:space="preserve">tanto </w:delText>
        </w:r>
      </w:del>
      <w:r>
        <w:t xml:space="preserve">el estado pasado, actual y futuro tanto de un mundo </w:t>
      </w:r>
      <w:del w:id="2" w:author="César Gamboa" w:date="2020-06-08T11:26:00Z">
        <w:r w:rsidDel="00671EDC">
          <w:delText xml:space="preserve">y </w:delText>
        </w:r>
      </w:del>
      <w:ins w:id="3" w:author="César Gamboa" w:date="2020-06-08T11:26:00Z">
        <w:r w:rsidR="00671EDC">
          <w:t xml:space="preserve">como de </w:t>
        </w:r>
      </w:ins>
      <w:r>
        <w:t>una economía</w:t>
      </w:r>
      <w:ins w:id="4" w:author="César Gamboa" w:date="2020-06-08T11:26:00Z">
        <w:r w:rsidR="0044460E">
          <w:t xml:space="preserve"> a su vez</w:t>
        </w:r>
      </w:ins>
      <w:r>
        <w:t xml:space="preserve"> tan </w:t>
      </w:r>
      <w:del w:id="5" w:author="César Gamboa" w:date="2020-06-08T11:26:00Z">
        <w:r w:rsidDel="0044460E">
          <w:delText>volatil</w:delText>
        </w:r>
      </w:del>
      <w:ins w:id="6" w:author="César Gamboa" w:date="2020-06-08T11:26:00Z">
        <w:r w:rsidR="0044460E">
          <w:t>volátil</w:t>
        </w:r>
      </w:ins>
      <w:r>
        <w:t xml:space="preserve"> ha producido un aumento </w:t>
      </w:r>
      <w:del w:id="7" w:author="César Gamboa" w:date="2020-06-08T11:27:00Z">
        <w:r w:rsidDel="0044460E">
          <w:delText xml:space="preserve">primordial </w:delText>
        </w:r>
      </w:del>
      <w:r>
        <w:t xml:space="preserve">en el análisis de los datos </w:t>
      </w:r>
      <w:del w:id="8" w:author="César Gamboa" w:date="2020-06-08T11:28:00Z">
        <w:r w:rsidDel="004B35DE">
          <w:delText>refereridos</w:delText>
        </w:r>
      </w:del>
      <w:ins w:id="9" w:author="César Gamboa" w:date="2020-06-08T11:28:00Z">
        <w:r w:rsidR="004B35DE">
          <w:t>referidos</w:t>
        </w:r>
      </w:ins>
      <w:r>
        <w:t xml:space="preserve"> en el tiempo</w:t>
      </w:r>
      <w:commentRangeEnd w:id="0"/>
      <w:r w:rsidR="006F5CEB">
        <w:rPr>
          <w:rStyle w:val="Refdecomentario"/>
        </w:rPr>
        <w:commentReference w:id="0"/>
      </w:r>
      <w:r>
        <w:t xml:space="preserve">. El manejo de información obtenida de manera secuencial hace referencia al uso de series cronológicas. Este tipo de datos se encuentra en diferentes áreas, tanto en investigación académica como en el análisis de datos para la toma de </w:t>
      </w:r>
      <w:del w:id="10" w:author="César Gamboa" w:date="2020-06-08T11:30:00Z">
        <w:r w:rsidDel="00025A8A">
          <w:delText>deciciones</w:delText>
        </w:r>
      </w:del>
      <w:ins w:id="11" w:author="César Gamboa" w:date="2020-06-08T11:30:00Z">
        <w:r w:rsidR="00025A8A">
          <w:t>decisiones</w:t>
        </w:r>
      </w:ins>
      <w:r>
        <w:t xml:space="preserve">. En el campo financiero es común hablar de la devaluación del colón con respecto al dólar, cantidad de exportaciones mensuales de un determinado producto o las ventas de este [@oscarh-1]. El estudio de las series cronológicas posee una particular importancia en el análisis de datos en la investigación de mercados bancarios y proyecciones demográficas que de manera conjunta apoyan la toma de decisiones para la aprobación presupuestaria en distintas áreas. </w:t>
      </w:r>
    </w:p>
    <w:p w14:paraId="3BD052B8" w14:textId="396E2243" w:rsidR="00436D4A" w:rsidRDefault="00025A8A" w:rsidP="00436D4A">
      <w:pPr>
        <w:spacing w:after="370"/>
        <w:ind w:left="-5"/>
      </w:pPr>
      <w:commentRangeStart w:id="12"/>
      <w:ins w:id="13" w:author="César Gamboa" w:date="2020-06-08T11:30:00Z">
        <w:r>
          <w:t>La información temporal tiene un peso</w:t>
        </w:r>
      </w:ins>
      <w:ins w:id="14" w:author="César Gamboa" w:date="2020-06-08T11:31:00Z">
        <w:r>
          <w:t xml:space="preserve"> muy relevante</w:t>
        </w:r>
        <w:r w:rsidR="00A5203E">
          <w:t xml:space="preserve"> en la actual sociedad:</w:t>
        </w:r>
      </w:ins>
      <w:commentRangeEnd w:id="12"/>
      <w:ins w:id="15" w:author="César Gamboa" w:date="2020-06-08T11:32:00Z">
        <w:r w:rsidR="00723898">
          <w:rPr>
            <w:rStyle w:val="Refdecomentario"/>
          </w:rPr>
          <w:commentReference w:id="12"/>
        </w:r>
      </w:ins>
      <w:ins w:id="16" w:author="César Gamboa" w:date="2020-06-08T11:31:00Z">
        <w:r w:rsidR="00A5203E">
          <w:t xml:space="preserve"> </w:t>
        </w:r>
      </w:ins>
      <w:r w:rsidR="00436D4A">
        <w:t xml:space="preserve">El </w:t>
      </w:r>
      <w:commentRangeStart w:id="17"/>
      <w:r w:rsidR="00436D4A" w:rsidRPr="00275EB6">
        <w:rPr>
          <w:highlight w:val="cyan"/>
          <w:rPrChange w:id="18" w:author="César Gamboa" w:date="2020-06-08T11:33:00Z">
            <w:rPr/>
          </w:rPrChange>
        </w:rPr>
        <w:t>[Banco Mundial](https://databank.worldbank.org/home.aspx)[^1]</w:t>
      </w:r>
      <w:r w:rsidR="00436D4A">
        <w:t xml:space="preserve"> </w:t>
      </w:r>
      <w:commentRangeEnd w:id="17"/>
      <w:r w:rsidR="00275EB6">
        <w:rPr>
          <w:rStyle w:val="Refdecomentario"/>
        </w:rPr>
        <w:commentReference w:id="17"/>
      </w:r>
      <w:r w:rsidR="00436D4A">
        <w:t xml:space="preserve">cuenta en su sitio web con datos para el análisis de series cronológicas de indicadores de desarrollo, capacidad estadística, indicadores educativos, estadísticas de género, nutrición y población. De manera similar al Banco Mundial, uno de los sitios más populares relacionados con el análisis de información es </w:t>
      </w:r>
      <w:r w:rsidR="00436D4A" w:rsidRPr="00E33A62">
        <w:rPr>
          <w:highlight w:val="cyan"/>
          <w:rPrChange w:id="19" w:author="César Gamboa" w:date="2020-06-08T11:34:00Z">
            <w:rPr/>
          </w:rPrChange>
        </w:rPr>
        <w:t>[Kaggle](https://www.kaggle.com/)[^2]</w:t>
      </w:r>
      <w:r w:rsidR="00436D4A">
        <w:t>. En su sitio web, Kaggle ofrece una gran cantidad de conjuntos de datos para poner a prueba distintas formas de análisis o bien, para participar en competencias. Actualmente, para el análisis de series cronológicas, Kaggle cuenta con más de 30 competiciones</w:t>
      </w:r>
      <w:r w:rsidR="00436D4A" w:rsidRPr="00E33A62">
        <w:rPr>
          <w:highlight w:val="cyan"/>
          <w:rPrChange w:id="20" w:author="César Gamboa" w:date="2020-06-08T11:35:00Z">
            <w:rPr/>
          </w:rPrChange>
        </w:rPr>
        <w:t>[^3]</w:t>
      </w:r>
      <w:r w:rsidR="00436D4A">
        <w:t xml:space="preserve">. </w:t>
      </w:r>
      <w:commentRangeStart w:id="21"/>
      <w:ins w:id="22" w:author="César Gamboa" w:date="2020-06-08T11:35:00Z">
        <w:r w:rsidR="00E33A62">
          <w:t>Estos son solo un</w:t>
        </w:r>
        <w:r w:rsidR="00641FA2">
          <w:t>os de los muchos casos donde se aplica de forma exhaustiva los análisis de series de tiempo y que evidencia su rele</w:t>
        </w:r>
      </w:ins>
      <w:ins w:id="23" w:author="César Gamboa" w:date="2020-06-08T11:36:00Z">
        <w:r w:rsidR="00641FA2">
          <w:t>vancia en el entorno actual</w:t>
        </w:r>
        <w:r w:rsidR="00F80B14">
          <w:t>.</w:t>
        </w:r>
        <w:commentRangeEnd w:id="21"/>
        <w:r w:rsidR="00F80B14">
          <w:rPr>
            <w:rStyle w:val="Refdecomentario"/>
          </w:rPr>
          <w:commentReference w:id="21"/>
        </w:r>
      </w:ins>
    </w:p>
    <w:p w14:paraId="4202387B" w14:textId="63BF16FC" w:rsidR="00436D4A" w:rsidRDefault="00437CAC" w:rsidP="00436D4A">
      <w:pPr>
        <w:spacing w:after="370"/>
        <w:ind w:left="-5"/>
      </w:pPr>
      <w:ins w:id="24" w:author="César Gamboa" w:date="2020-06-08T11:37:00Z">
        <w:r>
          <w:t xml:space="preserve">Asimismo, </w:t>
        </w:r>
      </w:ins>
      <w:del w:id="25" w:author="César Gamboa" w:date="2020-06-08T11:37:00Z">
        <w:r w:rsidR="00436D4A" w:rsidDel="00437CAC">
          <w:delText xml:space="preserve">Cuando se ha establecido un modelo, </w:delText>
        </w:r>
      </w:del>
      <w:r w:rsidR="00436D4A">
        <w:t>los pronósticos</w:t>
      </w:r>
      <w:ins w:id="26" w:author="César Gamboa" w:date="2020-06-08T11:37:00Z">
        <w:r w:rsidR="00F51C24">
          <w:t xml:space="preserve"> (estimación futura de una partícula en una serie temporal)</w:t>
        </w:r>
      </w:ins>
      <w:r w:rsidR="00436D4A">
        <w:t xml:space="preserve"> son </w:t>
      </w:r>
      <w:ins w:id="27" w:author="César Gamboa" w:date="2020-06-08T11:37:00Z">
        <w:r w:rsidR="00F51C24">
          <w:t xml:space="preserve">también </w:t>
        </w:r>
      </w:ins>
      <w:commentRangeStart w:id="28"/>
      <w:r w:rsidR="00436D4A">
        <w:t>utilizados en instituciones públicas, gobiernos municipales, instituciones del sector privado, centros académicos, población civil, centros nacionales o regionales de investigación y organizaciones no gubernamentales dedicadas al desarrollo social</w:t>
      </w:r>
      <w:commentRangeEnd w:id="28"/>
      <w:r w:rsidR="00571FB5">
        <w:rPr>
          <w:rStyle w:val="Refdecomentario"/>
        </w:rPr>
        <w:commentReference w:id="28"/>
      </w:r>
      <w:r w:rsidR="00436D4A">
        <w:t>. Si las entidades previamente mencionadas cuentan con proyecciones de calidad, la puesta en marcha de sus respectivos planes tendrá un impacto mayor y más efectivo.</w:t>
      </w:r>
    </w:p>
    <w:p w14:paraId="705589E2" w14:textId="3B7299A8" w:rsidR="00436D4A" w:rsidRDefault="00436D4A" w:rsidP="00436D4A">
      <w:pPr>
        <w:spacing w:after="370"/>
        <w:ind w:left="-5"/>
      </w:pPr>
      <w:del w:id="29" w:author="César Gamboa" w:date="2020-06-08T11:43:00Z">
        <w:r w:rsidDel="006A75F7">
          <w:delText>La cantidad de</w:delText>
        </w:r>
      </w:del>
      <w:ins w:id="30" w:author="César Gamboa" w:date="2020-06-08T11:43:00Z">
        <w:r w:rsidR="006A75F7">
          <w:t>Los</w:t>
        </w:r>
      </w:ins>
      <w:r>
        <w:t xml:space="preserve"> métodos existentes para </w:t>
      </w:r>
      <w:del w:id="31" w:author="César Gamboa" w:date="2020-06-08T11:43:00Z">
        <w:r w:rsidDel="006A75F7">
          <w:delText xml:space="preserve">realizar </w:delText>
        </w:r>
      </w:del>
      <w:ins w:id="32" w:author="César Gamboa" w:date="2020-06-08T11:43:00Z">
        <w:r w:rsidR="006A75F7">
          <w:t xml:space="preserve">llevar a cabo </w:t>
        </w:r>
      </w:ins>
      <w:r>
        <w:t>un análisis de series cronológicas son diversos y responden al propio contexto y tipo de datos</w:t>
      </w:r>
      <w:ins w:id="33" w:author="César Gamboa" w:date="2020-06-08T11:44:00Z">
        <w:r w:rsidR="0078201D">
          <w:t>:</w:t>
        </w:r>
      </w:ins>
      <w:del w:id="34" w:author="César Gamboa" w:date="2020-06-08T11:44:00Z">
        <w:r w:rsidDel="0078201D">
          <w:delText>,</w:delText>
        </w:r>
      </w:del>
      <w:r>
        <w:t xml:space="preserve"> </w:t>
      </w:r>
      <w:del w:id="35" w:author="César Gamboa" w:date="2020-06-08T11:44:00Z">
        <w:r w:rsidDel="0078201D">
          <w:delText xml:space="preserve">razón por la cual </w:delText>
        </w:r>
      </w:del>
      <w:r>
        <w:t>en la actualidad obtener buenos pronósticos o bien explicar el comportamiento de un fenómeno en el tiempo si</w:t>
      </w:r>
      <w:ins w:id="36" w:author="César Gamboa" w:date="2020-06-08T11:44:00Z">
        <w:r w:rsidR="0078201D">
          <w:t>gue</w:t>
        </w:r>
      </w:ins>
      <w:r>
        <w:t xml:space="preserve"> siendo un tema recurrente de investigación </w:t>
      </w:r>
      <w:del w:id="37" w:author="César Gamboa" w:date="2020-06-08T11:48:00Z">
        <w:r w:rsidDel="00C13B60">
          <w:delText>G</w:delText>
        </w:r>
      </w:del>
      <w:ins w:id="38" w:author="César Gamboa" w:date="2020-06-08T11:48:00Z">
        <w:r w:rsidR="00C13B60">
          <w:t>g</w:t>
        </w:r>
      </w:ins>
      <w:r>
        <w:t>enerar un</w:t>
      </w:r>
      <w:ins w:id="39" w:author="César Gamboa" w:date="2020-06-08T11:44:00Z">
        <w:r w:rsidR="0078201D">
          <w:t>a</w:t>
        </w:r>
      </w:ins>
      <w:r>
        <w:t xml:space="preserve"> </w:t>
      </w:r>
      <w:del w:id="40" w:author="César Gamboa" w:date="2020-06-08T11:44:00Z">
        <w:r w:rsidDel="0078201D">
          <w:delText>modelo adecuado</w:delText>
        </w:r>
      </w:del>
      <w:ins w:id="41" w:author="César Gamboa" w:date="2020-06-08T11:44:00Z">
        <w:r w:rsidR="0078201D">
          <w:t>adecuada estimación</w:t>
        </w:r>
      </w:ins>
      <w:r>
        <w:t xml:space="preserve"> es fundamental para obtener un pronóstico de </w:t>
      </w:r>
      <w:del w:id="42" w:author="César Gamboa" w:date="2020-06-08T11:45:00Z">
        <w:r w:rsidDel="003176D9">
          <w:delText xml:space="preserve">calidad </w:delText>
        </w:r>
      </w:del>
      <w:ins w:id="43" w:author="César Gamboa" w:date="2020-06-08T11:45:00Z">
        <w:r w:rsidR="003176D9">
          <w:t>confianza</w:t>
        </w:r>
      </w:ins>
      <w:ins w:id="44" w:author="César Gamboa" w:date="2020-06-08T11:48:00Z">
        <w:r w:rsidR="0045110C">
          <w:t>;</w:t>
        </w:r>
      </w:ins>
      <w:del w:id="45" w:author="César Gamboa" w:date="2020-06-08T11:48:00Z">
        <w:r w:rsidDel="0045110C">
          <w:delText>y</w:delText>
        </w:r>
      </w:del>
      <w:ins w:id="46" w:author="César Gamboa" w:date="2020-06-08T11:47:00Z">
        <w:r w:rsidR="00C13B60">
          <w:t xml:space="preserve"> además</w:t>
        </w:r>
      </w:ins>
      <w:r>
        <w:t xml:space="preserve"> resulta </w:t>
      </w:r>
      <w:r>
        <w:lastRenderedPageBreak/>
        <w:t xml:space="preserve">importante mencionar </w:t>
      </w:r>
      <w:del w:id="47" w:author="César Gamboa" w:date="2020-06-08T11:52:00Z">
        <w:r w:rsidDel="000C0E4D">
          <w:delText xml:space="preserve">una diferencia clave entre los dos modelos clásicos más utilizados: los modelos de suavizamiento exponencial y los modelos ARIMA. Ambos representan enfoques complementarios a un problema, pues los modelos de suavizamiento exponencial se fundamentan en un enfoque más descriptivo de los componentes de la serie cronológica en estudio, mientras </w:delText>
        </w:r>
      </w:del>
      <w:r>
        <w:t xml:space="preserve">que los modelos ARIMA tienen como objetivo explicar las relaciones pasadas de </w:t>
      </w:r>
      <w:del w:id="48" w:author="César Gamboa" w:date="2020-06-08T11:52:00Z">
        <w:r w:rsidDel="00C65657">
          <w:delText xml:space="preserve">ésta </w:delText>
        </w:r>
      </w:del>
      <w:ins w:id="49" w:author="César Gamboa" w:date="2020-06-08T11:52:00Z">
        <w:r w:rsidR="00C65657">
          <w:t xml:space="preserve">la serie cronológica para de esta manera conocer el posible comportamiento futuro de la misma </w:t>
        </w:r>
      </w:ins>
      <w:r w:rsidRPr="002A5B1F">
        <w:rPr>
          <w:highlight w:val="green"/>
          <w:rPrChange w:id="50" w:author="César Gamboa" w:date="2020-06-08T13:52:00Z">
            <w:rPr/>
          </w:rPrChange>
        </w:rPr>
        <w:t>[@hyndman2018forecasting].</w:t>
      </w:r>
      <w:r>
        <w:t xml:space="preserve"> </w:t>
      </w:r>
    </w:p>
    <w:p w14:paraId="7D195ED8" w14:textId="6D38B698" w:rsidR="00436D4A" w:rsidRDefault="00436D4A" w:rsidP="00436D4A">
      <w:pPr>
        <w:spacing w:after="370"/>
        <w:ind w:left="-5"/>
      </w:pPr>
      <w:del w:id="51" w:author="César Gamboa" w:date="2020-06-08T11:53:00Z">
        <w:r w:rsidDel="00722815">
          <w:delText>Este tipo de métodos que estudian</w:delText>
        </w:r>
      </w:del>
      <w:ins w:id="52" w:author="César Gamboa" w:date="2020-06-08T11:53:00Z">
        <w:r w:rsidR="00722815">
          <w:t>El método ARIMA se fundamenta en</w:t>
        </w:r>
      </w:ins>
      <w:r>
        <w:t xml:space="preserve"> las autocorrelaciones pasadas</w:t>
      </w:r>
      <w:ins w:id="53" w:author="César Gamboa" w:date="2020-06-08T11:53:00Z">
        <w:r w:rsidR="00554430">
          <w:t>, y</w:t>
        </w:r>
      </w:ins>
      <w:r>
        <w:t xml:space="preserve"> </w:t>
      </w:r>
      <w:del w:id="54" w:author="César Gamboa" w:date="2020-06-08T11:53:00Z">
        <w:r w:rsidDel="00554430">
          <w:delText xml:space="preserve">no supone ningún patrón en particular en la serie histórica que se busca pronosticar, sino que </w:delText>
        </w:r>
      </w:del>
      <w:r>
        <w:t xml:space="preserve">contempla un proceso iterativo para identificar un posible </w:t>
      </w:r>
      <w:del w:id="55" w:author="César Gamboa" w:date="2020-06-08T11:54:00Z">
        <w:r w:rsidDel="002A20BB">
          <w:delText xml:space="preserve">modelo </w:delText>
        </w:r>
      </w:del>
      <w:ins w:id="56" w:author="César Gamboa" w:date="2020-06-08T11:54:00Z">
        <w:r w:rsidR="002A20BB">
          <w:t xml:space="preserve">proceso óptimo </w:t>
        </w:r>
      </w:ins>
      <w:commentRangeStart w:id="57"/>
      <w:r>
        <w:t>a partir de una clase general de modelos</w:t>
      </w:r>
      <w:commentRangeEnd w:id="57"/>
      <w:r w:rsidR="006F209F">
        <w:rPr>
          <w:rStyle w:val="Refdecomentario"/>
        </w:rPr>
        <w:commentReference w:id="57"/>
      </w:r>
      <w:ins w:id="58" w:author="César Gamboa" w:date="2020-06-08T11:58:00Z">
        <w:r w:rsidR="00425097">
          <w:t>.</w:t>
        </w:r>
      </w:ins>
      <w:del w:id="59" w:author="César Gamboa" w:date="2020-06-08T11:58:00Z">
        <w:r w:rsidDel="00425097">
          <w:delText>,</w:delText>
        </w:r>
      </w:del>
      <w:r>
        <w:t xml:space="preserve"> </w:t>
      </w:r>
      <w:commentRangeStart w:id="60"/>
      <w:r>
        <w:t>El teorema de Wold sugiere que todo proceso estacionario puede ser determinado de una forma específica y cuya ecuación posee, en realidad, infinitos coeficientes, pero que debe ser reducido a una cantidad finita para luego evaluar su ajuste sometiéndolo a diferentes pruebas y medidas de rendimiento.</w:t>
      </w:r>
      <w:commentRangeEnd w:id="60"/>
      <w:r w:rsidR="00D3045D">
        <w:rPr>
          <w:rStyle w:val="Refdecomentario"/>
        </w:rPr>
        <w:commentReference w:id="60"/>
      </w:r>
    </w:p>
    <w:p w14:paraId="493D4AF5" w14:textId="7F41ACF5" w:rsidR="00436D4A" w:rsidRDefault="00436D4A" w:rsidP="00436D4A">
      <w:pPr>
        <w:spacing w:after="370"/>
        <w:ind w:left="-5"/>
      </w:pPr>
      <w:r>
        <w:t xml:space="preserve">Al trabajar con la metodología de Box-Jenkins, uno de los pasos a concretar es identificar los parámetros </w:t>
      </w:r>
      <w:proofErr w:type="spellStart"/>
      <w:r>
        <w:t>autoregresivos</w:t>
      </w:r>
      <w:proofErr w:type="spellEnd"/>
      <w:r>
        <w:t xml:space="preserve"> y de medias móviles que gobiernan la serie. </w:t>
      </w:r>
      <w:del w:id="61" w:author="César Gamboa" w:date="2020-06-08T12:04:00Z">
        <w:r w:rsidDel="003D4B60">
          <w:delText>En la actualidad, p</w:delText>
        </w:r>
      </w:del>
      <w:ins w:id="62" w:author="César Gamboa" w:date="2020-06-08T12:04:00Z">
        <w:r w:rsidR="003D4B60">
          <w:t>P</w:t>
        </w:r>
      </w:ins>
      <w:r>
        <w:t xml:space="preserve">ara </w:t>
      </w:r>
      <w:del w:id="63" w:author="César Gamboa" w:date="2020-06-08T12:05:00Z">
        <w:r w:rsidDel="003D4B60">
          <w:delText>estudiar este tipo de modelos</w:delText>
        </w:r>
      </w:del>
      <w:ins w:id="64" w:author="César Gamboa" w:date="2020-06-08T12:05:00Z">
        <w:r w:rsidR="003D4B60">
          <w:t>indagar los términos en el proceso de investigación</w:t>
        </w:r>
      </w:ins>
      <w:r>
        <w:t xml:space="preserve"> se ha utilizado la identificación de parámetros mediante autocorrelogramas parciales y totales, sin embargo, </w:t>
      </w:r>
      <w:del w:id="65" w:author="César Gamboa" w:date="2020-06-08T12:05:00Z">
        <w:r w:rsidDel="00FD1F3D">
          <w:delText xml:space="preserve">estos </w:delText>
        </w:r>
      </w:del>
      <w:ins w:id="66" w:author="César Gamboa" w:date="2020-06-08T12:05:00Z">
        <w:r w:rsidR="00FD1F3D">
          <w:t xml:space="preserve">los </w:t>
        </w:r>
      </w:ins>
      <w:r>
        <w:t xml:space="preserve">autocorrelogramas </w:t>
      </w:r>
      <w:ins w:id="67" w:author="César Gamboa" w:date="2020-06-08T12:05:00Z">
        <w:r w:rsidR="00FD1F3D">
          <w:t xml:space="preserve">formados </w:t>
        </w:r>
      </w:ins>
      <w:r>
        <w:t xml:space="preserve">no </w:t>
      </w:r>
      <w:del w:id="68" w:author="César Gamboa" w:date="2020-06-08T12:05:00Z">
        <w:r w:rsidDel="008B081E">
          <w:delText xml:space="preserve">abarcan </w:delText>
        </w:r>
      </w:del>
      <w:ins w:id="69" w:author="César Gamboa" w:date="2020-06-08T12:05:00Z">
        <w:r w:rsidR="008B081E">
          <w:t>analizan de forma expedita, exhausti</w:t>
        </w:r>
      </w:ins>
      <w:ins w:id="70" w:author="César Gamboa" w:date="2020-06-08T12:06:00Z">
        <w:r w:rsidR="008B081E">
          <w:t>va y óptima</w:t>
        </w:r>
      </w:ins>
      <w:ins w:id="71" w:author="César Gamboa" w:date="2020-06-08T12:05:00Z">
        <w:r w:rsidR="008B081E">
          <w:t xml:space="preserve"> </w:t>
        </w:r>
      </w:ins>
      <w:del w:id="72" w:author="César Gamboa" w:date="2020-06-08T12:06:00Z">
        <w:r w:rsidDel="007D5203">
          <w:delText xml:space="preserve">muchos de </w:delText>
        </w:r>
      </w:del>
      <w:r>
        <w:t>los</w:t>
      </w:r>
      <w:ins w:id="73" w:author="César Gamboa" w:date="2020-06-08T12:06:00Z">
        <w:r w:rsidR="007D5203">
          <w:t xml:space="preserve"> posibles</w:t>
        </w:r>
      </w:ins>
      <w:r>
        <w:t xml:space="preserve"> coeficientes que </w:t>
      </w:r>
      <w:ins w:id="74" w:author="César Gamboa" w:date="2020-06-08T12:06:00Z">
        <w:r w:rsidR="007D5203">
          <w:t xml:space="preserve">podrían </w:t>
        </w:r>
      </w:ins>
      <w:r>
        <w:t>contempla</w:t>
      </w:r>
      <w:ins w:id="75" w:author="César Gamboa" w:date="2020-06-08T12:06:00Z">
        <w:r w:rsidR="007D5203">
          <w:t>rse</w:t>
        </w:r>
      </w:ins>
      <w:r>
        <w:t xml:space="preserve"> la mencionada ecuación de Wold, pues como se </w:t>
      </w:r>
      <w:del w:id="76" w:author="César Gamboa" w:date="2020-06-08T12:07:00Z">
        <w:r w:rsidDel="0017794E">
          <w:delText>mencionó</w:delText>
        </w:r>
      </w:del>
      <w:ins w:id="77" w:author="César Gamboa" w:date="2020-06-08T12:07:00Z">
        <w:r w:rsidR="0017794E">
          <w:t>comentó</w:t>
        </w:r>
      </w:ins>
      <w:r>
        <w:t xml:space="preserve">, esta posee infinitos coeficientes, </w:t>
      </w:r>
      <w:commentRangeStart w:id="78"/>
      <w:r>
        <w:t>razón por la cual el método propuesto busca aproximar de una mejor manera la identificación del modelo cubriendo un mayor número de posibilidades de dichos parámetros mediante lo que suele considerarse un problema: la sobreparametrización.</w:t>
      </w:r>
      <w:commentRangeEnd w:id="78"/>
      <w:r w:rsidR="005A69E4">
        <w:rPr>
          <w:rStyle w:val="Refdecomentario"/>
        </w:rPr>
        <w:commentReference w:id="78"/>
      </w:r>
    </w:p>
    <w:p w14:paraId="4F716B93" w14:textId="77777777" w:rsidR="00436D4A" w:rsidRPr="003D4847" w:rsidRDefault="00436D4A" w:rsidP="00436D4A">
      <w:pPr>
        <w:spacing w:after="370"/>
        <w:ind w:left="-5"/>
        <w:rPr>
          <w:highlight w:val="cyan"/>
          <w:rPrChange w:id="79" w:author="César Gamboa" w:date="2020-06-08T12:09:00Z">
            <w:rPr/>
          </w:rPrChange>
        </w:rPr>
      </w:pPr>
      <w:r w:rsidRPr="003D4847">
        <w:rPr>
          <w:highlight w:val="cyan"/>
          <w:rPrChange w:id="80" w:author="César Gamboa" w:date="2020-06-08T12:09:00Z">
            <w:rPr/>
          </w:rPrChange>
        </w:rPr>
        <w:t>[^1]: [https://databank.worldbank.org/home.aspx](https://databank.worldbank.org/home.aspx)</w:t>
      </w:r>
    </w:p>
    <w:p w14:paraId="4D38C6AF" w14:textId="77777777" w:rsidR="00436D4A" w:rsidRPr="003D4847" w:rsidRDefault="00436D4A" w:rsidP="00436D4A">
      <w:pPr>
        <w:spacing w:after="370"/>
        <w:ind w:left="-5"/>
        <w:rPr>
          <w:highlight w:val="cyan"/>
          <w:rPrChange w:id="81" w:author="César Gamboa" w:date="2020-06-08T12:09:00Z">
            <w:rPr/>
          </w:rPrChange>
        </w:rPr>
      </w:pPr>
      <w:r w:rsidRPr="003D4847">
        <w:rPr>
          <w:highlight w:val="cyan"/>
          <w:rPrChange w:id="82" w:author="César Gamboa" w:date="2020-06-08T12:09:00Z">
            <w:rPr/>
          </w:rPrChange>
        </w:rPr>
        <w:t xml:space="preserve">[^2]: Se trata de una </w:t>
      </w:r>
      <w:proofErr w:type="spellStart"/>
      <w:r w:rsidRPr="003D4847">
        <w:rPr>
          <w:highlight w:val="cyan"/>
          <w:rPrChange w:id="83" w:author="César Gamboa" w:date="2020-06-08T12:09:00Z">
            <w:rPr/>
          </w:rPrChange>
        </w:rPr>
        <w:t>susidiaria</w:t>
      </w:r>
      <w:proofErr w:type="spellEnd"/>
      <w:r w:rsidRPr="003D4847">
        <w:rPr>
          <w:highlight w:val="cyan"/>
          <w:rPrChange w:id="84" w:author="César Gamboa" w:date="2020-06-08T12:09:00Z">
            <w:rPr/>
          </w:rPrChange>
        </w:rPr>
        <w:t xml:space="preserve"> de la compañía Google que sirve de centro de reunión para todos aquellos interesados en la ciencia de datos.</w:t>
      </w:r>
    </w:p>
    <w:p w14:paraId="1D715EC4" w14:textId="162B1113" w:rsidR="00D02408" w:rsidRDefault="00436D4A" w:rsidP="00436D4A">
      <w:pPr>
        <w:spacing w:after="370"/>
        <w:ind w:left="-5"/>
      </w:pPr>
      <w:r w:rsidRPr="003D4847">
        <w:rPr>
          <w:highlight w:val="cyan"/>
          <w:rPrChange w:id="85" w:author="César Gamboa" w:date="2020-06-08T12:09:00Z">
            <w:rPr/>
          </w:rPrChange>
        </w:rPr>
        <w:t>[^3]: Muchas de ellas incluyen recompensas económicas que van desde los \$500 hasta los \$100,000 para aquellos que logren obtener los mejor pronósticos.</w:t>
      </w:r>
    </w:p>
    <w:p w14:paraId="214D4053" w14:textId="77777777" w:rsidR="00D02408" w:rsidRDefault="00EB366C">
      <w:pPr>
        <w:pStyle w:val="Ttulo2"/>
        <w:ind w:left="-5"/>
      </w:pPr>
      <w:r>
        <w:t>1.2 El problema</w:t>
      </w:r>
    </w:p>
    <w:p w14:paraId="73E4DF08" w14:textId="3D85D289" w:rsidR="009E7B20" w:rsidRDefault="009E7B20" w:rsidP="009E7B20">
      <w:pPr>
        <w:spacing w:after="418" w:line="315" w:lineRule="auto"/>
        <w:ind w:left="-5"/>
      </w:pPr>
      <w:commentRangeStart w:id="86"/>
      <w:r>
        <w:t>La dificultad visual a la hora de identificar</w:t>
      </w:r>
      <w:commentRangeEnd w:id="86"/>
      <w:r w:rsidR="00041143">
        <w:rPr>
          <w:rStyle w:val="Refdecomentario"/>
        </w:rPr>
        <w:commentReference w:id="86"/>
      </w:r>
      <w:r>
        <w:t xml:space="preserve"> </w:t>
      </w:r>
      <w:commentRangeStart w:id="87"/>
      <w:r>
        <w:t xml:space="preserve">un modelo ARIMA es que actualmente es común disponer de una gran cantidad de series cronológicas para analizar, y los autocorrelogramas solo aportan una aproximación al proceso que gobierna la serie, representando en muchos casos una pobre alternativa dado que subestiman el número de parámetros que se debería de contemplar. Aunado a esto siempre existirá el problema de la subjetividad, pues a pesar de que alguien proponga un patrón que gobierne la serie, otra persona podría tener otra interpretación del proceso, </w:t>
      </w:r>
      <w:del w:id="88" w:author="César Gamboa" w:date="2020-06-08T12:13:00Z">
        <w:r w:rsidDel="00187456">
          <w:delText>porponiendo</w:delText>
        </w:r>
      </w:del>
      <w:ins w:id="89" w:author="César Gamboa" w:date="2020-06-08T12:13:00Z">
        <w:r w:rsidR="00187456">
          <w:t>proponiendo</w:t>
        </w:r>
      </w:ins>
      <w:r>
        <w:t xml:space="preserve"> así una especificación diferente. Esto sucede incluso con cantidades moderadas de series cronológicas a analizar, por lo que la generación de algoritmos que ayuden a esta identificación se vuelve cada vez más necesaria </w:t>
      </w:r>
      <w:r>
        <w:lastRenderedPageBreak/>
        <w:t xml:space="preserve">[@auto.arima], siendo estos métodos una valiosa alternativa ante los muchas veces pobres resultados en la identificación correcta del modelo. </w:t>
      </w:r>
      <w:commentRangeEnd w:id="87"/>
      <w:r w:rsidR="008D0988">
        <w:rPr>
          <w:rStyle w:val="Refdecomentario"/>
        </w:rPr>
        <w:commentReference w:id="87"/>
      </w:r>
    </w:p>
    <w:p w14:paraId="2E4D2D1E" w14:textId="77777777" w:rsidR="009E7B20" w:rsidRDefault="009E7B20" w:rsidP="009E7B20">
      <w:pPr>
        <w:spacing w:after="418" w:line="315" w:lineRule="auto"/>
        <w:ind w:left="-5"/>
      </w:pPr>
    </w:p>
    <w:p w14:paraId="61C8B170" w14:textId="1CF3DCAD" w:rsidR="009E7B20" w:rsidRDefault="009E7B20" w:rsidP="009E7B20">
      <w:pPr>
        <w:spacing w:after="418" w:line="315" w:lineRule="auto"/>
        <w:ind w:left="-5"/>
      </w:pPr>
      <w:r>
        <w:t xml:space="preserve">Han sido varias las aproximaciones a un método que genere de manera automática un modelo ARIMA, siendo uno de los métodos automatizados de estimación más populares es el que ofrece el paquete </w:t>
      </w:r>
      <w:commentRangeStart w:id="90"/>
      <w:r w:rsidRPr="002A5B1F">
        <w:rPr>
          <w:highlight w:val="green"/>
          <w:rPrChange w:id="91" w:author="César Gamboa" w:date="2020-06-08T13:52:00Z">
            <w:rPr/>
          </w:rPrChange>
        </w:rPr>
        <w:t>`forecast` [@auto.arima]</w:t>
      </w:r>
      <w:commentRangeEnd w:id="90"/>
      <w:r w:rsidR="00A73906" w:rsidRPr="002A5B1F">
        <w:rPr>
          <w:rStyle w:val="Refdecomentario"/>
          <w:highlight w:val="green"/>
          <w:rPrChange w:id="92" w:author="César Gamboa" w:date="2020-06-08T13:52:00Z">
            <w:rPr>
              <w:rStyle w:val="Refdecomentario"/>
            </w:rPr>
          </w:rPrChange>
        </w:rPr>
        <w:commentReference w:id="90"/>
      </w:r>
      <w:r>
        <w:t xml:space="preserve"> del lenguaje de programación </w:t>
      </w:r>
      <w:r w:rsidRPr="00A73906">
        <w:rPr>
          <w:highlight w:val="cyan"/>
          <w:rPrChange w:id="93" w:author="César Gamboa" w:date="2020-06-08T12:19:00Z">
            <w:rPr/>
          </w:rPrChange>
        </w:rPr>
        <w:t>R[^4]</w:t>
      </w:r>
      <w:r>
        <w:t xml:space="preserve"> y que permite hacer uso de la función `auto.arima()` para estimar un modelo ARIMA basado en pruebas de raíz unitaria y minimización del </w:t>
      </w:r>
      <w:r w:rsidRPr="00A73906">
        <w:rPr>
          <w:highlight w:val="green"/>
          <w:rPrChange w:id="94" w:author="César Gamboa" w:date="2020-06-08T12:19:00Z">
            <w:rPr/>
          </w:rPrChange>
        </w:rPr>
        <w:t>AICc [@burnham2007model].</w:t>
      </w:r>
      <w:r>
        <w:t xml:space="preserve"> Así se obtiene un modelo temporal definiendo las diferenciaciones requeridas en la parte estacional $d$ mediante las pruebas </w:t>
      </w:r>
      <w:r w:rsidRPr="00A73906">
        <w:rPr>
          <w:highlight w:val="green"/>
          <w:rPrChange w:id="95" w:author="César Gamboa" w:date="2020-06-08T12:19:00Z">
            <w:rPr/>
          </w:rPrChange>
        </w:rPr>
        <w:t>KPSS [@doi:10.1111/1467-9892.00213]</w:t>
      </w:r>
      <w:r>
        <w:t xml:space="preserve"> o </w:t>
      </w:r>
      <w:r w:rsidRPr="00A73906">
        <w:rPr>
          <w:highlight w:val="green"/>
          <w:rPrChange w:id="96" w:author="César Gamboa" w:date="2020-06-08T12:19:00Z">
            <w:rPr/>
          </w:rPrChange>
        </w:rPr>
        <w:t>ADF [@fuller1995introduction]</w:t>
      </w:r>
      <w:r>
        <w:t xml:space="preserve">, y la no estacional $D$ utilizando las pruebas </w:t>
      </w:r>
      <w:r w:rsidRPr="00A73906">
        <w:rPr>
          <w:highlight w:val="green"/>
          <w:rPrChange w:id="97" w:author="César Gamboa" w:date="2020-06-08T12:19:00Z">
            <w:rPr/>
          </w:rPrChange>
        </w:rPr>
        <w:t>OCSB [@Osborn2009SEASONALITYAT]</w:t>
      </w:r>
      <w:r>
        <w:t xml:space="preserve"> o </w:t>
      </w:r>
      <w:r w:rsidRPr="00A73906">
        <w:rPr>
          <w:highlight w:val="green"/>
          <w:rPrChange w:id="98" w:author="César Gamboa" w:date="2020-06-08T12:19:00Z">
            <w:rPr/>
          </w:rPrChange>
        </w:rPr>
        <w:t>la Canova-Hansen [@10.2307/1392184],</w:t>
      </w:r>
      <w:r>
        <w:t xml:space="preserve"> seleccionado el orden óptimo para los términos $ARIMA(p, d, q)(P, D, Q)_s$ para una serie cronológica determinada. Sin embargo, alternativas como la función `auto.arima()` no someten a prueba las posibles especificaciones de un modelo en un rango determinado, concepto conocido como sobreparametrización, dejando así un vacío en el </w:t>
      </w:r>
      <w:del w:id="99" w:author="César Gamboa" w:date="2020-06-08T12:20:00Z">
        <w:r w:rsidDel="00A73906">
          <w:delText>cuál</w:delText>
        </w:r>
      </w:del>
      <w:ins w:id="100" w:author="César Gamboa" w:date="2020-06-08T12:20:00Z">
        <w:r w:rsidR="00A73906">
          <w:t>cual</w:t>
        </w:r>
      </w:ins>
      <w:r>
        <w:t xml:space="preserve"> se corre el riesgo de no seleccionar un modelo que ofrezca mejores </w:t>
      </w:r>
      <w:commentRangeStart w:id="101"/>
      <w:r>
        <w:t>pronósticos</w:t>
      </w:r>
      <w:commentRangeEnd w:id="101"/>
      <w:r w:rsidR="00633390">
        <w:rPr>
          <w:rStyle w:val="Refdecomentario"/>
        </w:rPr>
        <w:commentReference w:id="101"/>
      </w:r>
      <w:r>
        <w:t>.</w:t>
      </w:r>
    </w:p>
    <w:p w14:paraId="6B4BF1D9" w14:textId="77777777" w:rsidR="009E7B20" w:rsidRDefault="009E7B20" w:rsidP="009E7B20">
      <w:pPr>
        <w:spacing w:after="418" w:line="315" w:lineRule="auto"/>
        <w:ind w:left="-5"/>
      </w:pPr>
    </w:p>
    <w:p w14:paraId="1E2EB457" w14:textId="5B89FBB4" w:rsidR="00D02408" w:rsidRDefault="009E7B20" w:rsidP="009E7B20">
      <w:pPr>
        <w:spacing w:after="418" w:line="315" w:lineRule="auto"/>
        <w:ind w:left="-5"/>
      </w:pPr>
      <w:r>
        <w:t>[^4]: Descarga gratuita en [https://cran.r-project.org/](https://cran.r-project.org/)</w:t>
      </w:r>
    </w:p>
    <w:p w14:paraId="00C93BAF" w14:textId="77777777" w:rsidR="00D02408" w:rsidRDefault="00EB366C">
      <w:pPr>
        <w:pStyle w:val="Ttulo2"/>
        <w:ind w:left="-5"/>
      </w:pPr>
      <w:r>
        <w:t>1.3 Objetivos del estudio</w:t>
      </w:r>
    </w:p>
    <w:p w14:paraId="34BD1B29" w14:textId="77777777" w:rsidR="001011F1" w:rsidRDefault="009E7B20" w:rsidP="009E7B20">
      <w:pPr>
        <w:spacing w:after="369"/>
        <w:ind w:firstLine="0"/>
        <w:rPr>
          <w:ins w:id="102" w:author="César Gamboa" w:date="2020-06-08T12:31:00Z"/>
        </w:rPr>
      </w:pPr>
      <w:del w:id="103" w:author="César Gamboa" w:date="2020-06-08T12:30:00Z">
        <w:r w:rsidDel="00A36600">
          <w:delText>Esta investigación tiene entonces como</w:delText>
        </w:r>
      </w:del>
      <w:ins w:id="104" w:author="César Gamboa" w:date="2020-06-08T12:30:00Z">
        <w:r w:rsidR="00A36600">
          <w:t>El</w:t>
        </w:r>
      </w:ins>
      <w:r>
        <w:t xml:space="preserve"> </w:t>
      </w:r>
      <w:del w:id="105" w:author="César Gamboa" w:date="2020-06-08T12:30:00Z">
        <w:r w:rsidDel="00A36600">
          <w:delText>objetivo general</w:delText>
        </w:r>
      </w:del>
      <w:ins w:id="106" w:author="César Gamboa" w:date="2020-06-08T12:30:00Z">
        <w:r w:rsidR="00A36600">
          <w:t xml:space="preserve">del presente </w:t>
        </w:r>
        <w:commentRangeStart w:id="107"/>
        <w:r w:rsidR="00A36600">
          <w:t xml:space="preserve">trabajo </w:t>
        </w:r>
        <w:commentRangeEnd w:id="107"/>
        <w:r w:rsidR="00A36600">
          <w:rPr>
            <w:rStyle w:val="Refdecomentario"/>
          </w:rPr>
          <w:commentReference w:id="107"/>
        </w:r>
        <w:r w:rsidR="00A36600">
          <w:t>es</w:t>
        </w:r>
      </w:ins>
      <w:r>
        <w:t xml:space="preserve"> diseñar un algoritmo para la selección de </w:t>
      </w:r>
      <w:commentRangeStart w:id="108"/>
      <w:r>
        <w:t>modelos ARIMA según la temporalidad de la serie vía sobreparametrización</w:t>
      </w:r>
      <w:commentRangeEnd w:id="108"/>
      <w:r w:rsidR="006A7934">
        <w:rPr>
          <w:rStyle w:val="Refdecomentario"/>
        </w:rPr>
        <w:commentReference w:id="108"/>
      </w:r>
      <w:r>
        <w:t xml:space="preserve">. </w:t>
      </w:r>
    </w:p>
    <w:p w14:paraId="527310E0" w14:textId="6337E503" w:rsidR="009E7B20" w:rsidRDefault="009E7B20" w:rsidP="009E7B20">
      <w:pPr>
        <w:spacing w:after="369"/>
        <w:ind w:firstLine="0"/>
      </w:pPr>
      <w:r>
        <w:t xml:space="preserve">Para lograr esto, se </w:t>
      </w:r>
      <w:del w:id="109" w:author="César Gamboa" w:date="2020-06-08T12:32:00Z">
        <w:r w:rsidDel="001011F1">
          <w:delText>busca de manera específica alcanzar lo siguiente</w:delText>
        </w:r>
      </w:del>
      <w:proofErr w:type="spellStart"/>
      <w:ins w:id="110" w:author="César Gamboa" w:date="2020-06-08T12:32:00Z">
        <w:r w:rsidR="001011F1">
          <w:t>se</w:t>
        </w:r>
        <w:proofErr w:type="spellEnd"/>
        <w:r w:rsidR="001011F1">
          <w:t xml:space="preserve"> pretende</w:t>
        </w:r>
      </w:ins>
      <w:r>
        <w:t>:</w:t>
      </w:r>
    </w:p>
    <w:p w14:paraId="235B4183" w14:textId="77777777" w:rsidR="009E7B20" w:rsidRDefault="009E7B20" w:rsidP="009E7B20">
      <w:pPr>
        <w:spacing w:after="369"/>
        <w:ind w:firstLine="0"/>
      </w:pPr>
    </w:p>
    <w:p w14:paraId="7EECF3C9" w14:textId="77777777" w:rsidR="009E7B20" w:rsidRDefault="009E7B20" w:rsidP="009E7B20">
      <w:pPr>
        <w:spacing w:after="369"/>
        <w:ind w:firstLine="0"/>
      </w:pPr>
      <w:r>
        <w:t>**1.** Aplicar validación cruzada en distintos horizontes de pronóstico para identificar la mejor especificación de un modelo ARIMA.</w:t>
      </w:r>
    </w:p>
    <w:p w14:paraId="635164DF" w14:textId="77777777" w:rsidR="009E7B20" w:rsidRDefault="009E7B20" w:rsidP="009E7B20">
      <w:pPr>
        <w:spacing w:after="369"/>
        <w:ind w:firstLine="0"/>
      </w:pPr>
    </w:p>
    <w:p w14:paraId="4497ACC8" w14:textId="58BA5878" w:rsidR="009E7B20" w:rsidRDefault="009E7B20" w:rsidP="009E7B20">
      <w:pPr>
        <w:spacing w:after="369"/>
        <w:ind w:firstLine="0"/>
      </w:pPr>
      <w:r>
        <w:t xml:space="preserve">**2.** </w:t>
      </w:r>
      <w:ins w:id="111" w:author="César Gamboa" w:date="2020-06-08T12:34:00Z">
        <w:r w:rsidR="0033425E">
          <w:t>Integrar el desarrollo de la metodología de análisis de series temporales en una librería del lenguaje estadístico R.</w:t>
        </w:r>
      </w:ins>
      <w:del w:id="112" w:author="César Gamboa" w:date="2020-06-08T12:34:00Z">
        <w:r w:rsidDel="0033425E">
          <w:delText>Comparar la precisión de los pronósticos con métodos similares, como el propuesto por Rob Hyndman, de la Oficina de Censos de los Estados Unidos, entre otros, aplicados en datos costarricences.</w:delText>
        </w:r>
      </w:del>
    </w:p>
    <w:p w14:paraId="09CC5278" w14:textId="77777777" w:rsidR="009E7B20" w:rsidRDefault="009E7B20" w:rsidP="009E7B20">
      <w:pPr>
        <w:spacing w:after="369"/>
        <w:ind w:firstLine="0"/>
      </w:pPr>
    </w:p>
    <w:p w14:paraId="08BA380D" w14:textId="0A6BE60C" w:rsidR="00D02408" w:rsidRDefault="009E7B20" w:rsidP="009E7B20">
      <w:pPr>
        <w:spacing w:after="369"/>
        <w:ind w:firstLine="0"/>
      </w:pPr>
      <w:r>
        <w:t xml:space="preserve">**3.** </w:t>
      </w:r>
      <w:ins w:id="113" w:author="César Gamboa" w:date="2020-06-08T12:35:00Z">
        <w:r w:rsidR="00ED1590">
          <w:t xml:space="preserve">Contrastar </w:t>
        </w:r>
        <w:r w:rsidR="006A7934">
          <w:t>la</w:t>
        </w:r>
        <w:r w:rsidR="00ED1590">
          <w:t xml:space="preserve"> precisión de la estimación así como la generación de pronósticos con otros métodos similares, aplicados en datos costarricenses.</w:t>
        </w:r>
      </w:ins>
      <w:del w:id="114" w:author="César Gamboa" w:date="2020-06-08T12:35:00Z">
        <w:r w:rsidDel="00ED1590">
          <w:delText>Integrar el desarrollo de la metodología de análisis de series temporales en una librería del lenguaje estadístico R.</w:delText>
        </w:r>
      </w:del>
    </w:p>
    <w:p w14:paraId="6B051280" w14:textId="4695D34F" w:rsidR="00D02408" w:rsidRDefault="00EB366C">
      <w:pPr>
        <w:pStyle w:val="Ttulo2"/>
        <w:ind w:left="-5"/>
      </w:pPr>
      <w:r>
        <w:t xml:space="preserve">1.4 Metodología </w:t>
      </w:r>
      <w:ins w:id="115" w:author="César Gamboa" w:date="2020-06-08T12:37:00Z">
        <w:r w:rsidR="0063606A">
          <w:t>en la aplicación de series cronológicas</w:t>
        </w:r>
      </w:ins>
      <w:del w:id="116" w:author="César Gamboa" w:date="2020-06-08T12:37:00Z">
        <w:r w:rsidDel="0063606A">
          <w:delText>de la investigación</w:delText>
        </w:r>
      </w:del>
    </w:p>
    <w:p w14:paraId="1752C14C" w14:textId="3A8D1E85" w:rsidR="0019639A" w:rsidRDefault="00A12ADD" w:rsidP="0019639A">
      <w:pPr>
        <w:spacing w:after="370"/>
        <w:ind w:left="-5"/>
      </w:pPr>
      <w:ins w:id="117" w:author="César Gamboa" w:date="2020-06-08T12:39:00Z">
        <w:r>
          <w:t xml:space="preserve">La aplicación de las series cronológicas persigue tres objetivos: 1) el análisis exploratorio de la serie en cuestión, 2) estimar modelos de proyección, y, 3) generar pronósticos para los posibles valores futuros que tomará el problema en cuestión. </w:t>
        </w:r>
      </w:ins>
      <w:del w:id="118" w:author="César Gamboa" w:date="2020-06-08T12:39:00Z">
        <w:r w:rsidR="0019639A" w:rsidDel="00A12ADD">
          <w:delText xml:space="preserve">Las series cronológicas representan un insumo para abordar, como mínimo, tres objetivos básicos: 1) realizar análisis exploratorios usando mediante métodos de visualización y medidas de posición y variabilidad, como ver su crecimiento o decrecimiento a lo largo del tiempo, detectar valores atípicos o cambios drásticos en el nivel o valor medio de la serie, 2) generar modelos estadísticos que sirvan como una simplificación de la realidad, y 3) generar pronósticos para los posibles valores futuros que tomará el problema en cuestión. </w:delText>
        </w:r>
      </w:del>
      <w:del w:id="119" w:author="César Gamboa" w:date="2020-06-08T12:41:00Z">
        <w:r w:rsidR="0019639A" w:rsidDel="00385946">
          <w:delText xml:space="preserve">Los tres objetivos anteriores se trabajan de manera conjunta, pues es necesario realizar primero el análisis exploratorio de los datos para tener una noción global del panorama y así conocer la serie cronológica con la que se está trabajando. </w:delText>
        </w:r>
      </w:del>
      <w:ins w:id="120" w:author="César Gamboa" w:date="2020-06-08T12:42:00Z">
        <w:r w:rsidR="00AB419F">
          <w:t xml:space="preserve">Asimismo, existen múltiples formas de proceder mediante la etapa de estimación, como lo son los métodos de suavizamiento exponencial </w:t>
        </w:r>
        <w:r w:rsidR="00AB419F" w:rsidRPr="002A5B1F">
          <w:rPr>
            <w:highlight w:val="green"/>
            <w:rPrChange w:id="121" w:author="César Gamboa" w:date="2020-06-08T13:53:00Z">
              <w:rPr/>
            </w:rPrChange>
          </w:rPr>
          <w:t>[@brown],</w:t>
        </w:r>
        <w:r w:rsidR="00AB419F">
          <w:t xml:space="preserve"> modelos de regresión para series temporales </w:t>
        </w:r>
        <w:r w:rsidR="00AB419F" w:rsidRPr="002A5B1F">
          <w:rPr>
            <w:highlight w:val="green"/>
            <w:rPrChange w:id="122" w:author="César Gamboa" w:date="2020-06-08T13:53:00Z">
              <w:rPr/>
            </w:rPrChange>
          </w:rPr>
          <w:t>[@kedem]</w:t>
        </w:r>
        <w:r w:rsidR="00AB419F">
          <w:t xml:space="preserve">, redes neuronales </w:t>
        </w:r>
        <w:proofErr w:type="spellStart"/>
        <w:r w:rsidR="00AB419F">
          <w:t>sequenciales</w:t>
        </w:r>
        <w:proofErr w:type="spellEnd"/>
        <w:r w:rsidR="00AB419F">
          <w:t xml:space="preserve"> aplicadas a datos longitudinales </w:t>
        </w:r>
        <w:r w:rsidR="00AB419F" w:rsidRPr="002A5B1F">
          <w:rPr>
            <w:highlight w:val="green"/>
            <w:rPrChange w:id="123" w:author="César Gamboa" w:date="2020-06-08T13:53:00Z">
              <w:rPr/>
            </w:rPrChange>
          </w:rPr>
          <w:t>[@redes],</w:t>
        </w:r>
        <w:r w:rsidR="00AB419F">
          <w:t xml:space="preserve"> estimaciones bayesianas </w:t>
        </w:r>
        <w:r w:rsidR="00AB419F" w:rsidRPr="002A5B1F">
          <w:rPr>
            <w:highlight w:val="green"/>
            <w:rPrChange w:id="124" w:author="César Gamboa" w:date="2020-06-08T13:53:00Z">
              <w:rPr/>
            </w:rPrChange>
          </w:rPr>
          <w:t>[@bayes],</w:t>
        </w:r>
        <w:r w:rsidR="00AB419F">
          <w:t xml:space="preserve"> y finalmente,  los procesos autorregresivos integrados de medias móviles o ARIMA por sus siglas en inglés </w:t>
        </w:r>
        <w:r w:rsidR="00AB419F" w:rsidRPr="002A5B1F">
          <w:rPr>
            <w:highlight w:val="green"/>
            <w:rPrChange w:id="125" w:author="César Gamboa" w:date="2020-06-08T13:53:00Z">
              <w:rPr/>
            </w:rPrChange>
          </w:rPr>
          <w:t>[@box-jenkins],</w:t>
        </w:r>
        <w:r w:rsidR="00AB419F">
          <w:t xml:space="preserve"> siendo estos últimos el foco de interés en este estudio</w:t>
        </w:r>
      </w:ins>
      <w:ins w:id="126" w:author="César Gamboa" w:date="2020-06-08T12:43:00Z">
        <w:r w:rsidR="00613E78">
          <w:t>.</w:t>
        </w:r>
      </w:ins>
      <w:del w:id="127" w:author="César Gamboa" w:date="2020-06-08T12:42:00Z">
        <w:r w:rsidR="0019639A" w:rsidDel="00AB419F">
          <w:delText xml:space="preserve">Una vez hecho esto, existen múltiples formas de generar modelos para estos datos, como por ejemplo los métodos de suavizamiento exponencial desarrollados en la década de 1950 [@brown], modelos de regresión para series temporales [@kedem], redes neuronales para la estimación de pronósticos [@redes], estimaciones bayesianas [@bayes] o los procesos autorregresivos integrados de medias móviles o ARIMA por sus siglas en inglés [@box-jenkins], siendo estos últimos el foco de interés en este estudio </w:delText>
        </w:r>
      </w:del>
      <w:del w:id="128" w:author="César Gamboa" w:date="2020-06-08T12:43:00Z">
        <w:r w:rsidR="0019639A" w:rsidDel="00613E78">
          <w:delText>pues se trata de modelos que se basan en las relaciones pasadas de la propia serie cronológica; es decir, toman como referencia las correlaciones entre los valores actuales y pasados de la serie para entender el comportamiento de la misma en el futuro.</w:delText>
        </w:r>
      </w:del>
    </w:p>
    <w:p w14:paraId="5CCE2C71" w14:textId="77777777" w:rsidR="0019639A" w:rsidRDefault="0019639A" w:rsidP="0019639A">
      <w:pPr>
        <w:spacing w:after="370"/>
        <w:ind w:left="-5"/>
      </w:pPr>
    </w:p>
    <w:p w14:paraId="6C8BCEDA" w14:textId="36EB9B3C" w:rsidR="0019639A" w:rsidRDefault="0019639A" w:rsidP="0019639A">
      <w:pPr>
        <w:spacing w:after="370"/>
        <w:ind w:left="-5"/>
      </w:pPr>
      <w:del w:id="129" w:author="César Gamboa" w:date="2020-06-08T12:43:00Z">
        <w:r w:rsidDel="00522A71">
          <w:delText xml:space="preserve">Como menciona Rob. Hyndman [@hyndman_box-jenkins], la metodología de Box-Jenkins difiere a los demás métodos porque no supone un determinado patrón en la serie cronológica, sino que parte de un proceso iterativo para identificar el modelo de un gran grupo de estos para luego ponerlo a prueba según varias medidas de rendimiento. </w:delText>
        </w:r>
      </w:del>
      <w:r>
        <w:t xml:space="preserve">Un proceso ARIMA es caracterizado por dos funciones: la autocorrelación y la autocorrelación parcial; es mediante la comparación de dichas funciones que la </w:t>
      </w:r>
      <w:proofErr w:type="spellStart"/>
      <w:r>
        <w:t>metodologóa</w:t>
      </w:r>
      <w:proofErr w:type="spellEnd"/>
      <w:r>
        <w:t xml:space="preserve"> Box-Jenkins busca la </w:t>
      </w:r>
      <w:proofErr w:type="spellStart"/>
      <w:r>
        <w:t>identifiación</w:t>
      </w:r>
      <w:proofErr w:type="spellEnd"/>
      <w:r>
        <w:t xml:space="preserve"> el proceso que describa de manera adecuada el comportamiento de una serie cronológica.</w:t>
      </w:r>
    </w:p>
    <w:p w14:paraId="4A8B7F4D" w14:textId="77777777" w:rsidR="0019639A" w:rsidRDefault="0019639A" w:rsidP="0019639A">
      <w:pPr>
        <w:spacing w:after="370"/>
        <w:ind w:left="-5"/>
      </w:pPr>
    </w:p>
    <w:p w14:paraId="39B2D16B" w14:textId="7642AECD" w:rsidR="00D02408" w:rsidRDefault="0019639A" w:rsidP="0019639A">
      <w:pPr>
        <w:spacing w:after="370"/>
        <w:ind w:left="-5"/>
      </w:pPr>
      <w:del w:id="130" w:author="César Gamboa" w:date="2020-06-08T12:46:00Z">
        <w:r w:rsidDel="0044370F">
          <w:delText>Con tal de mejorar la precisión y calidad del modelo estimado es que el presente trabajo propone una metodología para la estimación un modelo ARIMA de una serie cronológica determinada abarcando más posibilidades que los enfoques tradicionales</w:delText>
        </w:r>
      </w:del>
      <w:ins w:id="131" w:author="César Gamboa" w:date="2020-06-08T12:46:00Z">
        <w:r w:rsidR="0044370F">
          <w:t xml:space="preserve">En la búsqueda de un modelo adecuado entre varios candidatos, se llevan a cabo comparaciones de </w:t>
        </w:r>
        <w:r w:rsidR="002033A9">
          <w:t>medidas de bondad de ajuste y de precisión</w:t>
        </w:r>
      </w:ins>
      <w:r>
        <w:t xml:space="preserve">. Se </w:t>
      </w:r>
      <w:del w:id="132" w:author="César Gamboa" w:date="2020-06-08T12:46:00Z">
        <w:r w:rsidDel="002033A9">
          <w:delText xml:space="preserve">condirearán </w:delText>
        </w:r>
      </w:del>
      <w:ins w:id="133" w:author="César Gamboa" w:date="2020-06-08T12:47:00Z">
        <w:r w:rsidR="002033A9">
          <w:t>consideran</w:t>
        </w:r>
      </w:ins>
      <w:ins w:id="134" w:author="César Gamboa" w:date="2020-06-08T12:46:00Z">
        <w:r w:rsidR="002033A9">
          <w:t xml:space="preserve"> </w:t>
        </w:r>
      </w:ins>
      <w:commentRangeStart w:id="135"/>
      <w:r>
        <w:t>temporalidades mensuales, bimensuales, trimestrales o cuatrimestrales</w:t>
      </w:r>
      <w:commentRangeEnd w:id="135"/>
      <w:r w:rsidR="00AF0D80">
        <w:rPr>
          <w:rStyle w:val="Refdecomentario"/>
        </w:rPr>
        <w:commentReference w:id="135"/>
      </w:r>
      <w:r>
        <w:t xml:space="preserve">, mediante un proceso de selección fundamentada en las permutaciones de todos los parámetros de un modelo ARIMA hasta en un rango determinado, considerando la inclusión semiautomática de intervenciones en periodos específicos y la validación cruzada para evaluar la calidad de las particiones de la base de datos en conjuntos para entrenar y probar el rendimiento del modelo. Dichas pruebas </w:t>
      </w:r>
      <w:commentRangeStart w:id="136"/>
      <w:del w:id="137" w:author="César Gamboa" w:date="2020-06-08T12:49:00Z">
        <w:r w:rsidDel="00B42A62">
          <w:delText xml:space="preserve">involucran criterios de información como el AIC, el AICc y el BIC, además de medidas de rendimiento como el MAE, RMSE, MAPE y MASE, las cuales </w:delText>
        </w:r>
      </w:del>
      <w:commentRangeEnd w:id="136"/>
      <w:r w:rsidR="008400E3">
        <w:rPr>
          <w:rStyle w:val="Refdecomentario"/>
        </w:rPr>
        <w:commentReference w:id="136"/>
      </w:r>
      <w:r>
        <w:t>sirven de insumo para utilizar un método de consenso entre ellas y seleccionar el modelo más adecuado mediante la sobreparametrización: se comparan todos los posibles en in intervalo específico de términos definiendo una diferenciación adecuada para la serie y permutando hasta un máximo definido para los términos autor</w:t>
      </w:r>
      <w:ins w:id="138" w:author="César Gamboa" w:date="2020-06-08T12:50:00Z">
        <w:r w:rsidR="00AB47B7">
          <w:t>r</w:t>
        </w:r>
      </w:ins>
      <w:r>
        <w:t xml:space="preserve">egresivos y de medias móviles especificados para así seleccionar la especificación que ofrezca mejores resultados al momento de pronosticar valores futuros de la serie </w:t>
      </w:r>
      <w:commentRangeStart w:id="139"/>
      <w:r>
        <w:t>cronológica</w:t>
      </w:r>
      <w:commentRangeEnd w:id="139"/>
      <w:r w:rsidR="00BB0485">
        <w:rPr>
          <w:rStyle w:val="Refdecomentario"/>
        </w:rPr>
        <w:commentReference w:id="139"/>
      </w:r>
      <w:r>
        <w:t>.</w:t>
      </w:r>
    </w:p>
    <w:p w14:paraId="1C18C23A" w14:textId="77777777" w:rsidR="00D02408" w:rsidRDefault="00EB366C">
      <w:pPr>
        <w:pStyle w:val="Ttulo2"/>
        <w:ind w:left="-5"/>
      </w:pPr>
      <w:r>
        <w:lastRenderedPageBreak/>
        <w:t>1.5 Justificación del estudio</w:t>
      </w:r>
    </w:p>
    <w:p w14:paraId="6DDE48C9" w14:textId="0F348048" w:rsidR="0019639A" w:rsidRDefault="0019639A" w:rsidP="0019639A">
      <w:pPr>
        <w:spacing w:after="370"/>
        <w:ind w:left="-5"/>
      </w:pPr>
      <w:r>
        <w:t xml:space="preserve">El accionar de </w:t>
      </w:r>
      <w:del w:id="140" w:author="César Gamboa" w:date="2020-06-08T13:01:00Z">
        <w:r w:rsidDel="00B941DF">
          <w:delText>politicas</w:delText>
        </w:r>
      </w:del>
      <w:ins w:id="141" w:author="César Gamboa" w:date="2020-06-08T13:01:00Z">
        <w:r w:rsidR="00B941DF">
          <w:t>políticas</w:t>
        </w:r>
      </w:ins>
      <w:r>
        <w:t xml:space="preserve"> </w:t>
      </w:r>
      <w:del w:id="142" w:author="César Gamboa" w:date="2020-06-08T13:01:00Z">
        <w:r w:rsidDel="00B941DF">
          <w:delText xml:space="preserve">tanto </w:delText>
        </w:r>
      </w:del>
      <w:proofErr w:type="gramStart"/>
      <w:r>
        <w:t>gubernamentales</w:t>
      </w:r>
      <w:proofErr w:type="gramEnd"/>
      <w:r>
        <w:t xml:space="preserve"> así como de otro tipo de sectores se apoya cada vez más en un acertado análisis de la información temporal de los hechos observados hasta una fecha determinada, y por ende sus posibles evoluciones en el futuro. </w:t>
      </w:r>
      <w:del w:id="143" w:author="César Gamboa" w:date="2020-06-08T13:01:00Z">
        <w:r w:rsidDel="00B941DF">
          <w:delText>Por ejemplo, en</w:delText>
        </w:r>
      </w:del>
      <w:ins w:id="144" w:author="César Gamboa" w:date="2020-06-08T13:01:00Z">
        <w:r w:rsidR="00B941DF">
          <w:t>En</w:t>
        </w:r>
        <w:r w:rsidR="00D6407A">
          <w:t xml:space="preserve"> el campo de</w:t>
        </w:r>
      </w:ins>
      <w:r>
        <w:t xml:space="preserve"> la demografía, uno de los principales temas de investigación son las proyecciones de población; durante una emergencia conocer la posible cantidad de población que habita una zona es clave para la rápida reacción de las autoridades en el envío de ayuda o en la ejecución de planes de evacuación</w:t>
      </w:r>
      <w:del w:id="145" w:author="César Gamboa" w:date="2020-06-08T13:02:00Z">
        <w:r w:rsidDel="001031B9">
          <w:delText>;</w:delText>
        </w:r>
      </w:del>
      <w:ins w:id="146" w:author="César Gamboa" w:date="2020-06-08T13:02:00Z">
        <w:r w:rsidR="001031B9">
          <w:t>.</w:t>
        </w:r>
      </w:ins>
      <w:r>
        <w:t xml:space="preserve"> </w:t>
      </w:r>
      <w:del w:id="147" w:author="César Gamboa" w:date="2020-06-08T13:02:00Z">
        <w:r w:rsidDel="001031B9">
          <w:delText xml:space="preserve">este </w:delText>
        </w:r>
        <w:r w:rsidDel="005C0551">
          <w:delText xml:space="preserve">tipo de situaciones </w:delText>
        </w:r>
        <w:r w:rsidDel="0082515A">
          <w:delText>se dan</w:delText>
        </w:r>
        <w:r w:rsidDel="005C0551">
          <w:delText xml:space="preserve"> en Costa Rica y en muchos lugares del mundo ante condiciones climáticas adversas como huracanes, inundaciones, o más recientemente ante la pandemia del COVID-19. </w:delText>
        </w:r>
      </w:del>
      <w:r>
        <w:t>También</w:t>
      </w:r>
      <w:ins w:id="148" w:author="César Gamboa" w:date="2020-06-08T13:03:00Z">
        <w:r w:rsidR="005C0551">
          <w:t>,</w:t>
        </w:r>
      </w:ins>
      <w:del w:id="149" w:author="César Gamboa" w:date="2020-06-08T13:03:00Z">
        <w:r w:rsidDel="005C0551">
          <w:delText xml:space="preserve"> en</w:delText>
        </w:r>
      </w:del>
      <w:r>
        <w:t xml:space="preserve"> el campo actuarial se ve beneficiado al mejorar sus métodos de pronóstico, pues una de sus principales áreas de estudio es la mortalidad, ya que representa un insumo de vital importancia para la planificación y sostenibilidad de los sistemas de pensiones, servicios de salud tanto pública como privada, seguros de vida y asuntos hipotecarios </w:t>
      </w:r>
      <w:r w:rsidRPr="00430E25">
        <w:rPr>
          <w:highlight w:val="green"/>
          <w:rPrChange w:id="150" w:author="César Gamboa" w:date="2020-06-08T13:04:00Z">
            <w:rPr/>
          </w:rPrChange>
        </w:rPr>
        <w:t>[@</w:t>
      </w:r>
      <w:commentRangeStart w:id="151"/>
      <w:r w:rsidRPr="00430E25">
        <w:rPr>
          <w:highlight w:val="green"/>
          <w:rPrChange w:id="152" w:author="César Gamboa" w:date="2020-06-08T13:04:00Z">
            <w:rPr/>
          </w:rPrChange>
        </w:rPr>
        <w:t>supenprodc</w:t>
      </w:r>
      <w:commentRangeEnd w:id="151"/>
      <w:r w:rsidR="00430E25">
        <w:rPr>
          <w:rStyle w:val="Refdecomentario"/>
        </w:rPr>
        <w:commentReference w:id="151"/>
      </w:r>
      <w:r w:rsidRPr="00430E25">
        <w:rPr>
          <w:highlight w:val="green"/>
          <w:rPrChange w:id="153" w:author="César Gamboa" w:date="2020-06-08T13:04:00Z">
            <w:rPr/>
          </w:rPrChange>
        </w:rPr>
        <w:t>].</w:t>
      </w:r>
    </w:p>
    <w:p w14:paraId="039B42BB" w14:textId="77777777" w:rsidR="0019639A" w:rsidRDefault="0019639A" w:rsidP="0019639A">
      <w:pPr>
        <w:spacing w:after="370"/>
        <w:ind w:left="-5"/>
      </w:pPr>
    </w:p>
    <w:p w14:paraId="765BAF36" w14:textId="6886C358" w:rsidR="0019639A" w:rsidRDefault="0019639A" w:rsidP="0019639A">
      <w:pPr>
        <w:spacing w:after="370"/>
        <w:ind w:left="-5"/>
      </w:pPr>
      <w:commentRangeStart w:id="154"/>
      <w:r>
        <w:t xml:space="preserve">El principal aporte de este estudio es, por medio de un proceso de simulación, brindar evidencia sobre cómo la sobreparametrización puede contribuir a definir la especificación de un modelo ARIMA que genere pronósticos de </w:t>
      </w:r>
      <w:del w:id="155" w:author="César Gamboa" w:date="2020-06-08T13:08:00Z">
        <w:r w:rsidDel="00831E59">
          <w:delText>amyor</w:delText>
        </w:r>
      </w:del>
      <w:ins w:id="156" w:author="César Gamboa" w:date="2020-06-08T13:08:00Z">
        <w:r w:rsidR="00831E59">
          <w:t>mayor</w:t>
        </w:r>
      </w:ins>
      <w:r>
        <w:t xml:space="preserve"> calidad, contrastando la calidad de estos con respecto a otros métodos similares, como lo son las funciones `auto.arima()` o `seas()`.</w:t>
      </w:r>
      <w:commentRangeEnd w:id="154"/>
      <w:r w:rsidR="006C7A33">
        <w:rPr>
          <w:rStyle w:val="Refdecomentario"/>
        </w:rPr>
        <w:commentReference w:id="154"/>
      </w:r>
    </w:p>
    <w:p w14:paraId="365D9C0F" w14:textId="77777777" w:rsidR="0019639A" w:rsidRDefault="0019639A" w:rsidP="0019639A">
      <w:pPr>
        <w:spacing w:after="370"/>
        <w:ind w:left="-5"/>
      </w:pPr>
    </w:p>
    <w:p w14:paraId="2E4915BC" w14:textId="4038C597" w:rsidR="00D02408" w:rsidRDefault="0019639A" w:rsidP="0019639A">
      <w:pPr>
        <w:spacing w:after="370"/>
        <w:ind w:left="-5"/>
      </w:pPr>
      <w:r>
        <w:t xml:space="preserve">Tras desarrollar y probar el método mediante datos simulados, la aplicación real del algoritmo mostrará el potencial de la sobreparametrización en la estimación de modelos ARIMA. En el campo demográfico, por ejemplo, las estadísticas vitales son sistematizadas y divulgadas año tras año, por tanto, revelan los cambios acontecidos durante este periodo. Esta información junto con la proveniente de los censos de población constituye la base para construir los diferentes índices, tasas y otros indicadores que revelan la situación demográfica del país, información de gran relevancia para la planificación nacional, regional y local en diversos campos. Uno de estos principales campos de acción es la salud pública, para la cual la tasa de mortalidad infantil se considera uno de los indicadores prioritarios dado que refleja no solo las condiciones de salud de la población infante, sino también los niveles de desarrollo del país, pues depende de la calidad de la atención de la salud, principalmente de la prenatal y perinatal, así como de las condiciones de saneamiento. Por tanto, su continuo monitoreo es fundamental para diseñar, implementar y evaluar políticas de salud pública orientadas a disminuir y erradicar aquellas que son prevenibles </w:t>
      </w:r>
      <w:r w:rsidRPr="00E3758F">
        <w:rPr>
          <w:highlight w:val="green"/>
          <w:rPrChange w:id="157" w:author="César Gamboa" w:date="2020-06-08T13:18:00Z">
            <w:rPr/>
          </w:rPrChange>
        </w:rPr>
        <w:t>[@calidad_</w:t>
      </w:r>
      <w:commentRangeStart w:id="158"/>
      <w:r w:rsidRPr="00E3758F">
        <w:rPr>
          <w:highlight w:val="green"/>
          <w:rPrChange w:id="159" w:author="César Gamboa" w:date="2020-06-08T13:18:00Z">
            <w:rPr/>
          </w:rPrChange>
        </w:rPr>
        <w:t>vitales</w:t>
      </w:r>
      <w:commentRangeEnd w:id="158"/>
      <w:r w:rsidR="00E14303" w:rsidRPr="00E3758F">
        <w:rPr>
          <w:rStyle w:val="Refdecomentario"/>
          <w:highlight w:val="green"/>
          <w:rPrChange w:id="160" w:author="César Gamboa" w:date="2020-06-08T13:18:00Z">
            <w:rPr>
              <w:rStyle w:val="Refdecomentario"/>
            </w:rPr>
          </w:rPrChange>
        </w:rPr>
        <w:commentReference w:id="158"/>
      </w:r>
      <w:r w:rsidRPr="00E3758F">
        <w:rPr>
          <w:highlight w:val="green"/>
          <w:rPrChange w:id="161" w:author="César Gamboa" w:date="2020-06-08T13:18:00Z">
            <w:rPr/>
          </w:rPrChange>
        </w:rPr>
        <w:t>]</w:t>
      </w:r>
      <w:r>
        <w:t>.</w:t>
      </w:r>
    </w:p>
    <w:p w14:paraId="44D38DBC" w14:textId="77777777" w:rsidR="00D02408" w:rsidRDefault="00EB366C">
      <w:pPr>
        <w:pStyle w:val="Ttulo2"/>
        <w:ind w:left="-5"/>
      </w:pPr>
      <w:r>
        <w:lastRenderedPageBreak/>
        <w:t>1.6 Organización del estudio</w:t>
      </w:r>
    </w:p>
    <w:p w14:paraId="2F2722AA" w14:textId="37425694" w:rsidR="007A17F8" w:rsidRDefault="007A17F8" w:rsidP="007A17F8">
      <w:pPr>
        <w:rPr>
          <w:ins w:id="162" w:author="César Gamboa" w:date="2020-06-08T13:19:00Z"/>
        </w:rPr>
      </w:pPr>
      <w:ins w:id="163" w:author="César Gamboa" w:date="2020-06-08T13:19:00Z">
        <w:r>
          <w:t>El presenta trabajo de investigación consta de cinco capítulos. El presente capítulo ofrece una contextualización del uso de las series de tiempo, así como la importancia de poder contar con pronósticos de calidad. Se presentó el objetivo del estudio, así como una breve descripción de la metodología empleada en la aplicación de series temporales, y cómo se planea modificar el método de estimación en los modelos ARIMA. Se concluye esta sección con hechos que justifican la importancia de esta investigación.</w:t>
        </w:r>
      </w:ins>
    </w:p>
    <w:p w14:paraId="4A04D917" w14:textId="14F25157" w:rsidR="00A06ACD" w:rsidDel="007A17F8" w:rsidRDefault="00A06ACD" w:rsidP="00A06ACD">
      <w:pPr>
        <w:ind w:left="-5"/>
        <w:rPr>
          <w:del w:id="164" w:author="César Gamboa" w:date="2020-06-08T13:19:00Z"/>
        </w:rPr>
      </w:pPr>
      <w:del w:id="165" w:author="César Gamboa" w:date="2020-06-08T13:19:00Z">
        <w:r w:rsidDel="007A17F8">
          <w:delText>E</w:delText>
        </w:r>
      </w:del>
      <w:del w:id="166" w:author="César Gamboa" w:date="2020-06-08T13:18:00Z">
        <w:r w:rsidDel="00E3758F">
          <w:delText>L</w:delText>
        </w:r>
      </w:del>
      <w:del w:id="167" w:author="César Gamboa" w:date="2020-06-08T13:19:00Z">
        <w:r w:rsidDel="007A17F8">
          <w:delText xml:space="preserve"> presenta trabajo de investigación consta de cinco capítulos, de los cuáles el primero ofrece una contextualización del uso de las series de tiempo, así como la importancia de poder contar con pronósticos de calidad. Se presentaron además objetivos que busca alcanzar el estudio así como una breve descripción de la metodología que se empleará y que será discutida más detalladamente en los capítulos posteriores. Se concluye esta sección con hechos que justifican la importancia de esta investigación.</w:delText>
        </w:r>
      </w:del>
    </w:p>
    <w:p w14:paraId="370936C6" w14:textId="77777777" w:rsidR="00A06ACD" w:rsidRDefault="00A06ACD" w:rsidP="00A06ACD">
      <w:pPr>
        <w:ind w:left="-5"/>
      </w:pPr>
    </w:p>
    <w:p w14:paraId="77872796" w14:textId="02C0EF60" w:rsidR="00A06ACD" w:rsidRDefault="00A06ACD" w:rsidP="00A06ACD">
      <w:pPr>
        <w:ind w:left="-5"/>
      </w:pPr>
      <w:r>
        <w:t>El siguiente capítulo consiste en el marco teórico</w:t>
      </w:r>
      <w:del w:id="168" w:author="César Gamboa" w:date="2020-06-08T13:19:00Z">
        <w:r w:rsidDel="00CA76A6">
          <w:delText xml:space="preserve"> y la revisión de la literatura asociada con el estudio</w:delText>
        </w:r>
      </w:del>
      <w:r>
        <w:t xml:space="preserve">, abarcando aspectos fundamentales </w:t>
      </w:r>
      <w:del w:id="169" w:author="César Gamboa" w:date="2020-06-08T13:20:00Z">
        <w:r w:rsidDel="00A61A06">
          <w:delText xml:space="preserve">como </w:delText>
        </w:r>
      </w:del>
      <w:ins w:id="170" w:author="César Gamboa" w:date="2020-06-08T13:20:00Z">
        <w:r w:rsidR="00A61A06">
          <w:t xml:space="preserve">de la ecuación de Wold, </w:t>
        </w:r>
      </w:ins>
      <w:r>
        <w:t>la metodología Box-Jenkins,</w:t>
      </w:r>
      <w:ins w:id="171" w:author="César Gamboa" w:date="2020-06-08T13:20:00Z">
        <w:r w:rsidR="00A61A06">
          <w:t xml:space="preserve"> la selección de los procesos que gobiernan la serie</w:t>
        </w:r>
        <w:r w:rsidR="0025754E">
          <w:t>,</w:t>
        </w:r>
      </w:ins>
      <w:r>
        <w:t xml:space="preserve"> </w:t>
      </w:r>
      <w:commentRangeStart w:id="172"/>
      <w:r>
        <w:t>la descripción del proceso iterativo</w:t>
      </w:r>
      <w:commentRangeEnd w:id="172"/>
      <w:r w:rsidR="005E64CB">
        <w:rPr>
          <w:rStyle w:val="Refdecomentario"/>
        </w:rPr>
        <w:commentReference w:id="172"/>
      </w:r>
      <w:r>
        <w:t>, entre otros.</w:t>
      </w:r>
    </w:p>
    <w:p w14:paraId="1706A7A5" w14:textId="77777777" w:rsidR="00A06ACD" w:rsidRDefault="00A06ACD" w:rsidP="00A06ACD">
      <w:pPr>
        <w:ind w:left="-5"/>
      </w:pPr>
    </w:p>
    <w:p w14:paraId="755A2C0C" w14:textId="77777777" w:rsidR="00A06ACD" w:rsidRDefault="00A06ACD" w:rsidP="00A06ACD">
      <w:pPr>
        <w:ind w:left="-5"/>
      </w:pPr>
      <w:commentRangeStart w:id="173"/>
      <w:r>
        <w:t>En el tercer capítulo se describe en detalle toda la metodología relacionada al estudio, iniciando con una descripción global de los conceptos más fundamentales del análisis de series cronológicas, pasando por los componentes fundamentales de las mismas: tendencia, estacionalidad, ciclos e irregularidades. En este capítulo se discuten también los supuestos clásicos del análisis de series cronológicas, los distintos tipos de modelos, el análisis de intervención, la validación cruzada y las medidas de rendimiento; aspectos cruciales para obtener un modelo ARIMA vía sobreparametrización. La sección metodológica culmina con la descripción del proceso de simulación que se utilizará, así como la discusión del método propuesto.</w:t>
      </w:r>
      <w:commentRangeEnd w:id="173"/>
      <w:r w:rsidR="00117D1C">
        <w:rPr>
          <w:rStyle w:val="Refdecomentario"/>
        </w:rPr>
        <w:commentReference w:id="173"/>
      </w:r>
    </w:p>
    <w:p w14:paraId="1F58B0A9" w14:textId="77777777" w:rsidR="00A06ACD" w:rsidRDefault="00A06ACD" w:rsidP="00A06ACD">
      <w:pPr>
        <w:ind w:left="-5"/>
      </w:pPr>
    </w:p>
    <w:p w14:paraId="287E173E" w14:textId="50909313" w:rsidR="00A06ACD" w:rsidRDefault="00A06ACD" w:rsidP="00A06ACD">
      <w:pPr>
        <w:ind w:left="-5"/>
      </w:pPr>
      <w:r>
        <w:t xml:space="preserve">El </w:t>
      </w:r>
      <w:del w:id="174" w:author="César Gamboa" w:date="2020-06-08T13:24:00Z">
        <w:r w:rsidDel="00903F09">
          <w:delText>s</w:delText>
        </w:r>
      </w:del>
      <w:r>
        <w:t xml:space="preserve">capítulo cuatro consiste </w:t>
      </w:r>
      <w:del w:id="175" w:author="César Gamboa" w:date="2020-06-08T13:24:00Z">
        <w:r w:rsidDel="00EB366C">
          <w:delText xml:space="preserve">trata </w:delText>
        </w:r>
      </w:del>
      <w:ins w:id="176" w:author="César Gamboa" w:date="2020-06-08T13:24:00Z">
        <w:r w:rsidR="00EB366C">
          <w:t xml:space="preserve">en </w:t>
        </w:r>
      </w:ins>
      <w:r>
        <w:t>la presentación de los resultados, tanto en los datos simulados como en la aplicación a datos costarricenses y se contrastarán contra los obtenidos por otros métodos como el de la función `auto.arima()`</w:t>
      </w:r>
      <w:ins w:id="177" w:author="César Gamboa" w:date="2020-06-08T13:24:00Z">
        <w:r w:rsidR="00EB366C">
          <w:t>, entre otros.</w:t>
        </w:r>
      </w:ins>
      <w:del w:id="178" w:author="César Gamboa" w:date="2020-06-08T13:24:00Z">
        <w:r w:rsidDel="00EB366C">
          <w:delText>.</w:delText>
        </w:r>
      </w:del>
    </w:p>
    <w:p w14:paraId="084E62D2" w14:textId="77777777" w:rsidR="00A06ACD" w:rsidRDefault="00A06ACD" w:rsidP="00A06ACD">
      <w:pPr>
        <w:ind w:left="-5"/>
      </w:pPr>
    </w:p>
    <w:p w14:paraId="4231B5BB" w14:textId="77777777" w:rsidR="00A06ACD" w:rsidRDefault="00A06ACD" w:rsidP="00A06ACD">
      <w:pPr>
        <w:ind w:left="-5"/>
      </w:pPr>
      <w:r>
        <w:t>El último capítulo busca discutir los principales resultados, así como señalar las conclusiones más importantes y ofrecer algunas recomendaciones que orienten futuros estudios relacionados.</w:t>
      </w:r>
    </w:p>
    <w:p w14:paraId="08159D8E" w14:textId="77777777" w:rsidR="00A06ACD" w:rsidRDefault="00A06ACD" w:rsidP="00A06ACD">
      <w:pPr>
        <w:ind w:left="-5"/>
      </w:pPr>
    </w:p>
    <w:p w14:paraId="577052E3" w14:textId="7227BF1A" w:rsidR="00D02408" w:rsidRDefault="00A06ACD" w:rsidP="00A06ACD">
      <w:pPr>
        <w:ind w:left="-5"/>
      </w:pPr>
      <w:del w:id="179" w:author="César Gamboa" w:date="2020-06-08T13:24:00Z">
        <w:r w:rsidDel="00EB366C">
          <w:delText>Finalmente se ofrece en la sección de anexos los códigos en lenguaje R más importantes utilizados en el estudio, así como una sección dedicada a las referencias bilbiográficas obtenidas para esta investigación.</w:delText>
        </w:r>
      </w:del>
      <w:r w:rsidR="00EB366C">
        <w:br w:type="page"/>
      </w:r>
    </w:p>
    <w:p w14:paraId="0B28A157" w14:textId="77777777" w:rsidR="00D02408" w:rsidRDefault="00EB366C">
      <w:pPr>
        <w:pStyle w:val="Ttulo1"/>
        <w:ind w:left="-5"/>
      </w:pPr>
      <w:r>
        <w:lastRenderedPageBreak/>
        <w:t>2 MARCO TEÓRICO</w:t>
      </w:r>
    </w:p>
    <w:p w14:paraId="30C23609" w14:textId="77777777" w:rsidR="00D02408" w:rsidRDefault="00EB366C">
      <w:pPr>
        <w:pStyle w:val="Ttulo2"/>
        <w:ind w:left="-5"/>
      </w:pPr>
      <w:r>
        <w:t>2.1 Introducción</w:t>
      </w:r>
    </w:p>
    <w:p w14:paraId="259FD049" w14:textId="77777777" w:rsidR="00D02408" w:rsidRDefault="00EB366C">
      <w:pPr>
        <w:ind w:left="-5"/>
      </w:pPr>
      <w:r>
        <w:t>Los modelos ARIMA, son los de uso más extendido en el análisis de series cronológicas. El nombre ARIMA es la abreviatura inglesa para AutoRegresive Integrated Moving Average, y son aplicados mediante la metodología de Box-Jenkins.</w:t>
      </w:r>
    </w:p>
    <w:p w14:paraId="7F065243" w14:textId="77777777" w:rsidR="00D02408" w:rsidRDefault="00EB366C">
      <w:pPr>
        <w:spacing w:after="370"/>
        <w:ind w:left="-5"/>
      </w:pPr>
      <w:r>
        <w:t>De esta manera, el método de Box-Jenkins inicia con el análisis exploratorio de la serie cronológica de interés, teniendo un interés particular en identificar si hay presencia de factores no estacionarios en la misma. Si en efecto se cuenta con una serie no estacionaria, ésta debe volverse estacionaria mediante algún tipo de transformación, típicamente el logaritmo natural. Con la serie ya transformada, se busca identificar el proceso que gobierna la serie, la forma clásica de hacer esto es mediante los gráficos de autocorrelación y autocorrelación parcial. Cuando se logra identificar un proceso que se adecúe más a la serie cronológica, se deben realizar los diagnósticos para evaluar la calidad del ajuste del modelo, así como las medidas de rendimiento referentes a los pronósticos que genera el modelo estimado hasta un horizonte determinado.</w:t>
      </w:r>
    </w:p>
    <w:p w14:paraId="308EDB10" w14:textId="77777777" w:rsidR="00D02408" w:rsidRDefault="00EB366C">
      <w:pPr>
        <w:spacing w:after="322" w:line="259" w:lineRule="auto"/>
        <w:ind w:left="-5"/>
        <w:jc w:val="left"/>
      </w:pPr>
      <w:r>
        <w:rPr>
          <w:b/>
          <w:sz w:val="24"/>
        </w:rPr>
        <w:t>2.2 Investigaciones relacionadas</w:t>
      </w:r>
    </w:p>
    <w:p w14:paraId="7376BF10" w14:textId="77777777" w:rsidR="00D02408" w:rsidRDefault="00EB366C">
      <w:pPr>
        <w:spacing w:after="224" w:line="259" w:lineRule="auto"/>
        <w:ind w:left="-5"/>
        <w:jc w:val="left"/>
      </w:pPr>
      <w:r>
        <w:rPr>
          <w:b/>
          <w:sz w:val="24"/>
        </w:rPr>
        <w:t>2.3 Observaciones finales sobre la revisión bibliográfica</w:t>
      </w:r>
    </w:p>
    <w:p w14:paraId="2D8CC93E" w14:textId="77777777" w:rsidR="00D02408" w:rsidRDefault="00D02408">
      <w:pPr>
        <w:sectPr w:rsidR="00D02408">
          <w:headerReference w:type="even" r:id="rId29"/>
          <w:headerReference w:type="default" r:id="rId30"/>
          <w:footerReference w:type="even" r:id="rId31"/>
          <w:footerReference w:type="default" r:id="rId32"/>
          <w:headerReference w:type="first" r:id="rId33"/>
          <w:footerReference w:type="first" r:id="rId34"/>
          <w:pgSz w:w="11906" w:h="16838"/>
          <w:pgMar w:top="1612" w:right="1417" w:bottom="635" w:left="1984" w:header="843" w:footer="720" w:gutter="0"/>
          <w:cols w:space="720"/>
        </w:sectPr>
      </w:pPr>
    </w:p>
    <w:p w14:paraId="0D110FE4" w14:textId="77777777" w:rsidR="00D02408" w:rsidRDefault="00EB366C">
      <w:pPr>
        <w:spacing w:line="259" w:lineRule="auto"/>
        <w:ind w:left="8315"/>
      </w:pPr>
      <w:r>
        <w:lastRenderedPageBreak/>
        <w:t>10</w:t>
      </w:r>
      <w:r>
        <w:br w:type="page"/>
      </w:r>
    </w:p>
    <w:p w14:paraId="629B526D" w14:textId="77777777" w:rsidR="00D02408" w:rsidRDefault="00EB366C">
      <w:pPr>
        <w:pStyle w:val="Ttulo1"/>
        <w:ind w:left="-5"/>
      </w:pPr>
      <w:r>
        <w:lastRenderedPageBreak/>
        <w:t>3 METODOLOGÍA</w:t>
      </w:r>
    </w:p>
    <w:p w14:paraId="7BB60D11" w14:textId="77777777" w:rsidR="00D02408" w:rsidRDefault="00EB366C">
      <w:pPr>
        <w:spacing w:after="322" w:line="259" w:lineRule="auto"/>
        <w:ind w:left="-5"/>
        <w:jc w:val="left"/>
      </w:pPr>
      <w:r>
        <w:rPr>
          <w:b/>
          <w:sz w:val="24"/>
        </w:rPr>
        <w:t>3.1 Introducción</w:t>
      </w:r>
    </w:p>
    <w:p w14:paraId="12202D7B" w14:textId="77777777" w:rsidR="00D02408" w:rsidRDefault="00EB366C">
      <w:pPr>
        <w:pStyle w:val="Ttulo2"/>
        <w:spacing w:after="287"/>
        <w:ind w:left="-5"/>
      </w:pPr>
      <w:r>
        <w:t>3.2 Conceptos y definiciones en el análisis de series cronológicas</w:t>
      </w:r>
    </w:p>
    <w:p w14:paraId="777D7529" w14:textId="77777777" w:rsidR="00D02408" w:rsidRDefault="00EB366C">
      <w:pPr>
        <w:spacing w:after="293" w:line="265" w:lineRule="auto"/>
        <w:ind w:left="-5"/>
        <w:jc w:val="left"/>
      </w:pPr>
      <w:r>
        <w:rPr>
          <w:b/>
        </w:rPr>
        <w:t>3.2.1 Definición de una serie cronológica</w:t>
      </w:r>
    </w:p>
    <w:p w14:paraId="2304AFEA" w14:textId="77777777" w:rsidR="00D02408" w:rsidRDefault="00EB366C">
      <w:pPr>
        <w:spacing w:after="293" w:line="265" w:lineRule="auto"/>
        <w:ind w:left="-5"/>
        <w:jc w:val="left"/>
      </w:pPr>
      <w:r>
        <w:rPr>
          <w:b/>
        </w:rPr>
        <w:t>3.2.2 Procedimiento al analizar series cronológicas</w:t>
      </w:r>
    </w:p>
    <w:p w14:paraId="05DD6DF7" w14:textId="77777777" w:rsidR="00D02408" w:rsidRDefault="00EB366C">
      <w:pPr>
        <w:spacing w:after="293" w:line="265" w:lineRule="auto"/>
        <w:ind w:left="-5"/>
        <w:jc w:val="left"/>
      </w:pPr>
      <w:r>
        <w:rPr>
          <w:b/>
        </w:rPr>
        <w:t xml:space="preserve">3.2.3 </w:t>
      </w:r>
      <w:proofErr w:type="spellStart"/>
      <w:r>
        <w:rPr>
          <w:b/>
        </w:rPr>
        <w:t>Estacionaridad</w:t>
      </w:r>
      <w:proofErr w:type="spellEnd"/>
    </w:p>
    <w:p w14:paraId="1AD05AEC" w14:textId="77777777" w:rsidR="00D02408" w:rsidRDefault="00EB366C">
      <w:pPr>
        <w:spacing w:after="367" w:line="265" w:lineRule="auto"/>
        <w:ind w:left="-5"/>
        <w:jc w:val="left"/>
      </w:pPr>
      <w:r>
        <w:rPr>
          <w:b/>
        </w:rPr>
        <w:t>3.2.4 La parsimonia</w:t>
      </w:r>
    </w:p>
    <w:p w14:paraId="463CE06F" w14:textId="77777777" w:rsidR="00D02408" w:rsidRDefault="00EB366C">
      <w:pPr>
        <w:pStyle w:val="Ttulo2"/>
        <w:spacing w:after="287"/>
        <w:ind w:left="-5"/>
      </w:pPr>
      <w:r>
        <w:t>3.3 Componentes de una serie cronológica</w:t>
      </w:r>
    </w:p>
    <w:p w14:paraId="287ACDDB" w14:textId="77777777" w:rsidR="00D02408" w:rsidRDefault="00EB366C">
      <w:pPr>
        <w:spacing w:after="293" w:line="265" w:lineRule="auto"/>
        <w:ind w:left="-5"/>
        <w:jc w:val="left"/>
      </w:pPr>
      <w:r>
        <w:rPr>
          <w:b/>
        </w:rPr>
        <w:t>3.3.1 La tendencia</w:t>
      </w:r>
    </w:p>
    <w:p w14:paraId="0A3801A2" w14:textId="77777777" w:rsidR="00D02408" w:rsidRDefault="00EB366C">
      <w:pPr>
        <w:spacing w:after="293" w:line="265" w:lineRule="auto"/>
        <w:ind w:left="-5"/>
        <w:jc w:val="left"/>
      </w:pPr>
      <w:r>
        <w:rPr>
          <w:b/>
        </w:rPr>
        <w:t>3.3.2 Componentes estacionales</w:t>
      </w:r>
    </w:p>
    <w:p w14:paraId="21A36ABC" w14:textId="77777777" w:rsidR="00D02408" w:rsidRDefault="00EB366C">
      <w:pPr>
        <w:spacing w:after="293" w:line="265" w:lineRule="auto"/>
        <w:ind w:left="-5"/>
        <w:jc w:val="left"/>
      </w:pPr>
      <w:r>
        <w:rPr>
          <w:b/>
        </w:rPr>
        <w:t>3.3.3 Componente cíclico</w:t>
      </w:r>
    </w:p>
    <w:p w14:paraId="154281B2" w14:textId="77777777" w:rsidR="00D02408" w:rsidRDefault="00EB366C">
      <w:pPr>
        <w:spacing w:after="367" w:line="265" w:lineRule="auto"/>
        <w:ind w:left="-5"/>
        <w:jc w:val="left"/>
      </w:pPr>
      <w:r>
        <w:rPr>
          <w:b/>
        </w:rPr>
        <w:t>3.3.4 Componente irregular</w:t>
      </w:r>
    </w:p>
    <w:p w14:paraId="33764383" w14:textId="77777777" w:rsidR="00D02408" w:rsidRDefault="00EB366C">
      <w:pPr>
        <w:spacing w:after="322" w:line="259" w:lineRule="auto"/>
        <w:ind w:left="-5"/>
        <w:jc w:val="left"/>
      </w:pPr>
      <w:r>
        <w:rPr>
          <w:b/>
          <w:sz w:val="24"/>
        </w:rPr>
        <w:t>3.4 Supuestos en el análisis de series cronológicas</w:t>
      </w:r>
    </w:p>
    <w:p w14:paraId="5B08B4C2" w14:textId="77777777" w:rsidR="00D02408" w:rsidRDefault="00EB366C">
      <w:pPr>
        <w:spacing w:after="322" w:line="259" w:lineRule="auto"/>
        <w:ind w:left="-5"/>
        <w:jc w:val="left"/>
      </w:pPr>
      <w:r>
        <w:rPr>
          <w:b/>
          <w:sz w:val="24"/>
        </w:rPr>
        <w:t>3.5 Modelos de series cronológicas</w:t>
      </w:r>
    </w:p>
    <w:p w14:paraId="780B4AD8" w14:textId="77777777" w:rsidR="00D02408" w:rsidRDefault="00EB366C">
      <w:pPr>
        <w:pStyle w:val="Ttulo2"/>
        <w:spacing w:after="287"/>
        <w:ind w:left="-5"/>
      </w:pPr>
      <w:r>
        <w:t>3.6 Modelos Autorregresivos Integrados de Medias Móviles</w:t>
      </w:r>
    </w:p>
    <w:p w14:paraId="64432E89" w14:textId="77777777" w:rsidR="00D02408" w:rsidRDefault="00EB366C">
      <w:pPr>
        <w:spacing w:after="293" w:line="265" w:lineRule="auto"/>
        <w:ind w:left="-5"/>
        <w:jc w:val="left"/>
      </w:pPr>
      <w:r>
        <w:rPr>
          <w:b/>
        </w:rPr>
        <w:t>3.6.1 Modelos Autorregresivos</w:t>
      </w:r>
    </w:p>
    <w:p w14:paraId="005D3788" w14:textId="77777777" w:rsidR="00D02408" w:rsidRDefault="00EB366C">
      <w:pPr>
        <w:spacing w:after="293" w:line="265" w:lineRule="auto"/>
        <w:ind w:left="-5"/>
        <w:jc w:val="left"/>
      </w:pPr>
      <w:r>
        <w:rPr>
          <w:b/>
        </w:rPr>
        <w:t>3.6.2 Modelos de Medias Móviles</w:t>
      </w:r>
    </w:p>
    <w:p w14:paraId="13281641" w14:textId="77777777" w:rsidR="00D02408" w:rsidRDefault="00EB366C">
      <w:pPr>
        <w:spacing w:after="293" w:line="265" w:lineRule="auto"/>
        <w:ind w:left="-5"/>
        <w:jc w:val="left"/>
      </w:pPr>
      <w:r>
        <w:rPr>
          <w:b/>
        </w:rPr>
        <w:t>3.6.3 Metodología Box-Jenkins</w:t>
      </w:r>
    </w:p>
    <w:p w14:paraId="03EA77C9" w14:textId="77777777" w:rsidR="00D02408" w:rsidRDefault="00EB366C">
      <w:pPr>
        <w:spacing w:after="293" w:line="265" w:lineRule="auto"/>
        <w:ind w:left="-5"/>
        <w:jc w:val="left"/>
      </w:pPr>
      <w:r>
        <w:rPr>
          <w:b/>
        </w:rPr>
        <w:t>3.6.4 Etapa 1 - Identificación</w:t>
      </w:r>
    </w:p>
    <w:p w14:paraId="55021664" w14:textId="77777777" w:rsidR="00D02408" w:rsidRDefault="00EB366C">
      <w:pPr>
        <w:spacing w:after="293" w:line="265" w:lineRule="auto"/>
        <w:ind w:left="-5"/>
        <w:jc w:val="left"/>
      </w:pPr>
      <w:r>
        <w:rPr>
          <w:b/>
        </w:rPr>
        <w:t>3.6.5 Etapa 2 - Estimación y diagnóstico</w:t>
      </w:r>
    </w:p>
    <w:p w14:paraId="4C21EB73" w14:textId="77777777" w:rsidR="00D02408" w:rsidRDefault="00EB366C">
      <w:pPr>
        <w:spacing w:after="293" w:line="265" w:lineRule="auto"/>
        <w:ind w:left="-5"/>
        <w:jc w:val="left"/>
      </w:pPr>
      <w:r>
        <w:rPr>
          <w:b/>
        </w:rPr>
        <w:t>3.6.6 Etapa 3 - Pronóstico</w:t>
      </w:r>
    </w:p>
    <w:p w14:paraId="4C528720" w14:textId="77777777" w:rsidR="00D02408" w:rsidRDefault="00EB366C">
      <w:pPr>
        <w:spacing w:after="293" w:line="265" w:lineRule="auto"/>
        <w:ind w:left="-5"/>
        <w:jc w:val="left"/>
      </w:pPr>
      <w:r>
        <w:rPr>
          <w:b/>
        </w:rPr>
        <w:t>3.6.7 Notación de los modelos ARIMA</w:t>
      </w:r>
    </w:p>
    <w:p w14:paraId="1516A321" w14:textId="77777777" w:rsidR="00D02408" w:rsidRDefault="00EB366C">
      <w:pPr>
        <w:spacing w:after="367" w:line="265" w:lineRule="auto"/>
        <w:ind w:left="-5"/>
        <w:jc w:val="left"/>
      </w:pPr>
      <w:r>
        <w:rPr>
          <w:b/>
        </w:rPr>
        <w:t>3.6.8 Diferenciación</w:t>
      </w:r>
    </w:p>
    <w:p w14:paraId="207CEDED" w14:textId="77777777" w:rsidR="00D02408" w:rsidRDefault="00EB366C">
      <w:pPr>
        <w:spacing w:after="322" w:line="259" w:lineRule="auto"/>
        <w:ind w:left="-5"/>
        <w:jc w:val="left"/>
      </w:pPr>
      <w:r>
        <w:rPr>
          <w:b/>
          <w:sz w:val="24"/>
        </w:rPr>
        <w:t>3.7 Análisis de intervención</w:t>
      </w:r>
    </w:p>
    <w:p w14:paraId="73C054C4" w14:textId="77777777" w:rsidR="00D02408" w:rsidRDefault="00EB366C">
      <w:pPr>
        <w:spacing w:after="322" w:line="259" w:lineRule="auto"/>
        <w:ind w:left="-5"/>
        <w:jc w:val="left"/>
      </w:pPr>
      <w:r>
        <w:rPr>
          <w:b/>
          <w:sz w:val="24"/>
        </w:rPr>
        <w:lastRenderedPageBreak/>
        <w:t>3.8 Validación cruzada</w:t>
      </w:r>
    </w:p>
    <w:p w14:paraId="3480E1D5" w14:textId="77777777" w:rsidR="00D02408" w:rsidRDefault="00EB366C">
      <w:pPr>
        <w:pStyle w:val="Ttulo2"/>
        <w:spacing w:after="287"/>
        <w:ind w:left="-5"/>
      </w:pPr>
      <w:r>
        <w:t>3.9 Medidas de rendimiento</w:t>
      </w:r>
    </w:p>
    <w:p w14:paraId="4F648151" w14:textId="77777777" w:rsidR="00D02408" w:rsidRDefault="00EB366C">
      <w:pPr>
        <w:spacing w:after="0" w:line="265" w:lineRule="auto"/>
        <w:ind w:left="-5"/>
        <w:jc w:val="left"/>
      </w:pPr>
      <w:r>
        <w:rPr>
          <w:b/>
        </w:rPr>
        <w:t>3.9.1 MFE</w:t>
      </w:r>
    </w:p>
    <w:p w14:paraId="5DC1F191" w14:textId="77777777" w:rsidR="00D02408" w:rsidRDefault="00EB366C">
      <w:pPr>
        <w:pStyle w:val="Ttulo1"/>
        <w:ind w:left="-5"/>
      </w:pPr>
      <w:r>
        <w:t>4 RESULTADOS</w:t>
      </w:r>
    </w:p>
    <w:p w14:paraId="745D2C27" w14:textId="77777777" w:rsidR="00D02408" w:rsidRDefault="00EB366C">
      <w:pPr>
        <w:pStyle w:val="Ttulo2"/>
        <w:ind w:left="-5"/>
      </w:pPr>
      <w:r>
        <w:t>4.1 Introducción</w:t>
      </w:r>
    </w:p>
    <w:p w14:paraId="3573C443" w14:textId="77777777" w:rsidR="00D02408" w:rsidRDefault="00EB366C">
      <w:pPr>
        <w:spacing w:after="370"/>
        <w:ind w:left="-5"/>
      </w:pPr>
      <w:r>
        <w:t>El método propuesto se probará comparándose con los resultados de seis series con distintas temporalidades: mortalidad infantil, mortalidad por causa externa, nacimientos, demanda eléctrica, intereses y comisiones del sector público e incentivos salariales del sector público.</w:t>
      </w:r>
    </w:p>
    <w:p w14:paraId="353D0DFD" w14:textId="77777777" w:rsidR="00D02408" w:rsidRDefault="00EB366C">
      <w:pPr>
        <w:pStyle w:val="Ttulo2"/>
        <w:spacing w:after="287"/>
        <w:ind w:left="-5"/>
      </w:pPr>
      <w:r>
        <w:t>4.2 Datos simulados</w:t>
      </w:r>
    </w:p>
    <w:p w14:paraId="024E7FFA" w14:textId="77777777" w:rsidR="00D02408" w:rsidRDefault="00EB366C">
      <w:pPr>
        <w:spacing w:after="367" w:line="265" w:lineRule="auto"/>
        <w:ind w:left="-5"/>
        <w:jc w:val="left"/>
      </w:pPr>
      <w:r>
        <w:rPr>
          <w:b/>
        </w:rPr>
        <w:t>4.2.1 Comparación en datos simulados - Sobreparametrización vs auto.arima</w:t>
      </w:r>
    </w:p>
    <w:p w14:paraId="18903DDD" w14:textId="77777777" w:rsidR="00D02408" w:rsidRDefault="00EB366C">
      <w:pPr>
        <w:pStyle w:val="Ttulo2"/>
        <w:spacing w:after="287"/>
        <w:ind w:left="-5"/>
      </w:pPr>
      <w:r>
        <w:t>4.3 Estimaciones en datos costarricenses</w:t>
      </w:r>
    </w:p>
    <w:p w14:paraId="70A208EC" w14:textId="77777777" w:rsidR="00D02408" w:rsidRDefault="00EB366C">
      <w:pPr>
        <w:spacing w:after="293" w:line="265" w:lineRule="auto"/>
        <w:ind w:left="-5"/>
        <w:jc w:val="left"/>
      </w:pPr>
      <w:r>
        <w:rPr>
          <w:b/>
        </w:rPr>
        <w:t>4.3.1 Tasa de mortalidad infantil interanual</w:t>
      </w:r>
    </w:p>
    <w:p w14:paraId="133D3B13" w14:textId="77777777" w:rsidR="00D02408" w:rsidRDefault="00EB366C">
      <w:pPr>
        <w:spacing w:after="293" w:line="265" w:lineRule="auto"/>
        <w:ind w:left="-5"/>
        <w:jc w:val="left"/>
      </w:pPr>
      <w:r>
        <w:rPr>
          <w:b/>
        </w:rPr>
        <w:t>4.3.2 Tasa global de fecundidad</w:t>
      </w:r>
    </w:p>
    <w:p w14:paraId="2F100CC3" w14:textId="77777777" w:rsidR="00D02408" w:rsidRDefault="00EB366C">
      <w:pPr>
        <w:spacing w:after="293" w:line="265" w:lineRule="auto"/>
        <w:ind w:left="-5"/>
        <w:jc w:val="left"/>
      </w:pPr>
      <w:r>
        <w:rPr>
          <w:b/>
        </w:rPr>
        <w:t>4.3.3 Mortalidad por causa externa</w:t>
      </w:r>
    </w:p>
    <w:p w14:paraId="15C66BE9" w14:textId="77777777" w:rsidR="00D02408" w:rsidRDefault="00EB366C">
      <w:pPr>
        <w:spacing w:after="293" w:line="265" w:lineRule="auto"/>
        <w:ind w:left="-5"/>
        <w:jc w:val="left"/>
      </w:pPr>
      <w:r>
        <w:rPr>
          <w:b/>
        </w:rPr>
        <w:t>4.3.4 Incentivos salariales del sector público</w:t>
      </w:r>
    </w:p>
    <w:p w14:paraId="78267FAA" w14:textId="77777777" w:rsidR="00D02408" w:rsidRDefault="00EB366C">
      <w:pPr>
        <w:spacing w:after="293" w:line="265" w:lineRule="auto"/>
        <w:ind w:left="-5"/>
        <w:jc w:val="left"/>
      </w:pPr>
      <w:r>
        <w:rPr>
          <w:b/>
        </w:rPr>
        <w:t>4.3.5 Intereses y comisiones del sector público</w:t>
      </w:r>
    </w:p>
    <w:p w14:paraId="77FC9B89" w14:textId="77777777" w:rsidR="00D02408" w:rsidRDefault="00EB366C">
      <w:pPr>
        <w:spacing w:after="293" w:line="265" w:lineRule="auto"/>
        <w:ind w:left="-5"/>
        <w:jc w:val="left"/>
      </w:pPr>
      <w:r>
        <w:rPr>
          <w:b/>
        </w:rPr>
        <w:t>4.3.6 Demanda eléctrica</w:t>
      </w:r>
    </w:p>
    <w:p w14:paraId="30E7BD7F" w14:textId="77777777" w:rsidR="00D02408" w:rsidRDefault="00EB366C">
      <w:pPr>
        <w:spacing w:after="367" w:line="265" w:lineRule="auto"/>
        <w:ind w:left="-5"/>
        <w:jc w:val="left"/>
      </w:pPr>
      <w:r>
        <w:rPr>
          <w:b/>
        </w:rPr>
        <w:t>4.3.7 Comparación en datos reales - Sobreparametrización vs auto.arima</w:t>
      </w:r>
    </w:p>
    <w:p w14:paraId="455D8C2D" w14:textId="77777777" w:rsidR="00D02408" w:rsidRDefault="00EB366C">
      <w:pPr>
        <w:spacing w:after="224" w:line="259" w:lineRule="auto"/>
        <w:ind w:left="-5"/>
        <w:jc w:val="left"/>
      </w:pPr>
      <w:r>
        <w:rPr>
          <w:b/>
          <w:sz w:val="24"/>
        </w:rPr>
        <w:t>4.4 Discusión de los resultados</w:t>
      </w:r>
    </w:p>
    <w:p w14:paraId="30D7686D" w14:textId="77777777" w:rsidR="00D02408" w:rsidRDefault="00EB366C">
      <w:pPr>
        <w:pStyle w:val="Ttulo1"/>
        <w:ind w:left="-5"/>
      </w:pPr>
      <w:r>
        <w:t>5 CONCLUSIONES Y RECOMENDACIONES</w:t>
      </w:r>
    </w:p>
    <w:p w14:paraId="52CDDB6A" w14:textId="77777777" w:rsidR="00D02408" w:rsidRDefault="00EB366C">
      <w:pPr>
        <w:spacing w:after="322" w:line="259" w:lineRule="auto"/>
        <w:ind w:left="-5"/>
        <w:jc w:val="left"/>
      </w:pPr>
      <w:r>
        <w:rPr>
          <w:b/>
          <w:sz w:val="24"/>
        </w:rPr>
        <w:t>5.1 Introducción</w:t>
      </w:r>
    </w:p>
    <w:p w14:paraId="3E6745BA" w14:textId="77777777" w:rsidR="00D02408" w:rsidRDefault="00EB366C">
      <w:pPr>
        <w:spacing w:after="322" w:line="259" w:lineRule="auto"/>
        <w:ind w:left="-5"/>
        <w:jc w:val="left"/>
      </w:pPr>
      <w:r>
        <w:rPr>
          <w:b/>
          <w:sz w:val="24"/>
        </w:rPr>
        <w:t>5.2 Conclusiones</w:t>
      </w:r>
    </w:p>
    <w:p w14:paraId="1AEAD0B5" w14:textId="77777777" w:rsidR="00D02408" w:rsidRDefault="00EB366C">
      <w:pPr>
        <w:spacing w:after="224" w:line="259" w:lineRule="auto"/>
        <w:ind w:left="-5"/>
        <w:jc w:val="left"/>
      </w:pPr>
      <w:r>
        <w:rPr>
          <w:b/>
          <w:sz w:val="24"/>
        </w:rPr>
        <w:t>5.3 Recomendaciones</w:t>
      </w:r>
      <w:r>
        <w:br w:type="page"/>
      </w:r>
    </w:p>
    <w:p w14:paraId="3D5564F4" w14:textId="77777777" w:rsidR="00D02408" w:rsidRDefault="00EB366C">
      <w:pPr>
        <w:pStyle w:val="Ttulo1"/>
        <w:ind w:left="-5"/>
      </w:pPr>
      <w:r>
        <w:lastRenderedPageBreak/>
        <w:t>6 ANEXOS</w:t>
      </w:r>
    </w:p>
    <w:p w14:paraId="100EBD22" w14:textId="77777777" w:rsidR="00D02408" w:rsidRDefault="00EB366C">
      <w:pPr>
        <w:pStyle w:val="Ttulo2"/>
        <w:ind w:left="-5"/>
      </w:pPr>
      <w:r>
        <w:t>6.1 La función funcion_1</w:t>
      </w:r>
    </w:p>
    <w:p w14:paraId="207A88B0" w14:textId="77777777" w:rsidR="00D02408" w:rsidRDefault="00EB366C">
      <w:pPr>
        <w:spacing w:after="254" w:line="259" w:lineRule="auto"/>
        <w:ind w:right="3237"/>
        <w:jc w:val="right"/>
      </w:pPr>
      <w:r>
        <w:t>Código 1: Una función</w:t>
      </w:r>
    </w:p>
    <w:p w14:paraId="17DA786B" w14:textId="77777777" w:rsidR="00D02408" w:rsidRDefault="00EB366C">
      <w:pPr>
        <w:shd w:val="clear" w:color="auto" w:fill="E5E5E5"/>
        <w:spacing w:after="3" w:line="398" w:lineRule="auto"/>
        <w:ind w:left="413" w:right="5366" w:hanging="428"/>
        <w:jc w:val="left"/>
      </w:pPr>
      <w:r>
        <w:t>funcion_</w:t>
      </w:r>
      <w:r>
        <w:rPr>
          <w:color w:val="0000CF"/>
        </w:rPr>
        <w:t xml:space="preserve">1 </w:t>
      </w:r>
      <w:r>
        <w:t xml:space="preserve">&lt;- </w:t>
      </w:r>
      <w:proofErr w:type="spellStart"/>
      <w:r>
        <w:rPr>
          <w:b/>
          <w:color w:val="214A87"/>
        </w:rPr>
        <w:t>function</w:t>
      </w:r>
      <w:proofErr w:type="spellEnd"/>
      <w:r>
        <w:t>(</w:t>
      </w:r>
      <w:proofErr w:type="spellStart"/>
      <w:r>
        <w:t>x,y</w:t>
      </w:r>
      <w:proofErr w:type="spellEnd"/>
      <w:r>
        <w:t xml:space="preserve">){ </w:t>
      </w:r>
      <w:proofErr w:type="spellStart"/>
      <w:r>
        <w:t>x</w:t>
      </w:r>
      <w:r>
        <w:rPr>
          <w:b/>
          <w:color w:val="CF5C00"/>
        </w:rPr>
        <w:t>+</w:t>
      </w:r>
      <w:r>
        <w:t>y</w:t>
      </w:r>
      <w:proofErr w:type="spellEnd"/>
    </w:p>
    <w:p w14:paraId="334A685B" w14:textId="77777777" w:rsidR="00D02408" w:rsidRPr="00473813" w:rsidRDefault="00EB366C">
      <w:pPr>
        <w:shd w:val="clear" w:color="auto" w:fill="E5E5E5"/>
        <w:spacing w:after="3" w:line="259" w:lineRule="auto"/>
        <w:ind w:left="-15" w:right="5366" w:firstLine="0"/>
        <w:jc w:val="left"/>
        <w:rPr>
          <w:lang w:val="en-US"/>
        </w:rPr>
      </w:pPr>
      <w:r w:rsidRPr="00473813">
        <w:rPr>
          <w:lang w:val="en-US"/>
        </w:rPr>
        <w:t>}</w:t>
      </w:r>
      <w:r w:rsidRPr="00473813">
        <w:rPr>
          <w:lang w:val="en-US"/>
        </w:rPr>
        <w:br w:type="page"/>
      </w:r>
    </w:p>
    <w:p w14:paraId="48922979" w14:textId="77777777" w:rsidR="00D02408" w:rsidRPr="00473813" w:rsidRDefault="00EB366C">
      <w:pPr>
        <w:pStyle w:val="Ttulo1"/>
        <w:spacing w:after="273"/>
        <w:ind w:left="-5"/>
        <w:rPr>
          <w:lang w:val="en-US"/>
        </w:rPr>
      </w:pPr>
      <w:r w:rsidRPr="00473813">
        <w:rPr>
          <w:lang w:val="en-US"/>
        </w:rPr>
        <w:lastRenderedPageBreak/>
        <w:t>7 REFERENCIAS</w:t>
      </w:r>
    </w:p>
    <w:p w14:paraId="2A4DEC90" w14:textId="77777777" w:rsidR="00D02408" w:rsidRDefault="00EB366C">
      <w:pPr>
        <w:spacing w:after="34"/>
        <w:ind w:left="-5"/>
      </w:pPr>
      <w:r w:rsidRPr="00473813">
        <w:rPr>
          <w:lang w:val="en-US"/>
        </w:rPr>
        <w:t xml:space="preserve">Box, G. E., Jenkins, G. M., &amp; Reinsel, G. C. (1994). </w:t>
      </w:r>
      <w:r w:rsidRPr="00473813">
        <w:rPr>
          <w:i/>
          <w:lang w:val="en-US"/>
        </w:rPr>
        <w:t>Time Series Analysis: Forecasting and Control</w:t>
      </w:r>
      <w:r w:rsidRPr="00473813">
        <w:rPr>
          <w:lang w:val="en-US"/>
        </w:rPr>
        <w:t xml:space="preserve">. </w:t>
      </w:r>
      <w:r>
        <w:t xml:space="preserve">Recuperado de </w:t>
      </w:r>
      <w:hyperlink r:id="rId35">
        <w:r>
          <w:rPr>
            <w:color w:val="0000FF"/>
          </w:rPr>
          <w:t>https://books.google.co.cr/books?id=sRzvAAAAMAAJ</w:t>
        </w:r>
      </w:hyperlink>
    </w:p>
    <w:p w14:paraId="0A790F7B" w14:textId="77777777" w:rsidR="00D02408" w:rsidRDefault="00EB366C">
      <w:pPr>
        <w:spacing w:after="26" w:line="404" w:lineRule="auto"/>
        <w:ind w:left="-5"/>
      </w:pPr>
      <w:r>
        <w:t xml:space="preserve">Brown, R. (1956). </w:t>
      </w:r>
      <w:r w:rsidRPr="00473813">
        <w:rPr>
          <w:i/>
          <w:lang w:val="en-US"/>
        </w:rPr>
        <w:t>Exponential Smoothing for Predicting Demand</w:t>
      </w:r>
      <w:r w:rsidRPr="00473813">
        <w:rPr>
          <w:lang w:val="en-US"/>
        </w:rPr>
        <w:t xml:space="preserve">. </w:t>
      </w:r>
      <w:r>
        <w:t xml:space="preserve">Recuperado de </w:t>
      </w:r>
      <w:hyperlink r:id="rId36">
        <w:r>
          <w:rPr>
            <w:color w:val="0000FF"/>
          </w:rPr>
          <w:t xml:space="preserve">https://www. </w:t>
        </w:r>
      </w:hyperlink>
      <w:hyperlink r:id="rId37">
        <w:r>
          <w:rPr>
            <w:color w:val="0000FF"/>
          </w:rPr>
          <w:t>industrydocuments.ucsf.edu/</w:t>
        </w:r>
        <w:proofErr w:type="spellStart"/>
        <w:r>
          <w:rPr>
            <w:color w:val="0000FF"/>
          </w:rPr>
          <w:t>docs</w:t>
        </w:r>
        <w:proofErr w:type="spellEnd"/>
        <w:r>
          <w:rPr>
            <w:color w:val="0000FF"/>
          </w:rPr>
          <w:t>/jzlc0130</w:t>
        </w:r>
      </w:hyperlink>
    </w:p>
    <w:p w14:paraId="615399E1" w14:textId="77777777" w:rsidR="00D02408" w:rsidRDefault="00EB366C">
      <w:pPr>
        <w:spacing w:after="0" w:line="440" w:lineRule="auto"/>
        <w:ind w:left="-5" w:right="-15"/>
        <w:jc w:val="left"/>
      </w:pPr>
      <w:r w:rsidRPr="00473813">
        <w:rPr>
          <w:lang w:val="en-US"/>
        </w:rPr>
        <w:t xml:space="preserve">Burnham, K. P., &amp; Anderson, D. R. (2007). </w:t>
      </w:r>
      <w:r w:rsidRPr="00473813">
        <w:rPr>
          <w:i/>
          <w:lang w:val="en-US"/>
        </w:rPr>
        <w:t xml:space="preserve">Model Selection and </w:t>
      </w:r>
      <w:proofErr w:type="spellStart"/>
      <w:r w:rsidRPr="00473813">
        <w:rPr>
          <w:i/>
          <w:lang w:val="en-US"/>
        </w:rPr>
        <w:t>Multimodel</w:t>
      </w:r>
      <w:proofErr w:type="spellEnd"/>
      <w:r w:rsidRPr="00473813">
        <w:rPr>
          <w:i/>
          <w:lang w:val="en-US"/>
        </w:rPr>
        <w:t xml:space="preserve"> Inference: A Practical Information-Theoretic Approach</w:t>
      </w:r>
      <w:r w:rsidRPr="00473813">
        <w:rPr>
          <w:lang w:val="en-US"/>
        </w:rPr>
        <w:t xml:space="preserve">. </w:t>
      </w:r>
      <w:r>
        <w:t xml:space="preserve">Recuperado de </w:t>
      </w:r>
      <w:hyperlink r:id="rId38">
        <w:r>
          <w:rPr>
            <w:color w:val="0000FF"/>
          </w:rPr>
          <w:t>https://books.google.co.cr/books?id=</w:t>
        </w:r>
      </w:hyperlink>
    </w:p>
    <w:p w14:paraId="5F432F6B" w14:textId="77777777" w:rsidR="00D02408" w:rsidRDefault="00403548">
      <w:pPr>
        <w:spacing w:after="136" w:line="259" w:lineRule="auto"/>
        <w:ind w:left="-5"/>
      </w:pPr>
      <w:hyperlink r:id="rId39">
        <w:proofErr w:type="spellStart"/>
        <w:r w:rsidR="00EB366C">
          <w:rPr>
            <w:color w:val="0000FF"/>
          </w:rPr>
          <w:t>IWUKBwAAQBAJ</w:t>
        </w:r>
        <w:proofErr w:type="spellEnd"/>
      </w:hyperlink>
    </w:p>
    <w:p w14:paraId="2F7EFE2E" w14:textId="77777777" w:rsidR="00D02408" w:rsidRPr="00473813" w:rsidRDefault="00EB366C">
      <w:pPr>
        <w:spacing w:after="179" w:line="259" w:lineRule="auto"/>
        <w:ind w:left="-5"/>
        <w:rPr>
          <w:lang w:val="en-US"/>
        </w:rPr>
      </w:pPr>
      <w:r>
        <w:t xml:space="preserve">Canova, F., &amp; Hansen, B. E. (1995). </w:t>
      </w:r>
      <w:r w:rsidRPr="00473813">
        <w:rPr>
          <w:lang w:val="en-US"/>
        </w:rPr>
        <w:t>Are Seasonal Patterns Constant over Time? A Test for</w:t>
      </w:r>
    </w:p>
    <w:p w14:paraId="35E9EA2D" w14:textId="77777777" w:rsidR="00D02408" w:rsidRDefault="00EB366C">
      <w:pPr>
        <w:spacing w:after="26"/>
        <w:ind w:left="-5"/>
      </w:pPr>
      <w:r w:rsidRPr="00473813">
        <w:rPr>
          <w:lang w:val="en-US"/>
        </w:rPr>
        <w:t xml:space="preserve">Seasonal Stability. </w:t>
      </w:r>
      <w:r w:rsidRPr="00473813">
        <w:rPr>
          <w:i/>
          <w:lang w:val="en-US"/>
        </w:rPr>
        <w:t>Journal of Business &amp; Economic Statistics</w:t>
      </w:r>
      <w:r w:rsidRPr="00473813">
        <w:rPr>
          <w:lang w:val="en-US"/>
        </w:rPr>
        <w:t xml:space="preserve">, </w:t>
      </w:r>
      <w:r w:rsidRPr="00473813">
        <w:rPr>
          <w:i/>
          <w:lang w:val="en-US"/>
        </w:rPr>
        <w:t>13</w:t>
      </w:r>
      <w:r w:rsidRPr="00473813">
        <w:rPr>
          <w:lang w:val="en-US"/>
        </w:rPr>
        <w:t xml:space="preserve">(3), 237-252. </w:t>
      </w:r>
      <w:r>
        <w:t xml:space="preserve">Recuperado de </w:t>
      </w:r>
      <w:hyperlink r:id="rId40">
        <w:r>
          <w:rPr>
            <w:color w:val="0000FF"/>
          </w:rPr>
          <w:t>http://www.jstor.org/stable/1392184</w:t>
        </w:r>
      </w:hyperlink>
    </w:p>
    <w:p w14:paraId="69C9946A" w14:textId="77777777" w:rsidR="00D02408" w:rsidRDefault="00EB366C">
      <w:pPr>
        <w:spacing w:after="26" w:line="404" w:lineRule="auto"/>
        <w:ind w:left="-5"/>
      </w:pPr>
      <w:r>
        <w:t xml:space="preserve">Fuller, W. A. (1995). </w:t>
      </w:r>
      <w:r w:rsidRPr="00473813">
        <w:rPr>
          <w:i/>
          <w:lang w:val="en-US"/>
        </w:rPr>
        <w:t>Introduction to Statistical Time Series</w:t>
      </w:r>
      <w:r w:rsidRPr="00473813">
        <w:rPr>
          <w:lang w:val="en-US"/>
        </w:rPr>
        <w:t xml:space="preserve">. </w:t>
      </w:r>
      <w:r>
        <w:t xml:space="preserve">Recuperado de </w:t>
      </w:r>
      <w:hyperlink r:id="rId41">
        <w:r>
          <w:rPr>
            <w:color w:val="0000FF"/>
          </w:rPr>
          <w:t xml:space="preserve">https://books.google. </w:t>
        </w:r>
      </w:hyperlink>
      <w:hyperlink r:id="rId42">
        <w:r>
          <w:rPr>
            <w:color w:val="0000FF"/>
          </w:rPr>
          <w:t>co.cr/</w:t>
        </w:r>
        <w:proofErr w:type="spellStart"/>
        <w:r>
          <w:rPr>
            <w:color w:val="0000FF"/>
          </w:rPr>
          <w:t>books?id</w:t>
        </w:r>
        <w:proofErr w:type="spellEnd"/>
        <w:r>
          <w:rPr>
            <w:color w:val="0000FF"/>
          </w:rPr>
          <w:t>=</w:t>
        </w:r>
        <w:proofErr w:type="spellStart"/>
        <w:r>
          <w:rPr>
            <w:color w:val="0000FF"/>
          </w:rPr>
          <w:t>wyRhjmAPQIYC</w:t>
        </w:r>
        <w:proofErr w:type="spellEnd"/>
      </w:hyperlink>
    </w:p>
    <w:p w14:paraId="754F9F11" w14:textId="77777777" w:rsidR="00D02408" w:rsidRDefault="00EB366C">
      <w:pPr>
        <w:spacing w:after="26" w:line="404" w:lineRule="auto"/>
        <w:ind w:left="-5"/>
      </w:pPr>
      <w:r>
        <w:t xml:space="preserve">Hernández, O. (2011). </w:t>
      </w:r>
      <w:r>
        <w:rPr>
          <w:i/>
        </w:rPr>
        <w:t xml:space="preserve">Introducción a las Series Cronológicas </w:t>
      </w:r>
      <w:r>
        <w:t xml:space="preserve">(1.ª ed., p. 1). Recuperado de </w:t>
      </w:r>
      <w:hyperlink r:id="rId43">
        <w:r>
          <w:rPr>
            <w:color w:val="0000FF"/>
          </w:rPr>
          <w:t>http://www.editorial.ucr.ac.cr/ciencias-naturales-y-exactas/item/1985-introduccion-a-las</w:t>
        </w:r>
      </w:hyperlink>
      <w:hyperlink r:id="rId44">
        <w:r>
          <w:rPr>
            <w:color w:val="0000FF"/>
          </w:rPr>
          <w:t>series-cronologicas.html</w:t>
        </w:r>
      </w:hyperlink>
    </w:p>
    <w:p w14:paraId="0A9632FC" w14:textId="77777777" w:rsidR="00D02408" w:rsidRDefault="00EB366C">
      <w:pPr>
        <w:spacing w:after="23"/>
        <w:ind w:left="-5"/>
      </w:pPr>
      <w:r w:rsidRPr="00473813">
        <w:rPr>
          <w:lang w:val="en-US"/>
        </w:rPr>
        <w:t xml:space="preserve">Hyndman, R. J., &amp; Athanasopoulos, G. (2018a). </w:t>
      </w:r>
      <w:r w:rsidRPr="00473813">
        <w:rPr>
          <w:i/>
          <w:lang w:val="en-US"/>
        </w:rPr>
        <w:t>Forecasting: principles and practice</w:t>
      </w:r>
      <w:r w:rsidRPr="00473813">
        <w:rPr>
          <w:lang w:val="en-US"/>
        </w:rPr>
        <w:t xml:space="preserve">. </w:t>
      </w:r>
      <w:r>
        <w:t xml:space="preserve">Recuperado de </w:t>
      </w:r>
      <w:hyperlink r:id="rId45">
        <w:r>
          <w:rPr>
            <w:color w:val="0000FF"/>
          </w:rPr>
          <w:t>https://books.google.co.cr/books?id=/_bBhDwAAQBAJ</w:t>
        </w:r>
      </w:hyperlink>
    </w:p>
    <w:p w14:paraId="3F2E9EED" w14:textId="77777777" w:rsidR="00D02408" w:rsidRPr="00473813" w:rsidRDefault="00EB366C">
      <w:pPr>
        <w:spacing w:after="0"/>
        <w:ind w:left="-5"/>
        <w:rPr>
          <w:lang w:val="en-US"/>
        </w:rPr>
      </w:pPr>
      <w:r>
        <w:t xml:space="preserve">Hyndman, R. J., &amp; Athanasopoulos, G. (2018b). </w:t>
      </w:r>
      <w:r w:rsidRPr="00473813">
        <w:rPr>
          <w:i/>
          <w:lang w:val="en-US"/>
        </w:rPr>
        <w:t>Forecasting: principles and practice</w:t>
      </w:r>
      <w:r w:rsidRPr="00473813">
        <w:rPr>
          <w:lang w:val="en-US"/>
        </w:rPr>
        <w:t xml:space="preserve">. </w:t>
      </w:r>
      <w:proofErr w:type="spellStart"/>
      <w:r w:rsidRPr="00473813">
        <w:rPr>
          <w:lang w:val="en-US"/>
        </w:rPr>
        <w:t>Recuperado</w:t>
      </w:r>
      <w:proofErr w:type="spellEnd"/>
      <w:r w:rsidRPr="00473813">
        <w:rPr>
          <w:lang w:val="en-US"/>
        </w:rPr>
        <w:t xml:space="preserve"> de </w:t>
      </w:r>
      <w:r w:rsidR="00403548">
        <w:fldChar w:fldCharType="begin"/>
      </w:r>
      <w:r w:rsidR="00403548" w:rsidRPr="002A5B1F">
        <w:rPr>
          <w:lang w:val="en-US"/>
          <w:rPrChange w:id="180" w:author="César Gamboa" w:date="2020-06-08T13:52:00Z">
            <w:rPr/>
          </w:rPrChange>
        </w:rPr>
        <w:instrText xml:space="preserve"> HYPERLINK </w:instrText>
      </w:r>
      <w:r w:rsidR="00403548" w:rsidRPr="002A5B1F">
        <w:rPr>
          <w:lang w:val="en-US"/>
          <w:rPrChange w:id="181" w:author="César Gamboa" w:date="2020-06-08T13:52:00Z">
            <w:rPr/>
          </w:rPrChange>
        </w:rPr>
        <w:instrText xml:space="preserve">"https://books.google.co.cr/books?id=/_bBhDwAAQBAJ" \h </w:instrText>
      </w:r>
      <w:r w:rsidR="00403548">
        <w:fldChar w:fldCharType="separate"/>
      </w:r>
      <w:r w:rsidRPr="00473813">
        <w:rPr>
          <w:color w:val="0000FF"/>
          <w:lang w:val="en-US"/>
        </w:rPr>
        <w:t>https://books.google.co.cr/books?id=/_bBhDwAAQBAJ</w:t>
      </w:r>
      <w:r w:rsidR="00403548">
        <w:rPr>
          <w:color w:val="0000FF"/>
          <w:lang w:val="en-US"/>
        </w:rPr>
        <w:fldChar w:fldCharType="end"/>
      </w:r>
    </w:p>
    <w:p w14:paraId="7A93B878" w14:textId="77777777" w:rsidR="00D02408" w:rsidRDefault="00EB366C">
      <w:pPr>
        <w:spacing w:after="41"/>
        <w:ind w:left="-5"/>
      </w:pPr>
      <w:r w:rsidRPr="00473813">
        <w:rPr>
          <w:lang w:val="en-US"/>
        </w:rPr>
        <w:t xml:space="preserve">Hyndman, R., &amp; Khandakar, Y. (2008). Automatic Time Series Forecasting: The forecast Package for R. </w:t>
      </w:r>
      <w:r w:rsidRPr="00473813">
        <w:rPr>
          <w:i/>
          <w:lang w:val="en-US"/>
        </w:rPr>
        <w:t>Journal of Statistical Software, Articles</w:t>
      </w:r>
      <w:r w:rsidRPr="00473813">
        <w:rPr>
          <w:lang w:val="en-US"/>
        </w:rPr>
        <w:t xml:space="preserve">, </w:t>
      </w:r>
      <w:r w:rsidRPr="00473813">
        <w:rPr>
          <w:i/>
          <w:lang w:val="en-US"/>
        </w:rPr>
        <w:t>27</w:t>
      </w:r>
      <w:r w:rsidRPr="00473813">
        <w:rPr>
          <w:lang w:val="en-US"/>
        </w:rPr>
        <w:t xml:space="preserve">(3), 1-22. </w:t>
      </w:r>
      <w:r w:rsidR="00403548">
        <w:fldChar w:fldCharType="begin"/>
      </w:r>
      <w:r w:rsidR="00403548" w:rsidRPr="002A5B1F">
        <w:rPr>
          <w:lang w:val="en-US"/>
          <w:rPrChange w:id="182" w:author="César Gamboa" w:date="2020-06-08T13:52:00Z">
            <w:rPr/>
          </w:rPrChange>
        </w:rPr>
        <w:instrText xml:space="preserve"> HYPERLINK "https://doi.org/10.18637/jss.v027.i03" \h </w:instrText>
      </w:r>
      <w:r w:rsidR="00403548">
        <w:fldChar w:fldCharType="separate"/>
      </w:r>
      <w:r>
        <w:rPr>
          <w:color w:val="0000FF"/>
        </w:rPr>
        <w:t>https://doi.org/10.18637/jss.v027.i03</w:t>
      </w:r>
      <w:r w:rsidR="00403548">
        <w:rPr>
          <w:color w:val="0000FF"/>
        </w:rPr>
        <w:fldChar w:fldCharType="end"/>
      </w:r>
    </w:p>
    <w:p w14:paraId="1018D3A6" w14:textId="77777777" w:rsidR="00D02408" w:rsidRDefault="00EB366C">
      <w:pPr>
        <w:spacing w:after="26" w:line="404" w:lineRule="auto"/>
        <w:ind w:left="-5"/>
      </w:pPr>
      <w:r>
        <w:t xml:space="preserve">INEC. (2017). </w:t>
      </w:r>
      <w:r>
        <w:rPr>
          <w:i/>
        </w:rPr>
        <w:t>Población, nacimientos, defunciones y matrimonios</w:t>
      </w:r>
      <w:r>
        <w:t xml:space="preserve">. Recuperado de </w:t>
      </w:r>
      <w:hyperlink r:id="rId46">
        <w:r>
          <w:rPr>
            <w:color w:val="0000FF"/>
          </w:rPr>
          <w:t xml:space="preserve">http://inec.cr/ </w:t>
        </w:r>
      </w:hyperlink>
      <w:hyperlink r:id="rId47">
        <w:r>
          <w:rPr>
            <w:color w:val="0000FF"/>
          </w:rPr>
          <w:t>sites/default/files/documetos-biblioteca-virtual/repoblacev2017_0.pdf</w:t>
        </w:r>
      </w:hyperlink>
    </w:p>
    <w:p w14:paraId="237C4B1E" w14:textId="77777777" w:rsidR="00D02408" w:rsidRDefault="00EB366C">
      <w:pPr>
        <w:spacing w:after="32"/>
        <w:ind w:left="-5"/>
      </w:pPr>
      <w:proofErr w:type="spellStart"/>
      <w:r>
        <w:t>Jammalamadaka</w:t>
      </w:r>
      <w:proofErr w:type="spellEnd"/>
      <w:r>
        <w:t xml:space="preserve">, S. R., Qiu, J., &amp; Ning, N. (2018). </w:t>
      </w:r>
      <w:r w:rsidRPr="00473813">
        <w:rPr>
          <w:i/>
          <w:lang w:val="en-US"/>
        </w:rPr>
        <w:t>Multivariate Bayesian Structural Time Series Model</w:t>
      </w:r>
      <w:r w:rsidRPr="00473813">
        <w:rPr>
          <w:lang w:val="en-US"/>
        </w:rPr>
        <w:t xml:space="preserve">. </w:t>
      </w:r>
      <w:r>
        <w:t xml:space="preserve">Recuperado de </w:t>
      </w:r>
      <w:hyperlink r:id="rId48">
        <w:r>
          <w:rPr>
            <w:color w:val="0000FF"/>
          </w:rPr>
          <w:t>https://arxiv.org/pdf/1801.03222.pdf</w:t>
        </w:r>
      </w:hyperlink>
    </w:p>
    <w:p w14:paraId="725A8022" w14:textId="77777777" w:rsidR="00D02408" w:rsidRDefault="00EB366C">
      <w:pPr>
        <w:spacing w:after="17"/>
        <w:ind w:left="-5"/>
      </w:pPr>
      <w:r>
        <w:t xml:space="preserve">Kedem, B., &amp; Fokianos, K. (2005). </w:t>
      </w:r>
      <w:r w:rsidRPr="00473813">
        <w:rPr>
          <w:i/>
          <w:lang w:val="en-US"/>
        </w:rPr>
        <w:t>Regression Models for Time Series Analysis</w:t>
      </w:r>
      <w:r w:rsidRPr="00473813">
        <w:rPr>
          <w:lang w:val="en-US"/>
        </w:rPr>
        <w:t xml:space="preserve">. </w:t>
      </w:r>
      <w:r>
        <w:t xml:space="preserve">Recuperado de </w:t>
      </w:r>
      <w:hyperlink r:id="rId49">
        <w:r>
          <w:rPr>
            <w:color w:val="0000FF"/>
          </w:rPr>
          <w:t>https://books.google.co.cr/books?id=8r0qE35wt44C</w:t>
        </w:r>
      </w:hyperlink>
    </w:p>
    <w:p w14:paraId="14F28813" w14:textId="77777777" w:rsidR="00D02408" w:rsidRPr="00473813" w:rsidRDefault="00EB366C">
      <w:pPr>
        <w:spacing w:after="52" w:line="404" w:lineRule="auto"/>
        <w:ind w:left="-5"/>
        <w:rPr>
          <w:lang w:val="en-US"/>
        </w:rPr>
      </w:pPr>
      <w:r>
        <w:t xml:space="preserve">Osborn, D. R., Chui, A. P. L., Smith, J., &amp; </w:t>
      </w:r>
      <w:proofErr w:type="spellStart"/>
      <w:r>
        <w:t>Birchenhall</w:t>
      </w:r>
      <w:proofErr w:type="spellEnd"/>
      <w:r>
        <w:t xml:space="preserve">, C. (2009). </w:t>
      </w:r>
      <w:r w:rsidRPr="00473813">
        <w:rPr>
          <w:i/>
          <w:sz w:val="31"/>
          <w:vertAlign w:val="subscript"/>
          <w:lang w:val="en-US"/>
        </w:rPr>
        <w:t xml:space="preserve">Seasonality and the order of </w:t>
      </w:r>
      <w:r w:rsidRPr="00473813">
        <w:rPr>
          <w:i/>
          <w:lang w:val="en-US"/>
        </w:rPr>
        <w:t>integration for consumption</w:t>
      </w:r>
      <w:r w:rsidRPr="00473813">
        <w:rPr>
          <w:lang w:val="en-US"/>
        </w:rPr>
        <w:t xml:space="preserve">. </w:t>
      </w:r>
      <w:proofErr w:type="spellStart"/>
      <w:r w:rsidRPr="00473813">
        <w:rPr>
          <w:lang w:val="en-US"/>
        </w:rPr>
        <w:t>Recuperado</w:t>
      </w:r>
      <w:proofErr w:type="spellEnd"/>
      <w:r w:rsidRPr="00473813">
        <w:rPr>
          <w:lang w:val="en-US"/>
        </w:rPr>
        <w:t xml:space="preserve"> de </w:t>
      </w:r>
      <w:r w:rsidR="00403548">
        <w:fldChar w:fldCharType="begin"/>
      </w:r>
      <w:r w:rsidR="00403548" w:rsidRPr="002A5B1F">
        <w:rPr>
          <w:lang w:val="en-US"/>
          <w:rPrChange w:id="183" w:author="César Gamboa" w:date="2020-06-08T13:52:00Z">
            <w:rPr/>
          </w:rPrChange>
        </w:rPr>
        <w:instrText xml:space="preserve"> HYPERLINK "http://www.est.uc3m.es/esp/nueva_docencia/comp_col_get/lade/tecnicas_prediccion/OCSB</w:instrText>
      </w:r>
      <w:r w:rsidR="00403548" w:rsidRPr="002A5B1F">
        <w:rPr>
          <w:lang w:val="en-US"/>
          <w:rPrChange w:id="184" w:author="César Gamboa" w:date="2020-06-08T13:52:00Z">
            <w:rPr/>
          </w:rPrChange>
        </w:rPr>
        <w:instrText xml:space="preserve">_OxBull1988.pdf" \h </w:instrText>
      </w:r>
      <w:r w:rsidR="00403548">
        <w:fldChar w:fldCharType="separate"/>
      </w:r>
      <w:r w:rsidRPr="00473813">
        <w:rPr>
          <w:color w:val="0000FF"/>
          <w:lang w:val="en-US"/>
        </w:rPr>
        <w:t xml:space="preserve">http://www.est.uc3m.es/esp/nueva_docencia/comp_ </w:t>
      </w:r>
      <w:r w:rsidR="00403548">
        <w:rPr>
          <w:color w:val="0000FF"/>
          <w:lang w:val="en-US"/>
        </w:rPr>
        <w:fldChar w:fldCharType="end"/>
      </w:r>
      <w:r w:rsidR="00403548">
        <w:fldChar w:fldCharType="begin"/>
      </w:r>
      <w:r w:rsidR="00403548" w:rsidRPr="002A5B1F">
        <w:rPr>
          <w:lang w:val="en-US"/>
          <w:rPrChange w:id="185" w:author="César Gamboa" w:date="2020-06-08T13:52:00Z">
            <w:rPr/>
          </w:rPrChange>
        </w:rPr>
        <w:instrText xml:space="preserve"> HYPERLINK "http://www.est.uc3m.es/esp/nueva_docencia/comp_col_get/lade/tecnicas_prediccion/OCSB_OxBull1988.pdf" \h </w:instrText>
      </w:r>
      <w:r w:rsidR="00403548">
        <w:fldChar w:fldCharType="separate"/>
      </w:r>
      <w:proofErr w:type="spellStart"/>
      <w:r w:rsidRPr="00473813">
        <w:rPr>
          <w:color w:val="0000FF"/>
          <w:lang w:val="en-US"/>
        </w:rPr>
        <w:t>col_get</w:t>
      </w:r>
      <w:proofErr w:type="spellEnd"/>
      <w:r w:rsidRPr="00473813">
        <w:rPr>
          <w:color w:val="0000FF"/>
          <w:lang w:val="en-US"/>
        </w:rPr>
        <w:t>/lade/</w:t>
      </w:r>
      <w:proofErr w:type="spellStart"/>
      <w:r w:rsidRPr="00473813">
        <w:rPr>
          <w:color w:val="0000FF"/>
          <w:lang w:val="en-US"/>
        </w:rPr>
        <w:t>tecnicas_prediccion</w:t>
      </w:r>
      <w:proofErr w:type="spellEnd"/>
      <w:r w:rsidRPr="00473813">
        <w:rPr>
          <w:color w:val="0000FF"/>
          <w:lang w:val="en-US"/>
        </w:rPr>
        <w:t>/OCSB_OxBull1988.pdf</w:t>
      </w:r>
      <w:r w:rsidR="00403548">
        <w:rPr>
          <w:color w:val="0000FF"/>
          <w:lang w:val="en-US"/>
        </w:rPr>
        <w:fldChar w:fldCharType="end"/>
      </w:r>
    </w:p>
    <w:p w14:paraId="375AEDC9" w14:textId="77777777" w:rsidR="00D02408" w:rsidRDefault="00EB366C">
      <w:pPr>
        <w:spacing w:after="39" w:line="408" w:lineRule="auto"/>
        <w:ind w:left="0" w:firstLine="0"/>
        <w:jc w:val="left"/>
      </w:pPr>
      <w:r>
        <w:lastRenderedPageBreak/>
        <w:t xml:space="preserve">Rosero-Bixby, L. (2018). </w:t>
      </w:r>
      <w:r>
        <w:rPr>
          <w:i/>
        </w:rPr>
        <w:t>Producto C para SUPEN. Proyección de la mortalidad de Costa Rica 2015-2150</w:t>
      </w:r>
      <w:r>
        <w:t xml:space="preserve">. Recuperado de CCP-UCR </w:t>
      </w:r>
      <w:proofErr w:type="spellStart"/>
      <w:r>
        <w:t>website</w:t>
      </w:r>
      <w:proofErr w:type="spellEnd"/>
      <w:r>
        <w:t xml:space="preserve">: </w:t>
      </w:r>
      <w:hyperlink r:id="rId50">
        <w:r>
          <w:rPr>
            <w:color w:val="0000FF"/>
          </w:rPr>
          <w:t xml:space="preserve">http://srv-website.cloudapp.net/documents/ </w:t>
        </w:r>
      </w:hyperlink>
      <w:hyperlink r:id="rId51">
        <w:r>
          <w:rPr>
            <w:color w:val="0000FF"/>
          </w:rPr>
          <w:t>10179/999061/Nota+t%C3%A9cnica+tablas+de+vida+segunda+parte</w:t>
        </w:r>
      </w:hyperlink>
    </w:p>
    <w:p w14:paraId="36610A4B" w14:textId="77777777" w:rsidR="00D02408" w:rsidRPr="00473813" w:rsidRDefault="00EB366C">
      <w:pPr>
        <w:spacing w:after="140" w:line="259" w:lineRule="auto"/>
        <w:ind w:left="-5" w:right="-15"/>
        <w:jc w:val="left"/>
        <w:rPr>
          <w:lang w:val="en-US"/>
        </w:rPr>
      </w:pPr>
      <w:proofErr w:type="spellStart"/>
      <w:r w:rsidRPr="00473813">
        <w:rPr>
          <w:lang w:val="en-US"/>
        </w:rPr>
        <w:t>Tadayon</w:t>
      </w:r>
      <w:proofErr w:type="spellEnd"/>
      <w:r w:rsidRPr="00473813">
        <w:rPr>
          <w:lang w:val="en-US"/>
        </w:rPr>
        <w:t xml:space="preserve">, M., &amp; Iwashita, Y. (2020). </w:t>
      </w:r>
      <w:r w:rsidRPr="00473813">
        <w:rPr>
          <w:i/>
          <w:lang w:val="en-US"/>
        </w:rPr>
        <w:t>Comprehensive Analysis of Time Series Forecasting Using Neural Networks</w:t>
      </w:r>
      <w:r w:rsidRPr="00473813">
        <w:rPr>
          <w:lang w:val="en-US"/>
        </w:rPr>
        <w:t xml:space="preserve">. </w:t>
      </w:r>
      <w:proofErr w:type="spellStart"/>
      <w:r w:rsidRPr="00473813">
        <w:rPr>
          <w:lang w:val="en-US"/>
        </w:rPr>
        <w:t>Recuperado</w:t>
      </w:r>
      <w:proofErr w:type="spellEnd"/>
      <w:r w:rsidRPr="00473813">
        <w:rPr>
          <w:lang w:val="en-US"/>
        </w:rPr>
        <w:t xml:space="preserve"> de </w:t>
      </w:r>
      <w:r w:rsidR="00403548">
        <w:fldChar w:fldCharType="begin"/>
      </w:r>
      <w:r w:rsidR="00403548" w:rsidRPr="002A5B1F">
        <w:rPr>
          <w:lang w:val="en-US"/>
          <w:rPrChange w:id="186" w:author="César Gamboa" w:date="2020-06-08T13:52:00Z">
            <w:rPr/>
          </w:rPrChange>
        </w:rPr>
        <w:instrText xml:space="preserve"> HYPERLINK "https://arxiv.org/pdf/2001.09547.pdf" \h </w:instrText>
      </w:r>
      <w:r w:rsidR="00403548">
        <w:fldChar w:fldCharType="separate"/>
      </w:r>
      <w:r w:rsidRPr="00473813">
        <w:rPr>
          <w:color w:val="0000FF"/>
          <w:lang w:val="en-US"/>
        </w:rPr>
        <w:t>https://arxiv.org/pdf/2001.09547.pdf</w:t>
      </w:r>
      <w:r w:rsidR="00403548">
        <w:rPr>
          <w:color w:val="0000FF"/>
          <w:lang w:val="en-US"/>
        </w:rPr>
        <w:fldChar w:fldCharType="end"/>
      </w:r>
    </w:p>
    <w:p w14:paraId="43D4A3A8" w14:textId="77777777" w:rsidR="00D02408" w:rsidRPr="00473813" w:rsidRDefault="00EB366C">
      <w:pPr>
        <w:spacing w:after="168" w:line="259" w:lineRule="auto"/>
        <w:ind w:left="-5"/>
        <w:rPr>
          <w:lang w:val="en-US"/>
        </w:rPr>
      </w:pPr>
      <w:r w:rsidRPr="00473813">
        <w:rPr>
          <w:lang w:val="en-US"/>
        </w:rPr>
        <w:t>Xiao, Z. (2001). Testing the Null Hypothesis of Stationarity Against an Autoregressive Unit Root</w:t>
      </w:r>
    </w:p>
    <w:p w14:paraId="4F9737A7" w14:textId="77777777" w:rsidR="00D02408" w:rsidRDefault="00EB366C">
      <w:pPr>
        <w:spacing w:after="26" w:line="404" w:lineRule="auto"/>
        <w:ind w:left="-5"/>
      </w:pPr>
      <w:r w:rsidRPr="00473813">
        <w:rPr>
          <w:lang w:val="en-US"/>
        </w:rPr>
        <w:t xml:space="preserve">Alternative. </w:t>
      </w:r>
      <w:r w:rsidRPr="00473813">
        <w:rPr>
          <w:i/>
          <w:lang w:val="en-US"/>
        </w:rPr>
        <w:t>Journal of Time Series Analysis</w:t>
      </w:r>
      <w:r w:rsidRPr="00473813">
        <w:rPr>
          <w:lang w:val="en-US"/>
        </w:rPr>
        <w:t xml:space="preserve">, </w:t>
      </w:r>
      <w:r w:rsidRPr="00473813">
        <w:rPr>
          <w:i/>
          <w:lang w:val="en-US"/>
        </w:rPr>
        <w:t>22</w:t>
      </w:r>
      <w:r w:rsidRPr="00473813">
        <w:rPr>
          <w:lang w:val="en-US"/>
        </w:rPr>
        <w:t xml:space="preserve">(1), 87-105. </w:t>
      </w:r>
      <w:r w:rsidR="00403548">
        <w:fldChar w:fldCharType="begin"/>
      </w:r>
      <w:r w:rsidR="00403548" w:rsidRPr="002A5B1F">
        <w:rPr>
          <w:lang w:val="en-US"/>
          <w:rPrChange w:id="187" w:author="César Gamboa" w:date="2020-06-08T13:52:00Z">
            <w:rPr/>
          </w:rPrChange>
        </w:rPr>
        <w:instrText xml:space="preserve"> HYPERLINK "https://doi.org/10.1111/1467-9892.00213" \h </w:instrText>
      </w:r>
      <w:r w:rsidR="00403548">
        <w:fldChar w:fldCharType="separate"/>
      </w:r>
      <w:r>
        <w:rPr>
          <w:color w:val="0000FF"/>
        </w:rPr>
        <w:t xml:space="preserve">https://doi.org/10.1111/1467-9892. </w:t>
      </w:r>
      <w:r w:rsidR="00403548">
        <w:rPr>
          <w:color w:val="0000FF"/>
        </w:rPr>
        <w:fldChar w:fldCharType="end"/>
      </w:r>
      <w:hyperlink r:id="rId52">
        <w:r>
          <w:rPr>
            <w:color w:val="0000FF"/>
          </w:rPr>
          <w:t>00213</w:t>
        </w:r>
      </w:hyperlink>
    </w:p>
    <w:sectPr w:rsidR="00D02408">
      <w:headerReference w:type="even" r:id="rId53"/>
      <w:headerReference w:type="default" r:id="rId54"/>
      <w:footerReference w:type="even" r:id="rId55"/>
      <w:footerReference w:type="default" r:id="rId56"/>
      <w:headerReference w:type="first" r:id="rId57"/>
      <w:footerReference w:type="first" r:id="rId58"/>
      <w:pgSz w:w="11906" w:h="16838"/>
      <w:pgMar w:top="843" w:right="1417" w:bottom="149" w:left="1984"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ésar Gamboa" w:date="2020-06-08T11:29:00Z" w:initials="CG">
    <w:p w14:paraId="771C3C7D" w14:textId="23FA76EC" w:rsidR="006F5CEB" w:rsidRDefault="006F5CEB">
      <w:pPr>
        <w:pStyle w:val="Textocomentario"/>
      </w:pPr>
      <w:r>
        <w:rPr>
          <w:rStyle w:val="Refdecomentario"/>
        </w:rPr>
        <w:annotationRef/>
      </w:r>
      <w:r w:rsidR="00774586">
        <w:t xml:space="preserve">Esta parte está tal y como lo sugirió en la revisión </w:t>
      </w:r>
      <w:r w:rsidR="0083271B">
        <w:t>de abril (24/04/2020)</w:t>
      </w:r>
      <w:r w:rsidR="00774586">
        <w:t>. Me puso esto:</w:t>
      </w:r>
    </w:p>
    <w:p w14:paraId="4D48FF54" w14:textId="77777777" w:rsidR="006412B6" w:rsidRDefault="006412B6">
      <w:pPr>
        <w:pStyle w:val="Textocomentario"/>
      </w:pPr>
    </w:p>
    <w:p w14:paraId="0F64A1CD" w14:textId="77777777" w:rsidR="006412B6" w:rsidRPr="006412B6" w:rsidRDefault="006412B6" w:rsidP="006412B6">
      <w:pPr>
        <w:pStyle w:val="Textocomentario"/>
        <w:rPr>
          <w:b/>
          <w:bCs/>
          <w:i/>
          <w:iCs/>
        </w:rPr>
      </w:pPr>
      <w:r w:rsidRPr="006412B6">
        <w:rPr>
          <w:b/>
          <w:bCs/>
          <w:i/>
          <w:iCs/>
        </w:rPr>
        <w:t xml:space="preserve">No me </w:t>
      </w:r>
      <w:proofErr w:type="gramStart"/>
      <w:r w:rsidRPr="006412B6">
        <w:rPr>
          <w:b/>
          <w:bCs/>
          <w:i/>
          <w:iCs/>
        </w:rPr>
        <w:t>parece  el</w:t>
      </w:r>
      <w:proofErr w:type="gramEnd"/>
      <w:r w:rsidRPr="006412B6">
        <w:rPr>
          <w:b/>
          <w:bCs/>
          <w:i/>
          <w:iCs/>
        </w:rPr>
        <w:t xml:space="preserve"> hecho que inicie una </w:t>
      </w:r>
      <w:proofErr w:type="spellStart"/>
      <w:r w:rsidRPr="006412B6">
        <w:rPr>
          <w:b/>
          <w:bCs/>
          <w:i/>
          <w:iCs/>
        </w:rPr>
        <w:t>tésis</w:t>
      </w:r>
      <w:proofErr w:type="spellEnd"/>
      <w:r w:rsidRPr="006412B6">
        <w:rPr>
          <w:b/>
          <w:bCs/>
          <w:i/>
          <w:iCs/>
        </w:rPr>
        <w:t xml:space="preserve"> con una frase tan evidente. No aporta nada y pues no atrae la atención del lector.</w:t>
      </w:r>
    </w:p>
    <w:p w14:paraId="229FE4E8" w14:textId="77777777" w:rsidR="006412B6" w:rsidRPr="006412B6" w:rsidRDefault="006412B6" w:rsidP="006412B6">
      <w:pPr>
        <w:pStyle w:val="Textocomentario"/>
        <w:rPr>
          <w:b/>
          <w:bCs/>
          <w:i/>
          <w:iCs/>
        </w:rPr>
      </w:pPr>
    </w:p>
    <w:p w14:paraId="1074B789" w14:textId="6B1D4AEE" w:rsidR="006412B6" w:rsidRDefault="006412B6" w:rsidP="006412B6">
      <w:pPr>
        <w:pStyle w:val="Textocomentario"/>
      </w:pPr>
      <w:r w:rsidRPr="006412B6">
        <w:rPr>
          <w:b/>
          <w:bCs/>
          <w:i/>
          <w:iCs/>
        </w:rPr>
        <w:t xml:space="preserve">Considero mejor introducir del tipo "Conocer tanto el estado pasado, actual y futuro tanto de un mundo y una economía tan </w:t>
      </w:r>
      <w:proofErr w:type="spellStart"/>
      <w:r w:rsidRPr="006412B6">
        <w:rPr>
          <w:b/>
          <w:bCs/>
          <w:i/>
          <w:iCs/>
        </w:rPr>
        <w:t>volatil</w:t>
      </w:r>
      <w:proofErr w:type="spellEnd"/>
      <w:r w:rsidRPr="006412B6">
        <w:rPr>
          <w:b/>
          <w:bCs/>
          <w:i/>
          <w:iCs/>
        </w:rPr>
        <w:t xml:space="preserve"> ha producido un aumento primordial en el análisis de los datos </w:t>
      </w:r>
      <w:proofErr w:type="spellStart"/>
      <w:r w:rsidRPr="006412B6">
        <w:rPr>
          <w:b/>
          <w:bCs/>
          <w:i/>
          <w:iCs/>
        </w:rPr>
        <w:t>refereridos</w:t>
      </w:r>
      <w:proofErr w:type="spellEnd"/>
      <w:r w:rsidRPr="006412B6">
        <w:rPr>
          <w:b/>
          <w:bCs/>
          <w:i/>
          <w:iCs/>
        </w:rPr>
        <w:t xml:space="preserve"> en el tiempo (REFERENCIA) "</w:t>
      </w:r>
    </w:p>
  </w:comment>
  <w:comment w:id="12" w:author="César Gamboa" w:date="2020-06-08T11:32:00Z" w:initials="CG">
    <w:p w14:paraId="5A671E7A" w14:textId="38DD4E59" w:rsidR="00723898" w:rsidRDefault="00723898">
      <w:pPr>
        <w:pStyle w:val="Textocomentario"/>
      </w:pPr>
      <w:r>
        <w:rPr>
          <w:rStyle w:val="Refdecomentario"/>
        </w:rPr>
        <w:annotationRef/>
      </w:r>
      <w:r>
        <w:t>Agrego esto porque me lo pidió en la primera revisión de junio (05/06/2020)</w:t>
      </w:r>
    </w:p>
  </w:comment>
  <w:comment w:id="17" w:author="César Gamboa" w:date="2020-06-08T11:33:00Z" w:initials="CG">
    <w:p w14:paraId="0EAE2631" w14:textId="77777777" w:rsidR="00275EB6" w:rsidRDefault="00275EB6">
      <w:pPr>
        <w:pStyle w:val="Textocomentario"/>
      </w:pPr>
      <w:r>
        <w:rPr>
          <w:rStyle w:val="Refdecomentario"/>
        </w:rPr>
        <w:annotationRef/>
      </w:r>
      <w:r>
        <w:t xml:space="preserve">Cada vez que vea algo con </w:t>
      </w:r>
      <w:r w:rsidR="003C777C">
        <w:t>esta estructura: [texto](más texto)[^numero] es porque se trata de una nota al pie</w:t>
      </w:r>
      <w:r w:rsidR="00E33A62">
        <w:t xml:space="preserve"> lea únicamente lo que está dentro de los primeros [], en este caso “Banco Mundial.</w:t>
      </w:r>
    </w:p>
    <w:p w14:paraId="5F5DB85C" w14:textId="77777777" w:rsidR="00E33A62" w:rsidRDefault="00E33A62">
      <w:pPr>
        <w:pStyle w:val="Textocomentario"/>
      </w:pPr>
    </w:p>
    <w:p w14:paraId="405C5539" w14:textId="72DF025A" w:rsidR="00E33A62" w:rsidRDefault="00E33A62">
      <w:pPr>
        <w:pStyle w:val="Textocomentario"/>
      </w:pPr>
      <w:r>
        <w:t>Seguiré marcando con este color las notas al pie.</w:t>
      </w:r>
    </w:p>
  </w:comment>
  <w:comment w:id="21" w:author="César Gamboa" w:date="2020-06-08T11:36:00Z" w:initials="CG">
    <w:p w14:paraId="51253975" w14:textId="7609F4EC" w:rsidR="00F80B14" w:rsidRDefault="00F80B14">
      <w:pPr>
        <w:pStyle w:val="Textocomentario"/>
      </w:pPr>
      <w:r>
        <w:rPr>
          <w:rStyle w:val="Refdecomentario"/>
        </w:rPr>
        <w:annotationRef/>
      </w:r>
      <w:r>
        <w:t>Agrego esto a petición de Oscar el 05/06/2020.</w:t>
      </w:r>
    </w:p>
  </w:comment>
  <w:comment w:id="28" w:author="César Gamboa" w:date="2020-06-08T11:39:00Z" w:initials="CG">
    <w:p w14:paraId="02F65584" w14:textId="77777777" w:rsidR="00571FB5" w:rsidRDefault="00571FB5">
      <w:pPr>
        <w:pStyle w:val="Textocomentario"/>
      </w:pPr>
      <w:r>
        <w:rPr>
          <w:rStyle w:val="Refdecomentario"/>
        </w:rPr>
        <w:annotationRef/>
      </w:r>
      <w:r w:rsidR="00FF49D4">
        <w:t>El 05/06/2020 me puso lo siguiente:</w:t>
      </w:r>
    </w:p>
    <w:p w14:paraId="624A65A9" w14:textId="77777777" w:rsidR="00FF49D4" w:rsidRDefault="00FF49D4">
      <w:pPr>
        <w:pStyle w:val="Textocomentario"/>
      </w:pPr>
    </w:p>
    <w:p w14:paraId="375287F3" w14:textId="77777777" w:rsidR="00FF49D4" w:rsidRPr="001B60D5" w:rsidRDefault="00D73F6E">
      <w:pPr>
        <w:pStyle w:val="Textocomentario"/>
        <w:rPr>
          <w:b/>
          <w:bCs/>
          <w:i/>
          <w:iCs/>
        </w:rPr>
      </w:pPr>
      <w:r w:rsidRPr="001B60D5">
        <w:rPr>
          <w:b/>
          <w:bCs/>
          <w:i/>
          <w:iCs/>
        </w:rPr>
        <w:t>Me parece excesivamente extenso como casos…</w:t>
      </w:r>
    </w:p>
    <w:p w14:paraId="63D094B2" w14:textId="77777777" w:rsidR="00D73F6E" w:rsidRPr="001B60D5" w:rsidRDefault="00D73F6E">
      <w:pPr>
        <w:pStyle w:val="Textocomentario"/>
        <w:rPr>
          <w:b/>
          <w:bCs/>
          <w:i/>
          <w:iCs/>
        </w:rPr>
      </w:pPr>
    </w:p>
    <w:p w14:paraId="3FF71923" w14:textId="77777777" w:rsidR="001B60D5" w:rsidRDefault="001B60D5" w:rsidP="001B60D5">
      <w:pPr>
        <w:pStyle w:val="Textocomentario"/>
      </w:pPr>
      <w:r w:rsidRPr="001B60D5">
        <w:rPr>
          <w:b/>
          <w:bCs/>
          <w:i/>
          <w:iCs/>
        </w:rPr>
        <w:t xml:space="preserve">Creo entender lo que quiere decir, pero no se expresa claramente. </w:t>
      </w:r>
      <w:proofErr w:type="spellStart"/>
      <w:r w:rsidRPr="001B60D5">
        <w:rPr>
          <w:b/>
          <w:bCs/>
          <w:i/>
          <w:iCs/>
        </w:rPr>
        <w:t>Ud</w:t>
      </w:r>
      <w:proofErr w:type="spellEnd"/>
      <w:r w:rsidRPr="001B60D5">
        <w:rPr>
          <w:b/>
          <w:bCs/>
          <w:i/>
          <w:iCs/>
        </w:rPr>
        <w:t xml:space="preserve"> quiere dar a </w:t>
      </w:r>
      <w:proofErr w:type="spellStart"/>
      <w:r w:rsidRPr="001B60D5">
        <w:rPr>
          <w:b/>
          <w:bCs/>
          <w:i/>
          <w:iCs/>
        </w:rPr>
        <w:t>enter</w:t>
      </w:r>
      <w:proofErr w:type="spellEnd"/>
      <w:r w:rsidRPr="001B60D5">
        <w:rPr>
          <w:b/>
          <w:bCs/>
          <w:i/>
          <w:iCs/>
        </w:rPr>
        <w:t xml:space="preserve"> que estas </w:t>
      </w:r>
      <w:proofErr w:type="spellStart"/>
      <w:r w:rsidRPr="001B60D5">
        <w:rPr>
          <w:b/>
          <w:bCs/>
          <w:i/>
          <w:iCs/>
        </w:rPr>
        <w:t>insituciones</w:t>
      </w:r>
      <w:proofErr w:type="spellEnd"/>
      <w:r w:rsidRPr="001B60D5">
        <w:rPr>
          <w:b/>
          <w:bCs/>
          <w:i/>
          <w:iCs/>
        </w:rPr>
        <w:t xml:space="preserve"> también utilizan las series temporales y que esto hace más efectiva su labor. Si es así ok, pero no está redactado de la mejor forma.</w:t>
      </w:r>
    </w:p>
    <w:p w14:paraId="553692A8" w14:textId="77777777" w:rsidR="00D73F6E" w:rsidRDefault="00D73F6E">
      <w:pPr>
        <w:pStyle w:val="Textocomentario"/>
      </w:pPr>
    </w:p>
    <w:p w14:paraId="22DB2994" w14:textId="77777777" w:rsidR="001B60D5" w:rsidRDefault="001B60D5">
      <w:pPr>
        <w:pStyle w:val="Textocomentario"/>
      </w:pPr>
      <w:r>
        <w:t xml:space="preserve">Pero el </w:t>
      </w:r>
      <w:r w:rsidR="00884247">
        <w:t>21/04/2020 me puso:</w:t>
      </w:r>
    </w:p>
    <w:p w14:paraId="6B0C35D1" w14:textId="77777777" w:rsidR="00884247" w:rsidRDefault="00884247">
      <w:pPr>
        <w:pStyle w:val="Textocomentario"/>
      </w:pPr>
    </w:p>
    <w:p w14:paraId="1C3FB14C" w14:textId="77777777" w:rsidR="00884247" w:rsidRPr="00884247" w:rsidRDefault="00884247">
      <w:pPr>
        <w:pStyle w:val="Textocomentario"/>
        <w:rPr>
          <w:b/>
          <w:bCs/>
          <w:i/>
          <w:iCs/>
        </w:rPr>
      </w:pPr>
      <w:r w:rsidRPr="00884247">
        <w:rPr>
          <w:b/>
          <w:bCs/>
          <w:i/>
          <w:iCs/>
        </w:rPr>
        <w:t>El fondo del párrafo es excelente</w:t>
      </w:r>
    </w:p>
    <w:p w14:paraId="48CCB2F5" w14:textId="77777777" w:rsidR="00884247" w:rsidRDefault="00884247">
      <w:pPr>
        <w:pStyle w:val="Textocomentario"/>
      </w:pPr>
    </w:p>
    <w:p w14:paraId="15A6A1DD" w14:textId="1015E2B9" w:rsidR="00884247" w:rsidRDefault="00321B9E">
      <w:pPr>
        <w:pStyle w:val="Textocomentario"/>
      </w:pPr>
      <w:r>
        <w:t xml:space="preserve">Considero que este párrafo podría quedarse así pues </w:t>
      </w:r>
      <w:r w:rsidR="00A73E81">
        <w:t xml:space="preserve">era lo que me había sugerido en la última videollamada que tuvimos, si le sigue pareciendo mal podemos verlo en la </w:t>
      </w:r>
      <w:proofErr w:type="spellStart"/>
      <w:r w:rsidR="00A73E81">
        <w:t>p´roxima</w:t>
      </w:r>
      <w:proofErr w:type="spellEnd"/>
      <w:r w:rsidR="00A73E81">
        <w:t xml:space="preserve"> reunión.</w:t>
      </w:r>
    </w:p>
  </w:comment>
  <w:comment w:id="57" w:author="César Gamboa" w:date="2020-06-08T11:56:00Z" w:initials="CG">
    <w:p w14:paraId="1379A411" w14:textId="77777777" w:rsidR="006F209F" w:rsidRDefault="006F209F">
      <w:pPr>
        <w:pStyle w:val="Textocomentario"/>
      </w:pPr>
      <w:r>
        <w:rPr>
          <w:rStyle w:val="Refdecomentario"/>
        </w:rPr>
        <w:annotationRef/>
      </w:r>
      <w:r w:rsidR="000D4F25">
        <w:t>Su comentario el 05/06/2020 fue este:</w:t>
      </w:r>
    </w:p>
    <w:p w14:paraId="2965AAE8" w14:textId="77777777" w:rsidR="000D4F25" w:rsidRDefault="000D4F25">
      <w:pPr>
        <w:pStyle w:val="Textocomentario"/>
      </w:pPr>
    </w:p>
    <w:p w14:paraId="16A4BF94" w14:textId="77777777" w:rsidR="000D4F25" w:rsidRPr="00055888" w:rsidRDefault="000D4F25">
      <w:pPr>
        <w:pStyle w:val="Textocomentario"/>
        <w:rPr>
          <w:b/>
          <w:bCs/>
          <w:i/>
          <w:iCs/>
        </w:rPr>
      </w:pPr>
      <w:r w:rsidRPr="00055888">
        <w:rPr>
          <w:b/>
          <w:bCs/>
          <w:i/>
          <w:iCs/>
        </w:rPr>
        <w:t>¿?</w:t>
      </w:r>
    </w:p>
    <w:p w14:paraId="0DE0CC0F" w14:textId="77777777" w:rsidR="000D4F25" w:rsidRDefault="000D4F25">
      <w:pPr>
        <w:pStyle w:val="Textocomentario"/>
      </w:pPr>
    </w:p>
    <w:p w14:paraId="2E68C46F" w14:textId="282FC413" w:rsidR="000D4F25" w:rsidRDefault="00F93967">
      <w:pPr>
        <w:pStyle w:val="Textocomentario"/>
      </w:pPr>
      <w:r>
        <w:t xml:space="preserve">No sé a qué se refiere exactamente, porque en la reunión del 30/03/2020 me dijo que agregáramos </w:t>
      </w:r>
      <w:r w:rsidR="00055888">
        <w:t>textualmente esa frase.</w:t>
      </w:r>
    </w:p>
  </w:comment>
  <w:comment w:id="60" w:author="César Gamboa" w:date="2020-06-08T12:02:00Z" w:initials="CG">
    <w:p w14:paraId="4520A05C" w14:textId="1621C2D9" w:rsidR="00D3045D" w:rsidRDefault="00D3045D">
      <w:pPr>
        <w:pStyle w:val="Textocomentario"/>
      </w:pPr>
      <w:r>
        <w:rPr>
          <w:rStyle w:val="Refdecomentario"/>
        </w:rPr>
        <w:annotationRef/>
      </w:r>
      <w:r>
        <w:t>El 05/06/2020 me comentó esto:</w:t>
      </w:r>
    </w:p>
    <w:p w14:paraId="22CDE8DF" w14:textId="77777777" w:rsidR="00D3045D" w:rsidRDefault="00D3045D">
      <w:pPr>
        <w:pStyle w:val="Textocomentario"/>
      </w:pPr>
    </w:p>
    <w:p w14:paraId="441971A4" w14:textId="2EE0CD25" w:rsidR="00D3045D" w:rsidRPr="00E6132C" w:rsidRDefault="00E6132C">
      <w:pPr>
        <w:pStyle w:val="Textocomentario"/>
        <w:rPr>
          <w:b/>
          <w:bCs/>
          <w:i/>
          <w:iCs/>
        </w:rPr>
      </w:pPr>
      <w:r w:rsidRPr="00E6132C">
        <w:rPr>
          <w:b/>
          <w:bCs/>
          <w:i/>
          <w:iCs/>
        </w:rPr>
        <w:t>Creo que esta forma de meter la ecuación de Wold acá es confuso. No entiendo la relación que quiere introducir acá.</w:t>
      </w:r>
    </w:p>
    <w:p w14:paraId="41C3A0D5" w14:textId="77777777" w:rsidR="00D3045D" w:rsidRDefault="00D3045D">
      <w:pPr>
        <w:pStyle w:val="Textocomentario"/>
      </w:pPr>
    </w:p>
    <w:p w14:paraId="5E65DC7A" w14:textId="4FB6B38C" w:rsidR="00E6132C" w:rsidRDefault="00E6132C">
      <w:pPr>
        <w:pStyle w:val="Textocomentario"/>
      </w:pPr>
      <w:r>
        <w:t xml:space="preserve">Inicialmente yo no mencionaba la ecuación de Wold, pero tras su </w:t>
      </w:r>
      <w:proofErr w:type="spellStart"/>
      <w:r>
        <w:t>premera</w:t>
      </w:r>
      <w:proofErr w:type="spellEnd"/>
      <w:r>
        <w:t xml:space="preserve"> revisión y la reunión del 30/03/2020 me dijo inicialmente que lo colocara en </w:t>
      </w:r>
      <w:r w:rsidR="00F8354A">
        <w:t>la parte de metodología de la introducción y luego me dijo que lo subiera acá. Si de mi depende, no la mencionaría sino hasta la sección del Marco Teórico, donde me parece más adecuado.</w:t>
      </w:r>
    </w:p>
  </w:comment>
  <w:comment w:id="78" w:author="César Gamboa" w:date="2020-06-08T12:08:00Z" w:initials="CG">
    <w:p w14:paraId="7E4F7E40" w14:textId="77777777" w:rsidR="005A69E4" w:rsidRDefault="005A69E4">
      <w:pPr>
        <w:pStyle w:val="Textocomentario"/>
      </w:pPr>
      <w:r>
        <w:rPr>
          <w:rStyle w:val="Refdecomentario"/>
        </w:rPr>
        <w:annotationRef/>
      </w:r>
      <w:r>
        <w:t>Su comentario el 05/06/2020 fue:</w:t>
      </w:r>
    </w:p>
    <w:p w14:paraId="2CB6CB19" w14:textId="77777777" w:rsidR="005A69E4" w:rsidRDefault="005A69E4">
      <w:pPr>
        <w:pStyle w:val="Textocomentario"/>
      </w:pPr>
    </w:p>
    <w:p w14:paraId="3DA93A7A" w14:textId="77777777" w:rsidR="003D4847" w:rsidRPr="003D4847" w:rsidRDefault="003D4847" w:rsidP="003D4847">
      <w:pPr>
        <w:pStyle w:val="Textocomentario"/>
        <w:rPr>
          <w:b/>
          <w:bCs/>
          <w:i/>
          <w:iCs/>
        </w:rPr>
      </w:pPr>
      <w:r w:rsidRPr="003D4847">
        <w:rPr>
          <w:b/>
          <w:bCs/>
          <w:i/>
          <w:iCs/>
        </w:rPr>
        <w:t>Entiendo la idea, pero creo que en el párrafo anterior no fue descrita de la mejor forma para ahora explicarla en este párrafo.</w:t>
      </w:r>
      <w:r w:rsidRPr="003D4847">
        <w:rPr>
          <w:b/>
          <w:bCs/>
          <w:i/>
          <w:iCs/>
        </w:rPr>
        <w:br/>
      </w:r>
      <w:r w:rsidRPr="003D4847">
        <w:rPr>
          <w:b/>
          <w:bCs/>
          <w:i/>
          <w:iCs/>
        </w:rPr>
        <w:br/>
        <w:t>Creo que el enlace de este con el anterior párrafo de reformularse para que sea expresado de forma más clara.</w:t>
      </w:r>
    </w:p>
    <w:p w14:paraId="655C7829" w14:textId="77777777" w:rsidR="005A69E4" w:rsidRDefault="005A69E4">
      <w:pPr>
        <w:pStyle w:val="Textocomentario"/>
      </w:pPr>
    </w:p>
    <w:p w14:paraId="48DB1710" w14:textId="5724ED8C" w:rsidR="003D4847" w:rsidRDefault="003D4847">
      <w:pPr>
        <w:pStyle w:val="Textocomentario"/>
      </w:pPr>
      <w:r>
        <w:t>Creo que el problema se da al mencionar la ecuación de Wold, debemos decidir si la dejamos aquí o solo en el marco teórico.</w:t>
      </w:r>
    </w:p>
  </w:comment>
  <w:comment w:id="86" w:author="César Gamboa" w:date="2020-06-08T12:12:00Z" w:initials="CG">
    <w:p w14:paraId="16BB5627" w14:textId="230CCC4F" w:rsidR="00041143" w:rsidRDefault="00041143">
      <w:pPr>
        <w:pStyle w:val="Textocomentario"/>
      </w:pPr>
      <w:r>
        <w:rPr>
          <w:rStyle w:val="Refdecomentario"/>
        </w:rPr>
        <w:annotationRef/>
      </w:r>
      <w:r>
        <w:t xml:space="preserve">Este inicio lo puse porque </w:t>
      </w:r>
      <w:r w:rsidR="00B926D0">
        <w:t>el 21/04/2020 usted me comentó esto:</w:t>
      </w:r>
    </w:p>
    <w:p w14:paraId="052978D2" w14:textId="77777777" w:rsidR="00B926D0" w:rsidRDefault="00B926D0">
      <w:pPr>
        <w:pStyle w:val="Textocomentario"/>
      </w:pPr>
    </w:p>
    <w:p w14:paraId="45F91D4D" w14:textId="3395A7C1" w:rsidR="00B926D0" w:rsidRPr="004A5421" w:rsidRDefault="004A5421">
      <w:pPr>
        <w:pStyle w:val="Textocomentario"/>
        <w:rPr>
          <w:b/>
          <w:bCs/>
          <w:i/>
          <w:iCs/>
        </w:rPr>
      </w:pPr>
      <w:r w:rsidRPr="004A5421">
        <w:rPr>
          <w:b/>
          <w:bCs/>
          <w:i/>
          <w:iCs/>
        </w:rPr>
        <w:t xml:space="preserve">Mejor iniciar con "La dificultad visual a la hora de identificar .... y bla </w:t>
      </w:r>
      <w:proofErr w:type="spellStart"/>
      <w:r w:rsidRPr="004A5421">
        <w:rPr>
          <w:b/>
          <w:bCs/>
          <w:i/>
          <w:iCs/>
        </w:rPr>
        <w:t>bla</w:t>
      </w:r>
      <w:proofErr w:type="spellEnd"/>
      <w:r w:rsidRPr="004A5421">
        <w:rPr>
          <w:b/>
          <w:bCs/>
          <w:i/>
          <w:iCs/>
        </w:rPr>
        <w:t xml:space="preserve"> bla "</w:t>
      </w:r>
    </w:p>
    <w:p w14:paraId="68E3DD3F" w14:textId="3D06B922" w:rsidR="00B926D0" w:rsidRDefault="00B926D0">
      <w:pPr>
        <w:pStyle w:val="Textocomentario"/>
      </w:pPr>
    </w:p>
  </w:comment>
  <w:comment w:id="87" w:author="César Gamboa" w:date="2020-06-08T12:14:00Z" w:initials="CG">
    <w:p w14:paraId="2CF5BFA7" w14:textId="50DD6E3A" w:rsidR="008D0988" w:rsidRDefault="008D0988">
      <w:pPr>
        <w:pStyle w:val="Textocomentario"/>
      </w:pPr>
      <w:r>
        <w:rPr>
          <w:rStyle w:val="Refdecomentario"/>
        </w:rPr>
        <w:annotationRef/>
      </w:r>
      <w:r>
        <w:t xml:space="preserve">En este párrafo </w:t>
      </w:r>
      <w:r w:rsidR="00C30EAA">
        <w:t xml:space="preserve">el 05/06/2020 </w:t>
      </w:r>
      <w:r>
        <w:t>me comenta dos cosas:</w:t>
      </w:r>
    </w:p>
    <w:p w14:paraId="4FF3C81C" w14:textId="77777777" w:rsidR="008D0988" w:rsidRDefault="008D0988">
      <w:pPr>
        <w:pStyle w:val="Textocomentario"/>
      </w:pPr>
    </w:p>
    <w:p w14:paraId="2FBB2EDE" w14:textId="45C19F72" w:rsidR="008D0988" w:rsidRPr="0065757D" w:rsidRDefault="00C30EAA" w:rsidP="00C30EAA">
      <w:pPr>
        <w:pStyle w:val="Textocomentario"/>
        <w:numPr>
          <w:ilvl w:val="0"/>
          <w:numId w:val="3"/>
        </w:numPr>
        <w:rPr>
          <w:b/>
          <w:bCs/>
          <w:i/>
          <w:iCs/>
        </w:rPr>
      </w:pPr>
      <w:proofErr w:type="gramStart"/>
      <w:r w:rsidRPr="0065757D">
        <w:rPr>
          <w:b/>
          <w:bCs/>
          <w:i/>
          <w:iCs/>
        </w:rPr>
        <w:t>Re leer</w:t>
      </w:r>
      <w:proofErr w:type="gramEnd"/>
      <w:r w:rsidRPr="0065757D">
        <w:rPr>
          <w:b/>
          <w:bCs/>
          <w:i/>
          <w:iCs/>
        </w:rPr>
        <w:t xml:space="preserve"> tal vez el párrafo: al ser tan extenso no es muy claro…</w:t>
      </w:r>
    </w:p>
    <w:p w14:paraId="300EB3C1" w14:textId="11D029DE" w:rsidR="00C30EAA" w:rsidRDefault="0065757D" w:rsidP="00C30EAA">
      <w:pPr>
        <w:pStyle w:val="Textocomentario"/>
        <w:numPr>
          <w:ilvl w:val="0"/>
          <w:numId w:val="3"/>
        </w:numPr>
      </w:pPr>
      <w:r w:rsidRPr="0065757D">
        <w:rPr>
          <w:b/>
          <w:bCs/>
          <w:i/>
          <w:iCs/>
        </w:rPr>
        <w:t>No es claro al leer. Debe poner puntos, comas, y ver la frase, dado que la idea que se expresa no es del todo clara.</w:t>
      </w:r>
    </w:p>
    <w:p w14:paraId="4F335D3D" w14:textId="7F4A48C7" w:rsidR="00C30EAA" w:rsidRDefault="00C30EAA">
      <w:pPr>
        <w:pStyle w:val="Textocomentario"/>
      </w:pPr>
    </w:p>
    <w:p w14:paraId="5FD6EF08" w14:textId="7EDE7508" w:rsidR="0065757D" w:rsidRDefault="00127DA9">
      <w:pPr>
        <w:pStyle w:val="Textocomentario"/>
      </w:pPr>
      <w:r>
        <w:t xml:space="preserve">Cuando tuvimos la primera reunión me había comentado que más bien a veces usaba muchos signos de puntuación y que eso no hacía </w:t>
      </w:r>
      <w:r w:rsidR="00716D6C">
        <w:t xml:space="preserve">que la lectura fuera fluida; además en la revisión del 21/04/2020 me dijo que quitara </w:t>
      </w:r>
      <w:r w:rsidR="00AB12F8">
        <w:t>la parte en que decía que a veces no se contaba con el personal necesario para analizar las series de manera visual porque le parecía innecesario y que hacía muy extenso el párrafo; lo quité y lo reduje</w:t>
      </w:r>
      <w:r w:rsidR="00786155">
        <w:t xml:space="preserve"> así porque el resto del contenido me había dicho que le parecía bien. Esto es algo que también podemos ver en la reunión.</w:t>
      </w:r>
    </w:p>
    <w:p w14:paraId="613D7103" w14:textId="3B01CD72" w:rsidR="00C30EAA" w:rsidRDefault="00C30EAA">
      <w:pPr>
        <w:pStyle w:val="Textocomentario"/>
      </w:pPr>
    </w:p>
  </w:comment>
  <w:comment w:id="90" w:author="César Gamboa" w:date="2020-06-08T12:20:00Z" w:initials="CG">
    <w:p w14:paraId="5265A9FF" w14:textId="51F295EB" w:rsidR="00A73906" w:rsidRDefault="00A73906">
      <w:pPr>
        <w:pStyle w:val="Textocomentario"/>
      </w:pPr>
      <w:r>
        <w:rPr>
          <w:rStyle w:val="Refdecomentario"/>
        </w:rPr>
        <w:annotationRef/>
      </w:r>
      <w:r w:rsidR="00F534A0">
        <w:t>Cada vez que se encuentre con algo de texto seguido por un [@</w:t>
      </w:r>
      <w:proofErr w:type="spellStart"/>
      <w:r w:rsidR="00F534A0">
        <w:t>nombre_extraño</w:t>
      </w:r>
      <w:proofErr w:type="spellEnd"/>
      <w:r w:rsidR="00F534A0">
        <w:t xml:space="preserve">] es </w:t>
      </w:r>
      <w:proofErr w:type="spellStart"/>
      <w:r w:rsidR="00F534A0">
        <w:t>prque</w:t>
      </w:r>
      <w:proofErr w:type="spellEnd"/>
      <w:r w:rsidR="00F534A0">
        <w:t xml:space="preserve"> se trata de una referencia</w:t>
      </w:r>
      <w:r w:rsidR="007751DB">
        <w:t>. No me sirve quitarlas porque sino cada vez que me envíe una nueva revisión tendría que agregarlas todas nuevamente de forma manual y se pierde bastante tiempo en eso</w:t>
      </w:r>
      <w:r w:rsidR="00255E69">
        <w:t xml:space="preserve">. Se las seguiré marcando en color verde para que sepa que se trata de una referencia, solamente </w:t>
      </w:r>
      <w:r w:rsidR="0088049F">
        <w:t>tiene que leer el resto del texto.</w:t>
      </w:r>
    </w:p>
  </w:comment>
  <w:comment w:id="101" w:author="César Gamboa" w:date="2020-06-08T12:23:00Z" w:initials="CG">
    <w:p w14:paraId="201BC7DB" w14:textId="77777777" w:rsidR="00633390" w:rsidRDefault="00633390">
      <w:pPr>
        <w:pStyle w:val="Textocomentario"/>
      </w:pPr>
      <w:r>
        <w:rPr>
          <w:rStyle w:val="Refdecomentario"/>
        </w:rPr>
        <w:annotationRef/>
      </w:r>
      <w:r w:rsidR="00210B63">
        <w:t>El 05/06/2020 me comentó esto:</w:t>
      </w:r>
    </w:p>
    <w:p w14:paraId="71038D6A" w14:textId="77777777" w:rsidR="00210B63" w:rsidRDefault="00210B63">
      <w:pPr>
        <w:pStyle w:val="Textocomentario"/>
      </w:pPr>
    </w:p>
    <w:p w14:paraId="0DA719CC" w14:textId="77777777" w:rsidR="00210B63" w:rsidRPr="00C37A6D" w:rsidRDefault="00C37A6D">
      <w:pPr>
        <w:pStyle w:val="Textocomentario"/>
        <w:rPr>
          <w:b/>
          <w:bCs/>
          <w:i/>
          <w:iCs/>
        </w:rPr>
      </w:pPr>
      <w:r w:rsidRPr="00C37A6D">
        <w:rPr>
          <w:b/>
          <w:bCs/>
          <w:i/>
          <w:iCs/>
        </w:rPr>
        <w:t xml:space="preserve">Acá debe poner algo como: “Por lo tanto, un método fundamentado en la </w:t>
      </w:r>
      <w:proofErr w:type="spellStart"/>
      <w:r w:rsidRPr="00C37A6D">
        <w:rPr>
          <w:b/>
          <w:bCs/>
          <w:i/>
          <w:iCs/>
        </w:rPr>
        <w:t>sobreparamestrización</w:t>
      </w:r>
      <w:proofErr w:type="spellEnd"/>
      <w:r w:rsidRPr="00C37A6D">
        <w:rPr>
          <w:b/>
          <w:bCs/>
          <w:i/>
          <w:iCs/>
        </w:rPr>
        <w:t xml:space="preserve">… ” y bla </w:t>
      </w:r>
      <w:proofErr w:type="spellStart"/>
      <w:r w:rsidRPr="00C37A6D">
        <w:rPr>
          <w:b/>
          <w:bCs/>
          <w:i/>
          <w:iCs/>
        </w:rPr>
        <w:t>bla</w:t>
      </w:r>
      <w:proofErr w:type="spellEnd"/>
      <w:r w:rsidRPr="00C37A6D">
        <w:rPr>
          <w:b/>
          <w:bCs/>
          <w:i/>
          <w:iCs/>
        </w:rPr>
        <w:t xml:space="preserve"> </w:t>
      </w:r>
      <w:proofErr w:type="spellStart"/>
      <w:r w:rsidRPr="00C37A6D">
        <w:rPr>
          <w:b/>
          <w:bCs/>
          <w:i/>
          <w:iCs/>
        </w:rPr>
        <w:t>bla</w:t>
      </w:r>
      <w:proofErr w:type="spellEnd"/>
      <w:r w:rsidRPr="00C37A6D">
        <w:rPr>
          <w:b/>
          <w:bCs/>
          <w:i/>
          <w:iCs/>
        </w:rPr>
        <w:t xml:space="preserve"> y las flores del caso…</w:t>
      </w:r>
    </w:p>
    <w:p w14:paraId="22EEFC19" w14:textId="77777777" w:rsidR="00C37A6D" w:rsidRDefault="00C37A6D">
      <w:pPr>
        <w:pStyle w:val="Textocomentario"/>
      </w:pPr>
    </w:p>
    <w:p w14:paraId="4D6535BA" w14:textId="6C823C36" w:rsidR="00C37A6D" w:rsidRDefault="006654EA">
      <w:pPr>
        <w:pStyle w:val="Textocomentario"/>
      </w:pPr>
      <w:r>
        <w:t>En la reunión del 30/</w:t>
      </w:r>
      <w:r w:rsidR="00394145">
        <w:t xml:space="preserve">03/2020 me dijo que al final de la </w:t>
      </w:r>
      <w:r w:rsidR="008C1B94">
        <w:t xml:space="preserve">sección de </w:t>
      </w:r>
      <w:r w:rsidR="008C1B94" w:rsidRPr="008C1B94">
        <w:rPr>
          <w:b/>
          <w:bCs/>
        </w:rPr>
        <w:t>Antecedentes</w:t>
      </w:r>
      <w:r w:rsidR="008C1B94">
        <w:t xml:space="preserve"> y justo antes de iniciar la sección de </w:t>
      </w:r>
      <w:r w:rsidR="008C1B94" w:rsidRPr="008C1B94">
        <w:rPr>
          <w:b/>
          <w:bCs/>
        </w:rPr>
        <w:t>El Problema</w:t>
      </w:r>
      <w:r w:rsidR="008C1B94">
        <w:t xml:space="preserve"> </w:t>
      </w:r>
      <w:r w:rsidR="00962078">
        <w:t>mencionara “la sobreparametrización”</w:t>
      </w:r>
      <w:r w:rsidR="00784029">
        <w:t xml:space="preserve"> para generar expectativa de qué es y que luego en </w:t>
      </w:r>
      <w:r w:rsidR="00B37B11">
        <w:t xml:space="preserve">la parte de la metodología le diera un poco más de detalle. Si pongo eso de </w:t>
      </w:r>
      <w:r w:rsidR="00B37B11" w:rsidRPr="00C37A6D">
        <w:rPr>
          <w:b/>
          <w:bCs/>
          <w:i/>
          <w:iCs/>
        </w:rPr>
        <w:t xml:space="preserve">“Por lo tanto, un método fundamentado en la </w:t>
      </w:r>
      <w:proofErr w:type="spellStart"/>
      <w:r w:rsidR="00B37B11" w:rsidRPr="00C37A6D">
        <w:rPr>
          <w:b/>
          <w:bCs/>
          <w:i/>
          <w:iCs/>
        </w:rPr>
        <w:t>sobreparamestrización</w:t>
      </w:r>
      <w:proofErr w:type="spellEnd"/>
      <w:r w:rsidR="00B37B11" w:rsidRPr="00C37A6D">
        <w:rPr>
          <w:b/>
          <w:bCs/>
          <w:i/>
          <w:iCs/>
        </w:rPr>
        <w:t xml:space="preserve">… ” </w:t>
      </w:r>
      <w:r w:rsidR="00B37B11">
        <w:t xml:space="preserve"> </w:t>
      </w:r>
      <w:r w:rsidR="00B9163B">
        <w:t>siento que ser´´</w:t>
      </w:r>
      <w:proofErr w:type="spellStart"/>
      <w:r w:rsidR="00B9163B">
        <w:t>ia</w:t>
      </w:r>
      <w:proofErr w:type="spellEnd"/>
      <w:r w:rsidR="00B9163B">
        <w:t xml:space="preserve"> un poco redundando con lo que viene escrito luego y extendería innecesariamente la sección </w:t>
      </w:r>
      <w:r w:rsidR="00B9163B" w:rsidRPr="00B9163B">
        <w:rPr>
          <w:b/>
          <w:bCs/>
        </w:rPr>
        <w:t>El Problema</w:t>
      </w:r>
      <w:r w:rsidR="00B9163B">
        <w:t>.</w:t>
      </w:r>
    </w:p>
  </w:comment>
  <w:comment w:id="107" w:author="César Gamboa" w:date="2020-06-08T12:30:00Z" w:initials="CG">
    <w:p w14:paraId="25621E71" w14:textId="672B8D7D" w:rsidR="00A36600" w:rsidRDefault="00A36600" w:rsidP="00A36600">
      <w:pPr>
        <w:pStyle w:val="Textocomentario"/>
        <w:ind w:left="0" w:firstLine="0"/>
      </w:pPr>
      <w:r>
        <w:rPr>
          <w:rStyle w:val="Refdecomentario"/>
        </w:rPr>
        <w:annotationRef/>
      </w:r>
      <w:r>
        <w:t xml:space="preserve">¿Usar la palabra “trabajo” no </w:t>
      </w:r>
      <w:r w:rsidR="00E43FAF">
        <w:t xml:space="preserve">le resta como relevancia a la tesis? Me dijo el 05/06/2020 que lo pusiera así, pero me da la impresión </w:t>
      </w:r>
      <w:proofErr w:type="gramStart"/>
      <w:r w:rsidR="00E43FAF">
        <w:t>que</w:t>
      </w:r>
      <w:proofErr w:type="gramEnd"/>
      <w:r w:rsidR="00E43FAF">
        <w:t xml:space="preserve"> es un trabajo más de un curso.</w:t>
      </w:r>
    </w:p>
  </w:comment>
  <w:comment w:id="108" w:author="César Gamboa" w:date="2020-06-08T12:35:00Z" w:initials="CG">
    <w:p w14:paraId="2D052BA8" w14:textId="77777777" w:rsidR="006A7934" w:rsidRDefault="006A7934">
      <w:pPr>
        <w:pStyle w:val="Textocomentario"/>
      </w:pPr>
      <w:r>
        <w:rPr>
          <w:rStyle w:val="Refdecomentario"/>
        </w:rPr>
        <w:annotationRef/>
      </w:r>
      <w:r w:rsidR="003C64A0">
        <w:t>El 05/06/2020 me comentó esto:</w:t>
      </w:r>
    </w:p>
    <w:p w14:paraId="59C4A3CC" w14:textId="77777777" w:rsidR="003C64A0" w:rsidRDefault="003C64A0">
      <w:pPr>
        <w:pStyle w:val="Textocomentario"/>
      </w:pPr>
    </w:p>
    <w:p w14:paraId="107096A9" w14:textId="77777777" w:rsidR="003C64A0" w:rsidRPr="003C64A0" w:rsidRDefault="003C64A0" w:rsidP="003C64A0">
      <w:pPr>
        <w:rPr>
          <w:b/>
          <w:bCs/>
          <w:i/>
          <w:iCs/>
        </w:rPr>
      </w:pPr>
      <w:r w:rsidRPr="003C64A0">
        <w:rPr>
          <w:b/>
          <w:bCs/>
          <w:i/>
          <w:iCs/>
        </w:rPr>
        <w:t xml:space="preserve">Acá no falta uno que sea “Crear algo de permutación que evalúe las posibles </w:t>
      </w:r>
      <w:proofErr w:type="spellStart"/>
      <w:r w:rsidRPr="003C64A0">
        <w:rPr>
          <w:b/>
          <w:bCs/>
          <w:i/>
          <w:iCs/>
        </w:rPr>
        <w:t>cominaciones</w:t>
      </w:r>
      <w:proofErr w:type="spellEnd"/>
      <w:r w:rsidRPr="003C64A0">
        <w:rPr>
          <w:b/>
          <w:bCs/>
          <w:i/>
          <w:iCs/>
        </w:rPr>
        <w:t xml:space="preserve"> de términos AR y MA en la identificación de un proceso”.</w:t>
      </w:r>
    </w:p>
    <w:p w14:paraId="32A21E49" w14:textId="77777777" w:rsidR="003C64A0" w:rsidRDefault="003C64A0">
      <w:pPr>
        <w:pStyle w:val="Textocomentario"/>
      </w:pPr>
    </w:p>
    <w:p w14:paraId="68652104" w14:textId="1AA54F9A" w:rsidR="003C64A0" w:rsidRDefault="00B44668">
      <w:pPr>
        <w:pStyle w:val="Textocomentario"/>
      </w:pPr>
      <w:r>
        <w:t xml:space="preserve">Eso de las combinaciones es en realidad lo que se hace con la </w:t>
      </w:r>
      <w:proofErr w:type="spellStart"/>
      <w:r>
        <w:t>sobreparametización</w:t>
      </w:r>
      <w:proofErr w:type="spellEnd"/>
      <w:r>
        <w:t xml:space="preserve">, por eso fue </w:t>
      </w:r>
      <w:proofErr w:type="gramStart"/>
      <w:r>
        <w:t>que</w:t>
      </w:r>
      <w:proofErr w:type="gramEnd"/>
      <w:r>
        <w:t xml:space="preserve"> no puse eso como un objetivo específico, me pareció algo redundante.</w:t>
      </w:r>
    </w:p>
  </w:comment>
  <w:comment w:id="135" w:author="César Gamboa" w:date="2020-06-08T12:47:00Z" w:initials="CG">
    <w:p w14:paraId="061FDCF1" w14:textId="77777777" w:rsidR="00AF0D80" w:rsidRDefault="00AF0D80">
      <w:pPr>
        <w:pStyle w:val="Textocomentario"/>
      </w:pPr>
      <w:r>
        <w:rPr>
          <w:rStyle w:val="Refdecomentario"/>
        </w:rPr>
        <w:annotationRef/>
      </w:r>
      <w:r>
        <w:t xml:space="preserve">El 05/06/2020 </w:t>
      </w:r>
      <w:r w:rsidR="00A80371">
        <w:t xml:space="preserve">me </w:t>
      </w:r>
      <w:proofErr w:type="spellStart"/>
      <w:r w:rsidR="00A80371">
        <w:t>comanta</w:t>
      </w:r>
      <w:proofErr w:type="spellEnd"/>
      <w:r w:rsidR="00A80371">
        <w:t>:</w:t>
      </w:r>
    </w:p>
    <w:p w14:paraId="32E94B19" w14:textId="77777777" w:rsidR="00A80371" w:rsidRDefault="00A80371">
      <w:pPr>
        <w:pStyle w:val="Textocomentario"/>
      </w:pPr>
    </w:p>
    <w:p w14:paraId="795C2453" w14:textId="77777777" w:rsidR="00A80371" w:rsidRPr="00646559" w:rsidRDefault="00646559">
      <w:pPr>
        <w:pStyle w:val="Textocomentario"/>
        <w:rPr>
          <w:b/>
          <w:bCs/>
          <w:i/>
          <w:iCs/>
        </w:rPr>
      </w:pPr>
      <w:r w:rsidRPr="00646559">
        <w:rPr>
          <w:b/>
          <w:bCs/>
          <w:i/>
          <w:iCs/>
        </w:rPr>
        <w:t xml:space="preserve">Por qué </w:t>
      </w:r>
      <w:proofErr w:type="spellStart"/>
      <w:r w:rsidRPr="00646559">
        <w:rPr>
          <w:b/>
          <w:bCs/>
          <w:i/>
          <w:iCs/>
        </w:rPr>
        <w:t>menciosamos</w:t>
      </w:r>
      <w:proofErr w:type="spellEnd"/>
      <w:r w:rsidRPr="00646559">
        <w:rPr>
          <w:b/>
          <w:bCs/>
          <w:i/>
          <w:iCs/>
        </w:rPr>
        <w:t xml:space="preserve"> la temporalidad</w:t>
      </w:r>
    </w:p>
    <w:p w14:paraId="635AC608" w14:textId="77777777" w:rsidR="00646559" w:rsidRDefault="00646559">
      <w:pPr>
        <w:pStyle w:val="Textocomentario"/>
      </w:pPr>
    </w:p>
    <w:p w14:paraId="122C2FF3" w14:textId="1AF77E63" w:rsidR="00646559" w:rsidRDefault="00646559">
      <w:pPr>
        <w:pStyle w:val="Textocomentario"/>
      </w:pPr>
      <w:r>
        <w:t>Como habíamos conversado en la reunión del 30/03/2020</w:t>
      </w:r>
      <w:r w:rsidR="00944171">
        <w:t>, esto debería mencionarse para que quede claro que el método trabaja con esas temporalidades y no con otras menores.</w:t>
      </w:r>
    </w:p>
  </w:comment>
  <w:comment w:id="136" w:author="César Gamboa" w:date="2020-06-08T12:50:00Z" w:initials="CG">
    <w:p w14:paraId="277D59DB" w14:textId="7676AEF8" w:rsidR="008400E3" w:rsidRDefault="008400E3">
      <w:pPr>
        <w:pStyle w:val="Textocomentario"/>
      </w:pPr>
      <w:r>
        <w:rPr>
          <w:rStyle w:val="Refdecomentario"/>
        </w:rPr>
        <w:annotationRef/>
      </w:r>
      <w:r>
        <w:t xml:space="preserve">Elimino esta parte porque así lo sugirió el 05/06/2020, sin </w:t>
      </w:r>
      <w:r w:rsidR="005441FF">
        <w:t>embargo,</w:t>
      </w:r>
      <w:r>
        <w:t xml:space="preserve"> el </w:t>
      </w:r>
      <w:r w:rsidR="005441FF">
        <w:t>21/04/2020 me había puesto esto:</w:t>
      </w:r>
    </w:p>
    <w:p w14:paraId="322A1DC6" w14:textId="77777777" w:rsidR="005441FF" w:rsidRDefault="005441FF">
      <w:pPr>
        <w:pStyle w:val="Textocomentario"/>
      </w:pPr>
    </w:p>
    <w:p w14:paraId="2FEF7DB0" w14:textId="49EB817B" w:rsidR="005441FF" w:rsidRPr="005441FF" w:rsidRDefault="005441FF">
      <w:pPr>
        <w:pStyle w:val="Textocomentario"/>
        <w:rPr>
          <w:b/>
          <w:bCs/>
          <w:i/>
          <w:iCs/>
        </w:rPr>
      </w:pPr>
      <w:r w:rsidRPr="005441FF">
        <w:rPr>
          <w:b/>
          <w:bCs/>
          <w:i/>
          <w:iCs/>
        </w:rPr>
        <w:t>Debería poner igual por lo menos 3 criterios de información... no solo medidas que se fundamentan en error cuadráticos.</w:t>
      </w:r>
    </w:p>
  </w:comment>
  <w:comment w:id="139" w:author="César Gamboa" w:date="2020-06-08T12:53:00Z" w:initials="CG">
    <w:p w14:paraId="146421A6" w14:textId="77777777" w:rsidR="00BB0485" w:rsidRDefault="00BB0485">
      <w:pPr>
        <w:pStyle w:val="Textocomentario"/>
      </w:pPr>
      <w:r>
        <w:rPr>
          <w:rStyle w:val="Refdecomentario"/>
        </w:rPr>
        <w:annotationRef/>
      </w:r>
      <w:r w:rsidR="00BF2BF8">
        <w:t>Acá el 05/06/2020 me comenta varias cosas:</w:t>
      </w:r>
    </w:p>
    <w:p w14:paraId="19BAD90A" w14:textId="77777777" w:rsidR="00BF2BF8" w:rsidRDefault="00BF2BF8">
      <w:pPr>
        <w:pStyle w:val="Textocomentario"/>
      </w:pPr>
    </w:p>
    <w:p w14:paraId="56954880" w14:textId="77777777" w:rsidR="00BF2BF8" w:rsidRPr="00F73849" w:rsidRDefault="004C3AFE">
      <w:pPr>
        <w:pStyle w:val="Textocomentario"/>
        <w:rPr>
          <w:b/>
          <w:bCs/>
          <w:i/>
          <w:iCs/>
        </w:rPr>
      </w:pPr>
      <w:r w:rsidRPr="00F73849">
        <w:rPr>
          <w:b/>
          <w:bCs/>
          <w:i/>
          <w:iCs/>
        </w:rPr>
        <w:t>Este párrafo, además que es sumamente extenso, no es claro en sus ideas.</w:t>
      </w:r>
    </w:p>
    <w:p w14:paraId="2169BE59" w14:textId="77777777" w:rsidR="004C3AFE" w:rsidRPr="00F73849" w:rsidRDefault="004C3AFE">
      <w:pPr>
        <w:pStyle w:val="Textocomentario"/>
        <w:rPr>
          <w:b/>
          <w:bCs/>
          <w:i/>
          <w:iCs/>
        </w:rPr>
      </w:pPr>
    </w:p>
    <w:p w14:paraId="0065B8D5" w14:textId="77777777" w:rsidR="00F73849" w:rsidRPr="00F73849" w:rsidRDefault="00F73849" w:rsidP="00F73849">
      <w:pPr>
        <w:rPr>
          <w:b/>
          <w:bCs/>
          <w:i/>
          <w:iCs/>
        </w:rPr>
      </w:pPr>
      <w:r w:rsidRPr="00F73849">
        <w:rPr>
          <w:b/>
          <w:bCs/>
          <w:i/>
          <w:iCs/>
        </w:rPr>
        <w:t>CÉSAR, CREO QUE LA SUB SECCIÓN “Metodología en la aplicación de series cronológicas”, NO ESTÁ FORMULADA DE FORMA EXPEDITA. ACÁ NO DEBEMOS HACER MUCHO ÉNFASIS DE ESTADÍSTICOS Y OTROS. SERÍA PRESENTAR DE FORMA GENERAL LA FORMA DE PROCEDER, Y LUEGO ATACAR QUE EN UN DETERMINADO “PUNTO” DE LA METODOLOGÍA DE UNA SERIE, ES QUE SE QUIERE INVESTIGAR LA PROPUESTA EXPUESTA EN LA PROBLEMÁTICA.</w:t>
      </w:r>
    </w:p>
    <w:p w14:paraId="59707F52" w14:textId="77777777" w:rsidR="00F73849" w:rsidRDefault="00F73849" w:rsidP="00F73849">
      <w:r w:rsidRPr="00F73849">
        <w:rPr>
          <w:b/>
          <w:bCs/>
          <w:i/>
          <w:iCs/>
        </w:rPr>
        <w:t>TAMBIÉN CUIDADO CON LOS GRANDES PÁRRAFOS CON TANTAS IDEAS, Y ADEMÁS DE LA FORMA QUE SE EXPRESAN. APRECIAR EL FONDO CON FALENCIAS DE EXPRESIÓN SE HACE COMPLICADO.</w:t>
      </w:r>
    </w:p>
    <w:p w14:paraId="57A5F032" w14:textId="77777777" w:rsidR="004C3AFE" w:rsidRDefault="004C3AFE">
      <w:pPr>
        <w:pStyle w:val="Textocomentario"/>
      </w:pPr>
    </w:p>
    <w:p w14:paraId="70581351" w14:textId="77777777" w:rsidR="00F73849" w:rsidRDefault="00F73849" w:rsidP="006D5C98">
      <w:pPr>
        <w:pStyle w:val="Textocomentario"/>
      </w:pPr>
      <w:r>
        <w:t>En la reunión que tuvimos el 30/03/2020</w:t>
      </w:r>
      <w:r w:rsidR="005E23A3">
        <w:t xml:space="preserve"> me había dicho que</w:t>
      </w:r>
      <w:r w:rsidR="00560339">
        <w:t xml:space="preserve"> para esta sección </w:t>
      </w:r>
      <w:r w:rsidR="005E23A3">
        <w:t xml:space="preserve"> eliminara la parte en que mencionaba el suavizamiento exponencial</w:t>
      </w:r>
      <w:r w:rsidR="00560339">
        <w:t xml:space="preserve">, que pusiera los tres pasos del análisis de series temporales, </w:t>
      </w:r>
      <w:r w:rsidR="001E242F">
        <w:t xml:space="preserve">que el párrafo que ahora está en la sección del Marco Teórico lo moviera a esa sección </w:t>
      </w:r>
      <w:r w:rsidR="006B26FF">
        <w:t xml:space="preserve">y que </w:t>
      </w:r>
      <w:r w:rsidR="006D5C98">
        <w:t xml:space="preserve">la frase </w:t>
      </w:r>
      <w:r w:rsidR="006D5C98" w:rsidRPr="006D5C98">
        <w:rPr>
          <w:color w:val="4472C4" w:themeColor="accent1"/>
        </w:rPr>
        <w:t xml:space="preserve">“El método propuesto se probará comparándose con los resultados de seis series con distintas temporalidades: mortalidad infantil, mortalidad por causa externa, nacimientos, demanda eléctrica, intereses y comisiones del sector público e incentivos salariales del sector público.” </w:t>
      </w:r>
      <w:r w:rsidR="006D5C98">
        <w:t>la usara en la sección de resultados cuando lleguemos ahí.</w:t>
      </w:r>
      <w:r w:rsidR="00BB4CA6">
        <w:t xml:space="preserve"> </w:t>
      </w:r>
    </w:p>
    <w:p w14:paraId="16FCD05C" w14:textId="77777777" w:rsidR="00BB4CA6" w:rsidRDefault="00BB4CA6" w:rsidP="006D5C98">
      <w:pPr>
        <w:pStyle w:val="Textocomentario"/>
      </w:pPr>
    </w:p>
    <w:p w14:paraId="51355D91" w14:textId="77777777" w:rsidR="00BB4CA6" w:rsidRDefault="00BB4CA6" w:rsidP="006D5C98">
      <w:pPr>
        <w:pStyle w:val="Textocomentario"/>
      </w:pPr>
      <w:r>
        <w:t>Luego, el 21/04/2020 me comentó</w:t>
      </w:r>
      <w:r w:rsidR="00B326F1">
        <w:t xml:space="preserve"> esto:</w:t>
      </w:r>
    </w:p>
    <w:p w14:paraId="26D5247E" w14:textId="77777777" w:rsidR="00B326F1" w:rsidRDefault="00B326F1" w:rsidP="006D5C98">
      <w:pPr>
        <w:pStyle w:val="Textocomentario"/>
      </w:pPr>
    </w:p>
    <w:p w14:paraId="6A694E20" w14:textId="77777777" w:rsidR="00B326F1" w:rsidRPr="00B326F1" w:rsidRDefault="00B326F1" w:rsidP="006D5C98">
      <w:pPr>
        <w:pStyle w:val="Textocomentario"/>
        <w:rPr>
          <w:b/>
          <w:bCs/>
          <w:i/>
          <w:iCs/>
        </w:rPr>
      </w:pPr>
      <w:r w:rsidRPr="00B326F1">
        <w:rPr>
          <w:b/>
          <w:bCs/>
          <w:i/>
          <w:iCs/>
        </w:rPr>
        <w:t xml:space="preserve">igual tal, vez decir nada más en términos de coeficientes </w:t>
      </w:r>
      <w:proofErr w:type="spellStart"/>
      <w:r w:rsidRPr="00B326F1">
        <w:rPr>
          <w:b/>
          <w:bCs/>
          <w:i/>
          <w:iCs/>
        </w:rPr>
        <w:t>autoregresivos</w:t>
      </w:r>
      <w:proofErr w:type="spellEnd"/>
      <w:r w:rsidRPr="00B326F1">
        <w:rPr>
          <w:b/>
          <w:bCs/>
          <w:i/>
          <w:iCs/>
        </w:rPr>
        <w:t xml:space="preserve"> y de medias móviles.</w:t>
      </w:r>
    </w:p>
    <w:p w14:paraId="0D88E78D" w14:textId="77777777" w:rsidR="00B326F1" w:rsidRDefault="00B326F1" w:rsidP="006D5C98">
      <w:pPr>
        <w:pStyle w:val="Textocomentario"/>
      </w:pPr>
    </w:p>
    <w:p w14:paraId="1BE439BE" w14:textId="386EB3CF" w:rsidR="00B326F1" w:rsidRDefault="000A3699" w:rsidP="006D5C98">
      <w:pPr>
        <w:pStyle w:val="Textocomentario"/>
      </w:pPr>
      <w:r>
        <w:t xml:space="preserve">Hice todos esos </w:t>
      </w:r>
      <w:proofErr w:type="gramStart"/>
      <w:r>
        <w:t>cambios</w:t>
      </w:r>
      <w:proofErr w:type="gramEnd"/>
      <w:r>
        <w:t xml:space="preserve"> pero ahora parece estar más confuso que antes, esto debemos conversarlo también.</w:t>
      </w:r>
    </w:p>
  </w:comment>
  <w:comment w:id="151" w:author="César Gamboa" w:date="2020-06-08T13:04:00Z" w:initials="CG">
    <w:p w14:paraId="2FE90FC2" w14:textId="77777777" w:rsidR="00430E25" w:rsidRDefault="00430E25">
      <w:pPr>
        <w:pStyle w:val="Textocomentario"/>
      </w:pPr>
      <w:r>
        <w:rPr>
          <w:rStyle w:val="Refdecomentario"/>
        </w:rPr>
        <w:annotationRef/>
      </w:r>
      <w:r>
        <w:t>Aquí el 05/06/2020 me comenta:</w:t>
      </w:r>
    </w:p>
    <w:p w14:paraId="0DF34010" w14:textId="77777777" w:rsidR="00430E25" w:rsidRDefault="00430E25">
      <w:pPr>
        <w:pStyle w:val="Textocomentario"/>
      </w:pPr>
    </w:p>
    <w:p w14:paraId="4B988697" w14:textId="77777777" w:rsidR="00430E25" w:rsidRPr="00F57640" w:rsidRDefault="00430E25">
      <w:pPr>
        <w:pStyle w:val="Textocomentario"/>
        <w:rPr>
          <w:b/>
          <w:bCs/>
          <w:i/>
          <w:iCs/>
        </w:rPr>
      </w:pPr>
      <w:r w:rsidRPr="00F57640">
        <w:rPr>
          <w:b/>
          <w:bCs/>
          <w:i/>
          <w:iCs/>
        </w:rPr>
        <w:t xml:space="preserve">Entiendo la idea, pero el párrafo muy largo, no está escrito de la forma más correcta, y esto igual debe ser valorado por </w:t>
      </w:r>
      <w:proofErr w:type="spellStart"/>
      <w:r w:rsidRPr="00F57640">
        <w:rPr>
          <w:b/>
          <w:bCs/>
          <w:i/>
          <w:iCs/>
        </w:rPr>
        <w:t>ud.</w:t>
      </w:r>
      <w:proofErr w:type="spellEnd"/>
      <w:r w:rsidRPr="00F57640">
        <w:rPr>
          <w:b/>
          <w:bCs/>
          <w:i/>
          <w:iCs/>
        </w:rPr>
        <w:t xml:space="preserve">  Hay falencias de redacción lo cual no hace del todo clara la idea.</w:t>
      </w:r>
    </w:p>
    <w:p w14:paraId="2B7CBED6" w14:textId="77777777" w:rsidR="00653C3F" w:rsidRDefault="00653C3F">
      <w:pPr>
        <w:pStyle w:val="Textocomentario"/>
      </w:pPr>
    </w:p>
    <w:p w14:paraId="2F522010" w14:textId="545D9FD2" w:rsidR="00653C3F" w:rsidRDefault="00F57640">
      <w:pPr>
        <w:pStyle w:val="Textocomentario"/>
      </w:pPr>
      <w:r>
        <w:t xml:space="preserve">El 30/03/2020 le comentaba que Johnny había sugerido que </w:t>
      </w:r>
      <w:r w:rsidR="00E74F5E">
        <w:t>pusiéramos estos ejemplos a modo de validar la importancia</w:t>
      </w:r>
      <w:r w:rsidR="00397A0B">
        <w:t>. En</w:t>
      </w:r>
      <w:r w:rsidR="000A70AC">
        <w:t xml:space="preserve"> las dos revisiones pasadas no me dijo que cambiara mucho más que algunas palabras y signos de puntuación</w:t>
      </w:r>
      <w:r w:rsidR="00F83C47">
        <w:t>, con lo cual se redujo la extensión, pero ahora le parece más largo. ¿Qué clase de falencias de redacción considera que hay?</w:t>
      </w:r>
    </w:p>
  </w:comment>
  <w:comment w:id="154" w:author="César Gamboa" w:date="2020-06-08T13:10:00Z" w:initials="CG">
    <w:p w14:paraId="43E31DCF" w14:textId="77777777" w:rsidR="006C7A33" w:rsidRDefault="006C7A33">
      <w:pPr>
        <w:pStyle w:val="Textocomentario"/>
      </w:pPr>
      <w:r>
        <w:rPr>
          <w:rStyle w:val="Refdecomentario"/>
        </w:rPr>
        <w:annotationRef/>
      </w:r>
      <w:r w:rsidR="00856B53">
        <w:t>El 05/06/2020 me comentó esto:</w:t>
      </w:r>
    </w:p>
    <w:p w14:paraId="19885CAB" w14:textId="77777777" w:rsidR="00856B53" w:rsidRDefault="00856B53">
      <w:pPr>
        <w:pStyle w:val="Textocomentario"/>
      </w:pPr>
    </w:p>
    <w:p w14:paraId="77FECD34" w14:textId="77777777" w:rsidR="00856B53" w:rsidRPr="00856B53" w:rsidRDefault="00856B53">
      <w:pPr>
        <w:pStyle w:val="Textocomentario"/>
        <w:rPr>
          <w:b/>
          <w:bCs/>
          <w:i/>
          <w:iCs/>
        </w:rPr>
      </w:pPr>
      <w:r w:rsidRPr="00856B53">
        <w:rPr>
          <w:b/>
          <w:bCs/>
          <w:i/>
          <w:iCs/>
        </w:rPr>
        <w:t xml:space="preserve">Entiendo la idea, no veo clara la transición de este párrafo con el </w:t>
      </w:r>
      <w:proofErr w:type="spellStart"/>
      <w:r w:rsidRPr="00856B53">
        <w:rPr>
          <w:b/>
          <w:bCs/>
          <w:i/>
          <w:iCs/>
        </w:rPr>
        <w:t>anterio</w:t>
      </w:r>
      <w:proofErr w:type="spellEnd"/>
      <w:r w:rsidRPr="00856B53">
        <w:rPr>
          <w:b/>
          <w:bCs/>
          <w:i/>
          <w:iCs/>
        </w:rPr>
        <w:t>.  También, me parece que este debería ser el último párrafo de la presente sección.</w:t>
      </w:r>
    </w:p>
    <w:p w14:paraId="4DFA4C1E" w14:textId="77777777" w:rsidR="00856B53" w:rsidRDefault="00856B53">
      <w:pPr>
        <w:pStyle w:val="Textocomentario"/>
      </w:pPr>
    </w:p>
    <w:p w14:paraId="567B8CE1" w14:textId="41FB5125" w:rsidR="00856B53" w:rsidRDefault="00856B53">
      <w:pPr>
        <w:pStyle w:val="Textocomentario"/>
      </w:pPr>
      <w:r>
        <w:t>En el primer borrador que le envié el 22/03/2020</w:t>
      </w:r>
      <w:r w:rsidR="00D50AC9">
        <w:t>este párrafo estaba al comienzo de esta sección. En la reunión que tuvimos el 30/03/2020 me dijo que</w:t>
      </w:r>
      <w:r w:rsidR="005456A5">
        <w:t xml:space="preserve"> le parecía </w:t>
      </w:r>
      <w:r w:rsidR="00AA53C4">
        <w:t>bien,</w:t>
      </w:r>
      <w:r w:rsidR="005456A5">
        <w:t xml:space="preserve"> pero</w:t>
      </w:r>
      <w:r w:rsidR="00D50AC9">
        <w:t xml:space="preserve"> lo moviera a donde está ahora</w:t>
      </w:r>
      <w:r w:rsidR="005456A5">
        <w:t xml:space="preserve">, pero ahora le parece que debería ir al final. </w:t>
      </w:r>
      <w:r w:rsidR="00982323">
        <w:t>A mi también me suena más al final, pero considerando sus comentarios anteriores creo que deberíamos definirlo junto</w:t>
      </w:r>
      <w:r w:rsidR="00AA53C4">
        <w:t>s.</w:t>
      </w:r>
    </w:p>
  </w:comment>
  <w:comment w:id="158" w:author="César Gamboa" w:date="2020-06-08T13:14:00Z" w:initials="CG">
    <w:p w14:paraId="29A713B9" w14:textId="77777777" w:rsidR="00E14303" w:rsidRDefault="00E14303">
      <w:pPr>
        <w:pStyle w:val="Textocomentario"/>
      </w:pPr>
      <w:r>
        <w:rPr>
          <w:rStyle w:val="Refdecomentario"/>
        </w:rPr>
        <w:annotationRef/>
      </w:r>
      <w:r>
        <w:t>El 05/06/2020 me comentó esto:</w:t>
      </w:r>
    </w:p>
    <w:p w14:paraId="38A4F21A" w14:textId="77777777" w:rsidR="00E14303" w:rsidRDefault="00E14303">
      <w:pPr>
        <w:pStyle w:val="Textocomentario"/>
      </w:pPr>
    </w:p>
    <w:p w14:paraId="2AE89E0C" w14:textId="77777777" w:rsidR="00E14303" w:rsidRPr="00E14303" w:rsidRDefault="00E14303" w:rsidP="00E14303">
      <w:pPr>
        <w:rPr>
          <w:b/>
          <w:bCs/>
          <w:i/>
          <w:iCs/>
        </w:rPr>
      </w:pPr>
      <w:r w:rsidRPr="00E14303">
        <w:rPr>
          <w:b/>
          <w:bCs/>
          <w:i/>
          <w:iCs/>
        </w:rPr>
        <w:t xml:space="preserve">CREO QUE LA JUSTIFICACIÓN ES BIEN DECIR QUE EN MUCHOS CAMPOS SE LLEVAN A CABO ESTIMACIÓN DE SERIES DE TIEMPO PARA PODER PRONOSTICAR LO QUE SUCEDERÁ EN LOS PRÓXIMOS “H” PERIODOS. A PARTIR DE AHÍ DEBE DECIR CORRECTAMENTE QUE EN LA ACTUALIDAD EXISTEN MÉTODOS AUTOMÁTICOS COMO EL AUTO.ARIMA() Y OTROS QUE LO HACEN, PERO QUE POR SU MODALIDAD O ALGORITMO DE IMPLEMENTACIÓN, NO TOMAN </w:t>
      </w:r>
      <w:proofErr w:type="gramStart"/>
      <w:r w:rsidRPr="00E14303">
        <w:rPr>
          <w:b/>
          <w:bCs/>
          <w:i/>
          <w:iCs/>
        </w:rPr>
        <w:t>EL  O</w:t>
      </w:r>
      <w:proofErr w:type="gramEnd"/>
      <w:r w:rsidRPr="00E14303">
        <w:rPr>
          <w:b/>
          <w:bCs/>
          <w:i/>
          <w:iCs/>
        </w:rPr>
        <w:t xml:space="preserve"> LOS MÁS ADECUADOS PROCESOS, Y QUE ENTONCES SE PODRÍA SUB O SOBRE ESTIMAR EL VALOR DEL PRONOSTICO COMO TAL. A PARTIR DE ACÁ </w:t>
      </w:r>
      <w:proofErr w:type="gramStart"/>
      <w:r w:rsidRPr="00E14303">
        <w:rPr>
          <w:b/>
          <w:bCs/>
          <w:i/>
          <w:iCs/>
        </w:rPr>
        <w:t>MENCIONAR</w:t>
      </w:r>
      <w:proofErr w:type="gramEnd"/>
      <w:r w:rsidRPr="00E14303">
        <w:rPr>
          <w:b/>
          <w:bCs/>
          <w:i/>
          <w:iCs/>
        </w:rPr>
        <w:t xml:space="preserve"> QUE EL MÉTODO PROPUESTO DE ESTIMACIÓN POR PERMUTACIÓN ES UNA FORMA COMPLEMENTARIA Y MÁS EXHAUSTIVA DE ESTIMACIÓN, QUE BUSCA MITIDAR LOS PROBLEMAS DE LOS ACTUALES MÉTODOS DE ESTIMACIÓN. FINALMENTE, UNA MEJOR ESTIMACIÓN SE TRADUCE POR MEJORES PRONÓSTICOS, Y POR ENDE POR POLITICAS PÚBLICAS, PROYECCIONES DEMOGRÁFICAS Y OTROS, MÁS ACERTATOS. EL FOCO DE LA INVESTIGACIÓN ESTÁ EN DECIR QUE ESTE NUEVA FORMA DE ESTIMAR POR SOBRE PARAMETRIZACIÓN MEJORA EL PROCESO DE PRONÓSTICO. </w:t>
      </w:r>
    </w:p>
    <w:p w14:paraId="3903FA97" w14:textId="77777777" w:rsidR="00E14303" w:rsidRDefault="00E14303" w:rsidP="00E14303">
      <w:r w:rsidRPr="00E14303">
        <w:rPr>
          <w:b/>
          <w:bCs/>
          <w:i/>
          <w:iCs/>
        </w:rPr>
        <w:t xml:space="preserve">LA ESENCIA ESTÁ, COMO SE EXPRESA NO LO HACE VER CLARAMENTE. TIENE QUE SER MÁS EXPEDITO A LA HORA DE PLASMAR LAS IDEAS, ADEMÁS DE EVITAR PONAR BLA </w:t>
      </w:r>
      <w:proofErr w:type="spellStart"/>
      <w:r w:rsidRPr="00E14303">
        <w:rPr>
          <w:b/>
          <w:bCs/>
          <w:i/>
          <w:iCs/>
        </w:rPr>
        <w:t>BLA</w:t>
      </w:r>
      <w:proofErr w:type="spellEnd"/>
      <w:r w:rsidRPr="00E14303">
        <w:rPr>
          <w:b/>
          <w:bCs/>
          <w:i/>
          <w:iCs/>
        </w:rPr>
        <w:t xml:space="preserve"> INNECESARIO.</w:t>
      </w:r>
      <w:r>
        <w:t xml:space="preserve"> </w:t>
      </w:r>
    </w:p>
    <w:p w14:paraId="1FC515B3" w14:textId="77777777" w:rsidR="00E14303" w:rsidRDefault="00E14303">
      <w:pPr>
        <w:pStyle w:val="Textocomentario"/>
      </w:pPr>
    </w:p>
    <w:p w14:paraId="73DAAED1" w14:textId="77777777" w:rsidR="00E14303" w:rsidRDefault="00E14303">
      <w:pPr>
        <w:pStyle w:val="Textocomentario"/>
      </w:pPr>
    </w:p>
    <w:p w14:paraId="09B583DE" w14:textId="16DA3703" w:rsidR="00E14303" w:rsidRDefault="00D80A54">
      <w:pPr>
        <w:pStyle w:val="Textocomentario"/>
      </w:pPr>
      <w:r>
        <w:t xml:space="preserve">Me da la impresión </w:t>
      </w:r>
      <w:r w:rsidR="00E3758F">
        <w:t xml:space="preserve">de </w:t>
      </w:r>
      <w:proofErr w:type="gramStart"/>
      <w:r w:rsidR="00E3758F">
        <w:t>que</w:t>
      </w:r>
      <w:proofErr w:type="gramEnd"/>
      <w:r>
        <w:t xml:space="preserve"> si mencionamos eso de los h periodos,</w:t>
      </w:r>
      <w:r w:rsidR="00052C18">
        <w:t xml:space="preserve"> el auto.arima(), lo de la estimación por permutaciones, </w:t>
      </w:r>
      <w:r w:rsidR="00E90B99">
        <w:t xml:space="preserve">estaríamos siendo repetitivos como ya me dijo en un comentario anterior, porque sería </w:t>
      </w:r>
      <w:r w:rsidR="006452D9">
        <w:t xml:space="preserve">volver a hablar de lo mismo y en el mismo sentido. Quizás lo que podríamos hacer es entonces extender un poco más lo escrito en secciones anteriores, pero entonces </w:t>
      </w:r>
      <w:r w:rsidR="002A6F2F">
        <w:t xml:space="preserve">estaríamos haciendo más grandes los párrafos, cosa que también me ha hecho las correcciones antes. </w:t>
      </w:r>
      <w:r w:rsidR="00E3758F">
        <w:t>Dicho esto, ¿cuál considera que sea el mejor camino?</w:t>
      </w:r>
    </w:p>
  </w:comment>
  <w:comment w:id="172" w:author="César Gamboa" w:date="2020-06-08T13:20:00Z" w:initials="CG">
    <w:p w14:paraId="6F67A4B0" w14:textId="77777777" w:rsidR="005E64CB" w:rsidRDefault="005E64CB">
      <w:pPr>
        <w:pStyle w:val="Textocomentario"/>
      </w:pPr>
      <w:r>
        <w:rPr>
          <w:rStyle w:val="Refdecomentario"/>
        </w:rPr>
        <w:annotationRef/>
      </w:r>
      <w:r>
        <w:t>El 05/06/2020 me comentó:</w:t>
      </w:r>
    </w:p>
    <w:p w14:paraId="25CF6063" w14:textId="77777777" w:rsidR="005E64CB" w:rsidRDefault="005E64CB">
      <w:pPr>
        <w:pStyle w:val="Textocomentario"/>
      </w:pPr>
    </w:p>
    <w:p w14:paraId="30A66A0E" w14:textId="77777777" w:rsidR="005E64CB" w:rsidRPr="005E64CB" w:rsidRDefault="005E64CB">
      <w:pPr>
        <w:pStyle w:val="Textocomentario"/>
        <w:rPr>
          <w:b/>
          <w:bCs/>
          <w:i/>
          <w:iCs/>
        </w:rPr>
      </w:pPr>
      <w:proofErr w:type="gramStart"/>
      <w:r w:rsidRPr="005E64CB">
        <w:rPr>
          <w:b/>
          <w:bCs/>
          <w:i/>
          <w:iCs/>
        </w:rPr>
        <w:t>César qué quiere decir con esto?</w:t>
      </w:r>
      <w:proofErr w:type="gramEnd"/>
    </w:p>
    <w:p w14:paraId="4B338841" w14:textId="77777777" w:rsidR="005E64CB" w:rsidRDefault="005E64CB">
      <w:pPr>
        <w:pStyle w:val="Textocomentario"/>
      </w:pPr>
    </w:p>
    <w:p w14:paraId="2A919203" w14:textId="6B9112AA" w:rsidR="005E64CB" w:rsidRDefault="005E64CB">
      <w:pPr>
        <w:pStyle w:val="Textocomentario"/>
      </w:pPr>
      <w:r>
        <w:t>Se refiere a</w:t>
      </w:r>
      <w:r w:rsidR="00936FF9">
        <w:t>l proceso combinatorio para la selección de los modelos.</w:t>
      </w:r>
    </w:p>
  </w:comment>
  <w:comment w:id="173" w:author="César Gamboa" w:date="2020-06-08T13:22:00Z" w:initials="CG">
    <w:p w14:paraId="42B253E0" w14:textId="77777777" w:rsidR="00117D1C" w:rsidRDefault="00117D1C">
      <w:pPr>
        <w:pStyle w:val="Textocomentario"/>
      </w:pPr>
      <w:r>
        <w:rPr>
          <w:rStyle w:val="Refdecomentario"/>
        </w:rPr>
        <w:annotationRef/>
      </w:r>
      <w:r w:rsidR="005C1A7A">
        <w:t>El 21/04/2020 me comentó:</w:t>
      </w:r>
    </w:p>
    <w:p w14:paraId="4EC274CF" w14:textId="77777777" w:rsidR="005C1A7A" w:rsidRDefault="005C1A7A">
      <w:pPr>
        <w:pStyle w:val="Textocomentario"/>
      </w:pPr>
    </w:p>
    <w:p w14:paraId="166AD3A6" w14:textId="77777777" w:rsidR="005C1A7A" w:rsidRPr="00C44115" w:rsidRDefault="005C1A7A">
      <w:pPr>
        <w:pStyle w:val="Textocomentario"/>
        <w:rPr>
          <w:b/>
          <w:bCs/>
          <w:i/>
          <w:iCs/>
        </w:rPr>
      </w:pPr>
      <w:r w:rsidRPr="00C44115">
        <w:rPr>
          <w:b/>
          <w:bCs/>
          <w:i/>
          <w:iCs/>
        </w:rPr>
        <w:t>Bien, tomar nota que esto podría tener ciertas modificaciones.</w:t>
      </w:r>
    </w:p>
    <w:p w14:paraId="70EDB4F4" w14:textId="77777777" w:rsidR="005C1A7A" w:rsidRDefault="005C1A7A">
      <w:pPr>
        <w:pStyle w:val="Textocomentario"/>
      </w:pPr>
    </w:p>
    <w:p w14:paraId="676C5004" w14:textId="77777777" w:rsidR="005C1A7A" w:rsidRDefault="005C1A7A">
      <w:pPr>
        <w:pStyle w:val="Textocomentario"/>
      </w:pPr>
      <w:r>
        <w:t xml:space="preserve">Y ahora el </w:t>
      </w:r>
      <w:r w:rsidR="00C44115">
        <w:t>05/06/2020 me puso esto:</w:t>
      </w:r>
    </w:p>
    <w:p w14:paraId="4CC53C46" w14:textId="77777777" w:rsidR="00C44115" w:rsidRDefault="00C44115">
      <w:pPr>
        <w:pStyle w:val="Textocomentario"/>
      </w:pPr>
    </w:p>
    <w:p w14:paraId="20737C4F" w14:textId="77777777" w:rsidR="00C44115" w:rsidRPr="00C44115" w:rsidRDefault="00C44115">
      <w:pPr>
        <w:pStyle w:val="Textocomentario"/>
        <w:rPr>
          <w:b/>
          <w:bCs/>
          <w:i/>
          <w:iCs/>
        </w:rPr>
      </w:pPr>
      <w:r w:rsidRPr="00C44115">
        <w:rPr>
          <w:b/>
          <w:bCs/>
          <w:i/>
          <w:iCs/>
        </w:rPr>
        <w:t>Por fa la metodología de forma general tenemos que hablarla: hay cosas que no estoy persuadido en la forma de proceder.</w:t>
      </w:r>
    </w:p>
    <w:p w14:paraId="5919895D" w14:textId="77777777" w:rsidR="00C44115" w:rsidRDefault="00C44115">
      <w:pPr>
        <w:pStyle w:val="Textocomentario"/>
      </w:pPr>
    </w:p>
    <w:p w14:paraId="78DFF261" w14:textId="47DF32C8" w:rsidR="00C44115" w:rsidRDefault="00903F09">
      <w:pPr>
        <w:pStyle w:val="Textocomentario"/>
      </w:pPr>
      <w:r>
        <w:t>No sé a qué cosas se refiere de la metodología, pero eso es una sección aparte que ya veremos luego.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74B789" w15:done="0"/>
  <w15:commentEx w15:paraId="5A671E7A" w15:done="0"/>
  <w15:commentEx w15:paraId="405C5539" w15:done="0"/>
  <w15:commentEx w15:paraId="51253975" w15:done="0"/>
  <w15:commentEx w15:paraId="15A6A1DD" w15:done="0"/>
  <w15:commentEx w15:paraId="2E68C46F" w15:done="0"/>
  <w15:commentEx w15:paraId="5E65DC7A" w15:done="0"/>
  <w15:commentEx w15:paraId="48DB1710" w15:done="0"/>
  <w15:commentEx w15:paraId="68E3DD3F" w15:done="0"/>
  <w15:commentEx w15:paraId="613D7103" w15:done="0"/>
  <w15:commentEx w15:paraId="5265A9FF" w15:done="0"/>
  <w15:commentEx w15:paraId="4D6535BA" w15:done="0"/>
  <w15:commentEx w15:paraId="25621E71" w15:done="0"/>
  <w15:commentEx w15:paraId="68652104" w15:done="0"/>
  <w15:commentEx w15:paraId="122C2FF3" w15:done="0"/>
  <w15:commentEx w15:paraId="2FEF7DB0" w15:done="0"/>
  <w15:commentEx w15:paraId="1BE439BE" w15:done="0"/>
  <w15:commentEx w15:paraId="2F522010" w15:done="0"/>
  <w15:commentEx w15:paraId="567B8CE1" w15:done="0"/>
  <w15:commentEx w15:paraId="09B583DE" w15:done="0"/>
  <w15:commentEx w15:paraId="2A919203" w15:done="0"/>
  <w15:commentEx w15:paraId="78DFF2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9F95" w16cex:dateUtc="2020-06-08T17:29:00Z"/>
  <w16cex:commentExtensible w16cex:durableId="2288A03E" w16cex:dateUtc="2020-06-08T17:32:00Z"/>
  <w16cex:commentExtensible w16cex:durableId="2288A074" w16cex:dateUtc="2020-06-08T17:33:00Z"/>
  <w16cex:commentExtensible w16cex:durableId="2288A131" w16cex:dateUtc="2020-06-08T17:36:00Z"/>
  <w16cex:commentExtensible w16cex:durableId="2288A200" w16cex:dateUtc="2020-06-08T17:39:00Z"/>
  <w16cex:commentExtensible w16cex:durableId="2288A5D7" w16cex:dateUtc="2020-06-08T17:56:00Z"/>
  <w16cex:commentExtensible w16cex:durableId="2288A738" w16cex:dateUtc="2020-06-08T18:02:00Z"/>
  <w16cex:commentExtensible w16cex:durableId="2288A8A5" w16cex:dateUtc="2020-06-08T18:08:00Z"/>
  <w16cex:commentExtensible w16cex:durableId="2288A998" w16cex:dateUtc="2020-06-08T18:12:00Z"/>
  <w16cex:commentExtensible w16cex:durableId="2288AA3A" w16cex:dateUtc="2020-06-08T18:14:00Z"/>
  <w16cex:commentExtensible w16cex:durableId="2288AB84" w16cex:dateUtc="2020-06-08T18:20:00Z"/>
  <w16cex:commentExtensible w16cex:durableId="2288AC39" w16cex:dateUtc="2020-06-08T18:23:00Z"/>
  <w16cex:commentExtensible w16cex:durableId="2288ADFC" w16cex:dateUtc="2020-06-08T18:30:00Z"/>
  <w16cex:commentExtensible w16cex:durableId="2288AF1A" w16cex:dateUtc="2020-06-08T18:35:00Z"/>
  <w16cex:commentExtensible w16cex:durableId="2288B1DC" w16cex:dateUtc="2020-06-08T18:47:00Z"/>
  <w16cex:commentExtensible w16cex:durableId="2288B2A8" w16cex:dateUtc="2020-06-08T18:50:00Z"/>
  <w16cex:commentExtensible w16cex:durableId="2288B355" w16cex:dateUtc="2020-06-08T18:53:00Z"/>
  <w16cex:commentExtensible w16cex:durableId="2288B5DF" w16cex:dateUtc="2020-06-08T19:04:00Z"/>
  <w16cex:commentExtensible w16cex:durableId="2288B73C" w16cex:dateUtc="2020-06-08T19:10:00Z"/>
  <w16cex:commentExtensible w16cex:durableId="2288B841" w16cex:dateUtc="2020-06-08T19:14:00Z"/>
  <w16cex:commentExtensible w16cex:durableId="2288B9B1" w16cex:dateUtc="2020-06-08T19:20:00Z"/>
  <w16cex:commentExtensible w16cex:durableId="2288BA10" w16cex:dateUtc="2020-06-08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74B789" w16cid:durableId="22889F95"/>
  <w16cid:commentId w16cid:paraId="5A671E7A" w16cid:durableId="2288A03E"/>
  <w16cid:commentId w16cid:paraId="405C5539" w16cid:durableId="2288A074"/>
  <w16cid:commentId w16cid:paraId="51253975" w16cid:durableId="2288A131"/>
  <w16cid:commentId w16cid:paraId="15A6A1DD" w16cid:durableId="2288A200"/>
  <w16cid:commentId w16cid:paraId="2E68C46F" w16cid:durableId="2288A5D7"/>
  <w16cid:commentId w16cid:paraId="5E65DC7A" w16cid:durableId="2288A738"/>
  <w16cid:commentId w16cid:paraId="48DB1710" w16cid:durableId="2288A8A5"/>
  <w16cid:commentId w16cid:paraId="68E3DD3F" w16cid:durableId="2288A998"/>
  <w16cid:commentId w16cid:paraId="613D7103" w16cid:durableId="2288AA3A"/>
  <w16cid:commentId w16cid:paraId="5265A9FF" w16cid:durableId="2288AB84"/>
  <w16cid:commentId w16cid:paraId="4D6535BA" w16cid:durableId="2288AC39"/>
  <w16cid:commentId w16cid:paraId="25621E71" w16cid:durableId="2288ADFC"/>
  <w16cid:commentId w16cid:paraId="68652104" w16cid:durableId="2288AF1A"/>
  <w16cid:commentId w16cid:paraId="122C2FF3" w16cid:durableId="2288B1DC"/>
  <w16cid:commentId w16cid:paraId="2FEF7DB0" w16cid:durableId="2288B2A8"/>
  <w16cid:commentId w16cid:paraId="1BE439BE" w16cid:durableId="2288B355"/>
  <w16cid:commentId w16cid:paraId="2F522010" w16cid:durableId="2288B5DF"/>
  <w16cid:commentId w16cid:paraId="567B8CE1" w16cid:durableId="2288B73C"/>
  <w16cid:commentId w16cid:paraId="09B583DE" w16cid:durableId="2288B841"/>
  <w16cid:commentId w16cid:paraId="2A919203" w16cid:durableId="2288B9B1"/>
  <w16cid:commentId w16cid:paraId="78DFF261" w16cid:durableId="2288BA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F6EEF" w14:textId="77777777" w:rsidR="00403548" w:rsidRDefault="00403548">
      <w:pPr>
        <w:spacing w:after="0" w:line="240" w:lineRule="auto"/>
      </w:pPr>
      <w:r>
        <w:separator/>
      </w:r>
    </w:p>
  </w:endnote>
  <w:endnote w:type="continuationSeparator" w:id="0">
    <w:p w14:paraId="32501555" w14:textId="77777777" w:rsidR="00403548" w:rsidRDefault="00403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D2B02" w14:textId="77777777" w:rsidR="00D02408" w:rsidRDefault="00D02408">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252E8" w14:textId="77777777" w:rsidR="00D02408" w:rsidRDefault="00D02408">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691EE" w14:textId="77777777" w:rsidR="00D02408" w:rsidRDefault="00D02408">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F1125" w14:textId="77777777" w:rsidR="00D02408" w:rsidRDefault="00D02408">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0C73E" w14:textId="77777777" w:rsidR="00D02408" w:rsidRDefault="00D02408">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83064" w14:textId="77777777" w:rsidR="00D02408" w:rsidRDefault="00D02408">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E650" w14:textId="77777777" w:rsidR="00D02408" w:rsidRDefault="00EB366C">
    <w:pPr>
      <w:spacing w:after="0" w:line="259" w:lineRule="auto"/>
      <w:ind w:left="-1984" w:right="10488" w:firstLine="0"/>
      <w:jc w:val="left"/>
    </w:pPr>
    <w:r>
      <w:rPr>
        <w:noProof/>
        <w:sz w:val="22"/>
      </w:rPr>
      <mc:AlternateContent>
        <mc:Choice Requires="wpg">
          <w:drawing>
            <wp:anchor distT="0" distB="0" distL="114300" distR="114300" simplePos="0" relativeHeight="251667456" behindDoc="0" locked="0" layoutInCell="1" allowOverlap="1" wp14:anchorId="15BFC40A" wp14:editId="78D06E00">
              <wp:simplePos x="0" y="0"/>
              <wp:positionH relativeFrom="page">
                <wp:posOffset>1260005</wp:posOffset>
              </wp:positionH>
              <wp:positionV relativeFrom="page">
                <wp:posOffset>725881</wp:posOffset>
              </wp:positionV>
              <wp:extent cx="5400002" cy="5055"/>
              <wp:effectExtent l="0" t="0" r="0" b="0"/>
              <wp:wrapSquare wrapText="bothSides"/>
              <wp:docPr id="15410" name="Group 15410"/>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11" name="Shape 1541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0" style="width:425.197pt;height:0.398pt;position:absolute;mso-position-horizontal-relative:page;mso-position-horizontal:absolute;margin-left:99.213pt;mso-position-vertical-relative:page;margin-top:57.156pt;" coordsize="54000,50">
              <v:shape id="Shape 15411" style="position:absolute;width:54000;height:0;left:0;top:0;" coordsize="5400002,0" path="m0,0l5400002,0">
                <v:stroke weight="0.398pt" endcap="flat"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45C92" w14:textId="77777777" w:rsidR="00D02408" w:rsidRDefault="00D0240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DA96C" w14:textId="77777777" w:rsidR="00D02408" w:rsidRDefault="00D0240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43FF2" w14:textId="77777777" w:rsidR="00D02408" w:rsidRDefault="00D02408">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36D07" w14:textId="77777777" w:rsidR="00D02408" w:rsidRDefault="00D02408">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1A580" w14:textId="77777777" w:rsidR="00D02408" w:rsidRDefault="00D02408">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A2147" w14:textId="77777777" w:rsidR="00D02408" w:rsidRDefault="00D02408">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62E67" w14:textId="77777777" w:rsidR="00D02408" w:rsidRDefault="00D02408">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207AD" w14:textId="77777777" w:rsidR="00D02408" w:rsidRDefault="00D0240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1C0F1" w14:textId="77777777" w:rsidR="00403548" w:rsidRDefault="00403548">
      <w:pPr>
        <w:spacing w:after="0" w:line="259" w:lineRule="auto"/>
        <w:ind w:left="222" w:firstLine="0"/>
        <w:jc w:val="left"/>
      </w:pPr>
      <w:r>
        <w:separator/>
      </w:r>
    </w:p>
  </w:footnote>
  <w:footnote w:type="continuationSeparator" w:id="0">
    <w:p w14:paraId="0C984A0A" w14:textId="77777777" w:rsidR="00403548" w:rsidRDefault="00403548">
      <w:pPr>
        <w:spacing w:after="0"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DCBFC" w14:textId="77777777" w:rsidR="00D02408" w:rsidRDefault="00D02408">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0872A" w14:textId="77777777" w:rsidR="00D02408" w:rsidRDefault="00EB366C">
    <w:pPr>
      <w:spacing w:after="0" w:line="259" w:lineRule="auto"/>
      <w:ind w:left="0" w:firstLine="0"/>
      <w:jc w:val="right"/>
    </w:pPr>
    <w:r>
      <w:rPr>
        <w:noProof/>
        <w:sz w:val="22"/>
      </w:rPr>
      <mc:AlternateContent>
        <mc:Choice Requires="wpg">
          <w:drawing>
            <wp:anchor distT="0" distB="0" distL="114300" distR="114300" simplePos="0" relativeHeight="251662336" behindDoc="0" locked="0" layoutInCell="1" allowOverlap="1" wp14:anchorId="4C241075" wp14:editId="1E9823A9">
              <wp:simplePos x="0" y="0"/>
              <wp:positionH relativeFrom="page">
                <wp:posOffset>1260005</wp:posOffset>
              </wp:positionH>
              <wp:positionV relativeFrom="page">
                <wp:posOffset>725881</wp:posOffset>
              </wp:positionV>
              <wp:extent cx="5400002" cy="5055"/>
              <wp:effectExtent l="0" t="0" r="0" b="0"/>
              <wp:wrapSquare wrapText="bothSides"/>
              <wp:docPr id="15401" name="Group 1540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02" name="Shape 15402"/>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01" style="width:425.197pt;height:0.398pt;position:absolute;mso-position-horizontal-relative:page;mso-position-horizontal:absolute;margin-left:99.213pt;mso-position-vertical-relative:page;margin-top:57.156pt;" coordsize="54000,50">
              <v:shape id="Shape 15402"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CED19" w14:textId="77777777" w:rsidR="00D02408" w:rsidRDefault="00EB366C">
    <w:pPr>
      <w:spacing w:after="0" w:line="259" w:lineRule="auto"/>
      <w:ind w:left="0" w:firstLine="0"/>
      <w:jc w:val="right"/>
    </w:pPr>
    <w:r>
      <w:rPr>
        <w:noProof/>
        <w:sz w:val="22"/>
      </w:rPr>
      <mc:AlternateContent>
        <mc:Choice Requires="wpg">
          <w:drawing>
            <wp:anchor distT="0" distB="0" distL="114300" distR="114300" simplePos="0" relativeHeight="251663360" behindDoc="0" locked="0" layoutInCell="1" allowOverlap="1" wp14:anchorId="4D9CC4FD" wp14:editId="123DF967">
              <wp:simplePos x="0" y="0"/>
              <wp:positionH relativeFrom="page">
                <wp:posOffset>1260005</wp:posOffset>
              </wp:positionH>
              <wp:positionV relativeFrom="page">
                <wp:posOffset>725881</wp:posOffset>
              </wp:positionV>
              <wp:extent cx="5400002" cy="5055"/>
              <wp:effectExtent l="0" t="0" r="0" b="0"/>
              <wp:wrapSquare wrapText="bothSides"/>
              <wp:docPr id="15392" name="Group 15392"/>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93" name="Shape 15393"/>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92" style="width:425.197pt;height:0.398pt;position:absolute;mso-position-horizontal-relative:page;mso-position-horizontal:absolute;margin-left:99.213pt;mso-position-vertical-relative:page;margin-top:57.156pt;" coordsize="54000,50">
              <v:shape id="Shape 15393"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082C5" w14:textId="77777777" w:rsidR="00D02408" w:rsidRDefault="00EB366C">
    <w:pPr>
      <w:spacing w:after="0" w:line="259" w:lineRule="auto"/>
      <w:ind w:left="0" w:firstLine="0"/>
      <w:jc w:val="right"/>
    </w:pPr>
    <w:r>
      <w:rPr>
        <w:noProof/>
        <w:sz w:val="22"/>
      </w:rPr>
      <mc:AlternateContent>
        <mc:Choice Requires="wpg">
          <w:drawing>
            <wp:anchor distT="0" distB="0" distL="114300" distR="114300" simplePos="0" relativeHeight="251664384" behindDoc="0" locked="0" layoutInCell="1" allowOverlap="1" wp14:anchorId="6E958F93" wp14:editId="7AB1EC37">
              <wp:simplePos x="0" y="0"/>
              <wp:positionH relativeFrom="page">
                <wp:posOffset>1260005</wp:posOffset>
              </wp:positionH>
              <wp:positionV relativeFrom="page">
                <wp:posOffset>725881</wp:posOffset>
              </wp:positionV>
              <wp:extent cx="5400002" cy="5055"/>
              <wp:effectExtent l="0" t="0" r="0" b="0"/>
              <wp:wrapSquare wrapText="bothSides"/>
              <wp:docPr id="15383" name="Group 15383"/>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84" name="Shape 15384"/>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83" style="width:425.197pt;height:0.398pt;position:absolute;mso-position-horizontal-relative:page;mso-position-horizontal:absolute;margin-left:99.213pt;mso-position-vertical-relative:page;margin-top:57.156pt;" coordsize="54000,50">
              <v:shape id="Shape 15384"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85A31" w14:textId="77777777" w:rsidR="00D02408" w:rsidRDefault="00EB366C">
    <w:pPr>
      <w:spacing w:after="0" w:line="259" w:lineRule="auto"/>
      <w:ind w:left="0" w:firstLine="0"/>
      <w:jc w:val="right"/>
    </w:pPr>
    <w:r>
      <w:rPr>
        <w:noProof/>
        <w:sz w:val="22"/>
      </w:rPr>
      <mc:AlternateContent>
        <mc:Choice Requires="wpg">
          <w:drawing>
            <wp:anchor distT="0" distB="0" distL="114300" distR="114300" simplePos="0" relativeHeight="251665408" behindDoc="0" locked="0" layoutInCell="1" allowOverlap="1" wp14:anchorId="16BFF6E4" wp14:editId="5D6F3483">
              <wp:simplePos x="0" y="0"/>
              <wp:positionH relativeFrom="page">
                <wp:posOffset>1260005</wp:posOffset>
              </wp:positionH>
              <wp:positionV relativeFrom="page">
                <wp:posOffset>725881</wp:posOffset>
              </wp:positionV>
              <wp:extent cx="5400002" cy="5055"/>
              <wp:effectExtent l="0" t="0" r="0" b="0"/>
              <wp:wrapSquare wrapText="bothSides"/>
              <wp:docPr id="15427" name="Group 15427"/>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28" name="Shape 15428"/>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7" style="width:425.197pt;height:0.398pt;position:absolute;mso-position-horizontal-relative:page;mso-position-horizontal:absolute;margin-left:99.213pt;mso-position-vertical-relative:page;margin-top:57.156pt;" coordsize="54000,50">
              <v:shape id="Shape 15428"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98941" w14:textId="77777777" w:rsidR="00D02408" w:rsidRDefault="00EB366C">
    <w:pPr>
      <w:spacing w:after="0" w:line="259" w:lineRule="auto"/>
      <w:ind w:left="0" w:firstLine="0"/>
      <w:jc w:val="right"/>
    </w:pPr>
    <w:r>
      <w:rPr>
        <w:noProof/>
        <w:sz w:val="22"/>
      </w:rPr>
      <mc:AlternateContent>
        <mc:Choice Requires="wpg">
          <w:drawing>
            <wp:anchor distT="0" distB="0" distL="114300" distR="114300" simplePos="0" relativeHeight="251666432" behindDoc="0" locked="0" layoutInCell="1" allowOverlap="1" wp14:anchorId="0E3E5B76" wp14:editId="0947777E">
              <wp:simplePos x="0" y="0"/>
              <wp:positionH relativeFrom="page">
                <wp:posOffset>1260005</wp:posOffset>
              </wp:positionH>
              <wp:positionV relativeFrom="page">
                <wp:posOffset>725881</wp:posOffset>
              </wp:positionV>
              <wp:extent cx="5400002" cy="5055"/>
              <wp:effectExtent l="0" t="0" r="0" b="0"/>
              <wp:wrapSquare wrapText="bothSides"/>
              <wp:docPr id="15418" name="Group 15418"/>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19" name="Shape 15419"/>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8" style="width:425.197pt;height:0.398pt;position:absolute;mso-position-horizontal-relative:page;mso-position-horizontal:absolute;margin-left:99.213pt;mso-position-vertical-relative:page;margin-top:57.156pt;" coordsize="54000,50">
              <v:shape id="Shape 15419"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B649F" w14:textId="77777777" w:rsidR="00D02408" w:rsidRDefault="00D0240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A0D6E" w14:textId="77777777" w:rsidR="00D02408" w:rsidRDefault="00D0240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A40A6" w14:textId="77777777" w:rsidR="00D02408" w:rsidRDefault="00D0240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1CF3E" w14:textId="77777777" w:rsidR="00D02408" w:rsidRDefault="00EB366C">
    <w:pPr>
      <w:spacing w:after="0" w:line="259" w:lineRule="auto"/>
      <w:ind w:left="0" w:firstLine="0"/>
      <w:jc w:val="right"/>
    </w:pPr>
    <w:r>
      <w:fldChar w:fldCharType="begin"/>
    </w:r>
    <w:r>
      <w:instrText xml:space="preserve"> PAGE   \* MERGEFORMAT </w:instrText>
    </w:r>
    <w:r>
      <w:fldChar w:fldCharType="separate"/>
    </w:r>
    <w: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63538" w14:textId="77777777" w:rsidR="00D02408" w:rsidRDefault="00EB366C">
    <w:pPr>
      <w:spacing w:after="0" w:line="259" w:lineRule="auto"/>
      <w:ind w:left="0" w:firstLine="0"/>
      <w:jc w:val="right"/>
    </w:pPr>
    <w:r>
      <w:rPr>
        <w:noProof/>
        <w:sz w:val="22"/>
      </w:rPr>
      <mc:AlternateContent>
        <mc:Choice Requires="wpg">
          <w:drawing>
            <wp:anchor distT="0" distB="0" distL="114300" distR="114300" simplePos="0" relativeHeight="251658240" behindDoc="0" locked="0" layoutInCell="1" allowOverlap="1" wp14:anchorId="29AF355D" wp14:editId="419F06CE">
              <wp:simplePos x="0" y="0"/>
              <wp:positionH relativeFrom="page">
                <wp:posOffset>1260005</wp:posOffset>
              </wp:positionH>
              <wp:positionV relativeFrom="page">
                <wp:posOffset>725881</wp:posOffset>
              </wp:positionV>
              <wp:extent cx="5400002" cy="5055"/>
              <wp:effectExtent l="0" t="0" r="0" b="0"/>
              <wp:wrapSquare wrapText="bothSides"/>
              <wp:docPr id="15340" name="Group 15340"/>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41" name="Shape 1534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40" style="width:425.197pt;height:0.398pt;position:absolute;mso-position-horizontal-relative:page;mso-position-horizontal:absolute;margin-left:99.213pt;mso-position-vertical-relative:page;margin-top:57.156pt;" coordsize="54000,50">
              <v:shape id="Shape 15341"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A03C3" w14:textId="77777777" w:rsidR="00D02408" w:rsidRDefault="00EB366C">
    <w:pPr>
      <w:spacing w:after="0" w:line="259" w:lineRule="auto"/>
      <w:ind w:left="0" w:firstLine="0"/>
      <w:jc w:val="right"/>
    </w:pPr>
    <w:r>
      <w:rPr>
        <w:noProof/>
        <w:sz w:val="22"/>
      </w:rPr>
      <mc:AlternateContent>
        <mc:Choice Requires="wpg">
          <w:drawing>
            <wp:anchor distT="0" distB="0" distL="114300" distR="114300" simplePos="0" relativeHeight="251659264" behindDoc="0" locked="0" layoutInCell="1" allowOverlap="1" wp14:anchorId="0CD4D465" wp14:editId="5BE4EC13">
              <wp:simplePos x="0" y="0"/>
              <wp:positionH relativeFrom="page">
                <wp:posOffset>1260005</wp:posOffset>
              </wp:positionH>
              <wp:positionV relativeFrom="page">
                <wp:posOffset>725881</wp:posOffset>
              </wp:positionV>
              <wp:extent cx="5400002" cy="5055"/>
              <wp:effectExtent l="0" t="0" r="0" b="0"/>
              <wp:wrapSquare wrapText="bothSides"/>
              <wp:docPr id="15331" name="Group 1533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32" name="Shape 15332"/>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31" style="width:425.197pt;height:0.398pt;position:absolute;mso-position-horizontal-relative:page;mso-position-horizontal:absolute;margin-left:99.213pt;mso-position-vertical-relative:page;margin-top:57.156pt;" coordsize="54000,50">
              <v:shape id="Shape 15332"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i</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68E87" w14:textId="77777777" w:rsidR="00D02408" w:rsidRDefault="00D02408">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ED73A" w14:textId="77777777" w:rsidR="00D02408" w:rsidRDefault="00EB366C">
    <w:pPr>
      <w:spacing w:after="0" w:line="259" w:lineRule="auto"/>
      <w:ind w:left="-1984" w:right="10488" w:firstLine="0"/>
      <w:jc w:val="left"/>
    </w:pPr>
    <w:r>
      <w:rPr>
        <w:noProof/>
        <w:sz w:val="22"/>
      </w:rPr>
      <mc:AlternateContent>
        <mc:Choice Requires="wpg">
          <w:drawing>
            <wp:anchor distT="0" distB="0" distL="114300" distR="114300" simplePos="0" relativeHeight="251660288" behindDoc="0" locked="0" layoutInCell="1" allowOverlap="1" wp14:anchorId="78417662" wp14:editId="02677382">
              <wp:simplePos x="0" y="0"/>
              <wp:positionH relativeFrom="page">
                <wp:posOffset>1260005</wp:posOffset>
              </wp:positionH>
              <wp:positionV relativeFrom="page">
                <wp:posOffset>725881</wp:posOffset>
              </wp:positionV>
              <wp:extent cx="5400002" cy="5055"/>
              <wp:effectExtent l="0" t="0" r="0" b="0"/>
              <wp:wrapSquare wrapText="bothSides"/>
              <wp:docPr id="15357" name="Group 15357"/>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58" name="Shape 15358"/>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57" style="width:425.197pt;height:0.398pt;position:absolute;mso-position-horizontal-relative:page;mso-position-horizontal:absolute;margin-left:99.213pt;mso-position-vertical-relative:page;margin-top:57.156pt;" coordsize="54000,50">
              <v:shape id="Shape 15358" style="position:absolute;width:54000;height:0;left:0;top:0;" coordsize="5400002,0" path="m0,0l5400002,0">
                <v:stroke weight="0.398pt" endcap="flat" joinstyle="miter" miterlimit="10" on="true" color="#000000"/>
                <v:fill on="false" color="#000000" opacity="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9CAC1" w14:textId="77777777" w:rsidR="00D02408" w:rsidRDefault="00D0240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5762C"/>
    <w:multiLevelType w:val="hybridMultilevel"/>
    <w:tmpl w:val="ACB42948"/>
    <w:lvl w:ilvl="0" w:tplc="0B5AD88E">
      <w:start w:val="1"/>
      <w:numFmt w:val="decimal"/>
      <w:lvlText w:val="%1."/>
      <w:lvlJc w:val="left"/>
      <w:pPr>
        <w:ind w:left="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21096B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DFCA68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524F6E2">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6F0551E">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D90E85C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F1215F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8F1A6F8E">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684598E">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B114A0"/>
    <w:multiLevelType w:val="hybridMultilevel"/>
    <w:tmpl w:val="30D4A0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DC928D3"/>
    <w:multiLevelType w:val="multilevel"/>
    <w:tmpl w:val="A984A702"/>
    <w:lvl w:ilvl="0">
      <w:start w:val="1"/>
      <w:numFmt w:val="decimal"/>
      <w:lvlText w:val="%1"/>
      <w:lvlJc w:val="left"/>
      <w:pPr>
        <w:ind w:left="299"/>
      </w:pPr>
      <w:rPr>
        <w:rFonts w:ascii="Calibri" w:eastAsia="Calibri" w:hAnsi="Calibri" w:cs="Calibri"/>
        <w:b/>
        <w:bCs/>
        <w:i w:val="0"/>
        <w:strike w:val="0"/>
        <w:dstrike w:val="0"/>
        <w:color w:val="0000FF"/>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start w:val="1"/>
      <w:numFmt w:val="decimal"/>
      <w:lvlText w:val="%1.%2.%3"/>
      <w:lvlJc w:val="left"/>
      <w:pPr>
        <w:ind w:left="63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start w:val="1"/>
      <w:numFmt w:val="decimal"/>
      <w:lvlText w:val="%4"/>
      <w:lvlJc w:val="left"/>
      <w:pPr>
        <w:ind w:left="18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start w:val="1"/>
      <w:numFmt w:val="lowerLetter"/>
      <w:lvlText w:val="%5"/>
      <w:lvlJc w:val="left"/>
      <w:pPr>
        <w:ind w:left="255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start w:val="1"/>
      <w:numFmt w:val="lowerRoman"/>
      <w:lvlText w:val="%6"/>
      <w:lvlJc w:val="left"/>
      <w:pPr>
        <w:ind w:left="327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start w:val="1"/>
      <w:numFmt w:val="decimal"/>
      <w:lvlText w:val="%7"/>
      <w:lvlJc w:val="left"/>
      <w:pPr>
        <w:ind w:left="399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start w:val="1"/>
      <w:numFmt w:val="lowerLetter"/>
      <w:lvlText w:val="%8"/>
      <w:lvlJc w:val="left"/>
      <w:pPr>
        <w:ind w:left="471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start w:val="1"/>
      <w:numFmt w:val="lowerRoman"/>
      <w:lvlText w:val="%9"/>
      <w:lvlJc w:val="left"/>
      <w:pPr>
        <w:ind w:left="54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ésar Gamboa">
    <w15:presenceInfo w15:providerId="Windows Live" w15:userId="4c0abcc15bdc5c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408"/>
    <w:rsid w:val="00025A8A"/>
    <w:rsid w:val="00041143"/>
    <w:rsid w:val="00052C18"/>
    <w:rsid w:val="00055888"/>
    <w:rsid w:val="000A3699"/>
    <w:rsid w:val="000A70AC"/>
    <w:rsid w:val="000C0E4D"/>
    <w:rsid w:val="000D4F25"/>
    <w:rsid w:val="001011F1"/>
    <w:rsid w:val="001031B9"/>
    <w:rsid w:val="00117D1C"/>
    <w:rsid w:val="00127DA9"/>
    <w:rsid w:val="0017794E"/>
    <w:rsid w:val="00187456"/>
    <w:rsid w:val="0019639A"/>
    <w:rsid w:val="001B60D5"/>
    <w:rsid w:val="001E242F"/>
    <w:rsid w:val="002033A9"/>
    <w:rsid w:val="00210B63"/>
    <w:rsid w:val="00247940"/>
    <w:rsid w:val="00255E69"/>
    <w:rsid w:val="0025754E"/>
    <w:rsid w:val="00275EB6"/>
    <w:rsid w:val="002A20BB"/>
    <w:rsid w:val="002A5B1F"/>
    <w:rsid w:val="002A6F2F"/>
    <w:rsid w:val="003176D9"/>
    <w:rsid w:val="00321B9E"/>
    <w:rsid w:val="0033425E"/>
    <w:rsid w:val="00385946"/>
    <w:rsid w:val="00394145"/>
    <w:rsid w:val="00397A0B"/>
    <w:rsid w:val="003A1DB2"/>
    <w:rsid w:val="003C64A0"/>
    <w:rsid w:val="003C777C"/>
    <w:rsid w:val="003D4847"/>
    <w:rsid w:val="003D4B60"/>
    <w:rsid w:val="00403548"/>
    <w:rsid w:val="00425097"/>
    <w:rsid w:val="00430E25"/>
    <w:rsid w:val="00436D4A"/>
    <w:rsid w:val="00437CAC"/>
    <w:rsid w:val="0044370F"/>
    <w:rsid w:val="0044460E"/>
    <w:rsid w:val="0045110C"/>
    <w:rsid w:val="00473813"/>
    <w:rsid w:val="004A5421"/>
    <w:rsid w:val="004B35DE"/>
    <w:rsid w:val="004C3AFE"/>
    <w:rsid w:val="00522A71"/>
    <w:rsid w:val="005441FF"/>
    <w:rsid w:val="005456A5"/>
    <w:rsid w:val="00554430"/>
    <w:rsid w:val="00560339"/>
    <w:rsid w:val="00571FB5"/>
    <w:rsid w:val="005A69E4"/>
    <w:rsid w:val="005C0551"/>
    <w:rsid w:val="005C1A7A"/>
    <w:rsid w:val="005E23A3"/>
    <w:rsid w:val="005E64CB"/>
    <w:rsid w:val="00613E78"/>
    <w:rsid w:val="00633390"/>
    <w:rsid w:val="0063606A"/>
    <w:rsid w:val="006412B6"/>
    <w:rsid w:val="00641FA2"/>
    <w:rsid w:val="006452D9"/>
    <w:rsid w:val="00646559"/>
    <w:rsid w:val="00653C3F"/>
    <w:rsid w:val="0065757D"/>
    <w:rsid w:val="006654EA"/>
    <w:rsid w:val="00671EDC"/>
    <w:rsid w:val="006A75F7"/>
    <w:rsid w:val="006A7934"/>
    <w:rsid w:val="006B26FF"/>
    <w:rsid w:val="006C7A33"/>
    <w:rsid w:val="006D5C98"/>
    <w:rsid w:val="006F209F"/>
    <w:rsid w:val="006F5CEB"/>
    <w:rsid w:val="00716D6C"/>
    <w:rsid w:val="00722815"/>
    <w:rsid w:val="00723898"/>
    <w:rsid w:val="00774586"/>
    <w:rsid w:val="007751DB"/>
    <w:rsid w:val="0078201D"/>
    <w:rsid w:val="00784029"/>
    <w:rsid w:val="00786155"/>
    <w:rsid w:val="007A17F8"/>
    <w:rsid w:val="007D5203"/>
    <w:rsid w:val="0082515A"/>
    <w:rsid w:val="00831E59"/>
    <w:rsid w:val="0083271B"/>
    <w:rsid w:val="008400E3"/>
    <w:rsid w:val="00856B53"/>
    <w:rsid w:val="0088049F"/>
    <w:rsid w:val="00884247"/>
    <w:rsid w:val="008B081E"/>
    <w:rsid w:val="008C1B94"/>
    <w:rsid w:val="008D0988"/>
    <w:rsid w:val="00903F09"/>
    <w:rsid w:val="00936FF9"/>
    <w:rsid w:val="00944171"/>
    <w:rsid w:val="00962078"/>
    <w:rsid w:val="00982323"/>
    <w:rsid w:val="009E7B20"/>
    <w:rsid w:val="00A06ACD"/>
    <w:rsid w:val="00A12ADD"/>
    <w:rsid w:val="00A36600"/>
    <w:rsid w:val="00A5203E"/>
    <w:rsid w:val="00A61A06"/>
    <w:rsid w:val="00A73906"/>
    <w:rsid w:val="00A73E81"/>
    <w:rsid w:val="00A80371"/>
    <w:rsid w:val="00AA53C4"/>
    <w:rsid w:val="00AB12F8"/>
    <w:rsid w:val="00AB2109"/>
    <w:rsid w:val="00AB419F"/>
    <w:rsid w:val="00AB47B7"/>
    <w:rsid w:val="00AF0D80"/>
    <w:rsid w:val="00B326F1"/>
    <w:rsid w:val="00B37B11"/>
    <w:rsid w:val="00B42A62"/>
    <w:rsid w:val="00B44668"/>
    <w:rsid w:val="00B61F34"/>
    <w:rsid w:val="00B9163B"/>
    <w:rsid w:val="00B926D0"/>
    <w:rsid w:val="00B941DF"/>
    <w:rsid w:val="00BB0485"/>
    <w:rsid w:val="00BB4CA6"/>
    <w:rsid w:val="00BC21A7"/>
    <w:rsid w:val="00BC72F0"/>
    <w:rsid w:val="00BF2BF8"/>
    <w:rsid w:val="00C13B60"/>
    <w:rsid w:val="00C30EAA"/>
    <w:rsid w:val="00C37A6D"/>
    <w:rsid w:val="00C44115"/>
    <w:rsid w:val="00C65657"/>
    <w:rsid w:val="00CA76A6"/>
    <w:rsid w:val="00D02408"/>
    <w:rsid w:val="00D3045D"/>
    <w:rsid w:val="00D50AC9"/>
    <w:rsid w:val="00D6407A"/>
    <w:rsid w:val="00D73F6E"/>
    <w:rsid w:val="00D80A54"/>
    <w:rsid w:val="00E14303"/>
    <w:rsid w:val="00E33A62"/>
    <w:rsid w:val="00E3758F"/>
    <w:rsid w:val="00E43FAF"/>
    <w:rsid w:val="00E6132C"/>
    <w:rsid w:val="00E74F5E"/>
    <w:rsid w:val="00E90B99"/>
    <w:rsid w:val="00EB366C"/>
    <w:rsid w:val="00ED1590"/>
    <w:rsid w:val="00F51C24"/>
    <w:rsid w:val="00F534A0"/>
    <w:rsid w:val="00F57640"/>
    <w:rsid w:val="00F73849"/>
    <w:rsid w:val="00F80B14"/>
    <w:rsid w:val="00F8354A"/>
    <w:rsid w:val="00F83C47"/>
    <w:rsid w:val="00F93967"/>
    <w:rsid w:val="00FD1F3D"/>
    <w:rsid w:val="00FF49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7C8A"/>
  <w15:docId w15:val="{E5872596-9756-4558-9E02-BDDD16AF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402"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389"/>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pPr>
      <w:keepNext/>
      <w:keepLines/>
      <w:spacing w:after="224"/>
      <w:ind w:left="10" w:hanging="10"/>
      <w:outlineLvl w:val="1"/>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64" w:lineRule="auto"/>
      <w:ind w:left="111" w:firstLine="111"/>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Ttulo1Car">
    <w:name w:val="Título 1 Car"/>
    <w:link w:val="Ttulo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6"/>
      <w:vertAlign w:val="superscript"/>
    </w:rPr>
  </w:style>
  <w:style w:type="paragraph" w:styleId="Prrafodelista">
    <w:name w:val="List Paragraph"/>
    <w:basedOn w:val="Normal"/>
    <w:uiPriority w:val="34"/>
    <w:qFormat/>
    <w:rsid w:val="00436D4A"/>
    <w:pPr>
      <w:ind w:left="720"/>
      <w:contextualSpacing/>
    </w:pPr>
  </w:style>
  <w:style w:type="paragraph" w:styleId="Textodeglobo">
    <w:name w:val="Balloon Text"/>
    <w:basedOn w:val="Normal"/>
    <w:link w:val="TextodegloboCar"/>
    <w:uiPriority w:val="99"/>
    <w:semiHidden/>
    <w:unhideWhenUsed/>
    <w:rsid w:val="00671E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1EDC"/>
    <w:rPr>
      <w:rFonts w:ascii="Segoe UI" w:eastAsia="Calibri" w:hAnsi="Segoe UI" w:cs="Segoe UI"/>
      <w:color w:val="000000"/>
      <w:sz w:val="18"/>
      <w:szCs w:val="18"/>
    </w:rPr>
  </w:style>
  <w:style w:type="character" w:styleId="Refdecomentario">
    <w:name w:val="annotation reference"/>
    <w:basedOn w:val="Fuentedeprrafopredeter"/>
    <w:uiPriority w:val="99"/>
    <w:semiHidden/>
    <w:unhideWhenUsed/>
    <w:rsid w:val="006F5CEB"/>
    <w:rPr>
      <w:sz w:val="16"/>
      <w:szCs w:val="16"/>
    </w:rPr>
  </w:style>
  <w:style w:type="paragraph" w:styleId="Textocomentario">
    <w:name w:val="annotation text"/>
    <w:basedOn w:val="Normal"/>
    <w:link w:val="TextocomentarioCar"/>
    <w:uiPriority w:val="99"/>
    <w:semiHidden/>
    <w:unhideWhenUsed/>
    <w:rsid w:val="006F5CEB"/>
    <w:pPr>
      <w:spacing w:line="240" w:lineRule="auto"/>
    </w:pPr>
    <w:rPr>
      <w:szCs w:val="20"/>
    </w:rPr>
  </w:style>
  <w:style w:type="character" w:customStyle="1" w:styleId="TextocomentarioCar">
    <w:name w:val="Texto comentario Car"/>
    <w:basedOn w:val="Fuentedeprrafopredeter"/>
    <w:link w:val="Textocomentario"/>
    <w:uiPriority w:val="99"/>
    <w:semiHidden/>
    <w:rsid w:val="006F5CEB"/>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6F5CEB"/>
    <w:rPr>
      <w:b/>
      <w:bCs/>
    </w:rPr>
  </w:style>
  <w:style w:type="character" w:customStyle="1" w:styleId="AsuntodelcomentarioCar">
    <w:name w:val="Asunto del comentario Car"/>
    <w:basedOn w:val="TextocomentarioCar"/>
    <w:link w:val="Asuntodelcomentario"/>
    <w:uiPriority w:val="99"/>
    <w:semiHidden/>
    <w:rsid w:val="006F5CEB"/>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commentsExtended" Target="commentsExtended.xml"/><Relationship Id="rId39" Type="http://schemas.openxmlformats.org/officeDocument/2006/relationships/hyperlink" Target="https://books.google.co.cr/books?id=IWUKBwAAQBAJ" TargetMode="External"/><Relationship Id="rId21" Type="http://schemas.openxmlformats.org/officeDocument/2006/relationships/footer" Target="footer7.xml"/><Relationship Id="rId34" Type="http://schemas.openxmlformats.org/officeDocument/2006/relationships/footer" Target="footer12.xml"/><Relationship Id="rId42" Type="http://schemas.openxmlformats.org/officeDocument/2006/relationships/hyperlink" Target="https://books.google.co.cr/books?id=wyRhjmAPQIYC" TargetMode="External"/><Relationship Id="rId47" Type="http://schemas.openxmlformats.org/officeDocument/2006/relationships/hyperlink" Target="http://inec.cr/sites/default/files/documetos-biblioteca-virtual/repoblacev2017_0.pdf" TargetMode="External"/><Relationship Id="rId50" Type="http://schemas.openxmlformats.org/officeDocument/2006/relationships/hyperlink" Target="http://srv-website.cloudapp.net/documents/10179/999061/Nota+t%C3%A9cnica+tablas+de+vida+segunda+parte" TargetMode="External"/><Relationship Id="rId55" Type="http://schemas.openxmlformats.org/officeDocument/2006/relationships/footer" Target="footer1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0.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1.xml"/><Relationship Id="rId37" Type="http://schemas.openxmlformats.org/officeDocument/2006/relationships/hyperlink" Target="https://www.industrydocuments.ucsf.edu/docs/jzlc0130" TargetMode="External"/><Relationship Id="rId40" Type="http://schemas.openxmlformats.org/officeDocument/2006/relationships/hyperlink" Target="http://www.jstor.org/stable/1392184" TargetMode="External"/><Relationship Id="rId45" Type="http://schemas.openxmlformats.org/officeDocument/2006/relationships/hyperlink" Target="https://books.google.co.cr/books?id=/_bBhDwAAQBAJ" TargetMode="External"/><Relationship Id="rId53" Type="http://schemas.openxmlformats.org/officeDocument/2006/relationships/header" Target="header13.xml"/><Relationship Id="rId58" Type="http://schemas.openxmlformats.org/officeDocument/2006/relationships/footer" Target="footer15.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microsoft.com/office/2016/09/relationships/commentsIds" Target="commentsIds.xml"/><Relationship Id="rId30" Type="http://schemas.openxmlformats.org/officeDocument/2006/relationships/header" Target="header11.xml"/><Relationship Id="rId35" Type="http://schemas.openxmlformats.org/officeDocument/2006/relationships/hyperlink" Target="https://books.google.co.cr/books?id=sRzvAAAAMAAJ" TargetMode="External"/><Relationship Id="rId43" Type="http://schemas.openxmlformats.org/officeDocument/2006/relationships/hyperlink" Target="http://www.editorial.ucr.ac.cr/ciencias-naturales-y-exactas/item/1985-introduccion-a-las-series-cronologicas.html" TargetMode="External"/><Relationship Id="rId48" Type="http://schemas.openxmlformats.org/officeDocument/2006/relationships/hyperlink" Target="https://arxiv.org/pdf/1801.03222.pdf" TargetMode="External"/><Relationship Id="rId56" Type="http://schemas.openxmlformats.org/officeDocument/2006/relationships/footer" Target="footer14.xml"/><Relationship Id="rId8" Type="http://schemas.openxmlformats.org/officeDocument/2006/relationships/header" Target="header2.xml"/><Relationship Id="rId51" Type="http://schemas.openxmlformats.org/officeDocument/2006/relationships/hyperlink" Target="http://srv-website.cloudapp.net/documents/10179/999061/Nota+t%C3%A9cnica+tablas+de+vida+segunda+parte"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comments" Target="comments.xml"/><Relationship Id="rId33" Type="http://schemas.openxmlformats.org/officeDocument/2006/relationships/header" Target="header12.xml"/><Relationship Id="rId38" Type="http://schemas.openxmlformats.org/officeDocument/2006/relationships/hyperlink" Target="https://books.google.co.cr/books?id=IWUKBwAAQBAJ" TargetMode="External"/><Relationship Id="rId46" Type="http://schemas.openxmlformats.org/officeDocument/2006/relationships/hyperlink" Target="http://inec.cr/sites/default/files/documetos-biblioteca-virtual/repoblacev2017_0.pdf" TargetMode="External"/><Relationship Id="rId59"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yperlink" Target="https://books.google.co.cr/books?id=wyRhjmAPQIYC" TargetMode="External"/><Relationship Id="rId54"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microsoft.com/office/2018/08/relationships/commentsExtensible" Target="commentsExtensible.xml"/><Relationship Id="rId36" Type="http://schemas.openxmlformats.org/officeDocument/2006/relationships/hyperlink" Target="https://www.industrydocuments.ucsf.edu/docs/jzlc0130" TargetMode="External"/><Relationship Id="rId49" Type="http://schemas.openxmlformats.org/officeDocument/2006/relationships/hyperlink" Target="https://books.google.co.cr/books?id=8r0qE35wt44C" TargetMode="External"/><Relationship Id="rId57" Type="http://schemas.openxmlformats.org/officeDocument/2006/relationships/header" Target="header15.xml"/><Relationship Id="rId10" Type="http://schemas.openxmlformats.org/officeDocument/2006/relationships/footer" Target="footer2.xml"/><Relationship Id="rId31" Type="http://schemas.openxmlformats.org/officeDocument/2006/relationships/footer" Target="footer10.xml"/><Relationship Id="rId44" Type="http://schemas.openxmlformats.org/officeDocument/2006/relationships/hyperlink" Target="http://www.editorial.ucr.ac.cr/ciencias-naturales-y-exactas/item/1985-introduccion-a-las-series-cronologicas.html" TargetMode="External"/><Relationship Id="rId52" Type="http://schemas.openxmlformats.org/officeDocument/2006/relationships/hyperlink" Target="https://doi.org/10.1111/1467-9892.00213" TargetMode="External"/><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25</Pages>
  <Words>5272</Words>
  <Characters>29002</Characters>
  <Application>Microsoft Office Word</Application>
  <DocSecurity>0</DocSecurity>
  <Lines>241</Lines>
  <Paragraphs>68</Paragraphs>
  <ScaleCrop>false</ScaleCrop>
  <Company/>
  <LinksUpToDate>false</LinksUpToDate>
  <CharactersWithSpaces>34206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cp:lastModifiedBy>César Gamboa</cp:lastModifiedBy>
  <cp:revision>160</cp:revision>
  <dcterms:created xsi:type="dcterms:W3CDTF">2020-06-08T17:17:00Z</dcterms:created>
  <dcterms:modified xsi:type="dcterms:W3CDTF">2020-06-08T19:53:00Z</dcterms:modified>
</cp:coreProperties>
</file>