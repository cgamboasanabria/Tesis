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6DE75" w14:textId="77777777" w:rsidR="00553AB4" w:rsidRPr="002E6993" w:rsidRDefault="00553AB4" w:rsidP="00553AB4">
      <w:pPr>
        <w:spacing w:after="0" w:line="240" w:lineRule="auto"/>
        <w:rPr>
          <w:rFonts w:ascii="Times New Roman" w:hAnsi="Times New Roman"/>
          <w:sz w:val="24"/>
          <w:szCs w:val="24"/>
        </w:rPr>
      </w:pPr>
      <w:r w:rsidRPr="002E6993">
        <w:rPr>
          <w:rFonts w:ascii="Times New Roman" w:hAnsi="Times New Roman"/>
          <w:sz w:val="24"/>
          <w:szCs w:val="24"/>
        </w:rPr>
        <w:t>Estimado(a) estudiante:</w:t>
      </w:r>
    </w:p>
    <w:p w14:paraId="15B10E6A" w14:textId="77777777" w:rsidR="00553AB4" w:rsidRPr="002E6993" w:rsidRDefault="00553AB4" w:rsidP="00553AB4">
      <w:pPr>
        <w:spacing w:after="0" w:line="240" w:lineRule="auto"/>
        <w:rPr>
          <w:rFonts w:ascii="Times New Roman" w:hAnsi="Times New Roman"/>
          <w:sz w:val="24"/>
          <w:szCs w:val="24"/>
        </w:rPr>
      </w:pPr>
    </w:p>
    <w:p w14:paraId="4482BF2A" w14:textId="77777777" w:rsidR="00553AB4" w:rsidRPr="002E6993" w:rsidRDefault="00553AB4" w:rsidP="00553AB4">
      <w:pPr>
        <w:numPr>
          <w:ilvl w:val="0"/>
          <w:numId w:val="4"/>
        </w:numPr>
        <w:spacing w:after="0" w:line="240" w:lineRule="auto"/>
        <w:ind w:left="360"/>
        <w:jc w:val="both"/>
        <w:rPr>
          <w:rFonts w:ascii="Times New Roman" w:hAnsi="Times New Roman"/>
          <w:sz w:val="24"/>
          <w:szCs w:val="24"/>
        </w:rPr>
      </w:pPr>
      <w:r w:rsidRPr="002E6993">
        <w:rPr>
          <w:rFonts w:ascii="Times New Roman" w:hAnsi="Times New Roman"/>
          <w:sz w:val="24"/>
          <w:szCs w:val="24"/>
        </w:rPr>
        <w:t xml:space="preserve">Se solicita completar la siguiente información de la manera más concreta posible en </w:t>
      </w:r>
      <w:r>
        <w:rPr>
          <w:rFonts w:ascii="Times New Roman" w:hAnsi="Times New Roman"/>
          <w:sz w:val="24"/>
          <w:szCs w:val="24"/>
        </w:rPr>
        <w:t xml:space="preserve">al menos tres páginas y hasta en un </w:t>
      </w:r>
      <w:r w:rsidRPr="002E6993">
        <w:rPr>
          <w:rFonts w:ascii="Times New Roman" w:hAnsi="Times New Roman"/>
          <w:sz w:val="24"/>
          <w:szCs w:val="24"/>
        </w:rPr>
        <w:t xml:space="preserve">máximo de cinco. </w:t>
      </w:r>
    </w:p>
    <w:p w14:paraId="66EC931C" w14:textId="77777777" w:rsidR="00553AB4" w:rsidRPr="002E6993" w:rsidRDefault="00553AB4" w:rsidP="00553AB4">
      <w:pPr>
        <w:numPr>
          <w:ilvl w:val="0"/>
          <w:numId w:val="4"/>
        </w:numPr>
        <w:spacing w:after="0" w:line="240" w:lineRule="auto"/>
        <w:ind w:left="360"/>
        <w:jc w:val="both"/>
        <w:rPr>
          <w:rFonts w:ascii="Times New Roman" w:hAnsi="Times New Roman"/>
          <w:sz w:val="24"/>
          <w:szCs w:val="24"/>
        </w:rPr>
      </w:pPr>
      <w:r w:rsidRPr="002E6993">
        <w:rPr>
          <w:rFonts w:ascii="Times New Roman" w:hAnsi="Times New Roman"/>
          <w:sz w:val="24"/>
          <w:szCs w:val="24"/>
        </w:rPr>
        <w:t>Su solicitud será revisada en la siguiente reunión de la Comisión del Posgrado, siempre y cuando la documentación sea recibida en la Administración una semana antes de esa reunión.</w:t>
      </w:r>
    </w:p>
    <w:p w14:paraId="1CD485BF" w14:textId="77777777" w:rsidR="00553AB4" w:rsidRPr="002E6993" w:rsidRDefault="00553AB4" w:rsidP="00553AB4">
      <w:pPr>
        <w:numPr>
          <w:ilvl w:val="0"/>
          <w:numId w:val="4"/>
        </w:numPr>
        <w:spacing w:after="0" w:line="240" w:lineRule="auto"/>
        <w:ind w:left="360"/>
        <w:jc w:val="both"/>
        <w:rPr>
          <w:rFonts w:ascii="Times New Roman" w:hAnsi="Times New Roman"/>
          <w:sz w:val="24"/>
          <w:szCs w:val="24"/>
        </w:rPr>
      </w:pPr>
      <w:r w:rsidRPr="002E6993">
        <w:rPr>
          <w:rFonts w:ascii="Times New Roman" w:hAnsi="Times New Roman"/>
          <w:sz w:val="24"/>
          <w:szCs w:val="24"/>
        </w:rPr>
        <w:t xml:space="preserve">Se recomienda revisar el Reglamento del Posgrado en Estadística, en todo lo referente a la realización de las tesis, para evitar inconvenientes. Abajo se especifica parte del artículo 15, para que con su firma Usted haga constar que se ajustará a los plazos establecidos. </w:t>
      </w:r>
    </w:p>
    <w:p w14:paraId="201BAB6F" w14:textId="77777777" w:rsidR="00553AB4" w:rsidRPr="002E6993" w:rsidRDefault="00553AB4" w:rsidP="00553AB4">
      <w:pPr>
        <w:spacing w:after="0" w:line="240" w:lineRule="auto"/>
        <w:rPr>
          <w:rFonts w:ascii="Times New Roman" w:hAnsi="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
        <w:gridCol w:w="2230"/>
        <w:gridCol w:w="7399"/>
        <w:tblGridChange w:id="0">
          <w:tblGrid>
            <w:gridCol w:w="462"/>
            <w:gridCol w:w="2209"/>
            <w:gridCol w:w="65"/>
            <w:gridCol w:w="7334"/>
          </w:tblGrid>
        </w:tblGridChange>
      </w:tblGrid>
      <w:tr w:rsidR="005E51C6" w:rsidRPr="002E6993" w14:paraId="46FEBB65" w14:textId="77777777" w:rsidTr="007128C8">
        <w:trPr>
          <w:trHeight w:val="113"/>
        </w:trPr>
        <w:tc>
          <w:tcPr>
            <w:tcW w:w="1358" w:type="pct"/>
            <w:gridSpan w:val="2"/>
          </w:tcPr>
          <w:p w14:paraId="608C79E5" w14:textId="77777777" w:rsidR="00553AB4" w:rsidRPr="00BA6CC3" w:rsidRDefault="00553AB4" w:rsidP="00737B12">
            <w:pPr>
              <w:spacing w:after="0" w:line="240" w:lineRule="auto"/>
              <w:rPr>
                <w:rFonts w:ascii="Arial" w:hAnsi="Arial" w:cs="Arial"/>
                <w:sz w:val="20"/>
                <w:szCs w:val="20"/>
                <w:rPrChange w:id="1" w:author="César Gamboa" w:date="2019-11-25T09:13:00Z">
                  <w:rPr>
                    <w:rFonts w:ascii="Times New Roman" w:hAnsi="Times New Roman"/>
                  </w:rPr>
                </w:rPrChange>
              </w:rPr>
            </w:pPr>
            <w:r w:rsidRPr="00BA6CC3">
              <w:rPr>
                <w:rFonts w:ascii="Arial" w:hAnsi="Arial" w:cs="Arial"/>
                <w:sz w:val="20"/>
                <w:szCs w:val="20"/>
                <w:rPrChange w:id="2" w:author="César Gamboa" w:date="2019-11-25T09:13:00Z">
                  <w:rPr>
                    <w:rFonts w:ascii="Times New Roman" w:hAnsi="Times New Roman"/>
                  </w:rPr>
                </w:rPrChange>
              </w:rPr>
              <w:t>Nombre del estudiante</w:t>
            </w:r>
          </w:p>
        </w:tc>
        <w:tc>
          <w:tcPr>
            <w:tcW w:w="3642" w:type="pct"/>
          </w:tcPr>
          <w:p w14:paraId="082D255B" w14:textId="7639E905" w:rsidR="00553AB4" w:rsidRPr="00BA6CC3" w:rsidRDefault="00F90D90" w:rsidP="002C50B4">
            <w:pPr>
              <w:spacing w:after="0" w:line="240" w:lineRule="auto"/>
              <w:rPr>
                <w:rFonts w:ascii="Arial" w:hAnsi="Arial" w:cs="Arial"/>
                <w:sz w:val="20"/>
                <w:szCs w:val="20"/>
                <w:rPrChange w:id="3" w:author="César Gamboa" w:date="2019-11-25T09:13:00Z">
                  <w:rPr>
                    <w:rFonts w:ascii="Times New Roman" w:hAnsi="Times New Roman"/>
                  </w:rPr>
                </w:rPrChange>
              </w:rPr>
            </w:pPr>
            <w:r w:rsidRPr="00BA6CC3">
              <w:rPr>
                <w:rFonts w:ascii="Arial" w:hAnsi="Arial" w:cs="Arial"/>
                <w:sz w:val="20"/>
                <w:szCs w:val="20"/>
                <w:rPrChange w:id="4" w:author="César Gamboa" w:date="2019-11-25T09:13:00Z">
                  <w:rPr>
                    <w:rFonts w:ascii="Times New Roman" w:hAnsi="Times New Roman"/>
                  </w:rPr>
                </w:rPrChange>
              </w:rPr>
              <w:t>César Andrés Gamboa Sanabria</w:t>
            </w:r>
          </w:p>
        </w:tc>
      </w:tr>
      <w:tr w:rsidR="005E51C6" w:rsidRPr="002E6993" w14:paraId="10AA686E" w14:textId="77777777" w:rsidTr="007128C8">
        <w:trPr>
          <w:trHeight w:val="113"/>
        </w:trPr>
        <w:tc>
          <w:tcPr>
            <w:tcW w:w="1358" w:type="pct"/>
            <w:gridSpan w:val="2"/>
          </w:tcPr>
          <w:p w14:paraId="3567F965" w14:textId="77777777" w:rsidR="00553AB4" w:rsidRPr="00BA6CC3" w:rsidRDefault="00553AB4" w:rsidP="00737B12">
            <w:pPr>
              <w:spacing w:after="0" w:line="240" w:lineRule="auto"/>
              <w:rPr>
                <w:rFonts w:ascii="Arial" w:hAnsi="Arial" w:cs="Arial"/>
                <w:sz w:val="20"/>
                <w:szCs w:val="20"/>
                <w:rPrChange w:id="5" w:author="César Gamboa" w:date="2019-11-25T09:13:00Z">
                  <w:rPr>
                    <w:rFonts w:ascii="Times New Roman" w:hAnsi="Times New Roman"/>
                  </w:rPr>
                </w:rPrChange>
              </w:rPr>
            </w:pPr>
            <w:r w:rsidRPr="00BA6CC3">
              <w:rPr>
                <w:rFonts w:ascii="Arial" w:hAnsi="Arial" w:cs="Arial"/>
                <w:sz w:val="20"/>
                <w:szCs w:val="20"/>
                <w:rPrChange w:id="6" w:author="César Gamboa" w:date="2019-11-25T09:13:00Z">
                  <w:rPr>
                    <w:rFonts w:ascii="Times New Roman" w:hAnsi="Times New Roman"/>
                  </w:rPr>
                </w:rPrChange>
              </w:rPr>
              <w:t>Título de la tesis</w:t>
            </w:r>
          </w:p>
        </w:tc>
        <w:tc>
          <w:tcPr>
            <w:tcW w:w="3642" w:type="pct"/>
          </w:tcPr>
          <w:p w14:paraId="70D75A26" w14:textId="321E82BB" w:rsidR="00553AB4" w:rsidRPr="00BA6CC3" w:rsidRDefault="0030018F" w:rsidP="00DB7CA4">
            <w:pPr>
              <w:spacing w:after="0" w:line="240" w:lineRule="auto"/>
              <w:rPr>
                <w:rFonts w:ascii="Arial" w:hAnsi="Arial" w:cs="Arial"/>
                <w:sz w:val="20"/>
                <w:szCs w:val="20"/>
                <w:rPrChange w:id="7" w:author="César Gamboa" w:date="2019-11-25T09:13:00Z">
                  <w:rPr>
                    <w:rFonts w:ascii="Times New Roman" w:hAnsi="Times New Roman"/>
                  </w:rPr>
                </w:rPrChange>
              </w:rPr>
            </w:pPr>
            <w:r w:rsidRPr="00BA6CC3">
              <w:rPr>
                <w:rFonts w:ascii="Arial" w:hAnsi="Arial" w:cs="Arial"/>
                <w:sz w:val="20"/>
                <w:szCs w:val="20"/>
                <w:rPrChange w:id="8" w:author="César Gamboa" w:date="2019-11-25T09:13:00Z">
                  <w:rPr>
                    <w:rFonts w:ascii="Times New Roman" w:hAnsi="Times New Roman"/>
                  </w:rPr>
                </w:rPrChange>
              </w:rPr>
              <w:t>Especificación de</w:t>
            </w:r>
            <w:r w:rsidR="00E359CD" w:rsidRPr="00BA6CC3">
              <w:rPr>
                <w:rFonts w:ascii="Arial" w:hAnsi="Arial" w:cs="Arial"/>
                <w:sz w:val="20"/>
                <w:szCs w:val="20"/>
                <w:rPrChange w:id="9" w:author="César Gamboa" w:date="2019-11-25T09:13:00Z">
                  <w:rPr>
                    <w:rFonts w:ascii="Times New Roman" w:hAnsi="Times New Roman"/>
                  </w:rPr>
                </w:rPrChange>
              </w:rPr>
              <w:t xml:space="preserve"> modelos ARIMA vía sobre</w:t>
            </w:r>
            <w:del w:id="10" w:author="Johnny Madrigal Pana" w:date="2019-11-17T16:24:00Z">
              <w:r w:rsidR="00E359CD" w:rsidRPr="00BA6CC3" w:rsidDel="00DB7CA4">
                <w:rPr>
                  <w:rFonts w:ascii="Arial" w:hAnsi="Arial" w:cs="Arial"/>
                  <w:sz w:val="20"/>
                  <w:szCs w:val="20"/>
                  <w:rPrChange w:id="11" w:author="César Gamboa" w:date="2019-11-25T09:13:00Z">
                    <w:rPr>
                      <w:rFonts w:ascii="Times New Roman" w:hAnsi="Times New Roman"/>
                    </w:rPr>
                  </w:rPrChange>
                </w:rPr>
                <w:delText xml:space="preserve"> </w:delText>
              </w:r>
            </w:del>
            <w:r w:rsidR="00E359CD" w:rsidRPr="00BA6CC3">
              <w:rPr>
                <w:rFonts w:ascii="Arial" w:hAnsi="Arial" w:cs="Arial"/>
                <w:sz w:val="20"/>
                <w:szCs w:val="20"/>
                <w:rPrChange w:id="12" w:author="César Gamboa" w:date="2019-11-25T09:13:00Z">
                  <w:rPr>
                    <w:rFonts w:ascii="Times New Roman" w:hAnsi="Times New Roman"/>
                  </w:rPr>
                </w:rPrChange>
              </w:rPr>
              <w:t xml:space="preserve">parametrización según la temporalidad de la serie cronológica con aplicaciones </w:t>
            </w:r>
            <w:r w:rsidR="00E35C1C" w:rsidRPr="00BA6CC3">
              <w:rPr>
                <w:rFonts w:ascii="Arial" w:hAnsi="Arial" w:cs="Arial"/>
                <w:sz w:val="20"/>
                <w:szCs w:val="20"/>
                <w:rPrChange w:id="13" w:author="César Gamboa" w:date="2019-11-25T09:13:00Z">
                  <w:rPr>
                    <w:rFonts w:ascii="Times New Roman" w:hAnsi="Times New Roman"/>
                  </w:rPr>
                </w:rPrChange>
              </w:rPr>
              <w:t>a</w:t>
            </w:r>
            <w:r w:rsidR="00E359CD" w:rsidRPr="00BA6CC3">
              <w:rPr>
                <w:rFonts w:ascii="Arial" w:hAnsi="Arial" w:cs="Arial"/>
                <w:sz w:val="20"/>
                <w:szCs w:val="20"/>
                <w:rPrChange w:id="14" w:author="César Gamboa" w:date="2019-11-25T09:13:00Z">
                  <w:rPr>
                    <w:rFonts w:ascii="Times New Roman" w:hAnsi="Times New Roman"/>
                  </w:rPr>
                </w:rPrChange>
              </w:rPr>
              <w:t xml:space="preserve"> datos costarricenses</w:t>
            </w:r>
          </w:p>
        </w:tc>
      </w:tr>
      <w:tr w:rsidR="005E51C6" w:rsidRPr="002E6993" w14:paraId="7666BD24" w14:textId="77777777" w:rsidTr="003D636D">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5" w:author="César Gamboa" w:date="2019-11-24T15:58: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113"/>
          <w:trPrChange w:id="16" w:author="César Gamboa" w:date="2019-11-24T15:58:00Z">
            <w:trPr>
              <w:trHeight w:val="113"/>
            </w:trPr>
          </w:trPrChange>
        </w:trPr>
        <w:tc>
          <w:tcPr>
            <w:tcW w:w="279" w:type="pct"/>
            <w:vMerge w:val="restart"/>
            <w:textDirection w:val="btLr"/>
            <w:tcPrChange w:id="17" w:author="César Gamboa" w:date="2019-11-24T15:58:00Z">
              <w:tcPr>
                <w:tcW w:w="229" w:type="pct"/>
                <w:vMerge w:val="restart"/>
                <w:textDirection w:val="btLr"/>
              </w:tcPr>
            </w:tcPrChange>
          </w:tcPr>
          <w:p w14:paraId="74750AEA" w14:textId="77777777" w:rsidR="00553AB4" w:rsidRPr="00BA6CC3" w:rsidRDefault="00553AB4" w:rsidP="00737B12">
            <w:pPr>
              <w:spacing w:after="0" w:line="240" w:lineRule="auto"/>
              <w:ind w:left="113" w:right="113"/>
              <w:jc w:val="center"/>
              <w:rPr>
                <w:rFonts w:ascii="Arial" w:hAnsi="Arial" w:cs="Arial"/>
                <w:sz w:val="20"/>
                <w:szCs w:val="20"/>
                <w:rPrChange w:id="18" w:author="César Gamboa" w:date="2019-11-25T09:13:00Z">
                  <w:rPr>
                    <w:rFonts w:ascii="Times New Roman" w:hAnsi="Times New Roman"/>
                  </w:rPr>
                </w:rPrChange>
              </w:rPr>
            </w:pPr>
            <w:r w:rsidRPr="00BA6CC3">
              <w:rPr>
                <w:rFonts w:ascii="Arial" w:hAnsi="Arial" w:cs="Arial"/>
                <w:sz w:val="20"/>
                <w:szCs w:val="20"/>
                <w:rPrChange w:id="19" w:author="César Gamboa" w:date="2019-11-25T09:13:00Z">
                  <w:rPr>
                    <w:rFonts w:ascii="Times New Roman" w:hAnsi="Times New Roman"/>
                  </w:rPr>
                </w:rPrChange>
              </w:rPr>
              <w:t>Introducción</w:t>
            </w:r>
          </w:p>
        </w:tc>
        <w:tc>
          <w:tcPr>
            <w:tcW w:w="1079" w:type="pct"/>
            <w:tcPrChange w:id="20" w:author="César Gamboa" w:date="2019-11-24T15:58:00Z">
              <w:tcPr>
                <w:tcW w:w="1129" w:type="pct"/>
                <w:gridSpan w:val="2"/>
              </w:tcPr>
            </w:tcPrChange>
          </w:tcPr>
          <w:p w14:paraId="4930B3BC" w14:textId="77777777" w:rsidR="00553AB4" w:rsidRPr="00BA6CC3" w:rsidRDefault="00553AB4" w:rsidP="00737B12">
            <w:pPr>
              <w:spacing w:after="0" w:line="240" w:lineRule="auto"/>
              <w:rPr>
                <w:rFonts w:ascii="Arial" w:hAnsi="Arial" w:cs="Arial"/>
                <w:sz w:val="20"/>
                <w:szCs w:val="20"/>
                <w:rPrChange w:id="21" w:author="César Gamboa" w:date="2019-11-25T09:13:00Z">
                  <w:rPr>
                    <w:rFonts w:ascii="Times New Roman" w:hAnsi="Times New Roman"/>
                  </w:rPr>
                </w:rPrChange>
              </w:rPr>
            </w:pPr>
            <w:r w:rsidRPr="00BA6CC3">
              <w:rPr>
                <w:rFonts w:ascii="Arial" w:hAnsi="Arial" w:cs="Arial"/>
                <w:sz w:val="20"/>
                <w:szCs w:val="20"/>
                <w:rPrChange w:id="22" w:author="César Gamboa" w:date="2019-11-25T09:13:00Z">
                  <w:rPr>
                    <w:rFonts w:ascii="Times New Roman" w:hAnsi="Times New Roman"/>
                  </w:rPr>
                </w:rPrChange>
              </w:rPr>
              <w:t>Justificación/importancia del tema</w:t>
            </w:r>
          </w:p>
          <w:p w14:paraId="6C6C0F88" w14:textId="77777777" w:rsidR="00553AB4" w:rsidRPr="00BA6CC3" w:rsidRDefault="00553AB4" w:rsidP="00737B12">
            <w:pPr>
              <w:spacing w:after="0" w:line="240" w:lineRule="auto"/>
              <w:rPr>
                <w:rFonts w:ascii="Arial" w:hAnsi="Arial" w:cs="Arial"/>
                <w:sz w:val="20"/>
                <w:szCs w:val="20"/>
                <w:rPrChange w:id="23" w:author="César Gamboa" w:date="2019-11-25T09:13:00Z">
                  <w:rPr>
                    <w:rFonts w:ascii="Times New Roman" w:hAnsi="Times New Roman"/>
                  </w:rPr>
                </w:rPrChange>
              </w:rPr>
            </w:pPr>
          </w:p>
          <w:p w14:paraId="089CC541" w14:textId="77777777" w:rsidR="00553AB4" w:rsidRPr="00BA6CC3" w:rsidRDefault="00553AB4" w:rsidP="00737B12">
            <w:pPr>
              <w:spacing w:after="0" w:line="240" w:lineRule="auto"/>
              <w:rPr>
                <w:rFonts w:ascii="Arial" w:hAnsi="Arial" w:cs="Arial"/>
                <w:sz w:val="20"/>
                <w:szCs w:val="20"/>
                <w:rPrChange w:id="24" w:author="César Gamboa" w:date="2019-11-25T09:13:00Z">
                  <w:rPr>
                    <w:rFonts w:ascii="Times New Roman" w:hAnsi="Times New Roman"/>
                  </w:rPr>
                </w:rPrChange>
              </w:rPr>
            </w:pPr>
          </w:p>
        </w:tc>
        <w:tc>
          <w:tcPr>
            <w:tcW w:w="3642" w:type="pct"/>
            <w:tcPrChange w:id="25" w:author="César Gamboa" w:date="2019-11-24T15:58:00Z">
              <w:tcPr>
                <w:tcW w:w="3642" w:type="pct"/>
              </w:tcPr>
            </w:tcPrChange>
          </w:tcPr>
          <w:p w14:paraId="0147F102" w14:textId="3A5E7F54" w:rsidR="00553AB4" w:rsidRPr="00BA6CC3" w:rsidRDefault="00553AB4" w:rsidP="002C50B4">
            <w:pPr>
              <w:spacing w:line="240" w:lineRule="auto"/>
              <w:jc w:val="both"/>
              <w:rPr>
                <w:rFonts w:ascii="Arial" w:hAnsi="Arial" w:cs="Arial"/>
                <w:sz w:val="20"/>
                <w:szCs w:val="20"/>
                <w:lang w:val="es-MX"/>
                <w:rPrChange w:id="26" w:author="César Gamboa" w:date="2019-11-25T09:13:00Z">
                  <w:rPr>
                    <w:rFonts w:ascii="Times New Roman" w:hAnsi="Times New Roman"/>
                    <w:lang w:val="es-MX"/>
                  </w:rPr>
                </w:rPrChange>
              </w:rPr>
            </w:pPr>
            <w:r w:rsidRPr="00BA6CC3">
              <w:rPr>
                <w:rFonts w:ascii="Arial" w:hAnsi="Arial" w:cs="Arial"/>
                <w:w w:val="105"/>
                <w:sz w:val="20"/>
                <w:szCs w:val="20"/>
                <w:lang w:val="es-MX"/>
                <w:rPrChange w:id="27" w:author="César Gamboa" w:date="2019-11-25T09:13:00Z">
                  <w:rPr>
                    <w:rFonts w:ascii="Times New Roman" w:hAnsi="Times New Roman"/>
                    <w:w w:val="105"/>
                    <w:lang w:val="es-MX"/>
                  </w:rPr>
                </w:rPrChange>
              </w:rPr>
              <w:t>El manejo de información obtenida de manera secuencial</w:t>
            </w:r>
            <w:r w:rsidR="00E35C1C" w:rsidRPr="00BA6CC3">
              <w:rPr>
                <w:rFonts w:ascii="Arial" w:hAnsi="Arial" w:cs="Arial"/>
                <w:w w:val="105"/>
                <w:sz w:val="20"/>
                <w:szCs w:val="20"/>
                <w:lang w:val="es-MX"/>
                <w:rPrChange w:id="28" w:author="César Gamboa" w:date="2019-11-25T09:13:00Z">
                  <w:rPr>
                    <w:rFonts w:ascii="Times New Roman" w:hAnsi="Times New Roman"/>
                    <w:w w:val="105"/>
                    <w:lang w:val="es-MX"/>
                  </w:rPr>
                </w:rPrChange>
              </w:rPr>
              <w:t>,</w:t>
            </w:r>
            <w:r w:rsidRPr="00BA6CC3">
              <w:rPr>
                <w:rFonts w:ascii="Arial" w:hAnsi="Arial" w:cs="Arial"/>
                <w:w w:val="105"/>
                <w:sz w:val="20"/>
                <w:szCs w:val="20"/>
                <w:lang w:val="es-MX"/>
                <w:rPrChange w:id="29" w:author="César Gamboa" w:date="2019-11-25T09:13:00Z">
                  <w:rPr>
                    <w:rFonts w:ascii="Times New Roman" w:hAnsi="Times New Roman"/>
                    <w:w w:val="105"/>
                    <w:lang w:val="es-MX"/>
                  </w:rPr>
                </w:rPrChange>
              </w:rPr>
              <w:t xml:space="preserve"> a lo largo del tiempo</w:t>
            </w:r>
            <w:r w:rsidR="00E35C1C" w:rsidRPr="00BA6CC3">
              <w:rPr>
                <w:rFonts w:ascii="Arial" w:hAnsi="Arial" w:cs="Arial"/>
                <w:w w:val="105"/>
                <w:sz w:val="20"/>
                <w:szCs w:val="20"/>
                <w:lang w:val="es-MX"/>
                <w:rPrChange w:id="30" w:author="César Gamboa" w:date="2019-11-25T09:13:00Z">
                  <w:rPr>
                    <w:rFonts w:ascii="Times New Roman" w:hAnsi="Times New Roman"/>
                    <w:w w:val="105"/>
                    <w:lang w:val="es-MX"/>
                  </w:rPr>
                </w:rPrChange>
              </w:rPr>
              <w:t>,</w:t>
            </w:r>
            <w:r w:rsidRPr="00BA6CC3">
              <w:rPr>
                <w:rFonts w:ascii="Arial" w:hAnsi="Arial" w:cs="Arial"/>
                <w:w w:val="105"/>
                <w:sz w:val="20"/>
                <w:szCs w:val="20"/>
                <w:lang w:val="es-MX"/>
                <w:rPrChange w:id="31" w:author="César Gamboa" w:date="2019-11-25T09:13:00Z">
                  <w:rPr>
                    <w:rFonts w:ascii="Times New Roman" w:hAnsi="Times New Roman"/>
                    <w:w w:val="105"/>
                    <w:lang w:val="es-MX"/>
                  </w:rPr>
                </w:rPrChange>
              </w:rPr>
              <w:t xml:space="preserve"> hace referencia al uso de series cronológicas. Este tipo de datos se encuentra en diferentes áreas de investigación. En el campo financiero, por ejemplo, es común hablar de la devaluación del colón con respecto al dólar, cantidad de exportaciones mensuales de un determinado producto o las ventas de este (Hernández </w:t>
            </w:r>
            <w:r w:rsidR="00D617CD" w:rsidRPr="00BA6CC3">
              <w:rPr>
                <w:rFonts w:ascii="Arial" w:hAnsi="Arial" w:cs="Arial"/>
                <w:sz w:val="20"/>
                <w:szCs w:val="20"/>
                <w:rPrChange w:id="32" w:author="César Gamboa" w:date="2019-11-25T09:13:00Z">
                  <w:rPr/>
                </w:rPrChange>
              </w:rPr>
              <w:fldChar w:fldCharType="begin"/>
            </w:r>
            <w:r w:rsidR="00D617CD" w:rsidRPr="00BA6CC3">
              <w:rPr>
                <w:rFonts w:ascii="Arial" w:hAnsi="Arial" w:cs="Arial"/>
                <w:sz w:val="20"/>
                <w:szCs w:val="20"/>
                <w:rPrChange w:id="33" w:author="César Gamboa" w:date="2019-11-25T09:13:00Z">
                  <w:rPr/>
                </w:rPrChange>
              </w:rPr>
              <w:instrText xml:space="preserve"> HYPERLINK \l "_bookmark37" </w:instrText>
            </w:r>
            <w:r w:rsidR="00D617CD" w:rsidRPr="00BA6CC3">
              <w:rPr>
                <w:rFonts w:ascii="Arial" w:hAnsi="Arial" w:cs="Arial"/>
                <w:sz w:val="20"/>
                <w:szCs w:val="20"/>
                <w:rPrChange w:id="34" w:author="César Gamboa" w:date="2019-11-25T09:13:00Z">
                  <w:rPr/>
                </w:rPrChange>
              </w:rPr>
              <w:fldChar w:fldCharType="separate"/>
            </w:r>
            <w:r w:rsidRPr="00BA6CC3">
              <w:rPr>
                <w:rFonts w:ascii="Arial" w:hAnsi="Arial" w:cs="Arial"/>
                <w:color w:val="0000FF"/>
                <w:w w:val="105"/>
                <w:sz w:val="20"/>
                <w:szCs w:val="20"/>
                <w:lang w:val="es-MX"/>
                <w:rPrChange w:id="35" w:author="César Gamboa" w:date="2019-11-25T09:13:00Z">
                  <w:rPr>
                    <w:rFonts w:ascii="Times New Roman" w:hAnsi="Times New Roman"/>
                    <w:color w:val="0000FF"/>
                    <w:w w:val="105"/>
                    <w:lang w:val="es-MX"/>
                  </w:rPr>
                </w:rPrChange>
              </w:rPr>
              <w:t>2011a</w:t>
            </w:r>
            <w:r w:rsidR="00D617CD" w:rsidRPr="00BA6CC3">
              <w:rPr>
                <w:rFonts w:ascii="Arial" w:hAnsi="Arial" w:cs="Arial"/>
                <w:color w:val="0000FF"/>
                <w:w w:val="105"/>
                <w:sz w:val="20"/>
                <w:szCs w:val="20"/>
                <w:lang w:val="es-MX"/>
                <w:rPrChange w:id="36" w:author="César Gamboa" w:date="2019-11-25T09:13:00Z">
                  <w:rPr>
                    <w:rFonts w:ascii="Times New Roman" w:hAnsi="Times New Roman"/>
                    <w:color w:val="0000FF"/>
                    <w:w w:val="105"/>
                    <w:lang w:val="es-MX"/>
                  </w:rPr>
                </w:rPrChange>
              </w:rPr>
              <w:fldChar w:fldCharType="end"/>
            </w:r>
            <w:r w:rsidRPr="00BA6CC3">
              <w:rPr>
                <w:rFonts w:ascii="Arial" w:hAnsi="Arial" w:cs="Arial"/>
                <w:w w:val="105"/>
                <w:sz w:val="20"/>
                <w:szCs w:val="20"/>
                <w:lang w:val="es-MX"/>
                <w:rPrChange w:id="37" w:author="César Gamboa" w:date="2019-11-25T09:13:00Z">
                  <w:rPr>
                    <w:rFonts w:ascii="Times New Roman" w:hAnsi="Times New Roman"/>
                    <w:w w:val="105"/>
                    <w:lang w:val="es-MX"/>
                  </w:rPr>
                </w:rPrChange>
              </w:rPr>
              <w:t>).</w:t>
            </w:r>
          </w:p>
          <w:p w14:paraId="3FF59B84" w14:textId="4C8ACCAC" w:rsidR="00553AB4" w:rsidRPr="00BA6CC3" w:rsidRDefault="00553AB4" w:rsidP="002C50B4">
            <w:pPr>
              <w:spacing w:line="240" w:lineRule="auto"/>
              <w:jc w:val="both"/>
              <w:rPr>
                <w:rFonts w:ascii="Arial" w:hAnsi="Arial" w:cs="Arial"/>
                <w:sz w:val="20"/>
                <w:szCs w:val="20"/>
                <w:lang w:val="es-MX"/>
                <w:rPrChange w:id="38" w:author="César Gamboa" w:date="2019-11-25T09:13:00Z">
                  <w:rPr>
                    <w:rFonts w:ascii="Times New Roman" w:hAnsi="Times New Roman"/>
                    <w:lang w:val="es-MX"/>
                  </w:rPr>
                </w:rPrChange>
              </w:rPr>
            </w:pPr>
            <w:r w:rsidRPr="00BA6CC3">
              <w:rPr>
                <w:rFonts w:ascii="Arial" w:hAnsi="Arial" w:cs="Arial"/>
                <w:w w:val="105"/>
                <w:sz w:val="20"/>
                <w:szCs w:val="20"/>
                <w:lang w:val="es-MX"/>
                <w:rPrChange w:id="39" w:author="César Gamboa" w:date="2019-11-25T09:13:00Z">
                  <w:rPr>
                    <w:rFonts w:ascii="Times New Roman" w:hAnsi="Times New Roman"/>
                    <w:w w:val="105"/>
                    <w:lang w:val="es-MX"/>
                  </w:rPr>
                </w:rPrChange>
              </w:rPr>
              <w:t>En demografía,</w:t>
            </w:r>
            <w:del w:id="40" w:author="César Gamboa" w:date="2019-11-24T10:25:00Z">
              <w:r w:rsidRPr="00BA6CC3" w:rsidDel="00460F26">
                <w:rPr>
                  <w:rFonts w:ascii="Arial" w:hAnsi="Arial" w:cs="Arial"/>
                  <w:w w:val="105"/>
                  <w:sz w:val="20"/>
                  <w:szCs w:val="20"/>
                  <w:lang w:val="es-MX"/>
                  <w:rPrChange w:id="41" w:author="César Gamboa" w:date="2019-11-25T09:13:00Z">
                    <w:rPr>
                      <w:rFonts w:ascii="Times New Roman" w:hAnsi="Times New Roman"/>
                      <w:w w:val="105"/>
                      <w:lang w:val="es-MX"/>
                    </w:rPr>
                  </w:rPrChange>
                </w:rPr>
                <w:delText xml:space="preserve"> </w:delText>
              </w:r>
            </w:del>
            <w:r w:rsidRPr="00BA6CC3">
              <w:rPr>
                <w:rFonts w:ascii="Arial" w:hAnsi="Arial" w:cs="Arial"/>
                <w:w w:val="105"/>
                <w:sz w:val="20"/>
                <w:szCs w:val="20"/>
                <w:lang w:val="es-MX"/>
                <w:rPrChange w:id="42" w:author="César Gamboa" w:date="2019-11-25T09:13:00Z">
                  <w:rPr>
                    <w:rFonts w:ascii="Times New Roman" w:hAnsi="Times New Roman"/>
                    <w:w w:val="105"/>
                    <w:lang w:val="es-MX"/>
                  </w:rPr>
                </w:rPrChange>
              </w:rPr>
              <w:t xml:space="preserve"> el tema de las proyecciones de población tiene un alto impacto</w:t>
            </w:r>
            <w:del w:id="43" w:author="César Gamboa" w:date="2019-11-24T10:25:00Z">
              <w:r w:rsidRPr="00BA6CC3" w:rsidDel="00460F26">
                <w:rPr>
                  <w:rFonts w:ascii="Arial" w:hAnsi="Arial" w:cs="Arial"/>
                  <w:w w:val="105"/>
                  <w:sz w:val="20"/>
                  <w:szCs w:val="20"/>
                  <w:lang w:val="es-MX"/>
                  <w:rPrChange w:id="44" w:author="César Gamboa" w:date="2019-11-25T09:13:00Z">
                    <w:rPr>
                      <w:rFonts w:ascii="Times New Roman" w:hAnsi="Times New Roman"/>
                      <w:w w:val="105"/>
                      <w:lang w:val="es-MX"/>
                    </w:rPr>
                  </w:rPrChange>
                </w:rPr>
                <w:delText xml:space="preserve"> </w:delText>
              </w:r>
            </w:del>
            <w:r w:rsidRPr="00BA6CC3">
              <w:rPr>
                <w:rFonts w:ascii="Arial" w:hAnsi="Arial" w:cs="Arial"/>
                <w:w w:val="105"/>
                <w:sz w:val="20"/>
                <w:szCs w:val="20"/>
                <w:lang w:val="es-MX"/>
                <w:rPrChange w:id="45" w:author="César Gamboa" w:date="2019-11-25T09:13:00Z">
                  <w:rPr>
                    <w:rFonts w:ascii="Times New Roman" w:hAnsi="Times New Roman"/>
                    <w:w w:val="105"/>
                    <w:lang w:val="es-MX"/>
                  </w:rPr>
                </w:rPrChange>
              </w:rPr>
              <w:t xml:space="preserve"> social</w:t>
            </w:r>
            <w:r w:rsidR="00E35C1C" w:rsidRPr="00BA6CC3">
              <w:rPr>
                <w:rFonts w:ascii="Arial" w:hAnsi="Arial" w:cs="Arial"/>
                <w:w w:val="105"/>
                <w:sz w:val="20"/>
                <w:szCs w:val="20"/>
                <w:lang w:val="es-MX"/>
                <w:rPrChange w:id="46" w:author="César Gamboa" w:date="2019-11-25T09:13:00Z">
                  <w:rPr>
                    <w:rFonts w:ascii="Times New Roman" w:hAnsi="Times New Roman"/>
                    <w:w w:val="105"/>
                    <w:lang w:val="es-MX"/>
                  </w:rPr>
                </w:rPrChange>
              </w:rPr>
              <w:t xml:space="preserve"> y económico</w:t>
            </w:r>
            <w:r w:rsidRPr="00BA6CC3">
              <w:rPr>
                <w:rFonts w:ascii="Arial" w:hAnsi="Arial" w:cs="Arial"/>
                <w:w w:val="105"/>
                <w:sz w:val="20"/>
                <w:szCs w:val="20"/>
                <w:lang w:val="es-MX"/>
                <w:rPrChange w:id="47" w:author="César Gamboa" w:date="2019-11-25T09:13:00Z">
                  <w:rPr>
                    <w:rFonts w:ascii="Times New Roman" w:hAnsi="Times New Roman"/>
                    <w:w w:val="105"/>
                    <w:lang w:val="es-MX"/>
                  </w:rPr>
                </w:rPrChange>
              </w:rPr>
              <w:t xml:space="preserve">, pues conocer con anticipación </w:t>
            </w:r>
            <w:ins w:id="48" w:author="César Gamboa" w:date="2019-11-24T10:26:00Z">
              <w:r w:rsidR="00944034" w:rsidRPr="00BA6CC3">
                <w:rPr>
                  <w:rFonts w:ascii="Arial" w:hAnsi="Arial" w:cs="Arial"/>
                  <w:w w:val="105"/>
                  <w:sz w:val="20"/>
                  <w:szCs w:val="20"/>
                  <w:lang w:val="es-MX"/>
                  <w:rPrChange w:id="49" w:author="César Gamboa" w:date="2019-11-25T09:13:00Z">
                    <w:rPr>
                      <w:rFonts w:ascii="Times New Roman" w:hAnsi="Times New Roman"/>
                      <w:w w:val="105"/>
                      <w:lang w:val="es-MX"/>
                    </w:rPr>
                  </w:rPrChange>
                </w:rPr>
                <w:t>el posible</w:t>
              </w:r>
            </w:ins>
            <w:r w:rsidRPr="00BA6CC3">
              <w:rPr>
                <w:rFonts w:ascii="Arial" w:hAnsi="Arial" w:cs="Arial"/>
                <w:w w:val="105"/>
                <w:sz w:val="20"/>
                <w:szCs w:val="20"/>
                <w:lang w:val="es-MX"/>
                <w:rPrChange w:id="50" w:author="César Gamboa" w:date="2019-11-25T09:13:00Z">
                  <w:rPr>
                    <w:rFonts w:ascii="Times New Roman" w:hAnsi="Times New Roman"/>
                    <w:w w:val="105"/>
                    <w:lang w:val="es-MX"/>
                  </w:rPr>
                </w:rPrChange>
              </w:rPr>
              <w:t xml:space="preserve"> comportamiento de la población en el futuro es </w:t>
            </w:r>
            <w:r w:rsidRPr="00BA6CC3">
              <w:rPr>
                <w:rFonts w:ascii="Arial" w:hAnsi="Arial" w:cs="Arial"/>
                <w:spacing w:val="-3"/>
                <w:w w:val="105"/>
                <w:sz w:val="20"/>
                <w:szCs w:val="20"/>
                <w:lang w:val="es-MX"/>
                <w:rPrChange w:id="51" w:author="César Gamboa" w:date="2019-11-25T09:13:00Z">
                  <w:rPr>
                    <w:rFonts w:ascii="Times New Roman" w:hAnsi="Times New Roman"/>
                    <w:spacing w:val="-3"/>
                    <w:w w:val="105"/>
                    <w:lang w:val="es-MX"/>
                  </w:rPr>
                </w:rPrChange>
              </w:rPr>
              <w:t xml:space="preserve">clave </w:t>
            </w:r>
            <w:r w:rsidRPr="00BA6CC3">
              <w:rPr>
                <w:rFonts w:ascii="Arial" w:hAnsi="Arial" w:cs="Arial"/>
                <w:w w:val="105"/>
                <w:sz w:val="20"/>
                <w:szCs w:val="20"/>
                <w:lang w:val="es-MX"/>
                <w:rPrChange w:id="52" w:author="César Gamboa" w:date="2019-11-25T09:13:00Z">
                  <w:rPr>
                    <w:rFonts w:ascii="Times New Roman" w:hAnsi="Times New Roman"/>
                    <w:w w:val="105"/>
                    <w:lang w:val="es-MX"/>
                  </w:rPr>
                </w:rPrChange>
              </w:rPr>
              <w:t>para una adecuada planificación en diversos proyectos sobre los cuales se debe distribuir un presupuesto que</w:t>
            </w:r>
            <w:r w:rsidR="00E35C1C" w:rsidRPr="00BA6CC3">
              <w:rPr>
                <w:rFonts w:ascii="Arial" w:hAnsi="Arial" w:cs="Arial"/>
                <w:w w:val="105"/>
                <w:sz w:val="20"/>
                <w:szCs w:val="20"/>
                <w:lang w:val="es-MX"/>
                <w:rPrChange w:id="53" w:author="César Gamboa" w:date="2019-11-25T09:13:00Z">
                  <w:rPr>
                    <w:rFonts w:ascii="Times New Roman" w:hAnsi="Times New Roman"/>
                    <w:w w:val="105"/>
                    <w:lang w:val="es-MX"/>
                  </w:rPr>
                </w:rPrChange>
              </w:rPr>
              <w:t>, generalment</w:t>
            </w:r>
            <w:bookmarkStart w:id="54" w:name="_GoBack"/>
            <w:bookmarkEnd w:id="54"/>
            <w:r w:rsidR="00E35C1C" w:rsidRPr="00BA6CC3">
              <w:rPr>
                <w:rFonts w:ascii="Arial" w:hAnsi="Arial" w:cs="Arial"/>
                <w:w w:val="105"/>
                <w:sz w:val="20"/>
                <w:szCs w:val="20"/>
                <w:lang w:val="es-MX"/>
                <w:rPrChange w:id="55" w:author="César Gamboa" w:date="2019-11-25T09:13:00Z">
                  <w:rPr>
                    <w:rFonts w:ascii="Times New Roman" w:hAnsi="Times New Roman"/>
                    <w:w w:val="105"/>
                    <w:lang w:val="es-MX"/>
                  </w:rPr>
                </w:rPrChange>
              </w:rPr>
              <w:t>e,</w:t>
            </w:r>
            <w:r w:rsidRPr="00BA6CC3">
              <w:rPr>
                <w:rFonts w:ascii="Arial" w:hAnsi="Arial" w:cs="Arial"/>
                <w:w w:val="105"/>
                <w:sz w:val="20"/>
                <w:szCs w:val="20"/>
                <w:lang w:val="es-MX"/>
                <w:rPrChange w:id="56" w:author="César Gamboa" w:date="2019-11-25T09:13:00Z">
                  <w:rPr>
                    <w:rFonts w:ascii="Times New Roman" w:hAnsi="Times New Roman"/>
                    <w:w w:val="105"/>
                    <w:lang w:val="es-MX"/>
                  </w:rPr>
                </w:rPrChange>
              </w:rPr>
              <w:t xml:space="preserve"> es finito. Durante una emergencia, que difícilmente se sabe cuándo ocurrirá, conocer la posible </w:t>
            </w:r>
            <w:r w:rsidR="00E35C1C" w:rsidRPr="00BA6CC3">
              <w:rPr>
                <w:rFonts w:ascii="Arial" w:hAnsi="Arial" w:cs="Arial"/>
                <w:w w:val="105"/>
                <w:sz w:val="20"/>
                <w:szCs w:val="20"/>
                <w:lang w:val="es-MX"/>
                <w:rPrChange w:id="57" w:author="César Gamboa" w:date="2019-11-25T09:13:00Z">
                  <w:rPr>
                    <w:rFonts w:ascii="Times New Roman" w:hAnsi="Times New Roman"/>
                    <w:w w:val="105"/>
                    <w:lang w:val="es-MX"/>
                  </w:rPr>
                </w:rPrChange>
              </w:rPr>
              <w:t xml:space="preserve">cantidad de </w:t>
            </w:r>
            <w:r w:rsidRPr="00BA6CC3">
              <w:rPr>
                <w:rFonts w:ascii="Arial" w:hAnsi="Arial" w:cs="Arial"/>
                <w:w w:val="105"/>
                <w:sz w:val="20"/>
                <w:szCs w:val="20"/>
                <w:lang w:val="es-MX"/>
                <w:rPrChange w:id="58" w:author="César Gamboa" w:date="2019-11-25T09:13:00Z">
                  <w:rPr>
                    <w:rFonts w:ascii="Times New Roman" w:hAnsi="Times New Roman"/>
                    <w:w w:val="105"/>
                    <w:lang w:val="es-MX"/>
                  </w:rPr>
                </w:rPrChange>
              </w:rPr>
              <w:t xml:space="preserve">población que </w:t>
            </w:r>
            <w:del w:id="59" w:author="César Gamboa" w:date="2019-11-24T10:27:00Z">
              <w:r w:rsidR="00E35C1C" w:rsidRPr="00BA6CC3" w:rsidDel="00D91138">
                <w:rPr>
                  <w:rFonts w:ascii="Arial" w:hAnsi="Arial" w:cs="Arial"/>
                  <w:w w:val="105"/>
                  <w:sz w:val="20"/>
                  <w:szCs w:val="20"/>
                  <w:lang w:val="es-MX"/>
                  <w:rPrChange w:id="60" w:author="César Gamboa" w:date="2019-11-25T09:13:00Z">
                    <w:rPr>
                      <w:rFonts w:ascii="Times New Roman" w:hAnsi="Times New Roman"/>
                      <w:w w:val="105"/>
                      <w:lang w:val="es-MX"/>
                    </w:rPr>
                  </w:rPrChange>
                </w:rPr>
                <w:delText xml:space="preserve">habita </w:delText>
              </w:r>
              <w:r w:rsidRPr="00BA6CC3" w:rsidDel="00D91138">
                <w:rPr>
                  <w:rFonts w:ascii="Arial" w:hAnsi="Arial" w:cs="Arial"/>
                  <w:w w:val="105"/>
                  <w:sz w:val="20"/>
                  <w:szCs w:val="20"/>
                  <w:lang w:val="es-MX"/>
                  <w:rPrChange w:id="61" w:author="César Gamboa" w:date="2019-11-25T09:13:00Z">
                    <w:rPr>
                      <w:rFonts w:ascii="Times New Roman" w:hAnsi="Times New Roman"/>
                      <w:w w:val="105"/>
                      <w:lang w:val="es-MX"/>
                    </w:rPr>
                  </w:rPrChange>
                </w:rPr>
                <w:delText xml:space="preserve"> una</w:delText>
              </w:r>
            </w:del>
            <w:r w:rsidR="00D91138" w:rsidRPr="00BA6CC3">
              <w:rPr>
                <w:rFonts w:ascii="Arial" w:hAnsi="Arial" w:cs="Arial"/>
                <w:w w:val="105"/>
                <w:sz w:val="20"/>
                <w:szCs w:val="20"/>
                <w:lang w:val="es-MX"/>
                <w:rPrChange w:id="62" w:author="César Gamboa" w:date="2019-11-25T09:13:00Z">
                  <w:rPr>
                    <w:rFonts w:ascii="Times New Roman" w:hAnsi="Times New Roman"/>
                    <w:w w:val="105"/>
                    <w:lang w:val="es-MX"/>
                  </w:rPr>
                </w:rPrChange>
              </w:rPr>
              <w:t>habita una</w:t>
            </w:r>
            <w:r w:rsidRPr="00BA6CC3">
              <w:rPr>
                <w:rFonts w:ascii="Arial" w:hAnsi="Arial" w:cs="Arial"/>
                <w:w w:val="105"/>
                <w:sz w:val="20"/>
                <w:szCs w:val="20"/>
                <w:lang w:val="es-MX"/>
                <w:rPrChange w:id="63" w:author="César Gamboa" w:date="2019-11-25T09:13:00Z">
                  <w:rPr>
                    <w:rFonts w:ascii="Times New Roman" w:hAnsi="Times New Roman"/>
                    <w:w w:val="105"/>
                    <w:lang w:val="es-MX"/>
                  </w:rPr>
                </w:rPrChange>
              </w:rPr>
              <w:t xml:space="preserve"> zona es </w:t>
            </w:r>
            <w:r w:rsidRPr="00BA6CC3">
              <w:rPr>
                <w:rFonts w:ascii="Arial" w:hAnsi="Arial" w:cs="Arial"/>
                <w:spacing w:val="-3"/>
                <w:w w:val="105"/>
                <w:sz w:val="20"/>
                <w:szCs w:val="20"/>
                <w:lang w:val="es-MX"/>
                <w:rPrChange w:id="64" w:author="César Gamboa" w:date="2019-11-25T09:13:00Z">
                  <w:rPr>
                    <w:rFonts w:ascii="Times New Roman" w:hAnsi="Times New Roman"/>
                    <w:spacing w:val="-3"/>
                    <w:w w:val="105"/>
                    <w:lang w:val="es-MX"/>
                  </w:rPr>
                </w:rPrChange>
              </w:rPr>
              <w:t xml:space="preserve">clave </w:t>
            </w:r>
            <w:r w:rsidRPr="00BA6CC3">
              <w:rPr>
                <w:rFonts w:ascii="Arial" w:hAnsi="Arial" w:cs="Arial"/>
                <w:w w:val="105"/>
                <w:sz w:val="20"/>
                <w:szCs w:val="20"/>
                <w:lang w:val="es-MX"/>
                <w:rPrChange w:id="65" w:author="César Gamboa" w:date="2019-11-25T09:13:00Z">
                  <w:rPr>
                    <w:rFonts w:ascii="Times New Roman" w:hAnsi="Times New Roman"/>
                    <w:w w:val="105"/>
                    <w:lang w:val="es-MX"/>
                  </w:rPr>
                </w:rPrChange>
              </w:rPr>
              <w:t xml:space="preserve">para la rápida reacción de las autoridades </w:t>
            </w:r>
            <w:r w:rsidR="00E35C1C" w:rsidRPr="00BA6CC3">
              <w:rPr>
                <w:rFonts w:ascii="Arial" w:hAnsi="Arial" w:cs="Arial"/>
                <w:w w:val="105"/>
                <w:sz w:val="20"/>
                <w:szCs w:val="20"/>
                <w:lang w:val="es-MX"/>
                <w:rPrChange w:id="66" w:author="César Gamboa" w:date="2019-11-25T09:13:00Z">
                  <w:rPr>
                    <w:rFonts w:ascii="Times New Roman" w:hAnsi="Times New Roman"/>
                    <w:w w:val="105"/>
                    <w:lang w:val="es-MX"/>
                  </w:rPr>
                </w:rPrChange>
              </w:rPr>
              <w:t xml:space="preserve">en </w:t>
            </w:r>
            <w:r w:rsidRPr="00BA6CC3">
              <w:rPr>
                <w:rFonts w:ascii="Arial" w:hAnsi="Arial" w:cs="Arial"/>
                <w:w w:val="105"/>
                <w:sz w:val="20"/>
                <w:szCs w:val="20"/>
                <w:lang w:val="es-MX"/>
                <w:rPrChange w:id="67" w:author="César Gamboa" w:date="2019-11-25T09:13:00Z">
                  <w:rPr>
                    <w:rFonts w:ascii="Times New Roman" w:hAnsi="Times New Roman"/>
                    <w:w w:val="105"/>
                    <w:lang w:val="es-MX"/>
                  </w:rPr>
                </w:rPrChange>
              </w:rPr>
              <w:t xml:space="preserve">el envío de ayuda o </w:t>
            </w:r>
            <w:r w:rsidR="00E35C1C" w:rsidRPr="00BA6CC3">
              <w:rPr>
                <w:rFonts w:ascii="Arial" w:hAnsi="Arial" w:cs="Arial"/>
                <w:w w:val="105"/>
                <w:sz w:val="20"/>
                <w:szCs w:val="20"/>
                <w:lang w:val="es-MX"/>
                <w:rPrChange w:id="68" w:author="César Gamboa" w:date="2019-11-25T09:13:00Z">
                  <w:rPr>
                    <w:rFonts w:ascii="Times New Roman" w:hAnsi="Times New Roman"/>
                    <w:w w:val="105"/>
                    <w:lang w:val="es-MX"/>
                  </w:rPr>
                </w:rPrChange>
              </w:rPr>
              <w:t>en la ejecución de</w:t>
            </w:r>
            <w:r w:rsidRPr="00BA6CC3">
              <w:rPr>
                <w:rFonts w:ascii="Arial" w:hAnsi="Arial" w:cs="Arial"/>
                <w:w w:val="105"/>
                <w:sz w:val="20"/>
                <w:szCs w:val="20"/>
                <w:lang w:val="es-MX"/>
                <w:rPrChange w:id="69" w:author="César Gamboa" w:date="2019-11-25T09:13:00Z">
                  <w:rPr>
                    <w:rFonts w:ascii="Times New Roman" w:hAnsi="Times New Roman"/>
                    <w:w w:val="105"/>
                    <w:lang w:val="es-MX"/>
                  </w:rPr>
                </w:rPrChange>
              </w:rPr>
              <w:t xml:space="preserve"> planes de</w:t>
            </w:r>
            <w:r w:rsidRPr="00BA6CC3">
              <w:rPr>
                <w:rFonts w:ascii="Arial" w:hAnsi="Arial" w:cs="Arial"/>
                <w:spacing w:val="41"/>
                <w:w w:val="105"/>
                <w:sz w:val="20"/>
                <w:szCs w:val="20"/>
                <w:lang w:val="es-MX"/>
                <w:rPrChange w:id="70" w:author="César Gamboa" w:date="2019-11-25T09:13:00Z">
                  <w:rPr>
                    <w:rFonts w:ascii="Times New Roman" w:hAnsi="Times New Roman"/>
                    <w:spacing w:val="41"/>
                    <w:w w:val="105"/>
                    <w:lang w:val="es-MX"/>
                  </w:rPr>
                </w:rPrChange>
              </w:rPr>
              <w:t xml:space="preserve"> </w:t>
            </w:r>
            <w:r w:rsidRPr="00BA6CC3">
              <w:rPr>
                <w:rFonts w:ascii="Arial" w:hAnsi="Arial" w:cs="Arial"/>
                <w:w w:val="105"/>
                <w:sz w:val="20"/>
                <w:szCs w:val="20"/>
                <w:lang w:val="es-MX"/>
                <w:rPrChange w:id="71" w:author="César Gamboa" w:date="2019-11-25T09:13:00Z">
                  <w:rPr>
                    <w:rFonts w:ascii="Times New Roman" w:hAnsi="Times New Roman"/>
                    <w:w w:val="105"/>
                    <w:lang w:val="es-MX"/>
                  </w:rPr>
                </w:rPrChange>
              </w:rPr>
              <w:t>evacuación.</w:t>
            </w:r>
          </w:p>
          <w:p w14:paraId="4C5BDCDD" w14:textId="3E621EA3" w:rsidR="00553AB4" w:rsidRPr="00BA6CC3" w:rsidRDefault="00553AB4" w:rsidP="002C50B4">
            <w:pPr>
              <w:spacing w:line="240" w:lineRule="auto"/>
              <w:jc w:val="both"/>
              <w:rPr>
                <w:rFonts w:ascii="Arial" w:hAnsi="Arial" w:cs="Arial"/>
                <w:sz w:val="20"/>
                <w:szCs w:val="20"/>
                <w:lang w:val="es-MX"/>
                <w:rPrChange w:id="72" w:author="César Gamboa" w:date="2019-11-25T09:13:00Z">
                  <w:rPr>
                    <w:rFonts w:ascii="Times New Roman" w:hAnsi="Times New Roman"/>
                    <w:lang w:val="es-MX"/>
                  </w:rPr>
                </w:rPrChange>
              </w:rPr>
            </w:pPr>
            <w:r w:rsidRPr="00BA6CC3">
              <w:rPr>
                <w:rFonts w:ascii="Arial" w:hAnsi="Arial" w:cs="Arial"/>
                <w:w w:val="105"/>
                <w:sz w:val="20"/>
                <w:szCs w:val="20"/>
                <w:lang w:val="es-MX"/>
                <w:rPrChange w:id="73" w:author="César Gamboa" w:date="2019-11-25T09:13:00Z">
                  <w:rPr>
                    <w:rFonts w:ascii="Times New Roman" w:hAnsi="Times New Roman"/>
                    <w:w w:val="105"/>
                    <w:lang w:val="es-MX"/>
                  </w:rPr>
                </w:rPrChange>
              </w:rPr>
              <w:t xml:space="preserve">El campo actuarial también se </w:t>
            </w:r>
            <w:r w:rsidRPr="00BA6CC3">
              <w:rPr>
                <w:rFonts w:ascii="Arial" w:hAnsi="Arial" w:cs="Arial"/>
                <w:spacing w:val="-3"/>
                <w:w w:val="105"/>
                <w:sz w:val="20"/>
                <w:szCs w:val="20"/>
                <w:lang w:val="es-MX"/>
                <w:rPrChange w:id="74" w:author="César Gamboa" w:date="2019-11-25T09:13:00Z">
                  <w:rPr>
                    <w:rFonts w:ascii="Times New Roman" w:hAnsi="Times New Roman"/>
                    <w:spacing w:val="-3"/>
                    <w:w w:val="105"/>
                    <w:lang w:val="es-MX"/>
                  </w:rPr>
                </w:rPrChange>
              </w:rPr>
              <w:t xml:space="preserve">ve </w:t>
            </w:r>
            <w:r w:rsidRPr="00BA6CC3">
              <w:rPr>
                <w:rFonts w:ascii="Arial" w:hAnsi="Arial" w:cs="Arial"/>
                <w:w w:val="105"/>
                <w:sz w:val="20"/>
                <w:szCs w:val="20"/>
                <w:lang w:val="es-MX"/>
                <w:rPrChange w:id="75" w:author="César Gamboa" w:date="2019-11-25T09:13:00Z">
                  <w:rPr>
                    <w:rFonts w:ascii="Times New Roman" w:hAnsi="Times New Roman"/>
                    <w:w w:val="105"/>
                    <w:lang w:val="es-MX"/>
                  </w:rPr>
                </w:rPrChange>
              </w:rPr>
              <w:t>beneficiado al mejorar sus métodos de pronóstico, pues uno de sus campos de estudio es la mortalidad</w:t>
            </w:r>
            <w:r w:rsidR="00E35C1C" w:rsidRPr="00BA6CC3">
              <w:rPr>
                <w:rFonts w:ascii="Arial" w:hAnsi="Arial" w:cs="Arial"/>
                <w:w w:val="105"/>
                <w:sz w:val="20"/>
                <w:szCs w:val="20"/>
                <w:lang w:val="es-MX"/>
                <w:rPrChange w:id="76" w:author="César Gamboa" w:date="2019-11-25T09:13:00Z">
                  <w:rPr>
                    <w:rFonts w:ascii="Times New Roman" w:hAnsi="Times New Roman"/>
                    <w:w w:val="105"/>
                    <w:lang w:val="es-MX"/>
                  </w:rPr>
                </w:rPrChange>
              </w:rPr>
              <w:t>, ya que</w:t>
            </w:r>
            <w:r w:rsidRPr="00BA6CC3">
              <w:rPr>
                <w:rFonts w:ascii="Arial" w:hAnsi="Arial" w:cs="Arial"/>
                <w:w w:val="105"/>
                <w:sz w:val="20"/>
                <w:szCs w:val="20"/>
                <w:lang w:val="es-MX"/>
                <w:rPrChange w:id="77" w:author="César Gamboa" w:date="2019-11-25T09:13:00Z">
                  <w:rPr>
                    <w:rFonts w:ascii="Times New Roman" w:hAnsi="Times New Roman"/>
                    <w:w w:val="105"/>
                    <w:lang w:val="es-MX"/>
                  </w:rPr>
                </w:rPrChange>
              </w:rPr>
              <w:t xml:space="preserve"> representa un insumo de vital importancia para la planificación   y sostenibilidad de los sistemas de pensiones, servicios de salud tanto pública como privada, seguros de vida y asuntos hipotecarios</w:t>
            </w:r>
            <w:r w:rsidRPr="00BA6CC3">
              <w:rPr>
                <w:rFonts w:ascii="Arial" w:hAnsi="Arial" w:cs="Arial"/>
                <w:spacing w:val="2"/>
                <w:w w:val="105"/>
                <w:sz w:val="20"/>
                <w:szCs w:val="20"/>
                <w:lang w:val="es-MX"/>
                <w:rPrChange w:id="78" w:author="César Gamboa" w:date="2019-11-25T09:13:00Z">
                  <w:rPr>
                    <w:rFonts w:ascii="Times New Roman" w:hAnsi="Times New Roman"/>
                    <w:spacing w:val="2"/>
                    <w:w w:val="105"/>
                    <w:lang w:val="es-MX"/>
                  </w:rPr>
                </w:rPrChange>
              </w:rPr>
              <w:t xml:space="preserve"> </w:t>
            </w:r>
            <w:r w:rsidRPr="00BA6CC3">
              <w:rPr>
                <w:rFonts w:ascii="Arial" w:hAnsi="Arial" w:cs="Arial"/>
                <w:w w:val="105"/>
                <w:sz w:val="20"/>
                <w:szCs w:val="20"/>
                <w:lang w:val="es-MX"/>
                <w:rPrChange w:id="79" w:author="César Gamboa" w:date="2019-11-25T09:13:00Z">
                  <w:rPr>
                    <w:rFonts w:ascii="Times New Roman" w:hAnsi="Times New Roman"/>
                    <w:w w:val="105"/>
                    <w:lang w:val="es-MX"/>
                  </w:rPr>
                </w:rPrChange>
              </w:rPr>
              <w:t xml:space="preserve">(Rosero-Bixby </w:t>
            </w:r>
            <w:r w:rsidR="00D617CD" w:rsidRPr="00BA6CC3">
              <w:rPr>
                <w:rFonts w:ascii="Arial" w:hAnsi="Arial" w:cs="Arial"/>
                <w:sz w:val="20"/>
                <w:szCs w:val="20"/>
                <w:rPrChange w:id="80" w:author="César Gamboa" w:date="2019-11-25T09:13:00Z">
                  <w:rPr/>
                </w:rPrChange>
              </w:rPr>
              <w:fldChar w:fldCharType="begin"/>
            </w:r>
            <w:r w:rsidR="00D617CD" w:rsidRPr="00BA6CC3">
              <w:rPr>
                <w:rFonts w:ascii="Arial" w:hAnsi="Arial" w:cs="Arial"/>
                <w:sz w:val="20"/>
                <w:szCs w:val="20"/>
                <w:rPrChange w:id="81" w:author="César Gamboa" w:date="2019-11-25T09:13:00Z">
                  <w:rPr/>
                </w:rPrChange>
              </w:rPr>
              <w:instrText xml:space="preserve"> HYPERLINK \l "_bookmark51" </w:instrText>
            </w:r>
            <w:r w:rsidR="00D617CD" w:rsidRPr="00BA6CC3">
              <w:rPr>
                <w:rFonts w:ascii="Arial" w:hAnsi="Arial" w:cs="Arial"/>
                <w:sz w:val="20"/>
                <w:szCs w:val="20"/>
                <w:rPrChange w:id="82" w:author="César Gamboa" w:date="2019-11-25T09:13:00Z">
                  <w:rPr/>
                </w:rPrChange>
              </w:rPr>
              <w:fldChar w:fldCharType="separate"/>
            </w:r>
            <w:r w:rsidRPr="00BA6CC3">
              <w:rPr>
                <w:rFonts w:ascii="Arial" w:hAnsi="Arial" w:cs="Arial"/>
                <w:color w:val="0000FF"/>
                <w:w w:val="105"/>
                <w:sz w:val="20"/>
                <w:szCs w:val="20"/>
                <w:lang w:val="es-MX"/>
                <w:rPrChange w:id="83" w:author="César Gamboa" w:date="2019-11-25T09:13:00Z">
                  <w:rPr>
                    <w:rFonts w:ascii="Times New Roman" w:hAnsi="Times New Roman"/>
                    <w:color w:val="0000FF"/>
                    <w:w w:val="105"/>
                    <w:lang w:val="es-MX"/>
                  </w:rPr>
                </w:rPrChange>
              </w:rPr>
              <w:t>2018</w:t>
            </w:r>
            <w:r w:rsidR="00D617CD" w:rsidRPr="00BA6CC3">
              <w:rPr>
                <w:rFonts w:ascii="Arial" w:hAnsi="Arial" w:cs="Arial"/>
                <w:color w:val="0000FF"/>
                <w:w w:val="105"/>
                <w:sz w:val="20"/>
                <w:szCs w:val="20"/>
                <w:lang w:val="es-MX"/>
                <w:rPrChange w:id="84" w:author="César Gamboa" w:date="2019-11-25T09:13:00Z">
                  <w:rPr>
                    <w:rFonts w:ascii="Times New Roman" w:hAnsi="Times New Roman"/>
                    <w:color w:val="0000FF"/>
                    <w:w w:val="105"/>
                    <w:lang w:val="es-MX"/>
                  </w:rPr>
                </w:rPrChange>
              </w:rPr>
              <w:fldChar w:fldCharType="end"/>
            </w:r>
            <w:r w:rsidRPr="00BA6CC3">
              <w:rPr>
                <w:rFonts w:ascii="Arial" w:hAnsi="Arial" w:cs="Arial"/>
                <w:w w:val="105"/>
                <w:sz w:val="20"/>
                <w:szCs w:val="20"/>
                <w:lang w:val="es-MX"/>
                <w:rPrChange w:id="85" w:author="César Gamboa" w:date="2019-11-25T09:13:00Z">
                  <w:rPr>
                    <w:rFonts w:ascii="Times New Roman" w:hAnsi="Times New Roman"/>
                    <w:w w:val="105"/>
                    <w:lang w:val="es-MX"/>
                  </w:rPr>
                </w:rPrChange>
              </w:rPr>
              <w:t>).</w:t>
            </w:r>
          </w:p>
          <w:p w14:paraId="7B34DB48" w14:textId="72AF4F6F" w:rsidR="00553AB4" w:rsidRPr="00BA6CC3" w:rsidRDefault="00553AB4" w:rsidP="002C50B4">
            <w:pPr>
              <w:spacing w:line="240" w:lineRule="auto"/>
              <w:jc w:val="both"/>
              <w:rPr>
                <w:rFonts w:ascii="Arial" w:hAnsi="Arial" w:cs="Arial"/>
                <w:sz w:val="20"/>
                <w:szCs w:val="20"/>
                <w:lang w:val="es-MX"/>
                <w:rPrChange w:id="86" w:author="César Gamboa" w:date="2019-11-25T09:13:00Z">
                  <w:rPr>
                    <w:rFonts w:ascii="Times New Roman" w:hAnsi="Times New Roman"/>
                    <w:lang w:val="es-MX"/>
                  </w:rPr>
                </w:rPrChange>
              </w:rPr>
            </w:pPr>
            <w:r w:rsidRPr="00BA6CC3">
              <w:rPr>
                <w:rFonts w:ascii="Arial" w:hAnsi="Arial" w:cs="Arial"/>
                <w:w w:val="105"/>
                <w:sz w:val="20"/>
                <w:szCs w:val="20"/>
                <w:lang w:val="es-MX"/>
                <w:rPrChange w:id="87" w:author="César Gamboa" w:date="2019-11-25T09:13:00Z">
                  <w:rPr>
                    <w:rFonts w:ascii="Times New Roman" w:hAnsi="Times New Roman"/>
                    <w:w w:val="105"/>
                    <w:lang w:val="es-MX"/>
                  </w:rPr>
                </w:rPrChange>
              </w:rPr>
              <w:t xml:space="preserve">Sin embargo, las series cronológicas por sí solas representan solo un insumo para abordar, como mínimo, tres objetivos básicos: 1) realizar análisis exploratorios </w:t>
            </w:r>
            <w:r w:rsidR="00E35C1C" w:rsidRPr="00BA6CC3">
              <w:rPr>
                <w:rFonts w:ascii="Arial" w:hAnsi="Arial" w:cs="Arial"/>
                <w:w w:val="105"/>
                <w:sz w:val="20"/>
                <w:szCs w:val="20"/>
                <w:lang w:val="es-MX"/>
                <w:rPrChange w:id="88" w:author="César Gamboa" w:date="2019-11-25T09:13:00Z">
                  <w:rPr>
                    <w:rFonts w:ascii="Times New Roman" w:hAnsi="Times New Roman"/>
                    <w:w w:val="105"/>
                    <w:lang w:val="es-MX"/>
                  </w:rPr>
                </w:rPrChange>
              </w:rPr>
              <w:t xml:space="preserve">usando </w:t>
            </w:r>
            <w:r w:rsidRPr="00BA6CC3">
              <w:rPr>
                <w:rFonts w:ascii="Arial" w:hAnsi="Arial" w:cs="Arial"/>
                <w:w w:val="105"/>
                <w:sz w:val="20"/>
                <w:szCs w:val="20"/>
                <w:lang w:val="es-MX"/>
                <w:rPrChange w:id="89" w:author="César Gamboa" w:date="2019-11-25T09:13:00Z">
                  <w:rPr>
                    <w:rFonts w:ascii="Times New Roman" w:hAnsi="Times New Roman"/>
                    <w:w w:val="105"/>
                    <w:lang w:val="es-MX"/>
                  </w:rPr>
                </w:rPrChange>
              </w:rPr>
              <w:t xml:space="preserve"> mediante métodos de visualización   y medidas de posición y variabilidad, como ver su crecimiento o decrecimiento a lo largo del tiempo, detectar valores atípicos o cambios drásticos en el nivel o </w:t>
            </w:r>
            <w:r w:rsidRPr="00BA6CC3">
              <w:rPr>
                <w:rFonts w:ascii="Arial" w:hAnsi="Arial" w:cs="Arial"/>
                <w:spacing w:val="-3"/>
                <w:w w:val="105"/>
                <w:sz w:val="20"/>
                <w:szCs w:val="20"/>
                <w:lang w:val="es-MX"/>
                <w:rPrChange w:id="90" w:author="César Gamboa" w:date="2019-11-25T09:13:00Z">
                  <w:rPr>
                    <w:rFonts w:ascii="Times New Roman" w:hAnsi="Times New Roman"/>
                    <w:spacing w:val="-3"/>
                    <w:w w:val="105"/>
                    <w:lang w:val="es-MX"/>
                  </w:rPr>
                </w:rPrChange>
              </w:rPr>
              <w:t xml:space="preserve">valor </w:t>
            </w:r>
            <w:r w:rsidRPr="00BA6CC3">
              <w:rPr>
                <w:rFonts w:ascii="Arial" w:hAnsi="Arial" w:cs="Arial"/>
                <w:w w:val="105"/>
                <w:sz w:val="20"/>
                <w:szCs w:val="20"/>
                <w:lang w:val="es-MX"/>
                <w:rPrChange w:id="91" w:author="César Gamboa" w:date="2019-11-25T09:13:00Z">
                  <w:rPr>
                    <w:rFonts w:ascii="Times New Roman" w:hAnsi="Times New Roman"/>
                    <w:w w:val="105"/>
                    <w:lang w:val="es-MX"/>
                  </w:rPr>
                </w:rPrChange>
              </w:rPr>
              <w:t>medio de la serie, 2) generar modelos estadísticos que sirvan como un</w:t>
            </w:r>
            <w:r w:rsidR="00E35C1C" w:rsidRPr="00BA6CC3">
              <w:rPr>
                <w:rFonts w:ascii="Arial" w:hAnsi="Arial" w:cs="Arial"/>
                <w:w w:val="105"/>
                <w:sz w:val="20"/>
                <w:szCs w:val="20"/>
                <w:lang w:val="es-MX"/>
                <w:rPrChange w:id="92" w:author="César Gamboa" w:date="2019-11-25T09:13:00Z">
                  <w:rPr>
                    <w:rFonts w:ascii="Times New Roman" w:hAnsi="Times New Roman"/>
                    <w:w w:val="105"/>
                    <w:lang w:val="es-MX"/>
                  </w:rPr>
                </w:rPrChange>
              </w:rPr>
              <w:t>a</w:t>
            </w:r>
            <w:r w:rsidRPr="00BA6CC3">
              <w:rPr>
                <w:rFonts w:ascii="Arial" w:hAnsi="Arial" w:cs="Arial"/>
                <w:w w:val="105"/>
                <w:sz w:val="20"/>
                <w:szCs w:val="20"/>
                <w:lang w:val="es-MX"/>
                <w:rPrChange w:id="93" w:author="César Gamboa" w:date="2019-11-25T09:13:00Z">
                  <w:rPr>
                    <w:rFonts w:ascii="Times New Roman" w:hAnsi="Times New Roman"/>
                    <w:w w:val="105"/>
                    <w:lang w:val="es-MX"/>
                  </w:rPr>
                </w:rPrChange>
              </w:rPr>
              <w:t xml:space="preserve"> simplificación de la realidad, y 3) generar pronósticos para los posibles valores</w:t>
            </w:r>
            <w:r w:rsidRPr="00BA6CC3">
              <w:rPr>
                <w:rFonts w:ascii="Arial" w:hAnsi="Arial" w:cs="Arial"/>
                <w:spacing w:val="14"/>
                <w:w w:val="105"/>
                <w:sz w:val="20"/>
                <w:szCs w:val="20"/>
                <w:lang w:val="es-MX"/>
                <w:rPrChange w:id="94" w:author="César Gamboa" w:date="2019-11-25T09:13:00Z">
                  <w:rPr>
                    <w:rFonts w:ascii="Times New Roman" w:hAnsi="Times New Roman"/>
                    <w:spacing w:val="14"/>
                    <w:w w:val="105"/>
                    <w:lang w:val="es-MX"/>
                  </w:rPr>
                </w:rPrChange>
              </w:rPr>
              <w:t xml:space="preserve"> </w:t>
            </w:r>
            <w:r w:rsidRPr="00BA6CC3">
              <w:rPr>
                <w:rFonts w:ascii="Arial" w:hAnsi="Arial" w:cs="Arial"/>
                <w:w w:val="105"/>
                <w:sz w:val="20"/>
                <w:szCs w:val="20"/>
                <w:lang w:val="es-MX"/>
                <w:rPrChange w:id="95" w:author="César Gamboa" w:date="2019-11-25T09:13:00Z">
                  <w:rPr>
                    <w:rFonts w:ascii="Times New Roman" w:hAnsi="Times New Roman"/>
                    <w:w w:val="105"/>
                    <w:lang w:val="es-MX"/>
                  </w:rPr>
                </w:rPrChange>
              </w:rPr>
              <w:t>futuros</w:t>
            </w:r>
            <w:r w:rsidRPr="00BA6CC3">
              <w:rPr>
                <w:rFonts w:ascii="Arial" w:hAnsi="Arial" w:cs="Arial"/>
                <w:spacing w:val="15"/>
                <w:w w:val="105"/>
                <w:sz w:val="20"/>
                <w:szCs w:val="20"/>
                <w:lang w:val="es-MX"/>
                <w:rPrChange w:id="96" w:author="César Gamboa" w:date="2019-11-25T09:13:00Z">
                  <w:rPr>
                    <w:rFonts w:ascii="Times New Roman" w:hAnsi="Times New Roman"/>
                    <w:spacing w:val="15"/>
                    <w:w w:val="105"/>
                    <w:lang w:val="es-MX"/>
                  </w:rPr>
                </w:rPrChange>
              </w:rPr>
              <w:t xml:space="preserve"> </w:t>
            </w:r>
            <w:r w:rsidRPr="00BA6CC3">
              <w:rPr>
                <w:rFonts w:ascii="Arial" w:hAnsi="Arial" w:cs="Arial"/>
                <w:w w:val="105"/>
                <w:sz w:val="20"/>
                <w:szCs w:val="20"/>
                <w:lang w:val="es-MX"/>
                <w:rPrChange w:id="97" w:author="César Gamboa" w:date="2019-11-25T09:13:00Z">
                  <w:rPr>
                    <w:rFonts w:ascii="Times New Roman" w:hAnsi="Times New Roman"/>
                    <w:w w:val="105"/>
                    <w:lang w:val="es-MX"/>
                  </w:rPr>
                </w:rPrChange>
              </w:rPr>
              <w:t>que</w:t>
            </w:r>
            <w:r w:rsidRPr="00BA6CC3">
              <w:rPr>
                <w:rFonts w:ascii="Arial" w:hAnsi="Arial" w:cs="Arial"/>
                <w:spacing w:val="14"/>
                <w:w w:val="105"/>
                <w:sz w:val="20"/>
                <w:szCs w:val="20"/>
                <w:lang w:val="es-MX"/>
                <w:rPrChange w:id="98" w:author="César Gamboa" w:date="2019-11-25T09:13:00Z">
                  <w:rPr>
                    <w:rFonts w:ascii="Times New Roman" w:hAnsi="Times New Roman"/>
                    <w:spacing w:val="14"/>
                    <w:w w:val="105"/>
                    <w:lang w:val="es-MX"/>
                  </w:rPr>
                </w:rPrChange>
              </w:rPr>
              <w:t xml:space="preserve"> </w:t>
            </w:r>
            <w:r w:rsidRPr="00BA6CC3">
              <w:rPr>
                <w:rFonts w:ascii="Arial" w:hAnsi="Arial" w:cs="Arial"/>
                <w:w w:val="105"/>
                <w:sz w:val="20"/>
                <w:szCs w:val="20"/>
                <w:lang w:val="es-MX"/>
                <w:rPrChange w:id="99" w:author="César Gamboa" w:date="2019-11-25T09:13:00Z">
                  <w:rPr>
                    <w:rFonts w:ascii="Times New Roman" w:hAnsi="Times New Roman"/>
                    <w:w w:val="105"/>
                    <w:lang w:val="es-MX"/>
                  </w:rPr>
                </w:rPrChange>
              </w:rPr>
              <w:t>tomará</w:t>
            </w:r>
            <w:r w:rsidRPr="00BA6CC3">
              <w:rPr>
                <w:rFonts w:ascii="Arial" w:hAnsi="Arial" w:cs="Arial"/>
                <w:spacing w:val="15"/>
                <w:w w:val="105"/>
                <w:sz w:val="20"/>
                <w:szCs w:val="20"/>
                <w:lang w:val="es-MX"/>
                <w:rPrChange w:id="100" w:author="César Gamboa" w:date="2019-11-25T09:13:00Z">
                  <w:rPr>
                    <w:rFonts w:ascii="Times New Roman" w:hAnsi="Times New Roman"/>
                    <w:spacing w:val="15"/>
                    <w:w w:val="105"/>
                    <w:lang w:val="es-MX"/>
                  </w:rPr>
                </w:rPrChange>
              </w:rPr>
              <w:t xml:space="preserve"> </w:t>
            </w:r>
            <w:r w:rsidRPr="00BA6CC3">
              <w:rPr>
                <w:rFonts w:ascii="Arial" w:hAnsi="Arial" w:cs="Arial"/>
                <w:w w:val="105"/>
                <w:sz w:val="20"/>
                <w:szCs w:val="20"/>
                <w:lang w:val="es-MX"/>
                <w:rPrChange w:id="101" w:author="César Gamboa" w:date="2019-11-25T09:13:00Z">
                  <w:rPr>
                    <w:rFonts w:ascii="Times New Roman" w:hAnsi="Times New Roman"/>
                    <w:w w:val="105"/>
                    <w:lang w:val="es-MX"/>
                  </w:rPr>
                </w:rPrChange>
              </w:rPr>
              <w:t>el</w:t>
            </w:r>
            <w:r w:rsidRPr="00BA6CC3">
              <w:rPr>
                <w:rFonts w:ascii="Arial" w:hAnsi="Arial" w:cs="Arial"/>
                <w:spacing w:val="14"/>
                <w:w w:val="105"/>
                <w:sz w:val="20"/>
                <w:szCs w:val="20"/>
                <w:lang w:val="es-MX"/>
                <w:rPrChange w:id="102" w:author="César Gamboa" w:date="2019-11-25T09:13:00Z">
                  <w:rPr>
                    <w:rFonts w:ascii="Times New Roman" w:hAnsi="Times New Roman"/>
                    <w:spacing w:val="14"/>
                    <w:w w:val="105"/>
                    <w:lang w:val="es-MX"/>
                  </w:rPr>
                </w:rPrChange>
              </w:rPr>
              <w:t xml:space="preserve"> </w:t>
            </w:r>
            <w:r w:rsidRPr="00BA6CC3">
              <w:rPr>
                <w:rFonts w:ascii="Arial" w:hAnsi="Arial" w:cs="Arial"/>
                <w:w w:val="105"/>
                <w:sz w:val="20"/>
                <w:szCs w:val="20"/>
                <w:lang w:val="es-MX"/>
                <w:rPrChange w:id="103" w:author="César Gamboa" w:date="2019-11-25T09:13:00Z">
                  <w:rPr>
                    <w:rFonts w:ascii="Times New Roman" w:hAnsi="Times New Roman"/>
                    <w:w w:val="105"/>
                    <w:lang w:val="es-MX"/>
                  </w:rPr>
                </w:rPrChange>
              </w:rPr>
              <w:t>problema</w:t>
            </w:r>
            <w:r w:rsidRPr="00BA6CC3">
              <w:rPr>
                <w:rFonts w:ascii="Arial" w:hAnsi="Arial" w:cs="Arial"/>
                <w:spacing w:val="15"/>
                <w:w w:val="105"/>
                <w:sz w:val="20"/>
                <w:szCs w:val="20"/>
                <w:lang w:val="es-MX"/>
                <w:rPrChange w:id="104" w:author="César Gamboa" w:date="2019-11-25T09:13:00Z">
                  <w:rPr>
                    <w:rFonts w:ascii="Times New Roman" w:hAnsi="Times New Roman"/>
                    <w:spacing w:val="15"/>
                    <w:w w:val="105"/>
                    <w:lang w:val="es-MX"/>
                  </w:rPr>
                </w:rPrChange>
              </w:rPr>
              <w:t xml:space="preserve"> </w:t>
            </w:r>
            <w:r w:rsidRPr="00BA6CC3">
              <w:rPr>
                <w:rFonts w:ascii="Arial" w:hAnsi="Arial" w:cs="Arial"/>
                <w:w w:val="105"/>
                <w:sz w:val="20"/>
                <w:szCs w:val="20"/>
                <w:lang w:val="es-MX"/>
                <w:rPrChange w:id="105" w:author="César Gamboa" w:date="2019-11-25T09:13:00Z">
                  <w:rPr>
                    <w:rFonts w:ascii="Times New Roman" w:hAnsi="Times New Roman"/>
                    <w:w w:val="105"/>
                    <w:lang w:val="es-MX"/>
                  </w:rPr>
                </w:rPrChange>
              </w:rPr>
              <w:t>en</w:t>
            </w:r>
            <w:r w:rsidRPr="00BA6CC3">
              <w:rPr>
                <w:rFonts w:ascii="Arial" w:hAnsi="Arial" w:cs="Arial"/>
                <w:spacing w:val="14"/>
                <w:w w:val="105"/>
                <w:sz w:val="20"/>
                <w:szCs w:val="20"/>
                <w:lang w:val="es-MX"/>
                <w:rPrChange w:id="106" w:author="César Gamboa" w:date="2019-11-25T09:13:00Z">
                  <w:rPr>
                    <w:rFonts w:ascii="Times New Roman" w:hAnsi="Times New Roman"/>
                    <w:spacing w:val="14"/>
                    <w:w w:val="105"/>
                    <w:lang w:val="es-MX"/>
                  </w:rPr>
                </w:rPrChange>
              </w:rPr>
              <w:t xml:space="preserve"> </w:t>
            </w:r>
            <w:r w:rsidRPr="00BA6CC3">
              <w:rPr>
                <w:rFonts w:ascii="Arial" w:hAnsi="Arial" w:cs="Arial"/>
                <w:w w:val="105"/>
                <w:sz w:val="20"/>
                <w:szCs w:val="20"/>
                <w:lang w:val="es-MX"/>
                <w:rPrChange w:id="107" w:author="César Gamboa" w:date="2019-11-25T09:13:00Z">
                  <w:rPr>
                    <w:rFonts w:ascii="Times New Roman" w:hAnsi="Times New Roman"/>
                    <w:w w:val="105"/>
                    <w:lang w:val="es-MX"/>
                  </w:rPr>
                </w:rPrChange>
              </w:rPr>
              <w:t>cuestión</w:t>
            </w:r>
            <w:r w:rsidRPr="00BA6CC3">
              <w:rPr>
                <w:rFonts w:ascii="Arial" w:hAnsi="Arial" w:cs="Arial"/>
                <w:spacing w:val="15"/>
                <w:w w:val="105"/>
                <w:sz w:val="20"/>
                <w:szCs w:val="20"/>
                <w:lang w:val="es-MX"/>
                <w:rPrChange w:id="108" w:author="César Gamboa" w:date="2019-11-25T09:13:00Z">
                  <w:rPr>
                    <w:rFonts w:ascii="Times New Roman" w:hAnsi="Times New Roman"/>
                    <w:spacing w:val="15"/>
                    <w:w w:val="105"/>
                    <w:lang w:val="es-MX"/>
                  </w:rPr>
                </w:rPrChange>
              </w:rPr>
              <w:t xml:space="preserve"> </w:t>
            </w:r>
            <w:r w:rsidRPr="00BA6CC3">
              <w:rPr>
                <w:rFonts w:ascii="Arial" w:hAnsi="Arial" w:cs="Arial"/>
                <w:w w:val="105"/>
                <w:sz w:val="20"/>
                <w:szCs w:val="20"/>
                <w:lang w:val="es-MX"/>
                <w:rPrChange w:id="109" w:author="César Gamboa" w:date="2019-11-25T09:13:00Z">
                  <w:rPr>
                    <w:rFonts w:ascii="Times New Roman" w:hAnsi="Times New Roman"/>
                    <w:w w:val="105"/>
                    <w:lang w:val="es-MX"/>
                  </w:rPr>
                </w:rPrChange>
              </w:rPr>
              <w:t xml:space="preserve">(Hernández </w:t>
            </w:r>
            <w:r w:rsidR="00D617CD" w:rsidRPr="00BA6CC3">
              <w:rPr>
                <w:rFonts w:ascii="Arial" w:hAnsi="Arial" w:cs="Arial"/>
                <w:sz w:val="20"/>
                <w:szCs w:val="20"/>
                <w:rPrChange w:id="110" w:author="César Gamboa" w:date="2019-11-25T09:13:00Z">
                  <w:rPr/>
                </w:rPrChange>
              </w:rPr>
              <w:fldChar w:fldCharType="begin"/>
            </w:r>
            <w:r w:rsidR="00D617CD" w:rsidRPr="00BA6CC3">
              <w:rPr>
                <w:rFonts w:ascii="Arial" w:hAnsi="Arial" w:cs="Arial"/>
                <w:sz w:val="20"/>
                <w:szCs w:val="20"/>
                <w:rPrChange w:id="111" w:author="César Gamboa" w:date="2019-11-25T09:13:00Z">
                  <w:rPr/>
                </w:rPrChange>
              </w:rPr>
              <w:instrText xml:space="preserve"> HYPERLINK \l "_bookmark38" </w:instrText>
            </w:r>
            <w:r w:rsidR="00D617CD" w:rsidRPr="00BA6CC3">
              <w:rPr>
                <w:rFonts w:ascii="Arial" w:hAnsi="Arial" w:cs="Arial"/>
                <w:sz w:val="20"/>
                <w:szCs w:val="20"/>
                <w:rPrChange w:id="112" w:author="César Gamboa" w:date="2019-11-25T09:13:00Z">
                  <w:rPr/>
                </w:rPrChange>
              </w:rPr>
              <w:fldChar w:fldCharType="separate"/>
            </w:r>
            <w:r w:rsidRPr="00BA6CC3">
              <w:rPr>
                <w:rFonts w:ascii="Arial" w:hAnsi="Arial" w:cs="Arial"/>
                <w:color w:val="0000FF"/>
                <w:w w:val="105"/>
                <w:sz w:val="20"/>
                <w:szCs w:val="20"/>
                <w:lang w:val="es-MX"/>
                <w:rPrChange w:id="113" w:author="César Gamboa" w:date="2019-11-25T09:13:00Z">
                  <w:rPr>
                    <w:rFonts w:ascii="Times New Roman" w:hAnsi="Times New Roman"/>
                    <w:color w:val="0000FF"/>
                    <w:w w:val="105"/>
                    <w:lang w:val="es-MX"/>
                  </w:rPr>
                </w:rPrChange>
              </w:rPr>
              <w:t>2011b</w:t>
            </w:r>
            <w:r w:rsidR="00D617CD" w:rsidRPr="00BA6CC3">
              <w:rPr>
                <w:rFonts w:ascii="Arial" w:hAnsi="Arial" w:cs="Arial"/>
                <w:color w:val="0000FF"/>
                <w:w w:val="105"/>
                <w:sz w:val="20"/>
                <w:szCs w:val="20"/>
                <w:lang w:val="es-MX"/>
                <w:rPrChange w:id="114" w:author="César Gamboa" w:date="2019-11-25T09:13:00Z">
                  <w:rPr>
                    <w:rFonts w:ascii="Times New Roman" w:hAnsi="Times New Roman"/>
                    <w:color w:val="0000FF"/>
                    <w:w w:val="105"/>
                    <w:lang w:val="es-MX"/>
                  </w:rPr>
                </w:rPrChange>
              </w:rPr>
              <w:fldChar w:fldCharType="end"/>
            </w:r>
            <w:r w:rsidRPr="00BA6CC3">
              <w:rPr>
                <w:rFonts w:ascii="Arial" w:hAnsi="Arial" w:cs="Arial"/>
                <w:w w:val="105"/>
                <w:sz w:val="20"/>
                <w:szCs w:val="20"/>
                <w:lang w:val="es-MX"/>
                <w:rPrChange w:id="115" w:author="César Gamboa" w:date="2019-11-25T09:13:00Z">
                  <w:rPr>
                    <w:rFonts w:ascii="Times New Roman" w:hAnsi="Times New Roman"/>
                    <w:w w:val="105"/>
                    <w:lang w:val="es-MX"/>
                  </w:rPr>
                </w:rPrChange>
              </w:rPr>
              <w:t>).</w:t>
            </w:r>
          </w:p>
          <w:p w14:paraId="35CD408F" w14:textId="77777777" w:rsidR="00553AB4" w:rsidRPr="00BA6CC3" w:rsidRDefault="00553AB4" w:rsidP="002C50B4">
            <w:pPr>
              <w:spacing w:line="240" w:lineRule="auto"/>
              <w:jc w:val="both"/>
              <w:rPr>
                <w:rFonts w:ascii="Arial" w:hAnsi="Arial" w:cs="Arial"/>
                <w:sz w:val="20"/>
                <w:szCs w:val="20"/>
                <w:lang w:val="es-MX"/>
                <w:rPrChange w:id="116" w:author="César Gamboa" w:date="2019-11-25T09:13:00Z">
                  <w:rPr>
                    <w:rFonts w:ascii="Times New Roman" w:hAnsi="Times New Roman"/>
                    <w:lang w:val="es-MX"/>
                  </w:rPr>
                </w:rPrChange>
              </w:rPr>
            </w:pPr>
            <w:r w:rsidRPr="00BA6CC3">
              <w:rPr>
                <w:rFonts w:ascii="Arial" w:hAnsi="Arial" w:cs="Arial"/>
                <w:w w:val="105"/>
                <w:sz w:val="20"/>
                <w:szCs w:val="20"/>
                <w:lang w:val="es-MX"/>
                <w:rPrChange w:id="117" w:author="César Gamboa" w:date="2019-11-25T09:13:00Z">
                  <w:rPr>
                    <w:rFonts w:ascii="Times New Roman" w:hAnsi="Times New Roman"/>
                    <w:w w:val="105"/>
                    <w:lang w:val="es-MX"/>
                  </w:rPr>
                </w:rPrChange>
              </w:rPr>
              <w:t xml:space="preserve">Los tres objetivos anteriores se trabajan de manera secuencial, pues es necesario realizar primero el análisis exploratorio de los datos para tener una noción global del panorama y así conocer la serie cronológica con la que se está trabajando. Una vez hecho esto, existen múltiples formas de generar modelos para estos datos, como por ejemplo los métodos de suavizamiento exponencial desarrollados en la década de 1950 (Brown </w:t>
            </w:r>
            <w:r w:rsidR="00D617CD" w:rsidRPr="00BA6CC3">
              <w:rPr>
                <w:rFonts w:ascii="Arial" w:hAnsi="Arial" w:cs="Arial"/>
                <w:sz w:val="20"/>
                <w:szCs w:val="20"/>
                <w:rPrChange w:id="118" w:author="César Gamboa" w:date="2019-11-25T09:13:00Z">
                  <w:rPr/>
                </w:rPrChange>
              </w:rPr>
              <w:fldChar w:fldCharType="begin"/>
            </w:r>
            <w:r w:rsidR="00D617CD" w:rsidRPr="00BA6CC3">
              <w:rPr>
                <w:rFonts w:ascii="Arial" w:hAnsi="Arial" w:cs="Arial"/>
                <w:sz w:val="20"/>
                <w:szCs w:val="20"/>
                <w:rPrChange w:id="119" w:author="César Gamboa" w:date="2019-11-25T09:13:00Z">
                  <w:rPr/>
                </w:rPrChange>
              </w:rPr>
              <w:instrText xml:space="preserve"> HYPERLINK \l "_bookmark32" </w:instrText>
            </w:r>
            <w:r w:rsidR="00D617CD" w:rsidRPr="00BA6CC3">
              <w:rPr>
                <w:rFonts w:ascii="Arial" w:hAnsi="Arial" w:cs="Arial"/>
                <w:sz w:val="20"/>
                <w:szCs w:val="20"/>
                <w:rPrChange w:id="120" w:author="César Gamboa" w:date="2019-11-25T09:13:00Z">
                  <w:rPr/>
                </w:rPrChange>
              </w:rPr>
              <w:fldChar w:fldCharType="separate"/>
            </w:r>
            <w:r w:rsidRPr="00BA6CC3">
              <w:rPr>
                <w:rFonts w:ascii="Arial" w:hAnsi="Arial" w:cs="Arial"/>
                <w:color w:val="0000FF"/>
                <w:w w:val="105"/>
                <w:sz w:val="20"/>
                <w:szCs w:val="20"/>
                <w:lang w:val="es-MX"/>
                <w:rPrChange w:id="121" w:author="César Gamboa" w:date="2019-11-25T09:13:00Z">
                  <w:rPr>
                    <w:rFonts w:ascii="Times New Roman" w:hAnsi="Times New Roman"/>
                    <w:color w:val="0000FF"/>
                    <w:w w:val="105"/>
                    <w:lang w:val="es-MX"/>
                  </w:rPr>
                </w:rPrChange>
              </w:rPr>
              <w:t>1956</w:t>
            </w:r>
            <w:r w:rsidR="00D617CD" w:rsidRPr="00BA6CC3">
              <w:rPr>
                <w:rFonts w:ascii="Arial" w:hAnsi="Arial" w:cs="Arial"/>
                <w:color w:val="0000FF"/>
                <w:w w:val="105"/>
                <w:sz w:val="20"/>
                <w:szCs w:val="20"/>
                <w:lang w:val="es-MX"/>
                <w:rPrChange w:id="122" w:author="César Gamboa" w:date="2019-11-25T09:13:00Z">
                  <w:rPr>
                    <w:rFonts w:ascii="Times New Roman" w:hAnsi="Times New Roman"/>
                    <w:color w:val="0000FF"/>
                    <w:w w:val="105"/>
                    <w:lang w:val="es-MX"/>
                  </w:rPr>
                </w:rPrChange>
              </w:rPr>
              <w:fldChar w:fldCharType="end"/>
            </w:r>
            <w:r w:rsidRPr="00BA6CC3">
              <w:rPr>
                <w:rFonts w:ascii="Arial" w:hAnsi="Arial" w:cs="Arial"/>
                <w:w w:val="105"/>
                <w:sz w:val="20"/>
                <w:szCs w:val="20"/>
                <w:lang w:val="es-MX"/>
                <w:rPrChange w:id="123" w:author="César Gamboa" w:date="2019-11-25T09:13:00Z">
                  <w:rPr>
                    <w:rFonts w:ascii="Times New Roman" w:hAnsi="Times New Roman"/>
                    <w:w w:val="105"/>
                    <w:lang w:val="es-MX"/>
                  </w:rPr>
                </w:rPrChange>
              </w:rPr>
              <w:t xml:space="preserve">), modelos de regresión para series temporales (Kedem y Fokianos  </w:t>
            </w:r>
            <w:r w:rsidRPr="00BA6CC3">
              <w:rPr>
                <w:rFonts w:ascii="Arial" w:hAnsi="Arial" w:cs="Arial"/>
                <w:color w:val="0000FF"/>
                <w:w w:val="105"/>
                <w:sz w:val="20"/>
                <w:szCs w:val="20"/>
                <w:lang w:val="es-MX"/>
                <w:rPrChange w:id="124" w:author="César Gamboa" w:date="2019-11-25T09:13:00Z">
                  <w:rPr>
                    <w:rFonts w:ascii="Times New Roman" w:hAnsi="Times New Roman"/>
                    <w:color w:val="0000FF"/>
                    <w:w w:val="105"/>
                    <w:lang w:val="es-MX"/>
                  </w:rPr>
                </w:rPrChange>
              </w:rPr>
              <w:t>2005</w:t>
            </w:r>
            <w:r w:rsidR="00D617CD" w:rsidRPr="00BA6CC3">
              <w:rPr>
                <w:rFonts w:ascii="Arial" w:hAnsi="Arial" w:cs="Arial"/>
                <w:sz w:val="20"/>
                <w:szCs w:val="20"/>
                <w:rPrChange w:id="125" w:author="César Gamboa" w:date="2019-11-25T09:13:00Z">
                  <w:rPr/>
                </w:rPrChange>
              </w:rPr>
              <w:fldChar w:fldCharType="begin"/>
            </w:r>
            <w:r w:rsidR="00D617CD" w:rsidRPr="00BA6CC3">
              <w:rPr>
                <w:rFonts w:ascii="Arial" w:hAnsi="Arial" w:cs="Arial"/>
                <w:sz w:val="20"/>
                <w:szCs w:val="20"/>
                <w:rPrChange w:id="126" w:author="César Gamboa" w:date="2019-11-25T09:13:00Z">
                  <w:rPr/>
                </w:rPrChange>
              </w:rPr>
              <w:instrText xml:space="preserve"> HYPERLINK \l "_bookmark45" </w:instrText>
            </w:r>
            <w:r w:rsidR="00D617CD" w:rsidRPr="00BA6CC3">
              <w:rPr>
                <w:rFonts w:ascii="Arial" w:hAnsi="Arial" w:cs="Arial"/>
                <w:sz w:val="20"/>
                <w:szCs w:val="20"/>
                <w:rPrChange w:id="127" w:author="César Gamboa" w:date="2019-11-25T09:13:00Z">
                  <w:rPr/>
                </w:rPrChange>
              </w:rPr>
              <w:fldChar w:fldCharType="separate"/>
            </w:r>
            <w:r w:rsidRPr="00BA6CC3">
              <w:rPr>
                <w:rFonts w:ascii="Arial" w:hAnsi="Arial" w:cs="Arial"/>
                <w:w w:val="105"/>
                <w:sz w:val="20"/>
                <w:szCs w:val="20"/>
                <w:lang w:val="es-MX"/>
                <w:rPrChange w:id="128" w:author="César Gamboa" w:date="2019-11-25T09:13:00Z">
                  <w:rPr>
                    <w:rFonts w:ascii="Times New Roman" w:hAnsi="Times New Roman"/>
                    <w:w w:val="105"/>
                    <w:lang w:val="es-MX"/>
                  </w:rPr>
                </w:rPrChange>
              </w:rPr>
              <w:t>)</w:t>
            </w:r>
            <w:r w:rsidR="00D617CD" w:rsidRPr="00BA6CC3">
              <w:rPr>
                <w:rFonts w:ascii="Arial" w:hAnsi="Arial" w:cs="Arial"/>
                <w:w w:val="105"/>
                <w:sz w:val="20"/>
                <w:szCs w:val="20"/>
                <w:lang w:val="es-MX"/>
                <w:rPrChange w:id="129" w:author="César Gamboa" w:date="2019-11-25T09:13:00Z">
                  <w:rPr>
                    <w:rFonts w:ascii="Times New Roman" w:hAnsi="Times New Roman"/>
                    <w:w w:val="105"/>
                    <w:lang w:val="es-MX"/>
                  </w:rPr>
                </w:rPrChange>
              </w:rPr>
              <w:fldChar w:fldCharType="end"/>
            </w:r>
            <w:r w:rsidRPr="00BA6CC3">
              <w:rPr>
                <w:rFonts w:ascii="Arial" w:hAnsi="Arial" w:cs="Arial"/>
                <w:w w:val="105"/>
                <w:sz w:val="20"/>
                <w:szCs w:val="20"/>
                <w:lang w:val="es-MX"/>
                <w:rPrChange w:id="130" w:author="César Gamboa" w:date="2019-11-25T09:13:00Z">
                  <w:rPr>
                    <w:rFonts w:ascii="Times New Roman" w:hAnsi="Times New Roman"/>
                    <w:w w:val="105"/>
                    <w:lang w:val="es-MX"/>
                  </w:rPr>
                </w:rPrChange>
              </w:rPr>
              <w:t xml:space="preserve"> o los procesos autorregresivos integrados de medias móviles (ARIMA) (Box, Jenkins, y Reinsel </w:t>
            </w:r>
            <w:r w:rsidR="00D617CD" w:rsidRPr="00BA6CC3">
              <w:rPr>
                <w:rFonts w:ascii="Arial" w:hAnsi="Arial" w:cs="Arial"/>
                <w:sz w:val="20"/>
                <w:szCs w:val="20"/>
                <w:rPrChange w:id="131" w:author="César Gamboa" w:date="2019-11-25T09:13:00Z">
                  <w:rPr/>
                </w:rPrChange>
              </w:rPr>
              <w:fldChar w:fldCharType="begin"/>
            </w:r>
            <w:r w:rsidR="00D617CD" w:rsidRPr="00BA6CC3">
              <w:rPr>
                <w:rFonts w:ascii="Arial" w:hAnsi="Arial" w:cs="Arial"/>
                <w:sz w:val="20"/>
                <w:szCs w:val="20"/>
                <w:rPrChange w:id="132" w:author="César Gamboa" w:date="2019-11-25T09:13:00Z">
                  <w:rPr/>
                </w:rPrChange>
              </w:rPr>
              <w:instrText xml:space="preserve"> HYPERLINK \l "_bookmark31" </w:instrText>
            </w:r>
            <w:r w:rsidR="00D617CD" w:rsidRPr="00BA6CC3">
              <w:rPr>
                <w:rFonts w:ascii="Arial" w:hAnsi="Arial" w:cs="Arial"/>
                <w:sz w:val="20"/>
                <w:szCs w:val="20"/>
                <w:rPrChange w:id="133" w:author="César Gamboa" w:date="2019-11-25T09:13:00Z">
                  <w:rPr/>
                </w:rPrChange>
              </w:rPr>
              <w:fldChar w:fldCharType="separate"/>
            </w:r>
            <w:r w:rsidRPr="00BA6CC3">
              <w:rPr>
                <w:rFonts w:ascii="Arial" w:hAnsi="Arial" w:cs="Arial"/>
                <w:color w:val="0000FF"/>
                <w:w w:val="105"/>
                <w:sz w:val="20"/>
                <w:szCs w:val="20"/>
                <w:lang w:val="es-MX"/>
                <w:rPrChange w:id="134" w:author="César Gamboa" w:date="2019-11-25T09:13:00Z">
                  <w:rPr>
                    <w:rFonts w:ascii="Times New Roman" w:hAnsi="Times New Roman"/>
                    <w:color w:val="0000FF"/>
                    <w:w w:val="105"/>
                    <w:lang w:val="es-MX"/>
                  </w:rPr>
                </w:rPrChange>
              </w:rPr>
              <w:t>1994</w:t>
            </w:r>
            <w:r w:rsidRPr="00BA6CC3">
              <w:rPr>
                <w:rFonts w:ascii="Arial" w:hAnsi="Arial" w:cs="Arial"/>
                <w:w w:val="105"/>
                <w:sz w:val="20"/>
                <w:szCs w:val="20"/>
                <w:lang w:val="es-MX"/>
                <w:rPrChange w:id="135" w:author="César Gamboa" w:date="2019-11-25T09:13:00Z">
                  <w:rPr>
                    <w:rFonts w:ascii="Times New Roman" w:hAnsi="Times New Roman"/>
                    <w:w w:val="105"/>
                    <w:lang w:val="es-MX"/>
                  </w:rPr>
                </w:rPrChange>
              </w:rPr>
              <w:t>).</w:t>
            </w:r>
            <w:r w:rsidR="00D617CD" w:rsidRPr="00BA6CC3">
              <w:rPr>
                <w:rFonts w:ascii="Arial" w:hAnsi="Arial" w:cs="Arial"/>
                <w:w w:val="105"/>
                <w:sz w:val="20"/>
                <w:szCs w:val="20"/>
                <w:lang w:val="es-MX"/>
                <w:rPrChange w:id="136" w:author="César Gamboa" w:date="2019-11-25T09:13:00Z">
                  <w:rPr>
                    <w:rFonts w:ascii="Times New Roman" w:hAnsi="Times New Roman"/>
                    <w:w w:val="105"/>
                    <w:lang w:val="es-MX"/>
                  </w:rPr>
                </w:rPrChange>
              </w:rPr>
              <w:fldChar w:fldCharType="end"/>
            </w:r>
            <w:r w:rsidRPr="00BA6CC3">
              <w:rPr>
                <w:rFonts w:ascii="Arial" w:hAnsi="Arial" w:cs="Arial"/>
                <w:w w:val="105"/>
                <w:sz w:val="20"/>
                <w:szCs w:val="20"/>
                <w:lang w:val="es-MX"/>
                <w:rPrChange w:id="137" w:author="César Gamboa" w:date="2019-11-25T09:13:00Z">
                  <w:rPr>
                    <w:rFonts w:ascii="Times New Roman" w:hAnsi="Times New Roman"/>
                    <w:w w:val="105"/>
                    <w:lang w:val="es-MX"/>
                  </w:rPr>
                </w:rPrChange>
              </w:rPr>
              <w:t xml:space="preserve"> Cuando se ha establecido el modelo, los pronósticos son utilizados en instituciones públicas, gobiernos municipales, instituciones del </w:t>
            </w:r>
            <w:r w:rsidRPr="00BA6CC3">
              <w:rPr>
                <w:rFonts w:ascii="Arial" w:hAnsi="Arial" w:cs="Arial"/>
                <w:w w:val="105"/>
                <w:sz w:val="20"/>
                <w:szCs w:val="20"/>
                <w:lang w:val="es-MX"/>
                <w:rPrChange w:id="138" w:author="César Gamboa" w:date="2019-11-25T09:13:00Z">
                  <w:rPr>
                    <w:rFonts w:ascii="Times New Roman" w:hAnsi="Times New Roman"/>
                    <w:w w:val="105"/>
                    <w:lang w:val="es-MX"/>
                  </w:rPr>
                </w:rPrChange>
              </w:rPr>
              <w:lastRenderedPageBreak/>
              <w:t xml:space="preserve">sector privado, centros académicos, población civil, centros nacionales o regionales de investigación y ONG dedicadas al desarrollo social.  Si las entidades previamente mencionadas cuentan con proyecciones de calidad, la puesta en marcha de sus respectivos planes tendrá un impacto </w:t>
            </w:r>
            <w:r w:rsidRPr="00BA6CC3">
              <w:rPr>
                <w:rFonts w:ascii="Arial" w:hAnsi="Arial" w:cs="Arial"/>
                <w:spacing w:val="-3"/>
                <w:w w:val="105"/>
                <w:sz w:val="20"/>
                <w:szCs w:val="20"/>
                <w:lang w:val="es-MX"/>
                <w:rPrChange w:id="139" w:author="César Gamboa" w:date="2019-11-25T09:13:00Z">
                  <w:rPr>
                    <w:rFonts w:ascii="Times New Roman" w:hAnsi="Times New Roman"/>
                    <w:spacing w:val="-3"/>
                    <w:w w:val="105"/>
                    <w:lang w:val="es-MX"/>
                  </w:rPr>
                </w:rPrChange>
              </w:rPr>
              <w:t xml:space="preserve">mayor </w:t>
            </w:r>
            <w:proofErr w:type="gramStart"/>
            <w:r w:rsidRPr="00BA6CC3">
              <w:rPr>
                <w:rFonts w:ascii="Arial" w:hAnsi="Arial" w:cs="Arial"/>
                <w:spacing w:val="-3"/>
                <w:w w:val="105"/>
                <w:sz w:val="20"/>
                <w:szCs w:val="20"/>
                <w:lang w:val="es-MX"/>
                <w:rPrChange w:id="140" w:author="César Gamboa" w:date="2019-11-25T09:13:00Z">
                  <w:rPr>
                    <w:rFonts w:ascii="Times New Roman" w:hAnsi="Times New Roman"/>
                    <w:spacing w:val="-3"/>
                    <w:w w:val="105"/>
                    <w:lang w:val="es-MX"/>
                  </w:rPr>
                </w:rPrChange>
              </w:rPr>
              <w:t>y</w:t>
            </w:r>
            <w:r w:rsidRPr="00BA6CC3">
              <w:rPr>
                <w:rFonts w:ascii="Arial" w:hAnsi="Arial" w:cs="Arial"/>
                <w:w w:val="105"/>
                <w:sz w:val="20"/>
                <w:szCs w:val="20"/>
                <w:lang w:val="es-MX"/>
                <w:rPrChange w:id="141" w:author="César Gamboa" w:date="2019-11-25T09:13:00Z">
                  <w:rPr>
                    <w:rFonts w:ascii="Times New Roman" w:hAnsi="Times New Roman"/>
                    <w:w w:val="105"/>
                    <w:lang w:val="es-MX"/>
                  </w:rPr>
                </w:rPrChange>
              </w:rPr>
              <w:t xml:space="preserve">  más</w:t>
            </w:r>
            <w:proofErr w:type="gramEnd"/>
            <w:r w:rsidRPr="00BA6CC3">
              <w:rPr>
                <w:rFonts w:ascii="Arial" w:hAnsi="Arial" w:cs="Arial"/>
                <w:spacing w:val="13"/>
                <w:w w:val="105"/>
                <w:sz w:val="20"/>
                <w:szCs w:val="20"/>
                <w:lang w:val="es-MX"/>
                <w:rPrChange w:id="142" w:author="César Gamboa" w:date="2019-11-25T09:13:00Z">
                  <w:rPr>
                    <w:rFonts w:ascii="Times New Roman" w:hAnsi="Times New Roman"/>
                    <w:spacing w:val="13"/>
                    <w:w w:val="105"/>
                    <w:lang w:val="es-MX"/>
                  </w:rPr>
                </w:rPrChange>
              </w:rPr>
              <w:t xml:space="preserve"> </w:t>
            </w:r>
            <w:r w:rsidRPr="00BA6CC3">
              <w:rPr>
                <w:rFonts w:ascii="Arial" w:hAnsi="Arial" w:cs="Arial"/>
                <w:w w:val="105"/>
                <w:sz w:val="20"/>
                <w:szCs w:val="20"/>
                <w:lang w:val="es-MX"/>
                <w:rPrChange w:id="143" w:author="César Gamboa" w:date="2019-11-25T09:13:00Z">
                  <w:rPr>
                    <w:rFonts w:ascii="Times New Roman" w:hAnsi="Times New Roman"/>
                    <w:w w:val="105"/>
                    <w:lang w:val="es-MX"/>
                  </w:rPr>
                </w:rPrChange>
              </w:rPr>
              <w:t>efectivo.</w:t>
            </w:r>
          </w:p>
          <w:p w14:paraId="1E327AE7" w14:textId="0258F6B0" w:rsidR="00553AB4" w:rsidRPr="00BA6CC3" w:rsidRDefault="00553AB4" w:rsidP="002C50B4">
            <w:pPr>
              <w:spacing w:line="240" w:lineRule="auto"/>
              <w:jc w:val="both"/>
              <w:rPr>
                <w:rFonts w:ascii="Arial" w:hAnsi="Arial" w:cs="Arial"/>
                <w:sz w:val="20"/>
                <w:szCs w:val="20"/>
                <w:lang w:val="es-MX"/>
                <w:rPrChange w:id="144" w:author="César Gamboa" w:date="2019-11-25T09:13:00Z">
                  <w:rPr>
                    <w:rFonts w:ascii="Times New Roman" w:hAnsi="Times New Roman"/>
                    <w:lang w:val="es-MX"/>
                  </w:rPr>
                </w:rPrChange>
              </w:rPr>
            </w:pPr>
            <w:r w:rsidRPr="00BA6CC3">
              <w:rPr>
                <w:rFonts w:ascii="Arial" w:hAnsi="Arial" w:cs="Arial"/>
                <w:w w:val="105"/>
                <w:sz w:val="20"/>
                <w:szCs w:val="20"/>
                <w:lang w:val="es-MX"/>
                <w:rPrChange w:id="145" w:author="César Gamboa" w:date="2019-11-25T09:13:00Z">
                  <w:rPr>
                    <w:rFonts w:ascii="Times New Roman" w:hAnsi="Times New Roman"/>
                    <w:w w:val="105"/>
                    <w:lang w:val="es-MX"/>
                  </w:rPr>
                </w:rPrChange>
              </w:rPr>
              <w:t>De lo anterior</w:t>
            </w:r>
            <w:r w:rsidR="00E35C1C" w:rsidRPr="00BA6CC3">
              <w:rPr>
                <w:rFonts w:ascii="Arial" w:hAnsi="Arial" w:cs="Arial"/>
                <w:w w:val="105"/>
                <w:sz w:val="20"/>
                <w:szCs w:val="20"/>
                <w:lang w:val="es-MX"/>
                <w:rPrChange w:id="146" w:author="César Gamboa" w:date="2019-11-25T09:13:00Z">
                  <w:rPr>
                    <w:rFonts w:ascii="Times New Roman" w:hAnsi="Times New Roman"/>
                    <w:w w:val="105"/>
                    <w:lang w:val="es-MX"/>
                  </w:rPr>
                </w:rPrChange>
              </w:rPr>
              <w:t xml:space="preserve"> debe rescatarse que</w:t>
            </w:r>
            <w:r w:rsidRPr="00BA6CC3">
              <w:rPr>
                <w:rFonts w:ascii="Arial" w:hAnsi="Arial" w:cs="Arial"/>
                <w:w w:val="105"/>
                <w:sz w:val="20"/>
                <w:szCs w:val="20"/>
                <w:lang w:val="es-MX"/>
                <w:rPrChange w:id="147" w:author="César Gamboa" w:date="2019-11-25T09:13:00Z">
                  <w:rPr>
                    <w:rFonts w:ascii="Times New Roman" w:hAnsi="Times New Roman"/>
                    <w:w w:val="105"/>
                    <w:lang w:val="es-MX"/>
                  </w:rPr>
                </w:rPrChange>
              </w:rPr>
              <w:t xml:space="preserve"> generar un modelo adecuado es fundamental para </w:t>
            </w:r>
            <w:proofErr w:type="gramStart"/>
            <w:r w:rsidRPr="00BA6CC3">
              <w:rPr>
                <w:rFonts w:ascii="Arial" w:hAnsi="Arial" w:cs="Arial"/>
                <w:w w:val="105"/>
                <w:sz w:val="20"/>
                <w:szCs w:val="20"/>
                <w:lang w:val="es-MX"/>
                <w:rPrChange w:id="148" w:author="César Gamboa" w:date="2019-11-25T09:13:00Z">
                  <w:rPr>
                    <w:rFonts w:ascii="Times New Roman" w:hAnsi="Times New Roman"/>
                    <w:w w:val="105"/>
                    <w:lang w:val="es-MX"/>
                  </w:rPr>
                </w:rPrChange>
              </w:rPr>
              <w:t>obtener  un</w:t>
            </w:r>
            <w:proofErr w:type="gramEnd"/>
            <w:r w:rsidRPr="00BA6CC3">
              <w:rPr>
                <w:rFonts w:ascii="Arial" w:hAnsi="Arial" w:cs="Arial"/>
                <w:w w:val="105"/>
                <w:sz w:val="20"/>
                <w:szCs w:val="20"/>
                <w:lang w:val="es-MX"/>
                <w:rPrChange w:id="149" w:author="César Gamboa" w:date="2019-11-25T09:13:00Z">
                  <w:rPr>
                    <w:rFonts w:ascii="Times New Roman" w:hAnsi="Times New Roman"/>
                    <w:w w:val="105"/>
                    <w:lang w:val="es-MX"/>
                  </w:rPr>
                </w:rPrChange>
              </w:rPr>
              <w:t xml:space="preserve">  pronóstico  de  calidad y es aquí donde resulta importante mencionar una diferencia </w:t>
            </w:r>
            <w:r w:rsidRPr="00BA6CC3">
              <w:rPr>
                <w:rFonts w:ascii="Arial" w:hAnsi="Arial" w:cs="Arial"/>
                <w:spacing w:val="-3"/>
                <w:w w:val="105"/>
                <w:sz w:val="20"/>
                <w:szCs w:val="20"/>
                <w:lang w:val="es-MX"/>
                <w:rPrChange w:id="150" w:author="César Gamboa" w:date="2019-11-25T09:13:00Z">
                  <w:rPr>
                    <w:rFonts w:ascii="Times New Roman" w:hAnsi="Times New Roman"/>
                    <w:spacing w:val="-3"/>
                    <w:w w:val="105"/>
                    <w:lang w:val="es-MX"/>
                  </w:rPr>
                </w:rPrChange>
              </w:rPr>
              <w:t xml:space="preserve">clave </w:t>
            </w:r>
            <w:r w:rsidRPr="00BA6CC3">
              <w:rPr>
                <w:rFonts w:ascii="Arial" w:hAnsi="Arial" w:cs="Arial"/>
                <w:w w:val="105"/>
                <w:sz w:val="20"/>
                <w:szCs w:val="20"/>
                <w:lang w:val="es-MX"/>
                <w:rPrChange w:id="151" w:author="César Gamboa" w:date="2019-11-25T09:13:00Z">
                  <w:rPr>
                    <w:rFonts w:ascii="Times New Roman" w:hAnsi="Times New Roman"/>
                    <w:w w:val="105"/>
                    <w:lang w:val="es-MX"/>
                  </w:rPr>
                </w:rPrChange>
              </w:rPr>
              <w:t xml:space="preserve">entre los dos modelos clásicos más </w:t>
            </w:r>
            <w:r w:rsidRPr="00BA6CC3">
              <w:rPr>
                <w:rFonts w:ascii="Arial" w:hAnsi="Arial" w:cs="Arial"/>
                <w:spacing w:val="-8"/>
                <w:w w:val="105"/>
                <w:sz w:val="20"/>
                <w:szCs w:val="20"/>
                <w:lang w:val="es-MX"/>
                <w:rPrChange w:id="152" w:author="César Gamboa" w:date="2019-11-25T09:13:00Z">
                  <w:rPr>
                    <w:rFonts w:ascii="Times New Roman" w:hAnsi="Times New Roman"/>
                    <w:spacing w:val="-8"/>
                    <w:w w:val="105"/>
                    <w:lang w:val="es-MX"/>
                  </w:rPr>
                </w:rPrChange>
              </w:rPr>
              <w:t xml:space="preserve"> </w:t>
            </w:r>
            <w:r w:rsidRPr="00BA6CC3">
              <w:rPr>
                <w:rFonts w:ascii="Arial" w:hAnsi="Arial" w:cs="Arial"/>
                <w:w w:val="105"/>
                <w:sz w:val="20"/>
                <w:szCs w:val="20"/>
                <w:lang w:val="es-MX"/>
                <w:rPrChange w:id="153" w:author="César Gamboa" w:date="2019-11-25T09:13:00Z">
                  <w:rPr>
                    <w:rFonts w:ascii="Times New Roman" w:hAnsi="Times New Roman"/>
                    <w:w w:val="105"/>
                    <w:lang w:val="es-MX"/>
                  </w:rPr>
                </w:rPrChange>
              </w:rPr>
              <w:t>utilizados:</w:t>
            </w:r>
            <w:r w:rsidRPr="00BA6CC3">
              <w:rPr>
                <w:rFonts w:ascii="Arial" w:hAnsi="Arial" w:cs="Arial"/>
                <w:spacing w:val="-8"/>
                <w:w w:val="105"/>
                <w:sz w:val="20"/>
                <w:szCs w:val="20"/>
                <w:lang w:val="es-MX"/>
                <w:rPrChange w:id="154" w:author="César Gamboa" w:date="2019-11-25T09:13:00Z">
                  <w:rPr>
                    <w:rFonts w:ascii="Times New Roman" w:hAnsi="Times New Roman"/>
                    <w:spacing w:val="-8"/>
                    <w:w w:val="105"/>
                    <w:lang w:val="es-MX"/>
                  </w:rPr>
                </w:rPrChange>
              </w:rPr>
              <w:t xml:space="preserve"> </w:t>
            </w:r>
            <w:r w:rsidRPr="00BA6CC3">
              <w:rPr>
                <w:rFonts w:ascii="Arial" w:hAnsi="Arial" w:cs="Arial"/>
                <w:w w:val="105"/>
                <w:sz w:val="20"/>
                <w:szCs w:val="20"/>
                <w:lang w:val="es-MX"/>
                <w:rPrChange w:id="155" w:author="César Gamboa" w:date="2019-11-25T09:13:00Z">
                  <w:rPr>
                    <w:rFonts w:ascii="Times New Roman" w:hAnsi="Times New Roman"/>
                    <w:w w:val="105"/>
                    <w:lang w:val="es-MX"/>
                  </w:rPr>
                </w:rPrChange>
              </w:rPr>
              <w:t>los</w:t>
            </w:r>
            <w:r w:rsidRPr="00BA6CC3">
              <w:rPr>
                <w:rFonts w:ascii="Arial" w:hAnsi="Arial" w:cs="Arial"/>
                <w:spacing w:val="-8"/>
                <w:w w:val="105"/>
                <w:sz w:val="20"/>
                <w:szCs w:val="20"/>
                <w:lang w:val="es-MX"/>
                <w:rPrChange w:id="156" w:author="César Gamboa" w:date="2019-11-25T09:13:00Z">
                  <w:rPr>
                    <w:rFonts w:ascii="Times New Roman" w:hAnsi="Times New Roman"/>
                    <w:spacing w:val="-8"/>
                    <w:w w:val="105"/>
                    <w:lang w:val="es-MX"/>
                  </w:rPr>
                </w:rPrChange>
              </w:rPr>
              <w:t xml:space="preserve"> </w:t>
            </w:r>
            <w:r w:rsidRPr="00BA6CC3">
              <w:rPr>
                <w:rFonts w:ascii="Arial" w:hAnsi="Arial" w:cs="Arial"/>
                <w:w w:val="105"/>
                <w:sz w:val="20"/>
                <w:szCs w:val="20"/>
                <w:lang w:val="es-MX"/>
                <w:rPrChange w:id="157" w:author="César Gamboa" w:date="2019-11-25T09:13:00Z">
                  <w:rPr>
                    <w:rFonts w:ascii="Times New Roman" w:hAnsi="Times New Roman"/>
                    <w:w w:val="105"/>
                    <w:lang w:val="es-MX"/>
                  </w:rPr>
                </w:rPrChange>
              </w:rPr>
              <w:t>modelos</w:t>
            </w:r>
            <w:r w:rsidRPr="00BA6CC3">
              <w:rPr>
                <w:rFonts w:ascii="Arial" w:hAnsi="Arial" w:cs="Arial"/>
                <w:spacing w:val="-7"/>
                <w:w w:val="105"/>
                <w:sz w:val="20"/>
                <w:szCs w:val="20"/>
                <w:lang w:val="es-MX"/>
                <w:rPrChange w:id="158" w:author="César Gamboa" w:date="2019-11-25T09:13:00Z">
                  <w:rPr>
                    <w:rFonts w:ascii="Times New Roman" w:hAnsi="Times New Roman"/>
                    <w:spacing w:val="-7"/>
                    <w:w w:val="105"/>
                    <w:lang w:val="es-MX"/>
                  </w:rPr>
                </w:rPrChange>
              </w:rPr>
              <w:t xml:space="preserve"> </w:t>
            </w:r>
            <w:r w:rsidRPr="00BA6CC3">
              <w:rPr>
                <w:rFonts w:ascii="Arial" w:hAnsi="Arial" w:cs="Arial"/>
                <w:w w:val="105"/>
                <w:sz w:val="20"/>
                <w:szCs w:val="20"/>
                <w:lang w:val="es-MX"/>
                <w:rPrChange w:id="159" w:author="César Gamboa" w:date="2019-11-25T09:13:00Z">
                  <w:rPr>
                    <w:rFonts w:ascii="Times New Roman" w:hAnsi="Times New Roman"/>
                    <w:w w:val="105"/>
                    <w:lang w:val="es-MX"/>
                  </w:rPr>
                </w:rPrChange>
              </w:rPr>
              <w:t>de</w:t>
            </w:r>
            <w:r w:rsidRPr="00BA6CC3">
              <w:rPr>
                <w:rFonts w:ascii="Arial" w:hAnsi="Arial" w:cs="Arial"/>
                <w:spacing w:val="-8"/>
                <w:w w:val="105"/>
                <w:sz w:val="20"/>
                <w:szCs w:val="20"/>
                <w:lang w:val="es-MX"/>
                <w:rPrChange w:id="160" w:author="César Gamboa" w:date="2019-11-25T09:13:00Z">
                  <w:rPr>
                    <w:rFonts w:ascii="Times New Roman" w:hAnsi="Times New Roman"/>
                    <w:spacing w:val="-8"/>
                    <w:w w:val="105"/>
                    <w:lang w:val="es-MX"/>
                  </w:rPr>
                </w:rPrChange>
              </w:rPr>
              <w:t xml:space="preserve"> </w:t>
            </w:r>
            <w:r w:rsidRPr="00BA6CC3">
              <w:rPr>
                <w:rFonts w:ascii="Arial" w:hAnsi="Arial" w:cs="Arial"/>
                <w:w w:val="105"/>
                <w:sz w:val="20"/>
                <w:szCs w:val="20"/>
                <w:lang w:val="es-MX"/>
                <w:rPrChange w:id="161" w:author="César Gamboa" w:date="2019-11-25T09:13:00Z">
                  <w:rPr>
                    <w:rFonts w:ascii="Times New Roman" w:hAnsi="Times New Roman"/>
                    <w:w w:val="105"/>
                    <w:lang w:val="es-MX"/>
                  </w:rPr>
                </w:rPrChange>
              </w:rPr>
              <w:t>suavizamiento</w:t>
            </w:r>
            <w:r w:rsidR="00E35C1C" w:rsidRPr="00BA6CC3">
              <w:rPr>
                <w:rFonts w:ascii="Arial" w:hAnsi="Arial" w:cs="Arial"/>
                <w:w w:val="105"/>
                <w:sz w:val="20"/>
                <w:szCs w:val="20"/>
                <w:lang w:val="es-MX"/>
                <w:rPrChange w:id="162" w:author="César Gamboa" w:date="2019-11-25T09:13:00Z">
                  <w:rPr>
                    <w:rFonts w:ascii="Times New Roman" w:hAnsi="Times New Roman"/>
                    <w:w w:val="105"/>
                    <w:lang w:val="es-MX"/>
                  </w:rPr>
                </w:rPrChange>
              </w:rPr>
              <w:t xml:space="preserve"> exponencial</w:t>
            </w:r>
            <w:r w:rsidRPr="00BA6CC3">
              <w:rPr>
                <w:rFonts w:ascii="Arial" w:hAnsi="Arial" w:cs="Arial"/>
                <w:spacing w:val="-8"/>
                <w:w w:val="105"/>
                <w:sz w:val="20"/>
                <w:szCs w:val="20"/>
                <w:lang w:val="es-MX"/>
                <w:rPrChange w:id="163" w:author="César Gamboa" w:date="2019-11-25T09:13:00Z">
                  <w:rPr>
                    <w:rFonts w:ascii="Times New Roman" w:hAnsi="Times New Roman"/>
                    <w:spacing w:val="-8"/>
                    <w:w w:val="105"/>
                    <w:lang w:val="es-MX"/>
                  </w:rPr>
                </w:rPrChange>
              </w:rPr>
              <w:t xml:space="preserve"> </w:t>
            </w:r>
            <w:r w:rsidRPr="00BA6CC3">
              <w:rPr>
                <w:rFonts w:ascii="Arial" w:hAnsi="Arial" w:cs="Arial"/>
                <w:w w:val="105"/>
                <w:sz w:val="20"/>
                <w:szCs w:val="20"/>
                <w:lang w:val="es-MX"/>
                <w:rPrChange w:id="164" w:author="César Gamboa" w:date="2019-11-25T09:13:00Z">
                  <w:rPr>
                    <w:rFonts w:ascii="Times New Roman" w:hAnsi="Times New Roman"/>
                    <w:w w:val="105"/>
                    <w:lang w:val="es-MX"/>
                  </w:rPr>
                </w:rPrChange>
              </w:rPr>
              <w:t>y</w:t>
            </w:r>
            <w:r w:rsidRPr="00BA6CC3">
              <w:rPr>
                <w:rFonts w:ascii="Arial" w:hAnsi="Arial" w:cs="Arial"/>
                <w:spacing w:val="-7"/>
                <w:w w:val="105"/>
                <w:sz w:val="20"/>
                <w:szCs w:val="20"/>
                <w:lang w:val="es-MX"/>
                <w:rPrChange w:id="165" w:author="César Gamboa" w:date="2019-11-25T09:13:00Z">
                  <w:rPr>
                    <w:rFonts w:ascii="Times New Roman" w:hAnsi="Times New Roman"/>
                    <w:spacing w:val="-7"/>
                    <w:w w:val="105"/>
                    <w:lang w:val="es-MX"/>
                  </w:rPr>
                </w:rPrChange>
              </w:rPr>
              <w:t xml:space="preserve"> </w:t>
            </w:r>
            <w:r w:rsidRPr="00BA6CC3">
              <w:rPr>
                <w:rFonts w:ascii="Arial" w:hAnsi="Arial" w:cs="Arial"/>
                <w:w w:val="105"/>
                <w:sz w:val="20"/>
                <w:szCs w:val="20"/>
                <w:lang w:val="es-MX"/>
                <w:rPrChange w:id="166" w:author="César Gamboa" w:date="2019-11-25T09:13:00Z">
                  <w:rPr>
                    <w:rFonts w:ascii="Times New Roman" w:hAnsi="Times New Roman"/>
                    <w:w w:val="105"/>
                    <w:lang w:val="es-MX"/>
                  </w:rPr>
                </w:rPrChange>
              </w:rPr>
              <w:t>los</w:t>
            </w:r>
            <w:r w:rsidRPr="00BA6CC3">
              <w:rPr>
                <w:rFonts w:ascii="Arial" w:hAnsi="Arial" w:cs="Arial"/>
                <w:spacing w:val="-8"/>
                <w:w w:val="105"/>
                <w:sz w:val="20"/>
                <w:szCs w:val="20"/>
                <w:lang w:val="es-MX"/>
                <w:rPrChange w:id="167" w:author="César Gamboa" w:date="2019-11-25T09:13:00Z">
                  <w:rPr>
                    <w:rFonts w:ascii="Times New Roman" w:hAnsi="Times New Roman"/>
                    <w:spacing w:val="-8"/>
                    <w:w w:val="105"/>
                    <w:lang w:val="es-MX"/>
                  </w:rPr>
                </w:rPrChange>
              </w:rPr>
              <w:t xml:space="preserve"> </w:t>
            </w:r>
            <w:r w:rsidRPr="00BA6CC3">
              <w:rPr>
                <w:rFonts w:ascii="Arial" w:hAnsi="Arial" w:cs="Arial"/>
                <w:w w:val="105"/>
                <w:sz w:val="20"/>
                <w:szCs w:val="20"/>
                <w:lang w:val="es-MX"/>
                <w:rPrChange w:id="168" w:author="César Gamboa" w:date="2019-11-25T09:13:00Z">
                  <w:rPr>
                    <w:rFonts w:ascii="Times New Roman" w:hAnsi="Times New Roman"/>
                    <w:w w:val="105"/>
                    <w:lang w:val="es-MX"/>
                  </w:rPr>
                </w:rPrChange>
              </w:rPr>
              <w:t>modelos</w:t>
            </w:r>
            <w:r w:rsidRPr="00BA6CC3">
              <w:rPr>
                <w:rFonts w:ascii="Arial" w:hAnsi="Arial" w:cs="Arial"/>
                <w:spacing w:val="-8"/>
                <w:w w:val="105"/>
                <w:sz w:val="20"/>
                <w:szCs w:val="20"/>
                <w:lang w:val="es-MX"/>
                <w:rPrChange w:id="169" w:author="César Gamboa" w:date="2019-11-25T09:13:00Z">
                  <w:rPr>
                    <w:rFonts w:ascii="Times New Roman" w:hAnsi="Times New Roman"/>
                    <w:spacing w:val="-8"/>
                    <w:w w:val="105"/>
                    <w:lang w:val="es-MX"/>
                  </w:rPr>
                </w:rPrChange>
              </w:rPr>
              <w:t xml:space="preserve"> </w:t>
            </w:r>
            <w:r w:rsidRPr="00BA6CC3">
              <w:rPr>
                <w:rFonts w:ascii="Arial" w:hAnsi="Arial" w:cs="Arial"/>
                <w:w w:val="105"/>
                <w:sz w:val="20"/>
                <w:szCs w:val="20"/>
                <w:lang w:val="es-MX"/>
                <w:rPrChange w:id="170" w:author="César Gamboa" w:date="2019-11-25T09:13:00Z">
                  <w:rPr>
                    <w:rFonts w:ascii="Times New Roman" w:hAnsi="Times New Roman"/>
                    <w:w w:val="105"/>
                    <w:lang w:val="es-MX"/>
                  </w:rPr>
                </w:rPrChange>
              </w:rPr>
              <w:t>ARIMA.</w:t>
            </w:r>
            <w:r w:rsidRPr="00BA6CC3">
              <w:rPr>
                <w:rFonts w:ascii="Arial" w:hAnsi="Arial" w:cs="Arial"/>
                <w:spacing w:val="-7"/>
                <w:w w:val="105"/>
                <w:sz w:val="20"/>
                <w:szCs w:val="20"/>
                <w:lang w:val="es-MX"/>
                <w:rPrChange w:id="171" w:author="César Gamboa" w:date="2019-11-25T09:13:00Z">
                  <w:rPr>
                    <w:rFonts w:ascii="Times New Roman" w:hAnsi="Times New Roman"/>
                    <w:spacing w:val="-7"/>
                    <w:w w:val="105"/>
                    <w:lang w:val="es-MX"/>
                  </w:rPr>
                </w:rPrChange>
              </w:rPr>
              <w:t xml:space="preserve"> </w:t>
            </w:r>
            <w:r w:rsidRPr="00BA6CC3">
              <w:rPr>
                <w:rFonts w:ascii="Arial" w:hAnsi="Arial" w:cs="Arial"/>
                <w:w w:val="105"/>
                <w:sz w:val="20"/>
                <w:szCs w:val="20"/>
                <w:lang w:val="es-MX"/>
                <w:rPrChange w:id="172" w:author="César Gamboa" w:date="2019-11-25T09:13:00Z">
                  <w:rPr>
                    <w:rFonts w:ascii="Times New Roman" w:hAnsi="Times New Roman"/>
                    <w:w w:val="105"/>
                    <w:lang w:val="es-MX"/>
                  </w:rPr>
                </w:rPrChange>
              </w:rPr>
              <w:t>Ambos</w:t>
            </w:r>
            <w:r w:rsidRPr="00BA6CC3">
              <w:rPr>
                <w:rFonts w:ascii="Arial" w:hAnsi="Arial" w:cs="Arial"/>
                <w:spacing w:val="-8"/>
                <w:w w:val="105"/>
                <w:sz w:val="20"/>
                <w:szCs w:val="20"/>
                <w:lang w:val="es-MX"/>
                <w:rPrChange w:id="173" w:author="César Gamboa" w:date="2019-11-25T09:13:00Z">
                  <w:rPr>
                    <w:rFonts w:ascii="Times New Roman" w:hAnsi="Times New Roman"/>
                    <w:spacing w:val="-8"/>
                    <w:w w:val="105"/>
                    <w:lang w:val="es-MX"/>
                  </w:rPr>
                </w:rPrChange>
              </w:rPr>
              <w:t xml:space="preserve"> </w:t>
            </w:r>
            <w:r w:rsidRPr="00BA6CC3">
              <w:rPr>
                <w:rFonts w:ascii="Arial" w:hAnsi="Arial" w:cs="Arial"/>
                <w:w w:val="105"/>
                <w:sz w:val="20"/>
                <w:szCs w:val="20"/>
                <w:lang w:val="es-MX"/>
                <w:rPrChange w:id="174" w:author="César Gamboa" w:date="2019-11-25T09:13:00Z">
                  <w:rPr>
                    <w:rFonts w:ascii="Times New Roman" w:hAnsi="Times New Roman"/>
                    <w:w w:val="105"/>
                    <w:lang w:val="es-MX"/>
                  </w:rPr>
                </w:rPrChange>
              </w:rPr>
              <w:t>representan</w:t>
            </w:r>
            <w:r w:rsidRPr="00BA6CC3">
              <w:rPr>
                <w:rFonts w:ascii="Arial" w:hAnsi="Arial" w:cs="Arial"/>
                <w:spacing w:val="-8"/>
                <w:w w:val="105"/>
                <w:sz w:val="20"/>
                <w:szCs w:val="20"/>
                <w:lang w:val="es-MX"/>
                <w:rPrChange w:id="175" w:author="César Gamboa" w:date="2019-11-25T09:13:00Z">
                  <w:rPr>
                    <w:rFonts w:ascii="Times New Roman" w:hAnsi="Times New Roman"/>
                    <w:spacing w:val="-8"/>
                    <w:w w:val="105"/>
                    <w:lang w:val="es-MX"/>
                  </w:rPr>
                </w:rPrChange>
              </w:rPr>
              <w:t xml:space="preserve"> </w:t>
            </w:r>
            <w:r w:rsidRPr="00BA6CC3">
              <w:rPr>
                <w:rFonts w:ascii="Arial" w:hAnsi="Arial" w:cs="Arial"/>
                <w:w w:val="105"/>
                <w:sz w:val="20"/>
                <w:szCs w:val="20"/>
                <w:lang w:val="es-MX"/>
                <w:rPrChange w:id="176" w:author="César Gamboa" w:date="2019-11-25T09:13:00Z">
                  <w:rPr>
                    <w:rFonts w:ascii="Times New Roman" w:hAnsi="Times New Roman"/>
                    <w:w w:val="105"/>
                    <w:lang w:val="es-MX"/>
                  </w:rPr>
                </w:rPrChange>
              </w:rPr>
              <w:t xml:space="preserve">enfoques complementarios a un problema, pues según Hyndman (R. J. Hyndman and Athanasopoulos </w:t>
            </w:r>
            <w:r w:rsidR="00D617CD" w:rsidRPr="00BA6CC3">
              <w:rPr>
                <w:rFonts w:ascii="Arial" w:hAnsi="Arial" w:cs="Arial"/>
                <w:sz w:val="20"/>
                <w:szCs w:val="20"/>
                <w:rPrChange w:id="177" w:author="César Gamboa" w:date="2019-11-25T09:13:00Z">
                  <w:rPr/>
                </w:rPrChange>
              </w:rPr>
              <w:fldChar w:fldCharType="begin"/>
            </w:r>
            <w:r w:rsidR="00D617CD" w:rsidRPr="00BA6CC3">
              <w:rPr>
                <w:rFonts w:ascii="Arial" w:hAnsi="Arial" w:cs="Arial"/>
                <w:sz w:val="20"/>
                <w:szCs w:val="20"/>
                <w:rPrChange w:id="178" w:author="César Gamboa" w:date="2019-11-25T09:13:00Z">
                  <w:rPr/>
                </w:rPrChange>
              </w:rPr>
              <w:instrText xml:space="preserve"> HYPERLINK \l "_bookmark41" </w:instrText>
            </w:r>
            <w:r w:rsidR="00D617CD" w:rsidRPr="00BA6CC3">
              <w:rPr>
                <w:rFonts w:ascii="Arial" w:hAnsi="Arial" w:cs="Arial"/>
                <w:sz w:val="20"/>
                <w:szCs w:val="20"/>
                <w:rPrChange w:id="179" w:author="César Gamboa" w:date="2019-11-25T09:13:00Z">
                  <w:rPr/>
                </w:rPrChange>
              </w:rPr>
              <w:fldChar w:fldCharType="separate"/>
            </w:r>
            <w:r w:rsidRPr="00BA6CC3">
              <w:rPr>
                <w:rFonts w:ascii="Arial" w:hAnsi="Arial" w:cs="Arial"/>
                <w:color w:val="0000FF"/>
                <w:w w:val="105"/>
                <w:sz w:val="20"/>
                <w:szCs w:val="20"/>
                <w:lang w:val="es-MX"/>
                <w:rPrChange w:id="180" w:author="César Gamboa" w:date="2019-11-25T09:13:00Z">
                  <w:rPr>
                    <w:rFonts w:ascii="Times New Roman" w:hAnsi="Times New Roman"/>
                    <w:color w:val="0000FF"/>
                    <w:w w:val="105"/>
                    <w:lang w:val="es-MX"/>
                  </w:rPr>
                </w:rPrChange>
              </w:rPr>
              <w:t>2018a</w:t>
            </w:r>
            <w:r w:rsidR="00D617CD" w:rsidRPr="00BA6CC3">
              <w:rPr>
                <w:rFonts w:ascii="Arial" w:hAnsi="Arial" w:cs="Arial"/>
                <w:color w:val="0000FF"/>
                <w:w w:val="105"/>
                <w:sz w:val="20"/>
                <w:szCs w:val="20"/>
                <w:lang w:val="es-MX"/>
                <w:rPrChange w:id="181" w:author="César Gamboa" w:date="2019-11-25T09:13:00Z">
                  <w:rPr>
                    <w:rFonts w:ascii="Times New Roman" w:hAnsi="Times New Roman"/>
                    <w:color w:val="0000FF"/>
                    <w:w w:val="105"/>
                    <w:lang w:val="es-MX"/>
                  </w:rPr>
                </w:rPrChange>
              </w:rPr>
              <w:fldChar w:fldCharType="end"/>
            </w:r>
            <w:r w:rsidRPr="00BA6CC3">
              <w:rPr>
                <w:rFonts w:ascii="Arial" w:hAnsi="Arial" w:cs="Arial"/>
                <w:w w:val="105"/>
                <w:sz w:val="20"/>
                <w:szCs w:val="20"/>
                <w:lang w:val="es-MX"/>
                <w:rPrChange w:id="182" w:author="César Gamboa" w:date="2019-11-25T09:13:00Z">
                  <w:rPr>
                    <w:rFonts w:ascii="Times New Roman" w:hAnsi="Times New Roman"/>
                    <w:w w:val="105"/>
                    <w:lang w:val="es-MX"/>
                  </w:rPr>
                </w:rPrChange>
              </w:rPr>
              <w:t xml:space="preserve">), los modelos de suavizamiento exponencial se fundamentan en un enfoque más descriptivo de los componentes de la serie cronológica en </w:t>
            </w:r>
            <w:proofErr w:type="gramStart"/>
            <w:r w:rsidRPr="00BA6CC3">
              <w:rPr>
                <w:rFonts w:ascii="Arial" w:hAnsi="Arial" w:cs="Arial"/>
                <w:w w:val="105"/>
                <w:sz w:val="20"/>
                <w:szCs w:val="20"/>
                <w:lang w:val="es-MX"/>
                <w:rPrChange w:id="183" w:author="César Gamboa" w:date="2019-11-25T09:13:00Z">
                  <w:rPr>
                    <w:rFonts w:ascii="Times New Roman" w:hAnsi="Times New Roman"/>
                    <w:w w:val="105"/>
                    <w:lang w:val="es-MX"/>
                  </w:rPr>
                </w:rPrChange>
              </w:rPr>
              <w:t>estudio</w:t>
            </w:r>
            <w:r w:rsidR="00184643" w:rsidRPr="00BA6CC3">
              <w:rPr>
                <w:rFonts w:ascii="Arial" w:hAnsi="Arial" w:cs="Arial"/>
                <w:w w:val="105"/>
                <w:sz w:val="20"/>
                <w:szCs w:val="20"/>
                <w:lang w:val="es-MX"/>
                <w:rPrChange w:id="184" w:author="César Gamboa" w:date="2019-11-25T09:13:00Z">
                  <w:rPr>
                    <w:rFonts w:ascii="Times New Roman" w:hAnsi="Times New Roman"/>
                    <w:w w:val="105"/>
                    <w:lang w:val="es-MX"/>
                  </w:rPr>
                </w:rPrChange>
              </w:rPr>
              <w:t xml:space="preserve">, </w:t>
            </w:r>
            <w:r w:rsidRPr="00BA6CC3">
              <w:rPr>
                <w:rFonts w:ascii="Arial" w:hAnsi="Arial" w:cs="Arial"/>
                <w:w w:val="105"/>
                <w:sz w:val="20"/>
                <w:szCs w:val="20"/>
                <w:lang w:val="es-MX"/>
                <w:rPrChange w:id="185" w:author="César Gamboa" w:date="2019-11-25T09:13:00Z">
                  <w:rPr>
                    <w:rFonts w:ascii="Times New Roman" w:hAnsi="Times New Roman"/>
                    <w:w w:val="105"/>
                    <w:lang w:val="es-MX"/>
                  </w:rPr>
                </w:rPrChange>
              </w:rPr>
              <w:t xml:space="preserve"> mientras</w:t>
            </w:r>
            <w:proofErr w:type="gramEnd"/>
            <w:r w:rsidRPr="00BA6CC3">
              <w:rPr>
                <w:rFonts w:ascii="Arial" w:hAnsi="Arial" w:cs="Arial"/>
                <w:w w:val="105"/>
                <w:sz w:val="20"/>
                <w:szCs w:val="20"/>
                <w:lang w:val="es-MX"/>
                <w:rPrChange w:id="186" w:author="César Gamboa" w:date="2019-11-25T09:13:00Z">
                  <w:rPr>
                    <w:rFonts w:ascii="Times New Roman" w:hAnsi="Times New Roman"/>
                    <w:w w:val="105"/>
                    <w:lang w:val="es-MX"/>
                  </w:rPr>
                </w:rPrChange>
              </w:rPr>
              <w:t xml:space="preserve"> que los modelos </w:t>
            </w:r>
            <w:r w:rsidRPr="00BA6CC3">
              <w:rPr>
                <w:rFonts w:ascii="Arial" w:hAnsi="Arial" w:cs="Arial"/>
                <w:b/>
                <w:bCs/>
                <w:w w:val="105"/>
                <w:sz w:val="20"/>
                <w:szCs w:val="20"/>
                <w:lang w:val="es-MX"/>
                <w:rPrChange w:id="187" w:author="César Gamboa" w:date="2019-11-25T09:13:00Z">
                  <w:rPr>
                    <w:rFonts w:ascii="Times New Roman" w:hAnsi="Times New Roman"/>
                    <w:b/>
                    <w:bCs/>
                    <w:w w:val="105"/>
                    <w:lang w:val="es-MX"/>
                  </w:rPr>
                </w:rPrChange>
              </w:rPr>
              <w:t>ARIMA</w:t>
            </w:r>
            <w:r w:rsidRPr="00BA6CC3">
              <w:rPr>
                <w:rFonts w:ascii="Arial" w:hAnsi="Arial" w:cs="Arial"/>
                <w:w w:val="105"/>
                <w:sz w:val="20"/>
                <w:szCs w:val="20"/>
                <w:lang w:val="es-MX"/>
                <w:rPrChange w:id="188" w:author="César Gamboa" w:date="2019-11-25T09:13:00Z">
                  <w:rPr>
                    <w:rFonts w:ascii="Times New Roman" w:hAnsi="Times New Roman"/>
                    <w:w w:val="105"/>
                    <w:lang w:val="es-MX"/>
                  </w:rPr>
                </w:rPrChange>
              </w:rPr>
              <w:t xml:space="preserve"> tienen como objetivo explicar las relaciones pasadas de ésta. La importancia de la metodología de Box-Jenkins radica en que no supone ningún patrón en particular en la serie histórica que se busca pronosticar, sino que contempla un proceso iterativo para identificar un posible modelo a partir de una clase general de modelos</w:t>
            </w:r>
            <w:r w:rsidR="00184643" w:rsidRPr="00BA6CC3">
              <w:rPr>
                <w:rFonts w:ascii="Arial" w:hAnsi="Arial" w:cs="Arial"/>
                <w:w w:val="105"/>
                <w:sz w:val="20"/>
                <w:szCs w:val="20"/>
                <w:lang w:val="es-MX"/>
                <w:rPrChange w:id="189" w:author="César Gamboa" w:date="2019-11-25T09:13:00Z">
                  <w:rPr>
                    <w:rFonts w:ascii="Times New Roman" w:hAnsi="Times New Roman"/>
                    <w:w w:val="105"/>
                    <w:lang w:val="es-MX"/>
                  </w:rPr>
                </w:rPrChange>
              </w:rPr>
              <w:t xml:space="preserve">, para luego evaluar su ajuste </w:t>
            </w:r>
            <w:proofErr w:type="gramStart"/>
            <w:r w:rsidR="00184643" w:rsidRPr="00BA6CC3">
              <w:rPr>
                <w:rFonts w:ascii="Arial" w:hAnsi="Arial" w:cs="Arial"/>
                <w:w w:val="105"/>
                <w:sz w:val="20"/>
                <w:szCs w:val="20"/>
                <w:lang w:val="es-MX"/>
                <w:rPrChange w:id="190" w:author="César Gamboa" w:date="2019-11-25T09:13:00Z">
                  <w:rPr>
                    <w:rFonts w:ascii="Times New Roman" w:hAnsi="Times New Roman"/>
                    <w:w w:val="105"/>
                    <w:lang w:val="es-MX"/>
                  </w:rPr>
                </w:rPrChange>
              </w:rPr>
              <w:t xml:space="preserve">sometiéndolo </w:t>
            </w:r>
            <w:r w:rsidRPr="00BA6CC3">
              <w:rPr>
                <w:rFonts w:ascii="Arial" w:hAnsi="Arial" w:cs="Arial"/>
                <w:w w:val="105"/>
                <w:sz w:val="20"/>
                <w:szCs w:val="20"/>
                <w:lang w:val="es-MX"/>
                <w:rPrChange w:id="191" w:author="César Gamboa" w:date="2019-11-25T09:13:00Z">
                  <w:rPr>
                    <w:rFonts w:ascii="Times New Roman" w:hAnsi="Times New Roman"/>
                    <w:w w:val="105"/>
                    <w:lang w:val="es-MX"/>
                  </w:rPr>
                </w:rPrChange>
              </w:rPr>
              <w:t xml:space="preserve"> a</w:t>
            </w:r>
            <w:proofErr w:type="gramEnd"/>
            <w:r w:rsidRPr="00BA6CC3">
              <w:rPr>
                <w:rFonts w:ascii="Arial" w:hAnsi="Arial" w:cs="Arial"/>
                <w:w w:val="105"/>
                <w:sz w:val="20"/>
                <w:szCs w:val="20"/>
                <w:lang w:val="es-MX"/>
                <w:rPrChange w:id="192" w:author="César Gamboa" w:date="2019-11-25T09:13:00Z">
                  <w:rPr>
                    <w:rFonts w:ascii="Times New Roman" w:hAnsi="Times New Roman"/>
                    <w:w w:val="105"/>
                    <w:lang w:val="es-MX"/>
                  </w:rPr>
                </w:rPrChange>
              </w:rPr>
              <w:t xml:space="preserve"> diferentes pruebas y medidas de rendimiento. Al trabajar</w:t>
            </w:r>
            <w:r w:rsidR="00184643" w:rsidRPr="00BA6CC3">
              <w:rPr>
                <w:rFonts w:ascii="Arial" w:hAnsi="Arial" w:cs="Arial"/>
                <w:w w:val="105"/>
                <w:sz w:val="20"/>
                <w:szCs w:val="20"/>
                <w:lang w:val="es-MX"/>
                <w:rPrChange w:id="193" w:author="César Gamboa" w:date="2019-11-25T09:13:00Z">
                  <w:rPr>
                    <w:rFonts w:ascii="Times New Roman" w:hAnsi="Times New Roman"/>
                    <w:w w:val="105"/>
                    <w:lang w:val="es-MX"/>
                  </w:rPr>
                </w:rPrChange>
              </w:rPr>
              <w:t xml:space="preserve"> con</w:t>
            </w:r>
            <w:r w:rsidRPr="00BA6CC3">
              <w:rPr>
                <w:rFonts w:ascii="Arial" w:hAnsi="Arial" w:cs="Arial"/>
                <w:w w:val="105"/>
                <w:sz w:val="20"/>
                <w:szCs w:val="20"/>
                <w:lang w:val="es-MX"/>
                <w:rPrChange w:id="194" w:author="César Gamboa" w:date="2019-11-25T09:13:00Z">
                  <w:rPr>
                    <w:rFonts w:ascii="Times New Roman" w:hAnsi="Times New Roman"/>
                    <w:w w:val="105"/>
                    <w:lang w:val="es-MX"/>
                  </w:rPr>
                </w:rPrChange>
              </w:rPr>
              <w:t xml:space="preserve"> la metodología   de Box-Jenkins, uno de los pasos</w:t>
            </w:r>
            <w:r w:rsidR="00184643" w:rsidRPr="00BA6CC3">
              <w:rPr>
                <w:rFonts w:ascii="Arial" w:hAnsi="Arial" w:cs="Arial"/>
                <w:w w:val="105"/>
                <w:sz w:val="20"/>
                <w:szCs w:val="20"/>
                <w:lang w:val="es-MX"/>
                <w:rPrChange w:id="195" w:author="César Gamboa" w:date="2019-11-25T09:13:00Z">
                  <w:rPr>
                    <w:rFonts w:ascii="Times New Roman" w:hAnsi="Times New Roman"/>
                    <w:w w:val="105"/>
                    <w:lang w:val="es-MX"/>
                  </w:rPr>
                </w:rPrChange>
              </w:rPr>
              <w:t xml:space="preserve"> a concretar</w:t>
            </w:r>
            <w:r w:rsidRPr="00BA6CC3">
              <w:rPr>
                <w:rFonts w:ascii="Arial" w:hAnsi="Arial" w:cs="Arial"/>
                <w:w w:val="105"/>
                <w:sz w:val="20"/>
                <w:szCs w:val="20"/>
                <w:lang w:val="es-MX"/>
                <w:rPrChange w:id="196" w:author="César Gamboa" w:date="2019-11-25T09:13:00Z">
                  <w:rPr>
                    <w:rFonts w:ascii="Times New Roman" w:hAnsi="Times New Roman"/>
                    <w:w w:val="105"/>
                    <w:lang w:val="es-MX"/>
                  </w:rPr>
                </w:rPrChange>
              </w:rPr>
              <w:t xml:space="preserve"> es </w:t>
            </w:r>
            <w:proofErr w:type="gramStart"/>
            <w:r w:rsidRPr="00BA6CC3">
              <w:rPr>
                <w:rFonts w:ascii="Arial" w:hAnsi="Arial" w:cs="Arial"/>
                <w:w w:val="105"/>
                <w:sz w:val="20"/>
                <w:szCs w:val="20"/>
                <w:lang w:val="es-MX"/>
                <w:rPrChange w:id="197" w:author="César Gamboa" w:date="2019-11-25T09:13:00Z">
                  <w:rPr>
                    <w:rFonts w:ascii="Times New Roman" w:hAnsi="Times New Roman"/>
                    <w:w w:val="105"/>
                    <w:lang w:val="es-MX"/>
                  </w:rPr>
                </w:rPrChange>
              </w:rPr>
              <w:t>identificar  los</w:t>
            </w:r>
            <w:proofErr w:type="gramEnd"/>
            <w:r w:rsidRPr="00BA6CC3">
              <w:rPr>
                <w:rFonts w:ascii="Arial" w:hAnsi="Arial" w:cs="Arial"/>
                <w:w w:val="105"/>
                <w:sz w:val="20"/>
                <w:szCs w:val="20"/>
                <w:lang w:val="es-MX"/>
                <w:rPrChange w:id="198" w:author="César Gamboa" w:date="2019-11-25T09:13:00Z">
                  <w:rPr>
                    <w:rFonts w:ascii="Times New Roman" w:hAnsi="Times New Roman"/>
                    <w:w w:val="105"/>
                    <w:lang w:val="es-MX"/>
                  </w:rPr>
                </w:rPrChange>
              </w:rPr>
              <w:t xml:space="preserve"> parámetros del proceso </w:t>
            </w:r>
            <w:r w:rsidRPr="00BA6CC3">
              <w:rPr>
                <w:rFonts w:ascii="Arial" w:hAnsi="Arial" w:cs="Arial"/>
                <w:b/>
                <w:bCs/>
                <w:w w:val="105"/>
                <w:sz w:val="20"/>
                <w:szCs w:val="20"/>
                <w:lang w:val="es-MX"/>
                <w:rPrChange w:id="199" w:author="César Gamboa" w:date="2019-11-25T09:13:00Z">
                  <w:rPr>
                    <w:rFonts w:ascii="Times New Roman" w:hAnsi="Times New Roman"/>
                    <w:b/>
                    <w:bCs/>
                    <w:w w:val="105"/>
                    <w:lang w:val="es-MX"/>
                  </w:rPr>
                </w:rPrChange>
              </w:rPr>
              <w:t>ARIMA(p,d,q)(P,D,Q)</w:t>
            </w:r>
            <w:r w:rsidRPr="00BA6CC3">
              <w:rPr>
                <w:rFonts w:ascii="Arial" w:hAnsi="Arial" w:cs="Arial"/>
                <w:w w:val="105"/>
                <w:sz w:val="20"/>
                <w:szCs w:val="20"/>
                <w:lang w:val="es-MX"/>
                <w:rPrChange w:id="200" w:author="César Gamboa" w:date="2019-11-25T09:13:00Z">
                  <w:rPr>
                    <w:rFonts w:ascii="Times New Roman" w:hAnsi="Times New Roman"/>
                    <w:w w:val="105"/>
                    <w:lang w:val="es-MX"/>
                  </w:rPr>
                </w:rPrChange>
              </w:rPr>
              <w:t xml:space="preserve"> que gobiernan la serie, siendo la manera clásica de trabajar este paso, el análisis visual de las funciones de autocorrelación parcial y</w:t>
            </w:r>
            <w:r w:rsidRPr="00BA6CC3">
              <w:rPr>
                <w:rFonts w:ascii="Arial" w:hAnsi="Arial" w:cs="Arial"/>
                <w:spacing w:val="42"/>
                <w:w w:val="105"/>
                <w:sz w:val="20"/>
                <w:szCs w:val="20"/>
                <w:lang w:val="es-MX"/>
                <w:rPrChange w:id="201" w:author="César Gamboa" w:date="2019-11-25T09:13:00Z">
                  <w:rPr>
                    <w:rFonts w:ascii="Times New Roman" w:hAnsi="Times New Roman"/>
                    <w:spacing w:val="42"/>
                    <w:w w:val="105"/>
                    <w:lang w:val="es-MX"/>
                  </w:rPr>
                </w:rPrChange>
              </w:rPr>
              <w:t xml:space="preserve"> </w:t>
            </w:r>
            <w:r w:rsidRPr="00BA6CC3">
              <w:rPr>
                <w:rFonts w:ascii="Arial" w:hAnsi="Arial" w:cs="Arial"/>
                <w:w w:val="105"/>
                <w:sz w:val="20"/>
                <w:szCs w:val="20"/>
                <w:lang w:val="es-MX"/>
                <w:rPrChange w:id="202" w:author="César Gamboa" w:date="2019-11-25T09:13:00Z">
                  <w:rPr>
                    <w:rFonts w:ascii="Times New Roman" w:hAnsi="Times New Roman"/>
                    <w:w w:val="105"/>
                    <w:lang w:val="es-MX"/>
                  </w:rPr>
                </w:rPrChange>
              </w:rPr>
              <w:t>total.</w:t>
            </w:r>
          </w:p>
          <w:p w14:paraId="11A1B84D" w14:textId="7CB0B550" w:rsidR="00553AB4" w:rsidRPr="00BA6CC3" w:rsidRDefault="00553AB4" w:rsidP="002C50B4">
            <w:pPr>
              <w:spacing w:line="240" w:lineRule="auto"/>
              <w:jc w:val="both"/>
              <w:rPr>
                <w:rFonts w:ascii="Arial" w:hAnsi="Arial" w:cs="Arial"/>
                <w:sz w:val="20"/>
                <w:szCs w:val="20"/>
                <w:lang w:val="es-MX"/>
                <w:rPrChange w:id="203" w:author="César Gamboa" w:date="2019-11-25T09:13:00Z">
                  <w:rPr>
                    <w:rFonts w:ascii="Times New Roman" w:hAnsi="Times New Roman"/>
                    <w:lang w:val="es-MX"/>
                  </w:rPr>
                </w:rPrChange>
              </w:rPr>
            </w:pPr>
            <w:r w:rsidRPr="00BA6CC3">
              <w:rPr>
                <w:rFonts w:ascii="Arial" w:hAnsi="Arial" w:cs="Arial"/>
                <w:w w:val="105"/>
                <w:sz w:val="20"/>
                <w:szCs w:val="20"/>
                <w:lang w:val="es-MX"/>
                <w:rPrChange w:id="204" w:author="César Gamboa" w:date="2019-11-25T09:13:00Z">
                  <w:rPr>
                    <w:rFonts w:ascii="Times New Roman" w:hAnsi="Times New Roman"/>
                    <w:w w:val="105"/>
                    <w:lang w:val="es-MX"/>
                  </w:rPr>
                </w:rPrChange>
              </w:rPr>
              <w:t xml:space="preserve">El gran obstáculo que presenta esta identificación visual es </w:t>
            </w:r>
            <w:proofErr w:type="gramStart"/>
            <w:r w:rsidRPr="00BA6CC3">
              <w:rPr>
                <w:rFonts w:ascii="Arial" w:hAnsi="Arial" w:cs="Arial"/>
                <w:w w:val="105"/>
                <w:sz w:val="20"/>
                <w:szCs w:val="20"/>
                <w:lang w:val="es-MX"/>
                <w:rPrChange w:id="205" w:author="César Gamboa" w:date="2019-11-25T09:13:00Z">
                  <w:rPr>
                    <w:rFonts w:ascii="Times New Roman" w:hAnsi="Times New Roman"/>
                    <w:w w:val="105"/>
                    <w:lang w:val="es-MX"/>
                  </w:rPr>
                </w:rPrChange>
              </w:rPr>
              <w:t>que</w:t>
            </w:r>
            <w:r w:rsidR="00184643" w:rsidRPr="00BA6CC3">
              <w:rPr>
                <w:rFonts w:ascii="Arial" w:hAnsi="Arial" w:cs="Arial"/>
                <w:w w:val="105"/>
                <w:sz w:val="20"/>
                <w:szCs w:val="20"/>
                <w:lang w:val="es-MX"/>
                <w:rPrChange w:id="206" w:author="César Gamboa" w:date="2019-11-25T09:13:00Z">
                  <w:rPr>
                    <w:rFonts w:ascii="Times New Roman" w:hAnsi="Times New Roman"/>
                    <w:w w:val="105"/>
                    <w:lang w:val="es-MX"/>
                  </w:rPr>
                </w:rPrChange>
              </w:rPr>
              <w:t>,</w:t>
            </w:r>
            <w:r w:rsidRPr="00BA6CC3">
              <w:rPr>
                <w:rFonts w:ascii="Arial" w:hAnsi="Arial" w:cs="Arial"/>
                <w:w w:val="105"/>
                <w:sz w:val="20"/>
                <w:szCs w:val="20"/>
                <w:lang w:val="es-MX"/>
                <w:rPrChange w:id="207" w:author="César Gamboa" w:date="2019-11-25T09:13:00Z">
                  <w:rPr>
                    <w:rFonts w:ascii="Times New Roman" w:hAnsi="Times New Roman"/>
                    <w:w w:val="105"/>
                    <w:lang w:val="es-MX"/>
                  </w:rPr>
                </w:rPrChange>
              </w:rPr>
              <w:t xml:space="preserve">  actual</w:t>
            </w:r>
            <w:r w:rsidR="00184643" w:rsidRPr="00BA6CC3">
              <w:rPr>
                <w:rFonts w:ascii="Arial" w:hAnsi="Arial" w:cs="Arial"/>
                <w:w w:val="105"/>
                <w:sz w:val="20"/>
                <w:szCs w:val="20"/>
                <w:lang w:val="es-MX"/>
                <w:rPrChange w:id="208" w:author="César Gamboa" w:date="2019-11-25T09:13:00Z">
                  <w:rPr>
                    <w:rFonts w:ascii="Times New Roman" w:hAnsi="Times New Roman"/>
                    <w:w w:val="105"/>
                    <w:lang w:val="es-MX"/>
                  </w:rPr>
                </w:rPrChange>
              </w:rPr>
              <w:t>mente</w:t>
            </w:r>
            <w:proofErr w:type="gramEnd"/>
            <w:r w:rsidR="006F20A5" w:rsidRPr="00BA6CC3">
              <w:rPr>
                <w:rFonts w:ascii="Arial" w:hAnsi="Arial" w:cs="Arial"/>
                <w:w w:val="105"/>
                <w:sz w:val="20"/>
                <w:szCs w:val="20"/>
                <w:lang w:val="es-MX"/>
                <w:rPrChange w:id="209" w:author="César Gamboa" w:date="2019-11-25T09:13:00Z">
                  <w:rPr>
                    <w:rFonts w:ascii="Times New Roman" w:hAnsi="Times New Roman"/>
                    <w:w w:val="105"/>
                    <w:lang w:val="es-MX"/>
                  </w:rPr>
                </w:rPrChange>
              </w:rPr>
              <w:t xml:space="preserve">, </w:t>
            </w:r>
            <w:r w:rsidR="00184643" w:rsidRPr="00BA6CC3">
              <w:rPr>
                <w:rFonts w:ascii="Arial" w:hAnsi="Arial" w:cs="Arial"/>
                <w:w w:val="105"/>
                <w:sz w:val="20"/>
                <w:szCs w:val="20"/>
                <w:lang w:val="es-MX"/>
                <w:rPrChange w:id="210" w:author="César Gamboa" w:date="2019-11-25T09:13:00Z">
                  <w:rPr>
                    <w:rFonts w:ascii="Times New Roman" w:hAnsi="Times New Roman"/>
                    <w:w w:val="105"/>
                    <w:lang w:val="es-MX"/>
                  </w:rPr>
                </w:rPrChange>
              </w:rPr>
              <w:t xml:space="preserve"> es común disponer de </w:t>
            </w:r>
            <w:r w:rsidRPr="00BA6CC3">
              <w:rPr>
                <w:rFonts w:ascii="Arial" w:hAnsi="Arial" w:cs="Arial"/>
                <w:w w:val="105"/>
                <w:sz w:val="20"/>
                <w:szCs w:val="20"/>
                <w:lang w:val="es-MX"/>
                <w:rPrChange w:id="211" w:author="César Gamboa" w:date="2019-11-25T09:13:00Z">
                  <w:rPr>
                    <w:rFonts w:ascii="Times New Roman" w:hAnsi="Times New Roman"/>
                    <w:w w:val="105"/>
                    <w:lang w:val="es-MX"/>
                  </w:rPr>
                </w:rPrChange>
              </w:rPr>
              <w:t xml:space="preserve"> una gran cantidad de series cronológicas para analizar</w:t>
            </w:r>
            <w:r w:rsidR="006F20A5" w:rsidRPr="00BA6CC3">
              <w:rPr>
                <w:rFonts w:ascii="Arial" w:hAnsi="Arial" w:cs="Arial"/>
                <w:w w:val="105"/>
                <w:sz w:val="20"/>
                <w:szCs w:val="20"/>
                <w:lang w:val="es-MX"/>
                <w:rPrChange w:id="212" w:author="César Gamboa" w:date="2019-11-25T09:13:00Z">
                  <w:rPr>
                    <w:rFonts w:ascii="Times New Roman" w:hAnsi="Times New Roman"/>
                    <w:w w:val="105"/>
                    <w:lang w:val="es-MX"/>
                  </w:rPr>
                </w:rPrChange>
              </w:rPr>
              <w:t>,</w:t>
            </w:r>
            <w:r w:rsidR="00184643" w:rsidRPr="00BA6CC3">
              <w:rPr>
                <w:rFonts w:ascii="Arial" w:hAnsi="Arial" w:cs="Arial"/>
                <w:w w:val="105"/>
                <w:sz w:val="20"/>
                <w:szCs w:val="20"/>
                <w:lang w:val="es-MX"/>
                <w:rPrChange w:id="213" w:author="César Gamboa" w:date="2019-11-25T09:13:00Z">
                  <w:rPr>
                    <w:rFonts w:ascii="Times New Roman" w:hAnsi="Times New Roman"/>
                    <w:w w:val="105"/>
                    <w:lang w:val="es-MX"/>
                  </w:rPr>
                </w:rPrChange>
              </w:rPr>
              <w:t xml:space="preserve"> lo que dificulta </w:t>
            </w:r>
            <w:r w:rsidR="006F20A5" w:rsidRPr="00BA6CC3">
              <w:rPr>
                <w:rFonts w:ascii="Arial" w:hAnsi="Arial" w:cs="Arial"/>
                <w:w w:val="105"/>
                <w:sz w:val="20"/>
                <w:szCs w:val="20"/>
                <w:lang w:val="es-MX"/>
                <w:rPrChange w:id="214" w:author="César Gamboa" w:date="2019-11-25T09:13:00Z">
                  <w:rPr>
                    <w:rFonts w:ascii="Times New Roman" w:hAnsi="Times New Roman"/>
                    <w:w w:val="105"/>
                    <w:lang w:val="es-MX"/>
                  </w:rPr>
                </w:rPrChange>
              </w:rPr>
              <w:t xml:space="preserve">tener suficiente </w:t>
            </w:r>
            <w:r w:rsidR="00184643" w:rsidRPr="00BA6CC3">
              <w:rPr>
                <w:rFonts w:ascii="Arial" w:hAnsi="Arial" w:cs="Arial"/>
                <w:w w:val="105"/>
                <w:sz w:val="20"/>
                <w:szCs w:val="20"/>
                <w:lang w:val="es-MX"/>
                <w:rPrChange w:id="215" w:author="César Gamboa" w:date="2019-11-25T09:13:00Z">
                  <w:rPr>
                    <w:rFonts w:ascii="Times New Roman" w:hAnsi="Times New Roman"/>
                    <w:w w:val="105"/>
                    <w:lang w:val="es-MX"/>
                  </w:rPr>
                </w:rPrChange>
              </w:rPr>
              <w:t>personal capacitado para realizar exitosamente este análisis visual e identificar adecuadame</w:t>
            </w:r>
            <w:r w:rsidR="006F20A5" w:rsidRPr="00BA6CC3">
              <w:rPr>
                <w:rFonts w:ascii="Arial" w:hAnsi="Arial" w:cs="Arial"/>
                <w:w w:val="105"/>
                <w:sz w:val="20"/>
                <w:szCs w:val="20"/>
                <w:lang w:val="es-MX"/>
                <w:rPrChange w:id="216" w:author="César Gamboa" w:date="2019-11-25T09:13:00Z">
                  <w:rPr>
                    <w:rFonts w:ascii="Times New Roman" w:hAnsi="Times New Roman"/>
                    <w:w w:val="105"/>
                    <w:lang w:val="es-MX"/>
                  </w:rPr>
                </w:rPrChange>
              </w:rPr>
              <w:t>n</w:t>
            </w:r>
            <w:r w:rsidR="00184643" w:rsidRPr="00BA6CC3">
              <w:rPr>
                <w:rFonts w:ascii="Arial" w:hAnsi="Arial" w:cs="Arial"/>
                <w:w w:val="105"/>
                <w:sz w:val="20"/>
                <w:szCs w:val="20"/>
                <w:lang w:val="es-MX"/>
                <w:rPrChange w:id="217" w:author="César Gamboa" w:date="2019-11-25T09:13:00Z">
                  <w:rPr>
                    <w:rFonts w:ascii="Times New Roman" w:hAnsi="Times New Roman"/>
                    <w:w w:val="105"/>
                    <w:lang w:val="es-MX"/>
                  </w:rPr>
                </w:rPrChange>
              </w:rPr>
              <w:t>te los m</w:t>
            </w:r>
            <w:r w:rsidR="006F20A5" w:rsidRPr="00BA6CC3">
              <w:rPr>
                <w:rFonts w:ascii="Arial" w:hAnsi="Arial" w:cs="Arial"/>
                <w:w w:val="105"/>
                <w:sz w:val="20"/>
                <w:szCs w:val="20"/>
                <w:lang w:val="es-MX"/>
                <w:rPrChange w:id="218" w:author="César Gamboa" w:date="2019-11-25T09:13:00Z">
                  <w:rPr>
                    <w:rFonts w:ascii="Times New Roman" w:hAnsi="Times New Roman"/>
                    <w:w w:val="105"/>
                    <w:lang w:val="es-MX"/>
                  </w:rPr>
                </w:rPrChange>
              </w:rPr>
              <w:t>o</w:t>
            </w:r>
            <w:r w:rsidR="00184643" w:rsidRPr="00BA6CC3">
              <w:rPr>
                <w:rFonts w:ascii="Arial" w:hAnsi="Arial" w:cs="Arial"/>
                <w:w w:val="105"/>
                <w:sz w:val="20"/>
                <w:szCs w:val="20"/>
                <w:lang w:val="es-MX"/>
                <w:rPrChange w:id="219" w:author="César Gamboa" w:date="2019-11-25T09:13:00Z">
                  <w:rPr>
                    <w:rFonts w:ascii="Times New Roman" w:hAnsi="Times New Roman"/>
                    <w:w w:val="105"/>
                    <w:lang w:val="es-MX"/>
                  </w:rPr>
                </w:rPrChange>
              </w:rPr>
              <w:t xml:space="preserve">delos.  Esto sucede, incluso, </w:t>
            </w:r>
            <w:del w:id="220" w:author="César Gamboa" w:date="2019-11-24T10:29:00Z">
              <w:r w:rsidRPr="00BA6CC3" w:rsidDel="009432CC">
                <w:rPr>
                  <w:rFonts w:ascii="Arial" w:hAnsi="Arial" w:cs="Arial"/>
                  <w:w w:val="105"/>
                  <w:sz w:val="20"/>
                  <w:szCs w:val="20"/>
                  <w:lang w:val="es-MX"/>
                  <w:rPrChange w:id="221" w:author="César Gamboa" w:date="2019-11-25T09:13:00Z">
                    <w:rPr>
                      <w:rFonts w:ascii="Times New Roman" w:hAnsi="Times New Roman"/>
                      <w:w w:val="105"/>
                      <w:lang w:val="es-MX"/>
                    </w:rPr>
                  </w:rPrChange>
                </w:rPr>
                <w:delText xml:space="preserve"> </w:delText>
              </w:r>
            </w:del>
            <w:r w:rsidRPr="00BA6CC3">
              <w:rPr>
                <w:rFonts w:ascii="Arial" w:hAnsi="Arial" w:cs="Arial"/>
                <w:w w:val="105"/>
                <w:sz w:val="20"/>
                <w:szCs w:val="20"/>
                <w:lang w:val="es-MX"/>
                <w:rPrChange w:id="222" w:author="César Gamboa" w:date="2019-11-25T09:13:00Z">
                  <w:rPr>
                    <w:rFonts w:ascii="Times New Roman" w:hAnsi="Times New Roman"/>
                    <w:w w:val="105"/>
                    <w:lang w:val="es-MX"/>
                  </w:rPr>
                </w:rPrChange>
              </w:rPr>
              <w:t>con cantidades moderadas de series cronológicas a analizar</w:t>
            </w:r>
            <w:r w:rsidR="00184643" w:rsidRPr="00BA6CC3">
              <w:rPr>
                <w:rFonts w:ascii="Arial" w:hAnsi="Arial" w:cs="Arial"/>
                <w:w w:val="105"/>
                <w:sz w:val="20"/>
                <w:szCs w:val="20"/>
                <w:lang w:val="es-MX"/>
                <w:rPrChange w:id="223" w:author="César Gamboa" w:date="2019-11-25T09:13:00Z">
                  <w:rPr>
                    <w:rFonts w:ascii="Times New Roman" w:hAnsi="Times New Roman"/>
                    <w:w w:val="105"/>
                    <w:lang w:val="es-MX"/>
                  </w:rPr>
                </w:rPrChange>
              </w:rPr>
              <w:t xml:space="preserve">, </w:t>
            </w:r>
            <w:r w:rsidRPr="00BA6CC3">
              <w:rPr>
                <w:rFonts w:ascii="Arial" w:hAnsi="Arial" w:cs="Arial"/>
                <w:w w:val="105"/>
                <w:sz w:val="20"/>
                <w:szCs w:val="20"/>
                <w:lang w:val="es-MX"/>
                <w:rPrChange w:id="224" w:author="César Gamboa" w:date="2019-11-25T09:13:00Z">
                  <w:rPr>
                    <w:rFonts w:ascii="Times New Roman" w:hAnsi="Times New Roman"/>
                    <w:w w:val="105"/>
                    <w:lang w:val="es-MX"/>
                  </w:rPr>
                </w:rPrChange>
              </w:rPr>
              <w:t xml:space="preserve">por lo que la generación de algoritmos que ayuden a </w:t>
            </w:r>
            <w:r w:rsidR="00184643" w:rsidRPr="00BA6CC3">
              <w:rPr>
                <w:rFonts w:ascii="Arial" w:hAnsi="Arial" w:cs="Arial"/>
                <w:w w:val="105"/>
                <w:sz w:val="20"/>
                <w:szCs w:val="20"/>
                <w:lang w:val="es-MX"/>
                <w:rPrChange w:id="225" w:author="César Gamboa" w:date="2019-11-25T09:13:00Z">
                  <w:rPr>
                    <w:rFonts w:ascii="Times New Roman" w:hAnsi="Times New Roman"/>
                    <w:w w:val="105"/>
                    <w:lang w:val="es-MX"/>
                  </w:rPr>
                </w:rPrChange>
              </w:rPr>
              <w:t>esta</w:t>
            </w:r>
            <w:r w:rsidRPr="00BA6CC3">
              <w:rPr>
                <w:rFonts w:ascii="Arial" w:hAnsi="Arial" w:cs="Arial"/>
                <w:w w:val="105"/>
                <w:sz w:val="20"/>
                <w:szCs w:val="20"/>
                <w:lang w:val="es-MX"/>
                <w:rPrChange w:id="226" w:author="César Gamboa" w:date="2019-11-25T09:13:00Z">
                  <w:rPr>
                    <w:rFonts w:ascii="Times New Roman" w:hAnsi="Times New Roman"/>
                    <w:w w:val="105"/>
                    <w:lang w:val="es-MX"/>
                  </w:rPr>
                </w:rPrChange>
              </w:rPr>
              <w:t xml:space="preserve"> identificación se vuelve cada vez más necesari</w:t>
            </w:r>
            <w:r w:rsidR="00184643" w:rsidRPr="00BA6CC3">
              <w:rPr>
                <w:rFonts w:ascii="Arial" w:hAnsi="Arial" w:cs="Arial"/>
                <w:w w:val="105"/>
                <w:sz w:val="20"/>
                <w:szCs w:val="20"/>
                <w:lang w:val="es-MX"/>
                <w:rPrChange w:id="227" w:author="César Gamboa" w:date="2019-11-25T09:13:00Z">
                  <w:rPr>
                    <w:rFonts w:ascii="Times New Roman" w:hAnsi="Times New Roman"/>
                    <w:w w:val="105"/>
                    <w:lang w:val="es-MX"/>
                  </w:rPr>
                </w:rPrChange>
              </w:rPr>
              <w:t>a</w:t>
            </w:r>
            <w:r w:rsidRPr="00BA6CC3">
              <w:rPr>
                <w:rFonts w:ascii="Arial" w:hAnsi="Arial" w:cs="Arial"/>
                <w:w w:val="105"/>
                <w:sz w:val="20"/>
                <w:szCs w:val="20"/>
                <w:lang w:val="es-MX"/>
                <w:rPrChange w:id="228" w:author="César Gamboa" w:date="2019-11-25T09:13:00Z">
                  <w:rPr>
                    <w:rFonts w:ascii="Times New Roman" w:hAnsi="Times New Roman"/>
                    <w:w w:val="105"/>
                    <w:lang w:val="es-MX"/>
                  </w:rPr>
                </w:rPrChange>
              </w:rPr>
              <w:t xml:space="preserve"> (Hyndman y Khandakar </w:t>
            </w:r>
            <w:r w:rsidR="00D617CD" w:rsidRPr="00BA6CC3">
              <w:rPr>
                <w:rFonts w:ascii="Arial" w:hAnsi="Arial" w:cs="Arial"/>
                <w:sz w:val="20"/>
                <w:szCs w:val="20"/>
                <w:rPrChange w:id="229" w:author="César Gamboa" w:date="2019-11-25T09:13:00Z">
                  <w:rPr/>
                </w:rPrChange>
              </w:rPr>
              <w:fldChar w:fldCharType="begin"/>
            </w:r>
            <w:r w:rsidR="00D617CD" w:rsidRPr="00BA6CC3">
              <w:rPr>
                <w:rFonts w:ascii="Arial" w:hAnsi="Arial" w:cs="Arial"/>
                <w:sz w:val="20"/>
                <w:szCs w:val="20"/>
                <w:rPrChange w:id="230" w:author="César Gamboa" w:date="2019-11-25T09:13:00Z">
                  <w:rPr/>
                </w:rPrChange>
              </w:rPr>
              <w:instrText xml:space="preserve"> HYPERLINK \l "_bookmark43" </w:instrText>
            </w:r>
            <w:r w:rsidR="00D617CD" w:rsidRPr="00BA6CC3">
              <w:rPr>
                <w:rFonts w:ascii="Arial" w:hAnsi="Arial" w:cs="Arial"/>
                <w:sz w:val="20"/>
                <w:szCs w:val="20"/>
                <w:rPrChange w:id="231" w:author="César Gamboa" w:date="2019-11-25T09:13:00Z">
                  <w:rPr/>
                </w:rPrChange>
              </w:rPr>
              <w:fldChar w:fldCharType="separate"/>
            </w:r>
            <w:r w:rsidRPr="00BA6CC3">
              <w:rPr>
                <w:rFonts w:ascii="Arial" w:hAnsi="Arial" w:cs="Arial"/>
                <w:color w:val="0000FF"/>
                <w:w w:val="105"/>
                <w:sz w:val="20"/>
                <w:szCs w:val="20"/>
                <w:lang w:val="es-MX"/>
                <w:rPrChange w:id="232" w:author="César Gamboa" w:date="2019-11-25T09:13:00Z">
                  <w:rPr>
                    <w:rFonts w:ascii="Times New Roman" w:hAnsi="Times New Roman"/>
                    <w:color w:val="0000FF"/>
                    <w:w w:val="105"/>
                    <w:lang w:val="es-MX"/>
                  </w:rPr>
                </w:rPrChange>
              </w:rPr>
              <w:t>2008</w:t>
            </w:r>
            <w:r w:rsidR="00D617CD" w:rsidRPr="00BA6CC3">
              <w:rPr>
                <w:rFonts w:ascii="Arial" w:hAnsi="Arial" w:cs="Arial"/>
                <w:color w:val="0000FF"/>
                <w:w w:val="105"/>
                <w:sz w:val="20"/>
                <w:szCs w:val="20"/>
                <w:lang w:val="es-MX"/>
                <w:rPrChange w:id="233" w:author="César Gamboa" w:date="2019-11-25T09:13:00Z">
                  <w:rPr>
                    <w:rFonts w:ascii="Times New Roman" w:hAnsi="Times New Roman"/>
                    <w:color w:val="0000FF"/>
                    <w:w w:val="105"/>
                    <w:lang w:val="es-MX"/>
                  </w:rPr>
                </w:rPrChange>
              </w:rPr>
              <w:fldChar w:fldCharType="end"/>
            </w:r>
            <w:r w:rsidRPr="00BA6CC3">
              <w:rPr>
                <w:rFonts w:ascii="Arial" w:hAnsi="Arial" w:cs="Arial"/>
                <w:w w:val="105"/>
                <w:sz w:val="20"/>
                <w:szCs w:val="20"/>
                <w:lang w:val="es-MX"/>
                <w:rPrChange w:id="234" w:author="César Gamboa" w:date="2019-11-25T09:13:00Z">
                  <w:rPr>
                    <w:rFonts w:ascii="Times New Roman" w:hAnsi="Times New Roman"/>
                    <w:w w:val="105"/>
                    <w:lang w:val="es-MX"/>
                  </w:rPr>
                </w:rPrChange>
              </w:rPr>
              <w:t>).</w:t>
            </w:r>
          </w:p>
          <w:p w14:paraId="04282749" w14:textId="6931B66D" w:rsidR="00553AB4" w:rsidRPr="00BA6CC3" w:rsidRDefault="00553AB4" w:rsidP="002C50B4">
            <w:pPr>
              <w:spacing w:line="240" w:lineRule="auto"/>
              <w:jc w:val="both"/>
              <w:rPr>
                <w:rFonts w:ascii="Arial" w:hAnsi="Arial" w:cs="Arial"/>
                <w:sz w:val="20"/>
                <w:szCs w:val="20"/>
                <w:lang w:val="es-MX"/>
                <w:rPrChange w:id="235" w:author="César Gamboa" w:date="2019-11-25T09:13:00Z">
                  <w:rPr>
                    <w:rFonts w:ascii="Times New Roman" w:hAnsi="Times New Roman"/>
                    <w:lang w:val="es-MX"/>
                  </w:rPr>
                </w:rPrChange>
              </w:rPr>
            </w:pPr>
            <w:r w:rsidRPr="00BA6CC3">
              <w:rPr>
                <w:rFonts w:ascii="Arial" w:hAnsi="Arial" w:cs="Arial"/>
                <w:w w:val="105"/>
                <w:sz w:val="20"/>
                <w:szCs w:val="20"/>
                <w:lang w:val="es-MX"/>
                <w:rPrChange w:id="236" w:author="César Gamboa" w:date="2019-11-25T09:13:00Z">
                  <w:rPr>
                    <w:rFonts w:ascii="Times New Roman" w:hAnsi="Times New Roman"/>
                    <w:w w:val="105"/>
                    <w:lang w:val="es-MX"/>
                  </w:rPr>
                </w:rPrChange>
              </w:rPr>
              <w:t xml:space="preserve">Han sido varias las aproximaciones a un método que genere de manera automática un modelo ARIMA, como por ejemplo los  propuestos  por  Hannan  y  Rissanen  (Hannan  y  Rissanen </w:t>
            </w:r>
            <w:r w:rsidR="00D617CD" w:rsidRPr="00BA6CC3">
              <w:rPr>
                <w:rFonts w:ascii="Arial" w:hAnsi="Arial" w:cs="Arial"/>
                <w:sz w:val="20"/>
                <w:szCs w:val="20"/>
                <w:rPrChange w:id="237" w:author="César Gamboa" w:date="2019-11-25T09:13:00Z">
                  <w:rPr/>
                </w:rPrChange>
              </w:rPr>
              <w:fldChar w:fldCharType="begin"/>
            </w:r>
            <w:r w:rsidR="00D617CD" w:rsidRPr="00BA6CC3">
              <w:rPr>
                <w:rFonts w:ascii="Arial" w:hAnsi="Arial" w:cs="Arial"/>
                <w:sz w:val="20"/>
                <w:szCs w:val="20"/>
                <w:rPrChange w:id="238" w:author="César Gamboa" w:date="2019-11-25T09:13:00Z">
                  <w:rPr/>
                </w:rPrChange>
              </w:rPr>
              <w:instrText xml:space="preserve"> HYPERLINK \l "_bookmark36" </w:instrText>
            </w:r>
            <w:r w:rsidR="00D617CD" w:rsidRPr="00BA6CC3">
              <w:rPr>
                <w:rFonts w:ascii="Arial" w:hAnsi="Arial" w:cs="Arial"/>
                <w:sz w:val="20"/>
                <w:szCs w:val="20"/>
                <w:rPrChange w:id="239" w:author="César Gamboa" w:date="2019-11-25T09:13:00Z">
                  <w:rPr/>
                </w:rPrChange>
              </w:rPr>
              <w:fldChar w:fldCharType="separate"/>
            </w:r>
            <w:r w:rsidRPr="00BA6CC3">
              <w:rPr>
                <w:rFonts w:ascii="Arial" w:hAnsi="Arial" w:cs="Arial"/>
                <w:color w:val="0000FF"/>
                <w:w w:val="105"/>
                <w:sz w:val="20"/>
                <w:szCs w:val="20"/>
                <w:lang w:val="es-MX"/>
                <w:rPrChange w:id="240" w:author="César Gamboa" w:date="2019-11-25T09:13:00Z">
                  <w:rPr>
                    <w:rFonts w:ascii="Times New Roman" w:hAnsi="Times New Roman"/>
                    <w:color w:val="0000FF"/>
                    <w:w w:val="105"/>
                    <w:lang w:val="es-MX"/>
                  </w:rPr>
                </w:rPrChange>
              </w:rPr>
              <w:t>1982</w:t>
            </w:r>
            <w:r w:rsidRPr="00BA6CC3">
              <w:rPr>
                <w:rFonts w:ascii="Arial" w:hAnsi="Arial" w:cs="Arial"/>
                <w:w w:val="105"/>
                <w:sz w:val="20"/>
                <w:szCs w:val="20"/>
                <w:lang w:val="es-MX"/>
                <w:rPrChange w:id="241" w:author="César Gamboa" w:date="2019-11-25T09:13:00Z">
                  <w:rPr>
                    <w:rFonts w:ascii="Times New Roman" w:hAnsi="Times New Roman"/>
                    <w:w w:val="105"/>
                    <w:lang w:val="es-MX"/>
                  </w:rPr>
                </w:rPrChange>
              </w:rPr>
              <w:t>),</w:t>
            </w:r>
            <w:r w:rsidR="00D617CD" w:rsidRPr="00BA6CC3">
              <w:rPr>
                <w:rFonts w:ascii="Arial" w:hAnsi="Arial" w:cs="Arial"/>
                <w:w w:val="105"/>
                <w:sz w:val="20"/>
                <w:szCs w:val="20"/>
                <w:lang w:val="es-MX"/>
                <w:rPrChange w:id="242" w:author="César Gamboa" w:date="2019-11-25T09:13:00Z">
                  <w:rPr>
                    <w:rFonts w:ascii="Times New Roman" w:hAnsi="Times New Roman"/>
                    <w:w w:val="105"/>
                    <w:lang w:val="es-MX"/>
                  </w:rPr>
                </w:rPrChange>
              </w:rPr>
              <w:fldChar w:fldCharType="end"/>
            </w:r>
            <w:r w:rsidRPr="00BA6CC3">
              <w:rPr>
                <w:rFonts w:ascii="Arial" w:hAnsi="Arial" w:cs="Arial"/>
                <w:w w:val="105"/>
                <w:sz w:val="20"/>
                <w:szCs w:val="20"/>
                <w:lang w:val="es-MX"/>
                <w:rPrChange w:id="243" w:author="César Gamboa" w:date="2019-11-25T09:13:00Z">
                  <w:rPr>
                    <w:rFonts w:ascii="Times New Roman" w:hAnsi="Times New Roman"/>
                    <w:w w:val="105"/>
                    <w:lang w:val="es-MX"/>
                  </w:rPr>
                </w:rPrChange>
              </w:rPr>
              <w:t xml:space="preserve">  la  extensión de dicha propuesta realizada por Gómez (Gómez </w:t>
            </w:r>
            <w:r w:rsidR="00D617CD" w:rsidRPr="00BA6CC3">
              <w:rPr>
                <w:rFonts w:ascii="Arial" w:hAnsi="Arial" w:cs="Arial"/>
                <w:sz w:val="20"/>
                <w:szCs w:val="20"/>
                <w:rPrChange w:id="244" w:author="César Gamboa" w:date="2019-11-25T09:13:00Z">
                  <w:rPr/>
                </w:rPrChange>
              </w:rPr>
              <w:fldChar w:fldCharType="begin"/>
            </w:r>
            <w:r w:rsidR="00D617CD" w:rsidRPr="00BA6CC3">
              <w:rPr>
                <w:rFonts w:ascii="Arial" w:hAnsi="Arial" w:cs="Arial"/>
                <w:sz w:val="20"/>
                <w:szCs w:val="20"/>
                <w:rPrChange w:id="245" w:author="César Gamboa" w:date="2019-11-25T09:13:00Z">
                  <w:rPr/>
                </w:rPrChange>
              </w:rPr>
              <w:instrText xml:space="preserve"> HYPERLINK \l "_bookmark34" </w:instrText>
            </w:r>
            <w:r w:rsidR="00D617CD" w:rsidRPr="00BA6CC3">
              <w:rPr>
                <w:rFonts w:ascii="Arial" w:hAnsi="Arial" w:cs="Arial"/>
                <w:sz w:val="20"/>
                <w:szCs w:val="20"/>
                <w:rPrChange w:id="246" w:author="César Gamboa" w:date="2019-11-25T09:13:00Z">
                  <w:rPr/>
                </w:rPrChange>
              </w:rPr>
              <w:fldChar w:fldCharType="separate"/>
            </w:r>
            <w:r w:rsidRPr="00BA6CC3">
              <w:rPr>
                <w:rFonts w:ascii="Arial" w:hAnsi="Arial" w:cs="Arial"/>
                <w:color w:val="0000FF"/>
                <w:w w:val="105"/>
                <w:sz w:val="20"/>
                <w:szCs w:val="20"/>
                <w:lang w:val="es-MX"/>
                <w:rPrChange w:id="247" w:author="César Gamboa" w:date="2019-11-25T09:13:00Z">
                  <w:rPr>
                    <w:rFonts w:ascii="Times New Roman" w:hAnsi="Times New Roman"/>
                    <w:color w:val="0000FF"/>
                    <w:w w:val="105"/>
                    <w:lang w:val="es-MX"/>
                  </w:rPr>
                </w:rPrChange>
              </w:rPr>
              <w:t>1998</w:t>
            </w:r>
            <w:r w:rsidRPr="00BA6CC3">
              <w:rPr>
                <w:rFonts w:ascii="Arial" w:hAnsi="Arial" w:cs="Arial"/>
                <w:w w:val="105"/>
                <w:sz w:val="20"/>
                <w:szCs w:val="20"/>
                <w:lang w:val="es-MX"/>
                <w:rPrChange w:id="248" w:author="César Gamboa" w:date="2019-11-25T09:13:00Z">
                  <w:rPr>
                    <w:rFonts w:ascii="Times New Roman" w:hAnsi="Times New Roman"/>
                    <w:w w:val="105"/>
                    <w:lang w:val="es-MX"/>
                  </w:rPr>
                </w:rPrChange>
              </w:rPr>
              <w:t xml:space="preserve">) </w:t>
            </w:r>
            <w:r w:rsidR="00D617CD" w:rsidRPr="00BA6CC3">
              <w:rPr>
                <w:rFonts w:ascii="Arial" w:hAnsi="Arial" w:cs="Arial"/>
                <w:w w:val="105"/>
                <w:sz w:val="20"/>
                <w:szCs w:val="20"/>
                <w:lang w:val="es-MX"/>
                <w:rPrChange w:id="249" w:author="César Gamboa" w:date="2019-11-25T09:13:00Z">
                  <w:rPr>
                    <w:rFonts w:ascii="Times New Roman" w:hAnsi="Times New Roman"/>
                    <w:w w:val="105"/>
                    <w:lang w:val="es-MX"/>
                  </w:rPr>
                </w:rPrChange>
              </w:rPr>
              <w:fldChar w:fldCharType="end"/>
            </w:r>
            <w:r w:rsidRPr="00BA6CC3">
              <w:rPr>
                <w:rFonts w:ascii="Arial" w:hAnsi="Arial" w:cs="Arial"/>
                <w:w w:val="105"/>
                <w:sz w:val="20"/>
                <w:szCs w:val="20"/>
                <w:lang w:val="es-MX"/>
                <w:rPrChange w:id="250" w:author="César Gamboa" w:date="2019-11-25T09:13:00Z">
                  <w:rPr>
                    <w:rFonts w:ascii="Times New Roman" w:hAnsi="Times New Roman"/>
                    <w:w w:val="105"/>
                    <w:lang w:val="es-MX"/>
                  </w:rPr>
                </w:rPrChange>
              </w:rPr>
              <w:t xml:space="preserve">y posteriormente aplicada (Gómez and </w:t>
            </w:r>
            <w:r w:rsidRPr="00BA6CC3">
              <w:rPr>
                <w:rFonts w:ascii="Arial" w:hAnsi="Arial" w:cs="Arial"/>
                <w:spacing w:val="-3"/>
                <w:w w:val="105"/>
                <w:sz w:val="20"/>
                <w:szCs w:val="20"/>
                <w:lang w:val="es-MX"/>
                <w:rPrChange w:id="251" w:author="César Gamboa" w:date="2019-11-25T09:13:00Z">
                  <w:rPr>
                    <w:rFonts w:ascii="Times New Roman" w:hAnsi="Times New Roman"/>
                    <w:spacing w:val="-3"/>
                    <w:w w:val="105"/>
                    <w:lang w:val="es-MX"/>
                  </w:rPr>
                </w:rPrChange>
              </w:rPr>
              <w:t xml:space="preserve">Maraval </w:t>
            </w:r>
            <w:r w:rsidR="00D617CD" w:rsidRPr="00BA6CC3">
              <w:rPr>
                <w:rFonts w:ascii="Arial" w:hAnsi="Arial" w:cs="Arial"/>
                <w:sz w:val="20"/>
                <w:szCs w:val="20"/>
                <w:rPrChange w:id="252" w:author="César Gamboa" w:date="2019-11-25T09:13:00Z">
                  <w:rPr/>
                </w:rPrChange>
              </w:rPr>
              <w:fldChar w:fldCharType="begin"/>
            </w:r>
            <w:r w:rsidR="00D617CD" w:rsidRPr="00BA6CC3">
              <w:rPr>
                <w:rFonts w:ascii="Arial" w:hAnsi="Arial" w:cs="Arial"/>
                <w:sz w:val="20"/>
                <w:szCs w:val="20"/>
                <w:rPrChange w:id="253" w:author="César Gamboa" w:date="2019-11-25T09:13:00Z">
                  <w:rPr/>
                </w:rPrChange>
              </w:rPr>
              <w:instrText xml:space="preserve"> HYPERLINK \l "_bookmark35" </w:instrText>
            </w:r>
            <w:r w:rsidR="00D617CD" w:rsidRPr="00BA6CC3">
              <w:rPr>
                <w:rFonts w:ascii="Arial" w:hAnsi="Arial" w:cs="Arial"/>
                <w:sz w:val="20"/>
                <w:szCs w:val="20"/>
                <w:rPrChange w:id="254" w:author="César Gamboa" w:date="2019-11-25T09:13:00Z">
                  <w:rPr/>
                </w:rPrChange>
              </w:rPr>
              <w:fldChar w:fldCharType="separate"/>
            </w:r>
            <w:r w:rsidRPr="00BA6CC3">
              <w:rPr>
                <w:rFonts w:ascii="Arial" w:hAnsi="Arial" w:cs="Arial"/>
                <w:color w:val="0000FF"/>
                <w:w w:val="105"/>
                <w:sz w:val="20"/>
                <w:szCs w:val="20"/>
                <w:lang w:val="es-MX"/>
                <w:rPrChange w:id="255" w:author="César Gamboa" w:date="2019-11-25T09:13:00Z">
                  <w:rPr>
                    <w:rFonts w:ascii="Times New Roman" w:hAnsi="Times New Roman"/>
                    <w:color w:val="0000FF"/>
                    <w:w w:val="105"/>
                    <w:lang w:val="es-MX"/>
                  </w:rPr>
                </w:rPrChange>
              </w:rPr>
              <w:t>1998</w:t>
            </w:r>
            <w:r w:rsidR="00D617CD" w:rsidRPr="00BA6CC3">
              <w:rPr>
                <w:rFonts w:ascii="Arial" w:hAnsi="Arial" w:cs="Arial"/>
                <w:color w:val="0000FF"/>
                <w:w w:val="105"/>
                <w:sz w:val="20"/>
                <w:szCs w:val="20"/>
                <w:lang w:val="es-MX"/>
                <w:rPrChange w:id="256" w:author="César Gamboa" w:date="2019-11-25T09:13:00Z">
                  <w:rPr>
                    <w:rFonts w:ascii="Times New Roman" w:hAnsi="Times New Roman"/>
                    <w:color w:val="0000FF"/>
                    <w:w w:val="105"/>
                    <w:lang w:val="es-MX"/>
                  </w:rPr>
                </w:rPrChange>
              </w:rPr>
              <w:fldChar w:fldCharType="end"/>
            </w:r>
            <w:r w:rsidRPr="00BA6CC3">
              <w:rPr>
                <w:rFonts w:ascii="Arial" w:hAnsi="Arial" w:cs="Arial"/>
                <w:w w:val="105"/>
                <w:sz w:val="20"/>
                <w:szCs w:val="20"/>
                <w:lang w:val="es-MX"/>
                <w:rPrChange w:id="257" w:author="César Gamboa" w:date="2019-11-25T09:13:00Z">
                  <w:rPr>
                    <w:rFonts w:ascii="Times New Roman" w:hAnsi="Times New Roman"/>
                    <w:w w:val="105"/>
                    <w:lang w:val="es-MX"/>
                  </w:rPr>
                </w:rPrChange>
              </w:rPr>
              <w:t xml:space="preserve">) en los software </w:t>
            </w:r>
            <w:r w:rsidRPr="00BA6CC3">
              <w:rPr>
                <w:rFonts w:ascii="Arial" w:hAnsi="Arial" w:cs="Arial"/>
                <w:b/>
                <w:w w:val="105"/>
                <w:sz w:val="20"/>
                <w:szCs w:val="20"/>
                <w:lang w:val="es-MX"/>
                <w:rPrChange w:id="258" w:author="César Gamboa" w:date="2019-11-25T09:13:00Z">
                  <w:rPr>
                    <w:rFonts w:ascii="Times New Roman" w:hAnsi="Times New Roman"/>
                    <w:b/>
                    <w:w w:val="105"/>
                    <w:lang w:val="es-MX"/>
                  </w:rPr>
                </w:rPrChange>
              </w:rPr>
              <w:t xml:space="preserve">TRAMO </w:t>
            </w:r>
            <w:r w:rsidRPr="00BA6CC3">
              <w:rPr>
                <w:rFonts w:ascii="Arial" w:hAnsi="Arial" w:cs="Arial"/>
                <w:w w:val="105"/>
                <w:sz w:val="20"/>
                <w:szCs w:val="20"/>
                <w:lang w:val="es-MX"/>
                <w:rPrChange w:id="259" w:author="César Gamboa" w:date="2019-11-25T09:13:00Z">
                  <w:rPr>
                    <w:rFonts w:ascii="Times New Roman" w:hAnsi="Times New Roman"/>
                    <w:w w:val="105"/>
                    <w:lang w:val="es-MX"/>
                  </w:rPr>
                </w:rPrChange>
              </w:rPr>
              <w:t xml:space="preserve">y </w:t>
            </w:r>
            <w:r w:rsidRPr="00BA6CC3">
              <w:rPr>
                <w:rFonts w:ascii="Arial" w:hAnsi="Arial" w:cs="Arial"/>
                <w:b/>
                <w:spacing w:val="-4"/>
                <w:w w:val="105"/>
                <w:sz w:val="20"/>
                <w:szCs w:val="20"/>
                <w:lang w:val="es-MX"/>
                <w:rPrChange w:id="260" w:author="César Gamboa" w:date="2019-11-25T09:13:00Z">
                  <w:rPr>
                    <w:rFonts w:ascii="Times New Roman" w:hAnsi="Times New Roman"/>
                    <w:b/>
                    <w:spacing w:val="-4"/>
                    <w:w w:val="105"/>
                    <w:lang w:val="es-MX"/>
                  </w:rPr>
                </w:rPrChange>
              </w:rPr>
              <w:t>SEATS</w:t>
            </w:r>
            <w:r w:rsidRPr="00BA6CC3">
              <w:rPr>
                <w:rFonts w:ascii="Arial" w:hAnsi="Arial" w:cs="Arial"/>
                <w:spacing w:val="-4"/>
                <w:w w:val="105"/>
                <w:sz w:val="20"/>
                <w:szCs w:val="20"/>
                <w:lang w:val="es-MX"/>
                <w:rPrChange w:id="261" w:author="César Gamboa" w:date="2019-11-25T09:13:00Z">
                  <w:rPr>
                    <w:rFonts w:ascii="Times New Roman" w:hAnsi="Times New Roman"/>
                    <w:spacing w:val="-4"/>
                    <w:w w:val="105"/>
                    <w:lang w:val="es-MX"/>
                  </w:rPr>
                </w:rPrChange>
              </w:rPr>
              <w:t xml:space="preserve">; </w:t>
            </w:r>
            <w:r w:rsidRPr="00BA6CC3">
              <w:rPr>
                <w:rFonts w:ascii="Arial" w:hAnsi="Arial" w:cs="Arial"/>
                <w:w w:val="105"/>
                <w:sz w:val="20"/>
                <w:szCs w:val="20"/>
                <w:lang w:val="es-MX"/>
                <w:rPrChange w:id="262" w:author="César Gamboa" w:date="2019-11-25T09:13:00Z">
                  <w:rPr>
                    <w:rFonts w:ascii="Times New Roman" w:hAnsi="Times New Roman"/>
                    <w:w w:val="105"/>
                    <w:lang w:val="es-MX"/>
                  </w:rPr>
                </w:rPrChange>
              </w:rPr>
              <w:t>de manera similar se planteó una aplicación en los</w:t>
            </w:r>
            <w:r w:rsidR="00DB7CA4" w:rsidRPr="00BA6CC3">
              <w:rPr>
                <w:rFonts w:ascii="Arial" w:hAnsi="Arial" w:cs="Arial"/>
                <w:w w:val="105"/>
                <w:sz w:val="20"/>
                <w:szCs w:val="20"/>
                <w:lang w:val="es-MX"/>
                <w:rPrChange w:id="263" w:author="César Gamboa" w:date="2019-11-25T09:13:00Z">
                  <w:rPr>
                    <w:rFonts w:ascii="Times New Roman" w:hAnsi="Times New Roman"/>
                    <w:w w:val="105"/>
                    <w:lang w:val="es-MX"/>
                  </w:rPr>
                </w:rPrChange>
              </w:rPr>
              <w:t xml:space="preserve"> programas</w:t>
            </w:r>
            <w:r w:rsidRPr="00BA6CC3">
              <w:rPr>
                <w:rFonts w:ascii="Arial" w:hAnsi="Arial" w:cs="Arial"/>
                <w:w w:val="105"/>
                <w:sz w:val="20"/>
                <w:szCs w:val="20"/>
                <w:lang w:val="es-MX"/>
                <w:rPrChange w:id="264" w:author="César Gamboa" w:date="2019-11-25T09:13:00Z">
                  <w:rPr>
                    <w:rFonts w:ascii="Times New Roman" w:hAnsi="Times New Roman"/>
                    <w:w w:val="105"/>
                    <w:lang w:val="es-MX"/>
                  </w:rPr>
                </w:rPrChange>
              </w:rPr>
              <w:t xml:space="preserve"> </w:t>
            </w:r>
            <w:r w:rsidRPr="00BA6CC3">
              <w:rPr>
                <w:rFonts w:ascii="Arial" w:hAnsi="Arial" w:cs="Arial"/>
                <w:b/>
                <w:w w:val="105"/>
                <w:sz w:val="20"/>
                <w:szCs w:val="20"/>
                <w:lang w:val="es-MX"/>
                <w:rPrChange w:id="265" w:author="César Gamboa" w:date="2019-11-25T09:13:00Z">
                  <w:rPr>
                    <w:rFonts w:ascii="Times New Roman" w:hAnsi="Times New Roman"/>
                    <w:b/>
                    <w:w w:val="105"/>
                    <w:lang w:val="es-MX"/>
                  </w:rPr>
                </w:rPrChange>
              </w:rPr>
              <w:t xml:space="preserve">SCA-Expert </w:t>
            </w:r>
            <w:r w:rsidRPr="00BA6CC3">
              <w:rPr>
                <w:rFonts w:ascii="Arial" w:hAnsi="Arial" w:cs="Arial"/>
                <w:w w:val="105"/>
                <w:sz w:val="20"/>
                <w:szCs w:val="20"/>
                <w:lang w:val="es-MX"/>
                <w:rPrChange w:id="266" w:author="César Gamboa" w:date="2019-11-25T09:13:00Z">
                  <w:rPr>
                    <w:rFonts w:ascii="Times New Roman" w:hAnsi="Times New Roman"/>
                    <w:w w:val="105"/>
                    <w:lang w:val="es-MX"/>
                  </w:rPr>
                </w:rPrChange>
              </w:rPr>
              <w:t>(Liu</w:t>
            </w:r>
            <w:r w:rsidR="00435FC5" w:rsidRPr="00BA6CC3">
              <w:rPr>
                <w:rFonts w:ascii="Arial" w:hAnsi="Arial" w:cs="Arial"/>
                <w:w w:val="105"/>
                <w:sz w:val="20"/>
                <w:szCs w:val="20"/>
                <w:lang w:val="es-MX"/>
                <w:rPrChange w:id="267" w:author="César Gamboa" w:date="2019-11-25T09:13:00Z">
                  <w:rPr>
                    <w:rFonts w:ascii="Times New Roman" w:hAnsi="Times New Roman"/>
                    <w:w w:val="105"/>
                    <w:lang w:val="es-MX"/>
                  </w:rPr>
                </w:rPrChange>
              </w:rPr>
              <w:t xml:space="preserve"> </w:t>
            </w:r>
            <w:r w:rsidR="00D617CD" w:rsidRPr="00BA6CC3">
              <w:rPr>
                <w:rFonts w:ascii="Arial" w:hAnsi="Arial" w:cs="Arial"/>
                <w:sz w:val="20"/>
                <w:szCs w:val="20"/>
                <w:rPrChange w:id="268" w:author="César Gamboa" w:date="2019-11-25T09:13:00Z">
                  <w:rPr/>
                </w:rPrChange>
              </w:rPr>
              <w:fldChar w:fldCharType="begin"/>
            </w:r>
            <w:r w:rsidR="00D617CD" w:rsidRPr="00BA6CC3">
              <w:rPr>
                <w:rFonts w:ascii="Arial" w:hAnsi="Arial" w:cs="Arial"/>
                <w:sz w:val="20"/>
                <w:szCs w:val="20"/>
                <w:rPrChange w:id="269" w:author="César Gamboa" w:date="2019-11-25T09:13:00Z">
                  <w:rPr/>
                </w:rPrChange>
              </w:rPr>
              <w:instrText xml:space="preserve"> HYPERLINK \l "_bookmark46" </w:instrText>
            </w:r>
            <w:r w:rsidR="00D617CD" w:rsidRPr="00BA6CC3">
              <w:rPr>
                <w:rFonts w:ascii="Arial" w:hAnsi="Arial" w:cs="Arial"/>
                <w:sz w:val="20"/>
                <w:szCs w:val="20"/>
                <w:rPrChange w:id="270" w:author="César Gamboa" w:date="2019-11-25T09:13:00Z">
                  <w:rPr/>
                </w:rPrChange>
              </w:rPr>
              <w:fldChar w:fldCharType="separate"/>
            </w:r>
            <w:r w:rsidRPr="00BA6CC3">
              <w:rPr>
                <w:rFonts w:ascii="Arial" w:hAnsi="Arial" w:cs="Arial"/>
                <w:color w:val="0000FF"/>
                <w:w w:val="105"/>
                <w:sz w:val="20"/>
                <w:szCs w:val="20"/>
                <w:lang w:val="es-MX"/>
                <w:rPrChange w:id="271" w:author="César Gamboa" w:date="2019-11-25T09:13:00Z">
                  <w:rPr>
                    <w:rFonts w:ascii="Times New Roman" w:hAnsi="Times New Roman"/>
                    <w:color w:val="0000FF"/>
                    <w:w w:val="105"/>
                    <w:lang w:val="es-MX"/>
                  </w:rPr>
                </w:rPrChange>
              </w:rPr>
              <w:t>1989</w:t>
            </w:r>
            <w:r w:rsidRPr="00BA6CC3">
              <w:rPr>
                <w:rFonts w:ascii="Arial" w:hAnsi="Arial" w:cs="Arial"/>
                <w:w w:val="105"/>
                <w:sz w:val="20"/>
                <w:szCs w:val="20"/>
                <w:lang w:val="es-MX"/>
                <w:rPrChange w:id="272" w:author="César Gamboa" w:date="2019-11-25T09:13:00Z">
                  <w:rPr>
                    <w:rFonts w:ascii="Times New Roman" w:hAnsi="Times New Roman"/>
                    <w:w w:val="105"/>
                    <w:lang w:val="es-MX"/>
                  </w:rPr>
                </w:rPrChange>
              </w:rPr>
              <w:t xml:space="preserve">) </w:t>
            </w:r>
            <w:r w:rsidR="00D617CD" w:rsidRPr="00BA6CC3">
              <w:rPr>
                <w:rFonts w:ascii="Arial" w:hAnsi="Arial" w:cs="Arial"/>
                <w:w w:val="105"/>
                <w:sz w:val="20"/>
                <w:szCs w:val="20"/>
                <w:lang w:val="es-MX"/>
                <w:rPrChange w:id="273" w:author="César Gamboa" w:date="2019-11-25T09:13:00Z">
                  <w:rPr>
                    <w:rFonts w:ascii="Times New Roman" w:hAnsi="Times New Roman"/>
                    <w:w w:val="105"/>
                    <w:lang w:val="es-MX"/>
                  </w:rPr>
                </w:rPrChange>
              </w:rPr>
              <w:fldChar w:fldCharType="end"/>
            </w:r>
            <w:r w:rsidRPr="00BA6CC3">
              <w:rPr>
                <w:rFonts w:ascii="Arial" w:hAnsi="Arial" w:cs="Arial"/>
                <w:w w:val="105"/>
                <w:sz w:val="20"/>
                <w:szCs w:val="20"/>
                <w:lang w:val="es-MX"/>
                <w:rPrChange w:id="274" w:author="César Gamboa" w:date="2019-11-25T09:13:00Z">
                  <w:rPr>
                    <w:rFonts w:ascii="Times New Roman" w:hAnsi="Times New Roman"/>
                    <w:w w:val="105"/>
                    <w:lang w:val="es-MX"/>
                  </w:rPr>
                </w:rPrChange>
              </w:rPr>
              <w:t xml:space="preserve">y </w:t>
            </w:r>
            <w:r w:rsidRPr="00BA6CC3">
              <w:rPr>
                <w:rFonts w:ascii="Arial" w:hAnsi="Arial" w:cs="Arial"/>
                <w:b/>
                <w:w w:val="105"/>
                <w:sz w:val="20"/>
                <w:szCs w:val="20"/>
                <w:lang w:val="es-MX"/>
                <w:rPrChange w:id="275" w:author="César Gamboa" w:date="2019-11-25T09:13:00Z">
                  <w:rPr>
                    <w:rFonts w:ascii="Times New Roman" w:hAnsi="Times New Roman"/>
                    <w:b/>
                    <w:w w:val="105"/>
                    <w:lang w:val="es-MX"/>
                  </w:rPr>
                </w:rPrChange>
              </w:rPr>
              <w:t xml:space="preserve">TSE-AX </w:t>
            </w:r>
            <w:r w:rsidRPr="00BA6CC3">
              <w:rPr>
                <w:rFonts w:ascii="Arial" w:hAnsi="Arial" w:cs="Arial"/>
                <w:w w:val="105"/>
                <w:sz w:val="20"/>
                <w:szCs w:val="20"/>
                <w:lang w:val="es-MX"/>
                <w:rPrChange w:id="276" w:author="César Gamboa" w:date="2019-11-25T09:13:00Z">
                  <w:rPr>
                    <w:rFonts w:ascii="Times New Roman" w:hAnsi="Times New Roman"/>
                    <w:w w:val="105"/>
                    <w:lang w:val="es-MX"/>
                  </w:rPr>
                </w:rPrChange>
              </w:rPr>
              <w:t>(Mélard y Pasteels</w:t>
            </w:r>
            <w:r w:rsidR="00435FC5" w:rsidRPr="00BA6CC3">
              <w:rPr>
                <w:rFonts w:ascii="Arial" w:hAnsi="Arial" w:cs="Arial"/>
                <w:w w:val="105"/>
                <w:sz w:val="20"/>
                <w:szCs w:val="20"/>
                <w:lang w:val="es-MX"/>
                <w:rPrChange w:id="277" w:author="César Gamboa" w:date="2019-11-25T09:13:00Z">
                  <w:rPr>
                    <w:rFonts w:ascii="Times New Roman" w:hAnsi="Times New Roman"/>
                    <w:w w:val="105"/>
                    <w:lang w:val="es-MX"/>
                  </w:rPr>
                </w:rPrChange>
              </w:rPr>
              <w:t xml:space="preserve"> </w:t>
            </w:r>
            <w:r w:rsidR="00D617CD" w:rsidRPr="00BA6CC3">
              <w:rPr>
                <w:rFonts w:ascii="Arial" w:hAnsi="Arial" w:cs="Arial"/>
                <w:sz w:val="20"/>
                <w:szCs w:val="20"/>
                <w:rPrChange w:id="278" w:author="César Gamboa" w:date="2019-11-25T09:13:00Z">
                  <w:rPr/>
                </w:rPrChange>
              </w:rPr>
              <w:fldChar w:fldCharType="begin"/>
            </w:r>
            <w:r w:rsidR="00D617CD" w:rsidRPr="00BA6CC3">
              <w:rPr>
                <w:rFonts w:ascii="Arial" w:hAnsi="Arial" w:cs="Arial"/>
                <w:sz w:val="20"/>
                <w:szCs w:val="20"/>
                <w:rPrChange w:id="279" w:author="César Gamboa" w:date="2019-11-25T09:13:00Z">
                  <w:rPr/>
                </w:rPrChange>
              </w:rPr>
              <w:instrText xml:space="preserve"> HYPERLINK \l "_bookmark47" </w:instrText>
            </w:r>
            <w:r w:rsidR="00D617CD" w:rsidRPr="00BA6CC3">
              <w:rPr>
                <w:rFonts w:ascii="Arial" w:hAnsi="Arial" w:cs="Arial"/>
                <w:sz w:val="20"/>
                <w:szCs w:val="20"/>
                <w:rPrChange w:id="280" w:author="César Gamboa" w:date="2019-11-25T09:13:00Z">
                  <w:rPr/>
                </w:rPrChange>
              </w:rPr>
              <w:fldChar w:fldCharType="separate"/>
            </w:r>
            <w:r w:rsidRPr="00BA6CC3">
              <w:rPr>
                <w:rFonts w:ascii="Arial" w:hAnsi="Arial" w:cs="Arial"/>
                <w:color w:val="0000FF"/>
                <w:w w:val="105"/>
                <w:sz w:val="20"/>
                <w:szCs w:val="20"/>
                <w:lang w:val="es-MX"/>
                <w:rPrChange w:id="281" w:author="César Gamboa" w:date="2019-11-25T09:13:00Z">
                  <w:rPr>
                    <w:rFonts w:ascii="Times New Roman" w:hAnsi="Times New Roman"/>
                    <w:color w:val="0000FF"/>
                    <w:w w:val="105"/>
                    <w:lang w:val="es-MX"/>
                  </w:rPr>
                </w:rPrChange>
              </w:rPr>
              <w:t>2000</w:t>
            </w:r>
            <w:r w:rsidR="00D617CD" w:rsidRPr="00BA6CC3">
              <w:rPr>
                <w:rFonts w:ascii="Arial" w:hAnsi="Arial" w:cs="Arial"/>
                <w:color w:val="0000FF"/>
                <w:w w:val="105"/>
                <w:sz w:val="20"/>
                <w:szCs w:val="20"/>
                <w:lang w:val="es-MX"/>
                <w:rPrChange w:id="282" w:author="César Gamboa" w:date="2019-11-25T09:13:00Z">
                  <w:rPr>
                    <w:rFonts w:ascii="Times New Roman" w:hAnsi="Times New Roman"/>
                    <w:color w:val="0000FF"/>
                    <w:w w:val="105"/>
                    <w:lang w:val="es-MX"/>
                  </w:rPr>
                </w:rPrChange>
              </w:rPr>
              <w:fldChar w:fldCharType="end"/>
            </w:r>
            <w:r w:rsidRPr="00BA6CC3">
              <w:rPr>
                <w:rFonts w:ascii="Arial" w:hAnsi="Arial" w:cs="Arial"/>
                <w:w w:val="105"/>
                <w:sz w:val="20"/>
                <w:szCs w:val="20"/>
                <w:lang w:val="es-MX"/>
                <w:rPrChange w:id="283" w:author="César Gamboa" w:date="2019-11-25T09:13:00Z">
                  <w:rPr>
                    <w:rFonts w:ascii="Times New Roman" w:hAnsi="Times New Roman"/>
                    <w:w w:val="105"/>
                    <w:lang w:val="es-MX"/>
                  </w:rPr>
                </w:rPrChange>
              </w:rPr>
              <w:t xml:space="preserve">). Otros algoritmos </w:t>
            </w:r>
            <w:r w:rsidR="00DB7CA4" w:rsidRPr="00BA6CC3">
              <w:rPr>
                <w:rFonts w:ascii="Arial" w:hAnsi="Arial" w:cs="Arial"/>
                <w:w w:val="105"/>
                <w:sz w:val="20"/>
                <w:szCs w:val="20"/>
                <w:lang w:val="es-MX"/>
                <w:rPrChange w:id="284" w:author="César Gamboa" w:date="2019-11-25T09:13:00Z">
                  <w:rPr>
                    <w:rFonts w:ascii="Times New Roman" w:hAnsi="Times New Roman"/>
                    <w:w w:val="105"/>
                    <w:lang w:val="es-MX"/>
                  </w:rPr>
                </w:rPrChange>
              </w:rPr>
              <w:t>desarrollados</w:t>
            </w:r>
            <w:r w:rsidRPr="00BA6CC3">
              <w:rPr>
                <w:rFonts w:ascii="Arial" w:hAnsi="Arial" w:cs="Arial"/>
                <w:w w:val="105"/>
                <w:sz w:val="20"/>
                <w:szCs w:val="20"/>
                <w:lang w:val="es-MX"/>
                <w:rPrChange w:id="285" w:author="César Gamboa" w:date="2019-11-25T09:13:00Z">
                  <w:rPr>
                    <w:rFonts w:ascii="Times New Roman" w:hAnsi="Times New Roman"/>
                    <w:w w:val="105"/>
                    <w:lang w:val="es-MX"/>
                  </w:rPr>
                </w:rPrChange>
              </w:rPr>
              <w:t xml:space="preserve"> en programas</w:t>
            </w:r>
            <w:r w:rsidRPr="00BA6CC3">
              <w:rPr>
                <w:rFonts w:ascii="Arial" w:hAnsi="Arial" w:cs="Arial"/>
                <w:spacing w:val="-8"/>
                <w:w w:val="105"/>
                <w:sz w:val="20"/>
                <w:szCs w:val="20"/>
                <w:lang w:val="es-MX"/>
                <w:rPrChange w:id="286" w:author="César Gamboa" w:date="2019-11-25T09:13:00Z">
                  <w:rPr>
                    <w:rFonts w:ascii="Times New Roman" w:hAnsi="Times New Roman"/>
                    <w:spacing w:val="-8"/>
                    <w:w w:val="105"/>
                    <w:lang w:val="es-MX"/>
                  </w:rPr>
                </w:rPrChange>
              </w:rPr>
              <w:t xml:space="preserve"> </w:t>
            </w:r>
            <w:r w:rsidRPr="00BA6CC3">
              <w:rPr>
                <w:rFonts w:ascii="Arial" w:hAnsi="Arial" w:cs="Arial"/>
                <w:w w:val="105"/>
                <w:sz w:val="20"/>
                <w:szCs w:val="20"/>
                <w:lang w:val="es-MX"/>
                <w:rPrChange w:id="287" w:author="César Gamboa" w:date="2019-11-25T09:13:00Z">
                  <w:rPr>
                    <w:rFonts w:ascii="Times New Roman" w:hAnsi="Times New Roman"/>
                    <w:w w:val="105"/>
                    <w:lang w:val="es-MX"/>
                  </w:rPr>
                </w:rPrChange>
              </w:rPr>
              <w:t>de</w:t>
            </w:r>
            <w:r w:rsidRPr="00BA6CC3">
              <w:rPr>
                <w:rFonts w:ascii="Arial" w:hAnsi="Arial" w:cs="Arial"/>
                <w:spacing w:val="-7"/>
                <w:w w:val="105"/>
                <w:sz w:val="20"/>
                <w:szCs w:val="20"/>
                <w:lang w:val="es-MX"/>
                <w:rPrChange w:id="288" w:author="César Gamboa" w:date="2019-11-25T09:13:00Z">
                  <w:rPr>
                    <w:rFonts w:ascii="Times New Roman" w:hAnsi="Times New Roman"/>
                    <w:spacing w:val="-7"/>
                    <w:w w:val="105"/>
                    <w:lang w:val="es-MX"/>
                  </w:rPr>
                </w:rPrChange>
              </w:rPr>
              <w:t xml:space="preserve"> </w:t>
            </w:r>
            <w:r w:rsidRPr="00BA6CC3">
              <w:rPr>
                <w:rFonts w:ascii="Arial" w:hAnsi="Arial" w:cs="Arial"/>
                <w:w w:val="105"/>
                <w:sz w:val="20"/>
                <w:szCs w:val="20"/>
                <w:lang w:val="es-MX"/>
                <w:rPrChange w:id="289" w:author="César Gamboa" w:date="2019-11-25T09:13:00Z">
                  <w:rPr>
                    <w:rFonts w:ascii="Times New Roman" w:hAnsi="Times New Roman"/>
                    <w:w w:val="105"/>
                    <w:lang w:val="es-MX"/>
                  </w:rPr>
                </w:rPrChange>
              </w:rPr>
              <w:t>cómputo</w:t>
            </w:r>
            <w:r w:rsidRPr="00BA6CC3">
              <w:rPr>
                <w:rFonts w:ascii="Arial" w:hAnsi="Arial" w:cs="Arial"/>
                <w:spacing w:val="-7"/>
                <w:w w:val="105"/>
                <w:sz w:val="20"/>
                <w:szCs w:val="20"/>
                <w:lang w:val="es-MX"/>
                <w:rPrChange w:id="290" w:author="César Gamboa" w:date="2019-11-25T09:13:00Z">
                  <w:rPr>
                    <w:rFonts w:ascii="Times New Roman" w:hAnsi="Times New Roman"/>
                    <w:spacing w:val="-7"/>
                    <w:w w:val="105"/>
                    <w:lang w:val="es-MX"/>
                  </w:rPr>
                </w:rPrChange>
              </w:rPr>
              <w:t xml:space="preserve"> </w:t>
            </w:r>
            <w:r w:rsidRPr="00BA6CC3">
              <w:rPr>
                <w:rFonts w:ascii="Arial" w:hAnsi="Arial" w:cs="Arial"/>
                <w:w w:val="105"/>
                <w:sz w:val="20"/>
                <w:szCs w:val="20"/>
                <w:lang w:val="es-MX"/>
                <w:rPrChange w:id="291" w:author="César Gamboa" w:date="2019-11-25T09:13:00Z">
                  <w:rPr>
                    <w:rFonts w:ascii="Times New Roman" w:hAnsi="Times New Roman"/>
                    <w:w w:val="105"/>
                    <w:lang w:val="es-MX"/>
                  </w:rPr>
                </w:rPrChange>
              </w:rPr>
              <w:t>de</w:t>
            </w:r>
            <w:r w:rsidRPr="00BA6CC3">
              <w:rPr>
                <w:rFonts w:ascii="Arial" w:hAnsi="Arial" w:cs="Arial"/>
                <w:spacing w:val="-8"/>
                <w:w w:val="105"/>
                <w:sz w:val="20"/>
                <w:szCs w:val="20"/>
                <w:lang w:val="es-MX"/>
                <w:rPrChange w:id="292" w:author="César Gamboa" w:date="2019-11-25T09:13:00Z">
                  <w:rPr>
                    <w:rFonts w:ascii="Times New Roman" w:hAnsi="Times New Roman"/>
                    <w:spacing w:val="-8"/>
                    <w:w w:val="105"/>
                    <w:lang w:val="es-MX"/>
                  </w:rPr>
                </w:rPrChange>
              </w:rPr>
              <w:t xml:space="preserve"> </w:t>
            </w:r>
            <w:r w:rsidRPr="00BA6CC3">
              <w:rPr>
                <w:rFonts w:ascii="Arial" w:hAnsi="Arial" w:cs="Arial"/>
                <w:w w:val="105"/>
                <w:sz w:val="20"/>
                <w:szCs w:val="20"/>
                <w:lang w:val="es-MX"/>
                <w:rPrChange w:id="293" w:author="César Gamboa" w:date="2019-11-25T09:13:00Z">
                  <w:rPr>
                    <w:rFonts w:ascii="Times New Roman" w:hAnsi="Times New Roman"/>
                    <w:w w:val="105"/>
                    <w:lang w:val="es-MX"/>
                  </w:rPr>
                </w:rPrChange>
              </w:rPr>
              <w:t>paga</w:t>
            </w:r>
            <w:r w:rsidRPr="00BA6CC3">
              <w:rPr>
                <w:rFonts w:ascii="Arial" w:hAnsi="Arial" w:cs="Arial"/>
                <w:spacing w:val="-7"/>
                <w:w w:val="105"/>
                <w:sz w:val="20"/>
                <w:szCs w:val="20"/>
                <w:lang w:val="es-MX"/>
                <w:rPrChange w:id="294" w:author="César Gamboa" w:date="2019-11-25T09:13:00Z">
                  <w:rPr>
                    <w:rFonts w:ascii="Times New Roman" w:hAnsi="Times New Roman"/>
                    <w:spacing w:val="-7"/>
                    <w:w w:val="105"/>
                    <w:lang w:val="es-MX"/>
                  </w:rPr>
                </w:rPrChange>
              </w:rPr>
              <w:t xml:space="preserve"> </w:t>
            </w:r>
            <w:r w:rsidRPr="00BA6CC3">
              <w:rPr>
                <w:rFonts w:ascii="Arial" w:hAnsi="Arial" w:cs="Arial"/>
                <w:w w:val="105"/>
                <w:sz w:val="20"/>
                <w:szCs w:val="20"/>
                <w:lang w:val="es-MX"/>
                <w:rPrChange w:id="295" w:author="César Gamboa" w:date="2019-11-25T09:13:00Z">
                  <w:rPr>
                    <w:rFonts w:ascii="Times New Roman" w:hAnsi="Times New Roman"/>
                    <w:w w:val="105"/>
                    <w:lang w:val="es-MX"/>
                  </w:rPr>
                </w:rPrChange>
              </w:rPr>
              <w:t>son</w:t>
            </w:r>
            <w:r w:rsidRPr="00BA6CC3">
              <w:rPr>
                <w:rFonts w:ascii="Arial" w:hAnsi="Arial" w:cs="Arial"/>
                <w:spacing w:val="-6"/>
                <w:w w:val="105"/>
                <w:sz w:val="20"/>
                <w:szCs w:val="20"/>
                <w:lang w:val="es-MX"/>
                <w:rPrChange w:id="296" w:author="César Gamboa" w:date="2019-11-25T09:13:00Z">
                  <w:rPr>
                    <w:rFonts w:ascii="Times New Roman" w:hAnsi="Times New Roman"/>
                    <w:spacing w:val="-6"/>
                    <w:w w:val="105"/>
                    <w:lang w:val="es-MX"/>
                  </w:rPr>
                </w:rPrChange>
              </w:rPr>
              <w:t xml:space="preserve"> </w:t>
            </w:r>
            <w:r w:rsidRPr="00BA6CC3">
              <w:rPr>
                <w:rFonts w:ascii="Arial" w:hAnsi="Arial" w:cs="Arial"/>
                <w:b/>
                <w:spacing w:val="-3"/>
                <w:w w:val="105"/>
                <w:sz w:val="20"/>
                <w:szCs w:val="20"/>
                <w:lang w:val="es-MX"/>
                <w:rPrChange w:id="297" w:author="César Gamboa" w:date="2019-11-25T09:13:00Z">
                  <w:rPr>
                    <w:rFonts w:ascii="Times New Roman" w:hAnsi="Times New Roman"/>
                    <w:b/>
                    <w:spacing w:val="-3"/>
                    <w:w w:val="105"/>
                    <w:lang w:val="es-MX"/>
                  </w:rPr>
                </w:rPrChange>
              </w:rPr>
              <w:t>Forecast</w:t>
            </w:r>
            <w:r w:rsidRPr="00BA6CC3">
              <w:rPr>
                <w:rFonts w:ascii="Arial" w:hAnsi="Arial" w:cs="Arial"/>
                <w:b/>
                <w:spacing w:val="-1"/>
                <w:w w:val="105"/>
                <w:sz w:val="20"/>
                <w:szCs w:val="20"/>
                <w:lang w:val="es-MX"/>
                <w:rPrChange w:id="298" w:author="César Gamboa" w:date="2019-11-25T09:13:00Z">
                  <w:rPr>
                    <w:rFonts w:ascii="Times New Roman" w:hAnsi="Times New Roman"/>
                    <w:b/>
                    <w:spacing w:val="-1"/>
                    <w:w w:val="105"/>
                    <w:lang w:val="es-MX"/>
                  </w:rPr>
                </w:rPrChange>
              </w:rPr>
              <w:t xml:space="preserve"> </w:t>
            </w:r>
            <w:r w:rsidRPr="00BA6CC3">
              <w:rPr>
                <w:rFonts w:ascii="Arial" w:hAnsi="Arial" w:cs="Arial"/>
                <w:b/>
                <w:w w:val="105"/>
                <w:sz w:val="20"/>
                <w:szCs w:val="20"/>
                <w:lang w:val="es-MX"/>
                <w:rPrChange w:id="299" w:author="César Gamboa" w:date="2019-11-25T09:13:00Z">
                  <w:rPr>
                    <w:rFonts w:ascii="Times New Roman" w:hAnsi="Times New Roman"/>
                    <w:b/>
                    <w:w w:val="105"/>
                    <w:lang w:val="es-MX"/>
                  </w:rPr>
                </w:rPrChange>
              </w:rPr>
              <w:t>Pro</w:t>
            </w:r>
            <w:r w:rsidRPr="00BA6CC3">
              <w:rPr>
                <w:rFonts w:ascii="Arial" w:hAnsi="Arial" w:cs="Arial"/>
                <w:b/>
                <w:spacing w:val="-9"/>
                <w:w w:val="105"/>
                <w:sz w:val="20"/>
                <w:szCs w:val="20"/>
                <w:lang w:val="es-MX"/>
                <w:rPrChange w:id="300" w:author="César Gamboa" w:date="2019-11-25T09:13:00Z">
                  <w:rPr>
                    <w:rFonts w:ascii="Times New Roman" w:hAnsi="Times New Roman"/>
                    <w:b/>
                    <w:spacing w:val="-9"/>
                    <w:w w:val="105"/>
                    <w:lang w:val="es-MX"/>
                  </w:rPr>
                </w:rPrChange>
              </w:rPr>
              <w:t xml:space="preserve"> </w:t>
            </w:r>
            <w:r w:rsidRPr="00BA6CC3">
              <w:rPr>
                <w:rFonts w:ascii="Arial" w:hAnsi="Arial" w:cs="Arial"/>
                <w:w w:val="105"/>
                <w:sz w:val="20"/>
                <w:szCs w:val="20"/>
                <w:lang w:val="es-MX"/>
                <w:rPrChange w:id="301" w:author="César Gamboa" w:date="2019-11-25T09:13:00Z">
                  <w:rPr>
                    <w:rFonts w:ascii="Times New Roman" w:hAnsi="Times New Roman"/>
                    <w:w w:val="105"/>
                    <w:lang w:val="es-MX"/>
                  </w:rPr>
                </w:rPrChange>
              </w:rPr>
              <w:t>(Goodrich</w:t>
            </w:r>
            <w:r w:rsidR="00435FC5" w:rsidRPr="00BA6CC3">
              <w:rPr>
                <w:rFonts w:ascii="Arial" w:hAnsi="Arial" w:cs="Arial"/>
                <w:w w:val="105"/>
                <w:sz w:val="20"/>
                <w:szCs w:val="20"/>
                <w:lang w:val="es-MX"/>
                <w:rPrChange w:id="302" w:author="César Gamboa" w:date="2019-11-25T09:13:00Z">
                  <w:rPr>
                    <w:rFonts w:ascii="Times New Roman" w:hAnsi="Times New Roman"/>
                    <w:w w:val="105"/>
                    <w:lang w:val="es-MX"/>
                  </w:rPr>
                </w:rPrChange>
              </w:rPr>
              <w:t xml:space="preserve"> </w:t>
            </w:r>
            <w:r w:rsidR="00D617CD" w:rsidRPr="00BA6CC3">
              <w:rPr>
                <w:rFonts w:ascii="Arial" w:hAnsi="Arial" w:cs="Arial"/>
                <w:sz w:val="20"/>
                <w:szCs w:val="20"/>
                <w:rPrChange w:id="303" w:author="César Gamboa" w:date="2019-11-25T09:13:00Z">
                  <w:rPr/>
                </w:rPrChange>
              </w:rPr>
              <w:fldChar w:fldCharType="begin"/>
            </w:r>
            <w:r w:rsidR="00D617CD" w:rsidRPr="00BA6CC3">
              <w:rPr>
                <w:rFonts w:ascii="Arial" w:hAnsi="Arial" w:cs="Arial"/>
                <w:sz w:val="20"/>
                <w:szCs w:val="20"/>
                <w:rPrChange w:id="304" w:author="César Gamboa" w:date="2019-11-25T09:13:00Z">
                  <w:rPr/>
                </w:rPrChange>
              </w:rPr>
              <w:instrText xml:space="preserve"> HYPERLINK \l "_bookmark33" </w:instrText>
            </w:r>
            <w:r w:rsidR="00D617CD" w:rsidRPr="00BA6CC3">
              <w:rPr>
                <w:rFonts w:ascii="Arial" w:hAnsi="Arial" w:cs="Arial"/>
                <w:sz w:val="20"/>
                <w:szCs w:val="20"/>
                <w:rPrChange w:id="305" w:author="César Gamboa" w:date="2019-11-25T09:13:00Z">
                  <w:rPr/>
                </w:rPrChange>
              </w:rPr>
              <w:fldChar w:fldCharType="separate"/>
            </w:r>
            <w:r w:rsidRPr="00BA6CC3">
              <w:rPr>
                <w:rFonts w:ascii="Arial" w:hAnsi="Arial" w:cs="Arial"/>
                <w:color w:val="0000FF"/>
                <w:w w:val="105"/>
                <w:sz w:val="20"/>
                <w:szCs w:val="20"/>
                <w:lang w:val="es-MX"/>
                <w:rPrChange w:id="306" w:author="César Gamboa" w:date="2019-11-25T09:13:00Z">
                  <w:rPr>
                    <w:rFonts w:ascii="Times New Roman" w:hAnsi="Times New Roman"/>
                    <w:color w:val="0000FF"/>
                    <w:w w:val="105"/>
                    <w:lang w:val="es-MX"/>
                  </w:rPr>
                </w:rPrChange>
              </w:rPr>
              <w:t>2000</w:t>
            </w:r>
            <w:r w:rsidRPr="00BA6CC3">
              <w:rPr>
                <w:rFonts w:ascii="Arial" w:hAnsi="Arial" w:cs="Arial"/>
                <w:w w:val="105"/>
                <w:sz w:val="20"/>
                <w:szCs w:val="20"/>
                <w:lang w:val="es-MX"/>
                <w:rPrChange w:id="307" w:author="César Gamboa" w:date="2019-11-25T09:13:00Z">
                  <w:rPr>
                    <w:rFonts w:ascii="Times New Roman" w:hAnsi="Times New Roman"/>
                    <w:w w:val="105"/>
                    <w:lang w:val="es-MX"/>
                  </w:rPr>
                </w:rPrChange>
              </w:rPr>
              <w:t>)</w:t>
            </w:r>
            <w:r w:rsidRPr="00BA6CC3">
              <w:rPr>
                <w:rFonts w:ascii="Arial" w:hAnsi="Arial" w:cs="Arial"/>
                <w:spacing w:val="-7"/>
                <w:w w:val="105"/>
                <w:sz w:val="20"/>
                <w:szCs w:val="20"/>
                <w:lang w:val="es-MX"/>
                <w:rPrChange w:id="308" w:author="César Gamboa" w:date="2019-11-25T09:13:00Z">
                  <w:rPr>
                    <w:rFonts w:ascii="Times New Roman" w:hAnsi="Times New Roman"/>
                    <w:spacing w:val="-7"/>
                    <w:w w:val="105"/>
                    <w:lang w:val="es-MX"/>
                  </w:rPr>
                </w:rPrChange>
              </w:rPr>
              <w:t xml:space="preserve"> </w:t>
            </w:r>
            <w:r w:rsidR="00D617CD" w:rsidRPr="00BA6CC3">
              <w:rPr>
                <w:rFonts w:ascii="Arial" w:hAnsi="Arial" w:cs="Arial"/>
                <w:spacing w:val="-7"/>
                <w:w w:val="105"/>
                <w:sz w:val="20"/>
                <w:szCs w:val="20"/>
                <w:lang w:val="es-MX"/>
                <w:rPrChange w:id="309" w:author="César Gamboa" w:date="2019-11-25T09:13:00Z">
                  <w:rPr>
                    <w:rFonts w:ascii="Times New Roman" w:hAnsi="Times New Roman"/>
                    <w:spacing w:val="-7"/>
                    <w:w w:val="105"/>
                    <w:lang w:val="es-MX"/>
                  </w:rPr>
                </w:rPrChange>
              </w:rPr>
              <w:fldChar w:fldCharType="end"/>
            </w:r>
            <w:r w:rsidRPr="00BA6CC3">
              <w:rPr>
                <w:rFonts w:ascii="Arial" w:hAnsi="Arial" w:cs="Arial"/>
                <w:w w:val="105"/>
                <w:sz w:val="20"/>
                <w:szCs w:val="20"/>
                <w:lang w:val="es-MX"/>
                <w:rPrChange w:id="310" w:author="César Gamboa" w:date="2019-11-25T09:13:00Z">
                  <w:rPr>
                    <w:rFonts w:ascii="Times New Roman" w:hAnsi="Times New Roman"/>
                    <w:w w:val="105"/>
                    <w:lang w:val="es-MX"/>
                  </w:rPr>
                </w:rPrChange>
              </w:rPr>
              <w:t>y</w:t>
            </w:r>
            <w:r w:rsidRPr="00BA6CC3">
              <w:rPr>
                <w:rFonts w:ascii="Arial" w:hAnsi="Arial" w:cs="Arial"/>
                <w:spacing w:val="40"/>
                <w:w w:val="105"/>
                <w:sz w:val="20"/>
                <w:szCs w:val="20"/>
                <w:lang w:val="es-MX"/>
                <w:rPrChange w:id="311" w:author="César Gamboa" w:date="2019-11-25T09:13:00Z">
                  <w:rPr>
                    <w:rFonts w:ascii="Times New Roman" w:hAnsi="Times New Roman"/>
                    <w:spacing w:val="40"/>
                    <w:w w:val="105"/>
                    <w:lang w:val="es-MX"/>
                  </w:rPr>
                </w:rPrChange>
              </w:rPr>
              <w:t xml:space="preserve"> </w:t>
            </w:r>
            <w:r w:rsidRPr="00BA6CC3">
              <w:rPr>
                <w:rFonts w:ascii="Arial" w:hAnsi="Arial" w:cs="Arial"/>
                <w:b/>
                <w:w w:val="105"/>
                <w:sz w:val="20"/>
                <w:szCs w:val="20"/>
                <w:lang w:val="es-MX"/>
                <w:rPrChange w:id="312" w:author="César Gamboa" w:date="2019-11-25T09:13:00Z">
                  <w:rPr>
                    <w:rFonts w:ascii="Times New Roman" w:hAnsi="Times New Roman"/>
                    <w:b/>
                    <w:w w:val="105"/>
                    <w:lang w:val="es-MX"/>
                  </w:rPr>
                </w:rPrChange>
              </w:rPr>
              <w:t>Autobox</w:t>
            </w:r>
            <w:r w:rsidRPr="00BA6CC3">
              <w:rPr>
                <w:rFonts w:ascii="Arial" w:hAnsi="Arial" w:cs="Arial"/>
                <w:b/>
                <w:spacing w:val="-8"/>
                <w:w w:val="105"/>
                <w:sz w:val="20"/>
                <w:szCs w:val="20"/>
                <w:lang w:val="es-MX"/>
                <w:rPrChange w:id="313" w:author="César Gamboa" w:date="2019-11-25T09:13:00Z">
                  <w:rPr>
                    <w:rFonts w:ascii="Times New Roman" w:hAnsi="Times New Roman"/>
                    <w:b/>
                    <w:spacing w:val="-8"/>
                    <w:w w:val="105"/>
                    <w:lang w:val="es-MX"/>
                  </w:rPr>
                </w:rPrChange>
              </w:rPr>
              <w:t xml:space="preserve"> </w:t>
            </w:r>
            <w:r w:rsidRPr="00BA6CC3">
              <w:rPr>
                <w:rFonts w:ascii="Arial" w:hAnsi="Arial" w:cs="Arial"/>
                <w:w w:val="105"/>
                <w:sz w:val="20"/>
                <w:szCs w:val="20"/>
                <w:lang w:val="es-MX"/>
                <w:rPrChange w:id="314" w:author="César Gamboa" w:date="2019-11-25T09:13:00Z">
                  <w:rPr>
                    <w:rFonts w:ascii="Times New Roman" w:hAnsi="Times New Roman"/>
                    <w:w w:val="105"/>
                    <w:lang w:val="es-MX"/>
                  </w:rPr>
                </w:rPrChange>
              </w:rPr>
              <w:t>(Reilly</w:t>
            </w:r>
            <w:r w:rsidR="00D617CD" w:rsidRPr="00BA6CC3">
              <w:rPr>
                <w:rFonts w:ascii="Arial" w:hAnsi="Arial" w:cs="Arial"/>
                <w:sz w:val="20"/>
                <w:szCs w:val="20"/>
                <w:rPrChange w:id="315" w:author="César Gamboa" w:date="2019-11-25T09:13:00Z">
                  <w:rPr/>
                </w:rPrChange>
              </w:rPr>
              <w:fldChar w:fldCharType="begin"/>
            </w:r>
            <w:r w:rsidR="00D617CD" w:rsidRPr="00BA6CC3">
              <w:rPr>
                <w:rFonts w:ascii="Arial" w:hAnsi="Arial" w:cs="Arial"/>
                <w:sz w:val="20"/>
                <w:szCs w:val="20"/>
                <w:rPrChange w:id="316" w:author="César Gamboa" w:date="2019-11-25T09:13:00Z">
                  <w:rPr/>
                </w:rPrChange>
              </w:rPr>
              <w:instrText xml:space="preserve"> HYPERLINK \l "_bookmark50" </w:instrText>
            </w:r>
            <w:r w:rsidR="00D617CD" w:rsidRPr="00BA6CC3">
              <w:rPr>
                <w:rFonts w:ascii="Arial" w:hAnsi="Arial" w:cs="Arial"/>
                <w:sz w:val="20"/>
                <w:szCs w:val="20"/>
                <w:rPrChange w:id="317" w:author="César Gamboa" w:date="2019-11-25T09:13:00Z">
                  <w:rPr/>
                </w:rPrChange>
              </w:rPr>
              <w:fldChar w:fldCharType="separate"/>
            </w:r>
            <w:r w:rsidRPr="00BA6CC3">
              <w:rPr>
                <w:rFonts w:ascii="Arial" w:hAnsi="Arial" w:cs="Arial"/>
                <w:color w:val="0000FF"/>
                <w:w w:val="105"/>
                <w:sz w:val="20"/>
                <w:szCs w:val="20"/>
                <w:lang w:val="es-MX"/>
                <w:rPrChange w:id="318" w:author="César Gamboa" w:date="2019-11-25T09:13:00Z">
                  <w:rPr>
                    <w:rFonts w:ascii="Times New Roman" w:hAnsi="Times New Roman"/>
                    <w:color w:val="0000FF"/>
                    <w:w w:val="105"/>
                    <w:lang w:val="es-MX"/>
                  </w:rPr>
                </w:rPrChange>
              </w:rPr>
              <w:t>2000</w:t>
            </w:r>
            <w:r w:rsidR="00D617CD" w:rsidRPr="00BA6CC3">
              <w:rPr>
                <w:rFonts w:ascii="Arial" w:hAnsi="Arial" w:cs="Arial"/>
                <w:color w:val="0000FF"/>
                <w:w w:val="105"/>
                <w:sz w:val="20"/>
                <w:szCs w:val="20"/>
                <w:lang w:val="es-MX"/>
                <w:rPrChange w:id="319" w:author="César Gamboa" w:date="2019-11-25T09:13:00Z">
                  <w:rPr>
                    <w:rFonts w:ascii="Times New Roman" w:hAnsi="Times New Roman"/>
                    <w:color w:val="0000FF"/>
                    <w:w w:val="105"/>
                    <w:lang w:val="es-MX"/>
                  </w:rPr>
                </w:rPrChange>
              </w:rPr>
              <w:fldChar w:fldCharType="end"/>
            </w:r>
            <w:r w:rsidRPr="00BA6CC3">
              <w:rPr>
                <w:rFonts w:ascii="Arial" w:hAnsi="Arial" w:cs="Arial"/>
                <w:w w:val="105"/>
                <w:sz w:val="20"/>
                <w:szCs w:val="20"/>
                <w:lang w:val="es-MX"/>
                <w:rPrChange w:id="320" w:author="César Gamboa" w:date="2019-11-25T09:13:00Z">
                  <w:rPr>
                    <w:rFonts w:ascii="Times New Roman" w:hAnsi="Times New Roman"/>
                    <w:w w:val="105"/>
                    <w:lang w:val="es-MX"/>
                  </w:rPr>
                </w:rPrChange>
              </w:rPr>
              <w:t>).</w:t>
            </w:r>
            <w:r w:rsidRPr="00BA6CC3">
              <w:rPr>
                <w:rFonts w:ascii="Arial" w:hAnsi="Arial" w:cs="Arial"/>
                <w:spacing w:val="-7"/>
                <w:w w:val="105"/>
                <w:sz w:val="20"/>
                <w:szCs w:val="20"/>
                <w:lang w:val="es-MX"/>
                <w:rPrChange w:id="321" w:author="César Gamboa" w:date="2019-11-25T09:13:00Z">
                  <w:rPr>
                    <w:rFonts w:ascii="Times New Roman" w:hAnsi="Times New Roman"/>
                    <w:spacing w:val="-7"/>
                    <w:w w:val="105"/>
                    <w:lang w:val="es-MX"/>
                  </w:rPr>
                </w:rPrChange>
              </w:rPr>
              <w:t xml:space="preserve"> </w:t>
            </w:r>
            <w:r w:rsidRPr="00BA6CC3">
              <w:rPr>
                <w:rFonts w:ascii="Arial" w:hAnsi="Arial" w:cs="Arial"/>
                <w:w w:val="105"/>
                <w:sz w:val="20"/>
                <w:szCs w:val="20"/>
                <w:lang w:val="es-MX"/>
                <w:rPrChange w:id="322" w:author="César Gamboa" w:date="2019-11-25T09:13:00Z">
                  <w:rPr>
                    <w:rFonts w:ascii="Times New Roman" w:hAnsi="Times New Roman"/>
                    <w:w w:val="105"/>
                    <w:lang w:val="es-MX"/>
                  </w:rPr>
                </w:rPrChange>
              </w:rPr>
              <w:t>Uno</w:t>
            </w:r>
            <w:r w:rsidRPr="00BA6CC3">
              <w:rPr>
                <w:rFonts w:ascii="Arial" w:hAnsi="Arial" w:cs="Arial"/>
                <w:spacing w:val="-7"/>
                <w:w w:val="105"/>
                <w:sz w:val="20"/>
                <w:szCs w:val="20"/>
                <w:lang w:val="es-MX"/>
                <w:rPrChange w:id="323" w:author="César Gamboa" w:date="2019-11-25T09:13:00Z">
                  <w:rPr>
                    <w:rFonts w:ascii="Times New Roman" w:hAnsi="Times New Roman"/>
                    <w:spacing w:val="-7"/>
                    <w:w w:val="105"/>
                    <w:lang w:val="es-MX"/>
                  </w:rPr>
                </w:rPrChange>
              </w:rPr>
              <w:t xml:space="preserve"> </w:t>
            </w:r>
            <w:r w:rsidRPr="00BA6CC3">
              <w:rPr>
                <w:rFonts w:ascii="Arial" w:hAnsi="Arial" w:cs="Arial"/>
                <w:w w:val="105"/>
                <w:sz w:val="20"/>
                <w:szCs w:val="20"/>
                <w:lang w:val="es-MX"/>
                <w:rPrChange w:id="324" w:author="César Gamboa" w:date="2019-11-25T09:13:00Z">
                  <w:rPr>
                    <w:rFonts w:ascii="Times New Roman" w:hAnsi="Times New Roman"/>
                    <w:w w:val="105"/>
                    <w:lang w:val="es-MX"/>
                  </w:rPr>
                </w:rPrChange>
              </w:rPr>
              <w:t>de</w:t>
            </w:r>
            <w:r w:rsidRPr="00BA6CC3">
              <w:rPr>
                <w:rFonts w:ascii="Arial" w:hAnsi="Arial" w:cs="Arial"/>
                <w:spacing w:val="-8"/>
                <w:w w:val="105"/>
                <w:sz w:val="20"/>
                <w:szCs w:val="20"/>
                <w:lang w:val="es-MX"/>
                <w:rPrChange w:id="325" w:author="César Gamboa" w:date="2019-11-25T09:13:00Z">
                  <w:rPr>
                    <w:rFonts w:ascii="Times New Roman" w:hAnsi="Times New Roman"/>
                    <w:spacing w:val="-8"/>
                    <w:w w:val="105"/>
                    <w:lang w:val="es-MX"/>
                  </w:rPr>
                </w:rPrChange>
              </w:rPr>
              <w:t xml:space="preserve"> </w:t>
            </w:r>
            <w:r w:rsidRPr="00BA6CC3">
              <w:rPr>
                <w:rFonts w:ascii="Arial" w:hAnsi="Arial" w:cs="Arial"/>
                <w:w w:val="105"/>
                <w:sz w:val="20"/>
                <w:szCs w:val="20"/>
                <w:lang w:val="es-MX"/>
                <w:rPrChange w:id="326" w:author="César Gamboa" w:date="2019-11-25T09:13:00Z">
                  <w:rPr>
                    <w:rFonts w:ascii="Times New Roman" w:hAnsi="Times New Roman"/>
                    <w:w w:val="105"/>
                    <w:lang w:val="es-MX"/>
                  </w:rPr>
                </w:rPrChange>
              </w:rPr>
              <w:t xml:space="preserve">los métodos automatizados de estimación es el que ofrece el paquete </w:t>
            </w:r>
            <w:r w:rsidRPr="00BA6CC3">
              <w:rPr>
                <w:rFonts w:ascii="Arial" w:hAnsi="Arial" w:cs="Arial"/>
                <w:b/>
                <w:w w:val="105"/>
                <w:sz w:val="20"/>
                <w:szCs w:val="20"/>
                <w:lang w:val="es-MX"/>
                <w:rPrChange w:id="327" w:author="César Gamboa" w:date="2019-11-25T09:13:00Z">
                  <w:rPr>
                    <w:rFonts w:ascii="Times New Roman" w:hAnsi="Times New Roman"/>
                    <w:b/>
                    <w:w w:val="105"/>
                    <w:lang w:val="es-MX"/>
                  </w:rPr>
                </w:rPrChange>
              </w:rPr>
              <w:t>forecast</w:t>
            </w:r>
            <w:r w:rsidRPr="00BA6CC3">
              <w:rPr>
                <w:rFonts w:ascii="Arial" w:hAnsi="Arial" w:cs="Arial"/>
                <w:w w:val="105"/>
                <w:sz w:val="20"/>
                <w:szCs w:val="20"/>
                <w:lang w:val="es-MX"/>
                <w:rPrChange w:id="328" w:author="César Gamboa" w:date="2019-11-25T09:13:00Z">
                  <w:rPr>
                    <w:rFonts w:ascii="Times New Roman" w:hAnsi="Times New Roman"/>
                    <w:w w:val="105"/>
                    <w:lang w:val="es-MX"/>
                  </w:rPr>
                </w:rPrChange>
              </w:rPr>
              <w:t xml:space="preserve"> (Hyndman y Khandakar </w:t>
            </w:r>
            <w:r w:rsidR="00D617CD" w:rsidRPr="00BA6CC3">
              <w:rPr>
                <w:rFonts w:ascii="Arial" w:hAnsi="Arial" w:cs="Arial"/>
                <w:sz w:val="20"/>
                <w:szCs w:val="20"/>
                <w:rPrChange w:id="329" w:author="César Gamboa" w:date="2019-11-25T09:13:00Z">
                  <w:rPr/>
                </w:rPrChange>
              </w:rPr>
              <w:fldChar w:fldCharType="begin"/>
            </w:r>
            <w:r w:rsidR="00D617CD" w:rsidRPr="00BA6CC3">
              <w:rPr>
                <w:rFonts w:ascii="Arial" w:hAnsi="Arial" w:cs="Arial"/>
                <w:sz w:val="20"/>
                <w:szCs w:val="20"/>
                <w:rPrChange w:id="330" w:author="César Gamboa" w:date="2019-11-25T09:13:00Z">
                  <w:rPr/>
                </w:rPrChange>
              </w:rPr>
              <w:instrText xml:space="preserve"> HYPERLINK \l "_bookmark43" </w:instrText>
            </w:r>
            <w:r w:rsidR="00D617CD" w:rsidRPr="00BA6CC3">
              <w:rPr>
                <w:rFonts w:ascii="Arial" w:hAnsi="Arial" w:cs="Arial"/>
                <w:sz w:val="20"/>
                <w:szCs w:val="20"/>
                <w:rPrChange w:id="331" w:author="César Gamboa" w:date="2019-11-25T09:13:00Z">
                  <w:rPr/>
                </w:rPrChange>
              </w:rPr>
              <w:fldChar w:fldCharType="separate"/>
            </w:r>
            <w:r w:rsidRPr="00BA6CC3">
              <w:rPr>
                <w:rFonts w:ascii="Arial" w:hAnsi="Arial" w:cs="Arial"/>
                <w:color w:val="0000FF"/>
                <w:w w:val="105"/>
                <w:sz w:val="20"/>
                <w:szCs w:val="20"/>
                <w:lang w:val="es-MX"/>
                <w:rPrChange w:id="332" w:author="César Gamboa" w:date="2019-11-25T09:13:00Z">
                  <w:rPr>
                    <w:rFonts w:ascii="Times New Roman" w:hAnsi="Times New Roman"/>
                    <w:color w:val="0000FF"/>
                    <w:w w:val="105"/>
                    <w:lang w:val="es-MX"/>
                  </w:rPr>
                </w:rPrChange>
              </w:rPr>
              <w:t>2008</w:t>
            </w:r>
            <w:r w:rsidR="00D617CD" w:rsidRPr="00BA6CC3">
              <w:rPr>
                <w:rFonts w:ascii="Arial" w:hAnsi="Arial" w:cs="Arial"/>
                <w:color w:val="0000FF"/>
                <w:w w:val="105"/>
                <w:sz w:val="20"/>
                <w:szCs w:val="20"/>
                <w:lang w:val="es-MX"/>
                <w:rPrChange w:id="333" w:author="César Gamboa" w:date="2019-11-25T09:13:00Z">
                  <w:rPr>
                    <w:rFonts w:ascii="Times New Roman" w:hAnsi="Times New Roman"/>
                    <w:color w:val="0000FF"/>
                    <w:w w:val="105"/>
                    <w:lang w:val="es-MX"/>
                  </w:rPr>
                </w:rPrChange>
              </w:rPr>
              <w:fldChar w:fldCharType="end"/>
            </w:r>
            <w:r w:rsidRPr="00BA6CC3">
              <w:rPr>
                <w:rFonts w:ascii="Arial" w:hAnsi="Arial" w:cs="Arial"/>
                <w:w w:val="105"/>
                <w:sz w:val="20"/>
                <w:szCs w:val="20"/>
                <w:lang w:val="es-MX"/>
                <w:rPrChange w:id="334" w:author="César Gamboa" w:date="2019-11-25T09:13:00Z">
                  <w:rPr>
                    <w:rFonts w:ascii="Times New Roman" w:hAnsi="Times New Roman"/>
                    <w:w w:val="105"/>
                    <w:lang w:val="es-MX"/>
                  </w:rPr>
                </w:rPrChange>
              </w:rPr>
              <w:t>) del lenguaje de programación R</w:t>
            </w:r>
            <w:r w:rsidR="00DB7CA4" w:rsidRPr="00BA6CC3">
              <w:rPr>
                <w:rFonts w:ascii="Arial" w:hAnsi="Arial" w:cs="Arial"/>
                <w:w w:val="105"/>
                <w:sz w:val="20"/>
                <w:szCs w:val="20"/>
                <w:lang w:val="es-MX"/>
                <w:rPrChange w:id="335" w:author="César Gamboa" w:date="2019-11-25T09:13:00Z">
                  <w:rPr>
                    <w:rFonts w:ascii="Times New Roman" w:hAnsi="Times New Roman"/>
                    <w:w w:val="105"/>
                    <w:lang w:val="es-MX"/>
                  </w:rPr>
                </w:rPrChange>
              </w:rPr>
              <w:t xml:space="preserve"> y</w:t>
            </w:r>
            <w:r w:rsidRPr="00BA6CC3">
              <w:rPr>
                <w:rFonts w:ascii="Arial" w:hAnsi="Arial" w:cs="Arial"/>
                <w:color w:val="0000FF"/>
                <w:w w:val="105"/>
                <w:position w:val="7"/>
                <w:sz w:val="20"/>
                <w:szCs w:val="20"/>
                <w:lang w:val="es-MX"/>
                <w:rPrChange w:id="336" w:author="César Gamboa" w:date="2019-11-25T09:13:00Z">
                  <w:rPr>
                    <w:rFonts w:ascii="Times New Roman" w:hAnsi="Times New Roman"/>
                    <w:color w:val="0000FF"/>
                    <w:w w:val="105"/>
                    <w:position w:val="7"/>
                    <w:lang w:val="es-MX"/>
                  </w:rPr>
                </w:rPrChange>
              </w:rPr>
              <w:t xml:space="preserve"> </w:t>
            </w:r>
            <w:r w:rsidRPr="00BA6CC3">
              <w:rPr>
                <w:rFonts w:ascii="Arial" w:hAnsi="Arial" w:cs="Arial"/>
                <w:w w:val="105"/>
                <w:sz w:val="20"/>
                <w:szCs w:val="20"/>
                <w:lang w:val="es-MX"/>
                <w:rPrChange w:id="337" w:author="César Gamboa" w:date="2019-11-25T09:13:00Z">
                  <w:rPr>
                    <w:rFonts w:ascii="Times New Roman" w:hAnsi="Times New Roman"/>
                    <w:w w:val="105"/>
                    <w:lang w:val="es-MX"/>
                  </w:rPr>
                </w:rPrChange>
              </w:rPr>
              <w:t xml:space="preserve">permite hacer uso de la función </w:t>
            </w:r>
            <w:proofErr w:type="gramStart"/>
            <w:r w:rsidRPr="00BA6CC3">
              <w:rPr>
                <w:rFonts w:ascii="Arial" w:hAnsi="Arial" w:cs="Arial"/>
                <w:w w:val="105"/>
                <w:sz w:val="20"/>
                <w:szCs w:val="20"/>
                <w:lang w:val="es-MX"/>
                <w:rPrChange w:id="338" w:author="César Gamboa" w:date="2019-11-25T09:13:00Z">
                  <w:rPr>
                    <w:rFonts w:ascii="Times New Roman" w:hAnsi="Times New Roman"/>
                    <w:w w:val="105"/>
                    <w:lang w:val="es-MX"/>
                  </w:rPr>
                </w:rPrChange>
              </w:rPr>
              <w:t>auto.arima</w:t>
            </w:r>
            <w:proofErr w:type="gramEnd"/>
            <w:r w:rsidRPr="00BA6CC3">
              <w:rPr>
                <w:rFonts w:ascii="Arial" w:hAnsi="Arial" w:cs="Arial"/>
                <w:w w:val="105"/>
                <w:sz w:val="20"/>
                <w:szCs w:val="20"/>
                <w:lang w:val="es-MX"/>
                <w:rPrChange w:id="339" w:author="César Gamboa" w:date="2019-11-25T09:13:00Z">
                  <w:rPr>
                    <w:rFonts w:ascii="Times New Roman" w:hAnsi="Times New Roman"/>
                    <w:w w:val="105"/>
                    <w:lang w:val="es-MX"/>
                  </w:rPr>
                </w:rPrChange>
              </w:rPr>
              <w:t xml:space="preserve">() para estimar un modelo ARIMA basado en pruebas de raíz unitaria, minimización del AICc y de la MLE. De esta forma se obtiene un modelo temporal definiendo las diferenciaciones requeridas en la parte estacional d mediante las pruebas KPSS o ADF, y la no estacional D utilizando las pruebas OCSB o la Canova-Hansen, seleccionado el orden óptimo para los términos </w:t>
            </w:r>
            <w:proofErr w:type="gramStart"/>
            <w:r w:rsidRPr="00BA6CC3">
              <w:rPr>
                <w:rFonts w:ascii="Arial" w:hAnsi="Arial" w:cs="Arial"/>
                <w:i/>
                <w:spacing w:val="4"/>
                <w:w w:val="105"/>
                <w:sz w:val="20"/>
                <w:szCs w:val="20"/>
                <w:lang w:val="es-MX"/>
                <w:rPrChange w:id="340" w:author="César Gamboa" w:date="2019-11-25T09:13:00Z">
                  <w:rPr>
                    <w:rFonts w:ascii="Times New Roman" w:hAnsi="Times New Roman"/>
                    <w:i/>
                    <w:spacing w:val="4"/>
                    <w:w w:val="105"/>
                    <w:lang w:val="es-MX"/>
                  </w:rPr>
                </w:rPrChange>
              </w:rPr>
              <w:t>ARIM</w:t>
            </w:r>
            <w:r w:rsidRPr="00BA6CC3">
              <w:rPr>
                <w:rFonts w:ascii="Arial" w:hAnsi="Arial" w:cs="Arial"/>
                <w:i/>
                <w:w w:val="105"/>
                <w:sz w:val="20"/>
                <w:szCs w:val="20"/>
                <w:lang w:val="es-MX"/>
                <w:rPrChange w:id="341" w:author="César Gamboa" w:date="2019-11-25T09:13:00Z">
                  <w:rPr>
                    <w:rFonts w:ascii="Times New Roman" w:hAnsi="Times New Roman"/>
                    <w:i/>
                    <w:w w:val="105"/>
                    <w:lang w:val="es-MX"/>
                  </w:rPr>
                </w:rPrChange>
              </w:rPr>
              <w:t>A</w:t>
            </w:r>
            <w:r w:rsidRPr="00BA6CC3">
              <w:rPr>
                <w:rFonts w:ascii="Arial" w:hAnsi="Arial" w:cs="Arial"/>
                <w:w w:val="105"/>
                <w:sz w:val="20"/>
                <w:szCs w:val="20"/>
                <w:lang w:val="es-MX"/>
                <w:rPrChange w:id="342" w:author="César Gamboa" w:date="2019-11-25T09:13:00Z">
                  <w:rPr>
                    <w:rFonts w:ascii="Times New Roman" w:hAnsi="Times New Roman"/>
                    <w:w w:val="105"/>
                    <w:lang w:val="es-MX"/>
                  </w:rPr>
                </w:rPrChange>
              </w:rPr>
              <w:t>(</w:t>
            </w:r>
            <w:proofErr w:type="gramEnd"/>
            <w:r w:rsidRPr="00BA6CC3">
              <w:rPr>
                <w:rFonts w:ascii="Arial" w:hAnsi="Arial" w:cs="Arial"/>
                <w:i/>
                <w:w w:val="105"/>
                <w:sz w:val="20"/>
                <w:szCs w:val="20"/>
                <w:lang w:val="es-MX"/>
                <w:rPrChange w:id="343" w:author="César Gamboa" w:date="2019-11-25T09:13:00Z">
                  <w:rPr>
                    <w:rFonts w:ascii="Times New Roman" w:hAnsi="Times New Roman"/>
                    <w:i/>
                    <w:w w:val="105"/>
                    <w:lang w:val="es-MX"/>
                  </w:rPr>
                </w:rPrChange>
              </w:rPr>
              <w:t>p, d, q</w:t>
            </w:r>
            <w:r w:rsidRPr="00BA6CC3">
              <w:rPr>
                <w:rFonts w:ascii="Arial" w:hAnsi="Arial" w:cs="Arial"/>
                <w:w w:val="105"/>
                <w:sz w:val="20"/>
                <w:szCs w:val="20"/>
                <w:lang w:val="es-MX"/>
                <w:rPrChange w:id="344" w:author="César Gamboa" w:date="2019-11-25T09:13:00Z">
                  <w:rPr>
                    <w:rFonts w:ascii="Times New Roman" w:hAnsi="Times New Roman"/>
                    <w:w w:val="105"/>
                    <w:lang w:val="es-MX"/>
                  </w:rPr>
                </w:rPrChange>
              </w:rPr>
              <w:t>)(</w:t>
            </w:r>
            <w:r w:rsidRPr="00BA6CC3">
              <w:rPr>
                <w:rFonts w:ascii="Arial" w:hAnsi="Arial" w:cs="Arial"/>
                <w:i/>
                <w:w w:val="105"/>
                <w:sz w:val="20"/>
                <w:szCs w:val="20"/>
                <w:lang w:val="es-MX"/>
                <w:rPrChange w:id="345" w:author="César Gamboa" w:date="2019-11-25T09:13:00Z">
                  <w:rPr>
                    <w:rFonts w:ascii="Times New Roman" w:hAnsi="Times New Roman"/>
                    <w:i/>
                    <w:w w:val="105"/>
                    <w:lang w:val="es-MX"/>
                  </w:rPr>
                </w:rPrChange>
              </w:rPr>
              <w:t xml:space="preserve">P, </w:t>
            </w:r>
            <w:r w:rsidRPr="00BA6CC3">
              <w:rPr>
                <w:rFonts w:ascii="Arial" w:hAnsi="Arial" w:cs="Arial"/>
                <w:i/>
                <w:spacing w:val="2"/>
                <w:w w:val="105"/>
                <w:sz w:val="20"/>
                <w:szCs w:val="20"/>
                <w:lang w:val="es-MX"/>
                <w:rPrChange w:id="346" w:author="César Gamboa" w:date="2019-11-25T09:13:00Z">
                  <w:rPr>
                    <w:rFonts w:ascii="Times New Roman" w:hAnsi="Times New Roman"/>
                    <w:i/>
                    <w:spacing w:val="2"/>
                    <w:w w:val="105"/>
                    <w:lang w:val="es-MX"/>
                  </w:rPr>
                </w:rPrChange>
              </w:rPr>
              <w:t xml:space="preserve">D, </w:t>
            </w:r>
            <w:r w:rsidRPr="00BA6CC3">
              <w:rPr>
                <w:rFonts w:ascii="Arial" w:hAnsi="Arial" w:cs="Arial"/>
                <w:i/>
                <w:w w:val="105"/>
                <w:sz w:val="20"/>
                <w:szCs w:val="20"/>
                <w:lang w:val="es-MX"/>
                <w:rPrChange w:id="347" w:author="César Gamboa" w:date="2019-11-25T09:13:00Z">
                  <w:rPr>
                    <w:rFonts w:ascii="Times New Roman" w:hAnsi="Times New Roman"/>
                    <w:i/>
                    <w:w w:val="105"/>
                    <w:lang w:val="es-MX"/>
                  </w:rPr>
                </w:rPrChange>
              </w:rPr>
              <w:t>Q</w:t>
            </w:r>
            <w:r w:rsidRPr="00BA6CC3">
              <w:rPr>
                <w:rFonts w:ascii="Arial" w:hAnsi="Arial" w:cs="Arial"/>
                <w:w w:val="105"/>
                <w:sz w:val="20"/>
                <w:szCs w:val="20"/>
                <w:lang w:val="es-MX"/>
                <w:rPrChange w:id="348" w:author="César Gamboa" w:date="2019-11-25T09:13:00Z">
                  <w:rPr>
                    <w:rFonts w:ascii="Times New Roman" w:hAnsi="Times New Roman"/>
                    <w:w w:val="105"/>
                    <w:lang w:val="es-MX"/>
                  </w:rPr>
                </w:rPrChange>
              </w:rPr>
              <w:t>)</w:t>
            </w:r>
            <w:r w:rsidRPr="00BA6CC3">
              <w:rPr>
                <w:rFonts w:ascii="Arial" w:hAnsi="Arial" w:cs="Arial"/>
                <w:i/>
                <w:w w:val="105"/>
                <w:sz w:val="20"/>
                <w:szCs w:val="20"/>
                <w:vertAlign w:val="subscript"/>
                <w:lang w:val="es-MX"/>
                <w:rPrChange w:id="349" w:author="César Gamboa" w:date="2019-11-25T09:13:00Z">
                  <w:rPr>
                    <w:rFonts w:ascii="Times New Roman" w:hAnsi="Times New Roman"/>
                    <w:i/>
                    <w:w w:val="105"/>
                    <w:vertAlign w:val="subscript"/>
                    <w:lang w:val="es-MX"/>
                  </w:rPr>
                </w:rPrChange>
              </w:rPr>
              <w:t>s</w:t>
            </w:r>
            <w:r w:rsidRPr="00BA6CC3">
              <w:rPr>
                <w:rFonts w:ascii="Arial" w:hAnsi="Arial" w:cs="Arial"/>
                <w:i/>
                <w:w w:val="105"/>
                <w:sz w:val="20"/>
                <w:szCs w:val="20"/>
                <w:lang w:val="es-MX"/>
                <w:rPrChange w:id="350" w:author="César Gamboa" w:date="2019-11-25T09:13:00Z">
                  <w:rPr>
                    <w:rFonts w:ascii="Times New Roman" w:hAnsi="Times New Roman"/>
                    <w:i/>
                    <w:w w:val="105"/>
                    <w:lang w:val="es-MX"/>
                  </w:rPr>
                </w:rPrChange>
              </w:rPr>
              <w:t xml:space="preserve"> </w:t>
            </w:r>
            <w:r w:rsidRPr="00BA6CC3">
              <w:rPr>
                <w:rFonts w:ascii="Arial" w:hAnsi="Arial" w:cs="Arial"/>
                <w:w w:val="105"/>
                <w:sz w:val="20"/>
                <w:szCs w:val="20"/>
                <w:lang w:val="es-MX"/>
                <w:rPrChange w:id="351" w:author="César Gamboa" w:date="2019-11-25T09:13:00Z">
                  <w:rPr>
                    <w:rFonts w:ascii="Times New Roman" w:hAnsi="Times New Roman"/>
                    <w:w w:val="105"/>
                    <w:lang w:val="es-MX"/>
                  </w:rPr>
                </w:rPrChange>
              </w:rPr>
              <w:t>para una serie cronológica</w:t>
            </w:r>
            <w:r w:rsidRPr="00BA6CC3">
              <w:rPr>
                <w:rFonts w:ascii="Arial" w:hAnsi="Arial" w:cs="Arial"/>
                <w:spacing w:val="51"/>
                <w:w w:val="105"/>
                <w:sz w:val="20"/>
                <w:szCs w:val="20"/>
                <w:lang w:val="es-MX"/>
                <w:rPrChange w:id="352" w:author="César Gamboa" w:date="2019-11-25T09:13:00Z">
                  <w:rPr>
                    <w:rFonts w:ascii="Times New Roman" w:hAnsi="Times New Roman"/>
                    <w:spacing w:val="51"/>
                    <w:w w:val="105"/>
                    <w:lang w:val="es-MX"/>
                  </w:rPr>
                </w:rPrChange>
              </w:rPr>
              <w:t xml:space="preserve"> </w:t>
            </w:r>
            <w:r w:rsidRPr="00BA6CC3">
              <w:rPr>
                <w:rFonts w:ascii="Arial" w:hAnsi="Arial" w:cs="Arial"/>
                <w:w w:val="105"/>
                <w:sz w:val="20"/>
                <w:szCs w:val="20"/>
                <w:lang w:val="es-MX"/>
                <w:rPrChange w:id="353" w:author="César Gamboa" w:date="2019-11-25T09:13:00Z">
                  <w:rPr>
                    <w:rFonts w:ascii="Times New Roman" w:hAnsi="Times New Roman"/>
                    <w:w w:val="105"/>
                    <w:lang w:val="es-MX"/>
                  </w:rPr>
                </w:rPrChange>
              </w:rPr>
              <w:t>determinada.</w:t>
            </w:r>
          </w:p>
          <w:p w14:paraId="1377CFAC" w14:textId="7DAD9EA2" w:rsidR="00553AB4" w:rsidRPr="00BA6CC3" w:rsidRDefault="00553AB4" w:rsidP="00DB7CA4">
            <w:pPr>
              <w:spacing w:line="240" w:lineRule="auto"/>
              <w:jc w:val="both"/>
              <w:rPr>
                <w:rFonts w:ascii="Arial" w:hAnsi="Arial" w:cs="Arial"/>
                <w:sz w:val="20"/>
                <w:szCs w:val="20"/>
                <w:lang w:val="es-MX"/>
                <w:rPrChange w:id="354" w:author="César Gamboa" w:date="2019-11-25T09:13:00Z">
                  <w:rPr>
                    <w:rFonts w:ascii="Times New Roman" w:hAnsi="Times New Roman"/>
                    <w:lang w:val="es-MX"/>
                  </w:rPr>
                </w:rPrChange>
              </w:rPr>
            </w:pPr>
            <w:r w:rsidRPr="00BA6CC3">
              <w:rPr>
                <w:rFonts w:ascii="Arial" w:hAnsi="Arial" w:cs="Arial"/>
                <w:w w:val="105"/>
                <w:sz w:val="20"/>
                <w:szCs w:val="20"/>
                <w:lang w:val="es-MX"/>
                <w:rPrChange w:id="355" w:author="César Gamboa" w:date="2019-11-25T09:13:00Z">
                  <w:rPr>
                    <w:rFonts w:ascii="Times New Roman" w:hAnsi="Times New Roman"/>
                    <w:w w:val="105"/>
                    <w:lang w:val="es-MX"/>
                  </w:rPr>
                </w:rPrChange>
              </w:rPr>
              <w:t>Es a partir de esta necesidad que</w:t>
            </w:r>
            <w:r w:rsidR="00DB7CA4" w:rsidRPr="00BA6CC3">
              <w:rPr>
                <w:rFonts w:ascii="Arial" w:hAnsi="Arial" w:cs="Arial"/>
                <w:w w:val="105"/>
                <w:sz w:val="20"/>
                <w:szCs w:val="20"/>
                <w:lang w:val="es-MX"/>
                <w:rPrChange w:id="356" w:author="César Gamboa" w:date="2019-11-25T09:13:00Z">
                  <w:rPr>
                    <w:rFonts w:ascii="Times New Roman" w:hAnsi="Times New Roman"/>
                    <w:w w:val="105"/>
                    <w:lang w:val="es-MX"/>
                  </w:rPr>
                </w:rPrChange>
              </w:rPr>
              <w:t xml:space="preserve"> el presente trabajo</w:t>
            </w:r>
            <w:r w:rsidRPr="00BA6CC3">
              <w:rPr>
                <w:rFonts w:ascii="Arial" w:hAnsi="Arial" w:cs="Arial"/>
                <w:w w:val="105"/>
                <w:sz w:val="20"/>
                <w:szCs w:val="20"/>
                <w:lang w:val="es-MX"/>
                <w:rPrChange w:id="357" w:author="César Gamboa" w:date="2019-11-25T09:13:00Z">
                  <w:rPr>
                    <w:rFonts w:ascii="Times New Roman" w:hAnsi="Times New Roman"/>
                    <w:w w:val="105"/>
                    <w:lang w:val="es-MX"/>
                  </w:rPr>
                </w:rPrChange>
              </w:rPr>
              <w:t xml:space="preserve"> propone una metodología para la estimación del mejor modelo  ARIMA para una serie cronológica determinada</w:t>
            </w:r>
            <w:r w:rsidR="00DB7CA4" w:rsidRPr="00BA6CC3">
              <w:rPr>
                <w:rFonts w:ascii="Arial" w:hAnsi="Arial" w:cs="Arial"/>
                <w:w w:val="105"/>
                <w:sz w:val="20"/>
                <w:szCs w:val="20"/>
                <w:lang w:val="es-MX"/>
                <w:rPrChange w:id="358" w:author="César Gamboa" w:date="2019-11-25T09:13:00Z">
                  <w:rPr>
                    <w:rFonts w:ascii="Times New Roman" w:hAnsi="Times New Roman"/>
                    <w:w w:val="105"/>
                    <w:lang w:val="es-MX"/>
                  </w:rPr>
                </w:rPrChange>
              </w:rPr>
              <w:t>,</w:t>
            </w:r>
            <w:r w:rsidRPr="00BA6CC3">
              <w:rPr>
                <w:rFonts w:ascii="Arial" w:hAnsi="Arial" w:cs="Arial"/>
                <w:w w:val="105"/>
                <w:sz w:val="20"/>
                <w:szCs w:val="20"/>
                <w:lang w:val="es-MX"/>
                <w:rPrChange w:id="359" w:author="César Gamboa" w:date="2019-11-25T09:13:00Z">
                  <w:rPr>
                    <w:rFonts w:ascii="Times New Roman" w:hAnsi="Times New Roman"/>
                    <w:w w:val="105"/>
                    <w:lang w:val="es-MX"/>
                  </w:rPr>
                </w:rPrChange>
              </w:rPr>
              <w:t xml:space="preserve"> cuya temporalidad sea mensual, bimensual, trimestral o cuatrimestral</w:t>
            </w:r>
            <w:r w:rsidR="00DB7CA4" w:rsidRPr="00BA6CC3">
              <w:rPr>
                <w:rFonts w:ascii="Arial" w:hAnsi="Arial" w:cs="Arial"/>
                <w:w w:val="105"/>
                <w:sz w:val="20"/>
                <w:szCs w:val="20"/>
                <w:lang w:val="es-MX"/>
                <w:rPrChange w:id="360" w:author="César Gamboa" w:date="2019-11-25T09:13:00Z">
                  <w:rPr>
                    <w:rFonts w:ascii="Times New Roman" w:hAnsi="Times New Roman"/>
                    <w:w w:val="105"/>
                    <w:lang w:val="es-MX"/>
                  </w:rPr>
                </w:rPrChange>
              </w:rPr>
              <w:t>,</w:t>
            </w:r>
            <w:r w:rsidRPr="00BA6CC3">
              <w:rPr>
                <w:rFonts w:ascii="Arial" w:hAnsi="Arial" w:cs="Arial"/>
                <w:w w:val="105"/>
                <w:sz w:val="20"/>
                <w:szCs w:val="20"/>
                <w:lang w:val="es-MX"/>
                <w:rPrChange w:id="361" w:author="César Gamboa" w:date="2019-11-25T09:13:00Z">
                  <w:rPr>
                    <w:rFonts w:ascii="Times New Roman" w:hAnsi="Times New Roman"/>
                    <w:w w:val="105"/>
                    <w:lang w:val="es-MX"/>
                  </w:rPr>
                </w:rPrChange>
              </w:rPr>
              <w:t xml:space="preserve"> mediante un proceso de selección fundamentada en las permutaciones de todos los parámetros de un modelo ARIMA hasta un </w:t>
            </w:r>
            <w:r w:rsidRPr="00BA6CC3">
              <w:rPr>
                <w:rFonts w:ascii="Arial" w:hAnsi="Arial" w:cs="Arial"/>
                <w:w w:val="105"/>
                <w:sz w:val="20"/>
                <w:szCs w:val="20"/>
                <w:lang w:val="es-MX"/>
                <w:rPrChange w:id="362" w:author="César Gamboa" w:date="2019-11-25T09:13:00Z">
                  <w:rPr>
                    <w:rFonts w:ascii="Times New Roman" w:hAnsi="Times New Roman"/>
                    <w:w w:val="105"/>
                    <w:lang w:val="es-MX"/>
                  </w:rPr>
                </w:rPrChange>
              </w:rPr>
              <w:lastRenderedPageBreak/>
              <w:t xml:space="preserve">cierto límite, considerando además la inclusión semiautomática de intervenciones en periodos específicos y la validación cruzada para evaluar la calidad de las particiones </w:t>
            </w:r>
            <w:r w:rsidRPr="00BA6CC3">
              <w:rPr>
                <w:rFonts w:ascii="Arial" w:hAnsi="Arial" w:cs="Arial"/>
                <w:w w:val="110"/>
                <w:sz w:val="20"/>
                <w:szCs w:val="20"/>
                <w:lang w:val="es-MX"/>
                <w:rPrChange w:id="363" w:author="César Gamboa" w:date="2019-11-25T09:13:00Z">
                  <w:rPr>
                    <w:rFonts w:ascii="Times New Roman" w:hAnsi="Times New Roman"/>
                    <w:w w:val="110"/>
                    <w:lang w:val="es-MX"/>
                  </w:rPr>
                </w:rPrChange>
              </w:rPr>
              <w:t>de la base de datos en conjuntos para entrenar y probar el rendimiento del modelo</w:t>
            </w:r>
            <w:r w:rsidR="00DB7CA4" w:rsidRPr="00BA6CC3">
              <w:rPr>
                <w:rFonts w:ascii="Arial" w:hAnsi="Arial" w:cs="Arial"/>
                <w:w w:val="110"/>
                <w:sz w:val="20"/>
                <w:szCs w:val="20"/>
                <w:lang w:val="es-MX"/>
                <w:rPrChange w:id="364" w:author="César Gamboa" w:date="2019-11-25T09:13:00Z">
                  <w:rPr>
                    <w:rFonts w:ascii="Times New Roman" w:hAnsi="Times New Roman"/>
                    <w:w w:val="110"/>
                    <w:lang w:val="es-MX"/>
                  </w:rPr>
                </w:rPrChange>
              </w:rPr>
              <w:t>. Di</w:t>
            </w:r>
            <w:r w:rsidRPr="00BA6CC3">
              <w:rPr>
                <w:rFonts w:ascii="Arial" w:hAnsi="Arial" w:cs="Arial"/>
                <w:w w:val="110"/>
                <w:sz w:val="20"/>
                <w:szCs w:val="20"/>
                <w:lang w:val="es-MX"/>
                <w:rPrChange w:id="365" w:author="César Gamboa" w:date="2019-11-25T09:13:00Z">
                  <w:rPr>
                    <w:rFonts w:ascii="Times New Roman" w:hAnsi="Times New Roman"/>
                    <w:w w:val="110"/>
                    <w:lang w:val="es-MX"/>
                  </w:rPr>
                </w:rPrChange>
              </w:rPr>
              <w:t xml:space="preserve">chas pruebas involucran, entre otras medidas de rendimiento, el MAE, RMSE, MAPE y MASE, las cuales sirven de insumo para utilizar un método de consenso entre ellas </w:t>
            </w:r>
            <w:r w:rsidR="00DB7CA4" w:rsidRPr="00BA6CC3">
              <w:rPr>
                <w:rFonts w:ascii="Arial" w:hAnsi="Arial" w:cs="Arial"/>
                <w:w w:val="110"/>
                <w:sz w:val="20"/>
                <w:szCs w:val="20"/>
                <w:lang w:val="es-MX"/>
                <w:rPrChange w:id="366" w:author="César Gamboa" w:date="2019-11-25T09:13:00Z">
                  <w:rPr>
                    <w:rFonts w:ascii="Times New Roman" w:hAnsi="Times New Roman"/>
                    <w:w w:val="110"/>
                    <w:lang w:val="es-MX"/>
                  </w:rPr>
                </w:rPrChange>
              </w:rPr>
              <w:t>y</w:t>
            </w:r>
            <w:r w:rsidRPr="00BA6CC3">
              <w:rPr>
                <w:rFonts w:ascii="Arial" w:hAnsi="Arial" w:cs="Arial"/>
                <w:w w:val="110"/>
                <w:sz w:val="20"/>
                <w:szCs w:val="20"/>
                <w:lang w:val="es-MX"/>
                <w:rPrChange w:id="367" w:author="César Gamboa" w:date="2019-11-25T09:13:00Z">
                  <w:rPr>
                    <w:rFonts w:ascii="Times New Roman" w:hAnsi="Times New Roman"/>
                    <w:w w:val="110"/>
                    <w:lang w:val="es-MX"/>
                  </w:rPr>
                </w:rPrChange>
              </w:rPr>
              <w:t xml:space="preserve"> seleccionar el modelo más adecuado</w:t>
            </w:r>
            <w:r w:rsidR="00733DC0" w:rsidRPr="00BA6CC3">
              <w:rPr>
                <w:rFonts w:ascii="Arial" w:hAnsi="Arial" w:cs="Arial"/>
                <w:w w:val="110"/>
                <w:sz w:val="20"/>
                <w:szCs w:val="20"/>
                <w:lang w:val="es-MX"/>
                <w:rPrChange w:id="368" w:author="César Gamboa" w:date="2019-11-25T09:13:00Z">
                  <w:rPr>
                    <w:rFonts w:ascii="Times New Roman" w:hAnsi="Times New Roman"/>
                    <w:w w:val="110"/>
                    <w:lang w:val="es-MX"/>
                  </w:rPr>
                </w:rPrChange>
              </w:rPr>
              <w:t xml:space="preserve"> </w:t>
            </w:r>
            <w:r w:rsidR="00C359C5" w:rsidRPr="00BA6CC3">
              <w:rPr>
                <w:rFonts w:ascii="Arial" w:hAnsi="Arial" w:cs="Arial"/>
                <w:w w:val="110"/>
                <w:sz w:val="20"/>
                <w:szCs w:val="20"/>
                <w:lang w:val="es-MX"/>
                <w:rPrChange w:id="369" w:author="César Gamboa" w:date="2019-11-25T09:13:00Z">
                  <w:rPr>
                    <w:rFonts w:ascii="Times New Roman" w:hAnsi="Times New Roman"/>
                    <w:w w:val="110"/>
                    <w:lang w:val="es-MX"/>
                  </w:rPr>
                </w:rPrChange>
              </w:rPr>
              <w:t xml:space="preserve">mediante la </w:t>
            </w:r>
            <w:proofErr w:type="spellStart"/>
            <w:r w:rsidR="00C359C5" w:rsidRPr="00BA6CC3">
              <w:rPr>
                <w:rFonts w:ascii="Arial" w:hAnsi="Arial" w:cs="Arial"/>
                <w:w w:val="110"/>
                <w:sz w:val="20"/>
                <w:szCs w:val="20"/>
                <w:lang w:val="es-MX"/>
                <w:rPrChange w:id="370" w:author="César Gamboa" w:date="2019-11-25T09:13:00Z">
                  <w:rPr>
                    <w:rFonts w:ascii="Times New Roman" w:hAnsi="Times New Roman"/>
                    <w:w w:val="110"/>
                    <w:lang w:val="es-MX"/>
                  </w:rPr>
                </w:rPrChange>
              </w:rPr>
              <w:t>sobre-parametrización</w:t>
            </w:r>
            <w:proofErr w:type="spellEnd"/>
            <w:r w:rsidRPr="00BA6CC3">
              <w:rPr>
                <w:rFonts w:ascii="Arial" w:hAnsi="Arial" w:cs="Arial"/>
                <w:w w:val="110"/>
                <w:sz w:val="20"/>
                <w:szCs w:val="20"/>
                <w:lang w:val="es-MX"/>
                <w:rPrChange w:id="371" w:author="César Gamboa" w:date="2019-11-25T09:13:00Z">
                  <w:rPr>
                    <w:rFonts w:ascii="Times New Roman" w:hAnsi="Times New Roman"/>
                    <w:w w:val="110"/>
                    <w:lang w:val="es-MX"/>
                  </w:rPr>
                </w:rPrChange>
              </w:rPr>
              <w:t>: se comparan</w:t>
            </w:r>
            <w:r w:rsidRPr="00BA6CC3">
              <w:rPr>
                <w:rFonts w:ascii="Arial" w:hAnsi="Arial" w:cs="Arial"/>
                <w:spacing w:val="-17"/>
                <w:w w:val="110"/>
                <w:sz w:val="20"/>
                <w:szCs w:val="20"/>
                <w:lang w:val="es-MX"/>
                <w:rPrChange w:id="372" w:author="César Gamboa" w:date="2019-11-25T09:13:00Z">
                  <w:rPr>
                    <w:rFonts w:ascii="Times New Roman" w:hAnsi="Times New Roman"/>
                    <w:spacing w:val="-17"/>
                    <w:w w:val="110"/>
                    <w:lang w:val="es-MX"/>
                  </w:rPr>
                </w:rPrChange>
              </w:rPr>
              <w:t xml:space="preserve"> </w:t>
            </w:r>
            <w:r w:rsidRPr="00BA6CC3">
              <w:rPr>
                <w:rFonts w:ascii="Arial" w:hAnsi="Arial" w:cs="Arial"/>
                <w:w w:val="110"/>
                <w:sz w:val="20"/>
                <w:szCs w:val="20"/>
                <w:lang w:val="es-MX"/>
                <w:rPrChange w:id="373" w:author="César Gamboa" w:date="2019-11-25T09:13:00Z">
                  <w:rPr>
                    <w:rFonts w:ascii="Times New Roman" w:hAnsi="Times New Roman"/>
                    <w:w w:val="110"/>
                    <w:lang w:val="es-MX"/>
                  </w:rPr>
                </w:rPrChange>
              </w:rPr>
              <w:t>todos</w:t>
            </w:r>
            <w:r w:rsidRPr="00BA6CC3">
              <w:rPr>
                <w:rFonts w:ascii="Arial" w:hAnsi="Arial" w:cs="Arial"/>
                <w:spacing w:val="-17"/>
                <w:w w:val="110"/>
                <w:sz w:val="20"/>
                <w:szCs w:val="20"/>
                <w:lang w:val="es-MX"/>
                <w:rPrChange w:id="374" w:author="César Gamboa" w:date="2019-11-25T09:13:00Z">
                  <w:rPr>
                    <w:rFonts w:ascii="Times New Roman" w:hAnsi="Times New Roman"/>
                    <w:spacing w:val="-17"/>
                    <w:w w:val="110"/>
                    <w:lang w:val="es-MX"/>
                  </w:rPr>
                </w:rPrChange>
              </w:rPr>
              <w:t xml:space="preserve"> </w:t>
            </w:r>
            <w:r w:rsidRPr="00BA6CC3">
              <w:rPr>
                <w:rFonts w:ascii="Arial" w:hAnsi="Arial" w:cs="Arial"/>
                <w:w w:val="110"/>
                <w:sz w:val="20"/>
                <w:szCs w:val="20"/>
                <w:lang w:val="es-MX"/>
                <w:rPrChange w:id="375" w:author="César Gamboa" w:date="2019-11-25T09:13:00Z">
                  <w:rPr>
                    <w:rFonts w:ascii="Times New Roman" w:hAnsi="Times New Roman"/>
                    <w:w w:val="110"/>
                    <w:lang w:val="es-MX"/>
                  </w:rPr>
                </w:rPrChange>
              </w:rPr>
              <w:t>los</w:t>
            </w:r>
            <w:r w:rsidRPr="00BA6CC3">
              <w:rPr>
                <w:rFonts w:ascii="Arial" w:hAnsi="Arial" w:cs="Arial"/>
                <w:spacing w:val="-17"/>
                <w:w w:val="110"/>
                <w:sz w:val="20"/>
                <w:szCs w:val="20"/>
                <w:lang w:val="es-MX"/>
                <w:rPrChange w:id="376" w:author="César Gamboa" w:date="2019-11-25T09:13:00Z">
                  <w:rPr>
                    <w:rFonts w:ascii="Times New Roman" w:hAnsi="Times New Roman"/>
                    <w:spacing w:val="-17"/>
                    <w:w w:val="110"/>
                    <w:lang w:val="es-MX"/>
                  </w:rPr>
                </w:rPrChange>
              </w:rPr>
              <w:t xml:space="preserve"> </w:t>
            </w:r>
            <w:r w:rsidRPr="00BA6CC3">
              <w:rPr>
                <w:rFonts w:ascii="Arial" w:hAnsi="Arial" w:cs="Arial"/>
                <w:w w:val="110"/>
                <w:sz w:val="20"/>
                <w:szCs w:val="20"/>
                <w:lang w:val="es-MX"/>
                <w:rPrChange w:id="377" w:author="César Gamboa" w:date="2019-11-25T09:13:00Z">
                  <w:rPr>
                    <w:rFonts w:ascii="Times New Roman" w:hAnsi="Times New Roman"/>
                    <w:w w:val="110"/>
                    <w:lang w:val="es-MX"/>
                  </w:rPr>
                </w:rPrChange>
              </w:rPr>
              <w:t>posibles</w:t>
            </w:r>
            <w:r w:rsidRPr="00BA6CC3">
              <w:rPr>
                <w:rFonts w:ascii="Arial" w:hAnsi="Arial" w:cs="Arial"/>
                <w:spacing w:val="-16"/>
                <w:w w:val="110"/>
                <w:sz w:val="20"/>
                <w:szCs w:val="20"/>
                <w:lang w:val="es-MX"/>
                <w:rPrChange w:id="378" w:author="César Gamboa" w:date="2019-11-25T09:13:00Z">
                  <w:rPr>
                    <w:rFonts w:ascii="Times New Roman" w:hAnsi="Times New Roman"/>
                    <w:spacing w:val="-16"/>
                    <w:w w:val="110"/>
                    <w:lang w:val="es-MX"/>
                  </w:rPr>
                </w:rPrChange>
              </w:rPr>
              <w:t xml:space="preserve"> </w:t>
            </w:r>
            <w:r w:rsidRPr="00BA6CC3">
              <w:rPr>
                <w:rFonts w:ascii="Arial" w:hAnsi="Arial" w:cs="Arial"/>
                <w:w w:val="110"/>
                <w:sz w:val="20"/>
                <w:szCs w:val="20"/>
                <w:lang w:val="es-MX"/>
                <w:rPrChange w:id="379" w:author="César Gamboa" w:date="2019-11-25T09:13:00Z">
                  <w:rPr>
                    <w:rFonts w:ascii="Times New Roman" w:hAnsi="Times New Roman"/>
                    <w:w w:val="110"/>
                    <w:lang w:val="es-MX"/>
                  </w:rPr>
                </w:rPrChange>
              </w:rPr>
              <w:t>términos</w:t>
            </w:r>
            <w:r w:rsidRPr="00BA6CC3">
              <w:rPr>
                <w:rFonts w:ascii="Arial" w:hAnsi="Arial" w:cs="Arial"/>
                <w:spacing w:val="-17"/>
                <w:w w:val="110"/>
                <w:sz w:val="20"/>
                <w:szCs w:val="20"/>
                <w:lang w:val="es-MX"/>
                <w:rPrChange w:id="380" w:author="César Gamboa" w:date="2019-11-25T09:13:00Z">
                  <w:rPr>
                    <w:rFonts w:ascii="Times New Roman" w:hAnsi="Times New Roman"/>
                    <w:spacing w:val="-17"/>
                    <w:w w:val="110"/>
                    <w:lang w:val="es-MX"/>
                  </w:rPr>
                </w:rPrChange>
              </w:rPr>
              <w:t xml:space="preserve"> </w:t>
            </w:r>
            <w:r w:rsidRPr="00BA6CC3">
              <w:rPr>
                <w:rFonts w:ascii="Arial" w:hAnsi="Arial" w:cs="Arial"/>
                <w:w w:val="110"/>
                <w:sz w:val="20"/>
                <w:szCs w:val="20"/>
                <w:lang w:val="es-MX"/>
                <w:rPrChange w:id="381" w:author="César Gamboa" w:date="2019-11-25T09:13:00Z">
                  <w:rPr>
                    <w:rFonts w:ascii="Times New Roman" w:hAnsi="Times New Roman"/>
                    <w:w w:val="110"/>
                    <w:lang w:val="es-MX"/>
                  </w:rPr>
                </w:rPrChange>
              </w:rPr>
              <w:t>definiendo</w:t>
            </w:r>
            <w:r w:rsidRPr="00BA6CC3">
              <w:rPr>
                <w:rFonts w:ascii="Arial" w:hAnsi="Arial" w:cs="Arial"/>
                <w:spacing w:val="-17"/>
                <w:w w:val="110"/>
                <w:sz w:val="20"/>
                <w:szCs w:val="20"/>
                <w:lang w:val="es-MX"/>
                <w:rPrChange w:id="382" w:author="César Gamboa" w:date="2019-11-25T09:13:00Z">
                  <w:rPr>
                    <w:rFonts w:ascii="Times New Roman" w:hAnsi="Times New Roman"/>
                    <w:spacing w:val="-17"/>
                    <w:w w:val="110"/>
                    <w:lang w:val="es-MX"/>
                  </w:rPr>
                </w:rPrChange>
              </w:rPr>
              <w:t xml:space="preserve"> </w:t>
            </w:r>
            <w:r w:rsidRPr="00BA6CC3">
              <w:rPr>
                <w:rFonts w:ascii="Arial" w:hAnsi="Arial" w:cs="Arial"/>
                <w:w w:val="110"/>
                <w:sz w:val="20"/>
                <w:szCs w:val="20"/>
                <w:lang w:val="es-MX"/>
                <w:rPrChange w:id="383" w:author="César Gamboa" w:date="2019-11-25T09:13:00Z">
                  <w:rPr>
                    <w:rFonts w:ascii="Times New Roman" w:hAnsi="Times New Roman"/>
                    <w:w w:val="110"/>
                    <w:lang w:val="es-MX"/>
                  </w:rPr>
                </w:rPrChange>
              </w:rPr>
              <w:t>una</w:t>
            </w:r>
            <w:r w:rsidRPr="00BA6CC3">
              <w:rPr>
                <w:rFonts w:ascii="Arial" w:hAnsi="Arial" w:cs="Arial"/>
                <w:spacing w:val="-17"/>
                <w:w w:val="110"/>
                <w:sz w:val="20"/>
                <w:szCs w:val="20"/>
                <w:lang w:val="es-MX"/>
                <w:rPrChange w:id="384" w:author="César Gamboa" w:date="2019-11-25T09:13:00Z">
                  <w:rPr>
                    <w:rFonts w:ascii="Times New Roman" w:hAnsi="Times New Roman"/>
                    <w:spacing w:val="-17"/>
                    <w:w w:val="110"/>
                    <w:lang w:val="es-MX"/>
                  </w:rPr>
                </w:rPrChange>
              </w:rPr>
              <w:t xml:space="preserve"> </w:t>
            </w:r>
            <w:r w:rsidRPr="00BA6CC3">
              <w:rPr>
                <w:rFonts w:ascii="Arial" w:hAnsi="Arial" w:cs="Arial"/>
                <w:w w:val="110"/>
                <w:sz w:val="20"/>
                <w:szCs w:val="20"/>
                <w:lang w:val="es-MX"/>
                <w:rPrChange w:id="385" w:author="César Gamboa" w:date="2019-11-25T09:13:00Z">
                  <w:rPr>
                    <w:rFonts w:ascii="Times New Roman" w:hAnsi="Times New Roman"/>
                    <w:w w:val="110"/>
                    <w:lang w:val="es-MX"/>
                  </w:rPr>
                </w:rPrChange>
              </w:rPr>
              <w:t>diferenciación</w:t>
            </w:r>
            <w:r w:rsidRPr="00BA6CC3">
              <w:rPr>
                <w:rFonts w:ascii="Arial" w:hAnsi="Arial" w:cs="Arial"/>
                <w:spacing w:val="-17"/>
                <w:w w:val="110"/>
                <w:sz w:val="20"/>
                <w:szCs w:val="20"/>
                <w:lang w:val="es-MX"/>
                <w:rPrChange w:id="386" w:author="César Gamboa" w:date="2019-11-25T09:13:00Z">
                  <w:rPr>
                    <w:rFonts w:ascii="Times New Roman" w:hAnsi="Times New Roman"/>
                    <w:spacing w:val="-17"/>
                    <w:w w:val="110"/>
                    <w:lang w:val="es-MX"/>
                  </w:rPr>
                </w:rPrChange>
              </w:rPr>
              <w:t xml:space="preserve"> </w:t>
            </w:r>
            <w:r w:rsidRPr="00BA6CC3">
              <w:rPr>
                <w:rFonts w:ascii="Arial" w:hAnsi="Arial" w:cs="Arial"/>
                <w:w w:val="110"/>
                <w:sz w:val="20"/>
                <w:szCs w:val="20"/>
                <w:lang w:val="es-MX"/>
                <w:rPrChange w:id="387" w:author="César Gamboa" w:date="2019-11-25T09:13:00Z">
                  <w:rPr>
                    <w:rFonts w:ascii="Times New Roman" w:hAnsi="Times New Roman"/>
                    <w:w w:val="110"/>
                    <w:lang w:val="es-MX"/>
                  </w:rPr>
                </w:rPrChange>
              </w:rPr>
              <w:t>adecuada</w:t>
            </w:r>
            <w:r w:rsidRPr="00BA6CC3">
              <w:rPr>
                <w:rFonts w:ascii="Arial" w:hAnsi="Arial" w:cs="Arial"/>
                <w:spacing w:val="-16"/>
                <w:w w:val="110"/>
                <w:sz w:val="20"/>
                <w:szCs w:val="20"/>
                <w:lang w:val="es-MX"/>
                <w:rPrChange w:id="388" w:author="César Gamboa" w:date="2019-11-25T09:13:00Z">
                  <w:rPr>
                    <w:rFonts w:ascii="Times New Roman" w:hAnsi="Times New Roman"/>
                    <w:spacing w:val="-16"/>
                    <w:w w:val="110"/>
                    <w:lang w:val="es-MX"/>
                  </w:rPr>
                </w:rPrChange>
              </w:rPr>
              <w:t xml:space="preserve"> </w:t>
            </w:r>
            <w:r w:rsidRPr="00BA6CC3">
              <w:rPr>
                <w:rFonts w:ascii="Arial" w:hAnsi="Arial" w:cs="Arial"/>
                <w:w w:val="110"/>
                <w:sz w:val="20"/>
                <w:szCs w:val="20"/>
                <w:lang w:val="es-MX"/>
                <w:rPrChange w:id="389" w:author="César Gamboa" w:date="2019-11-25T09:13:00Z">
                  <w:rPr>
                    <w:rFonts w:ascii="Times New Roman" w:hAnsi="Times New Roman"/>
                    <w:w w:val="110"/>
                    <w:lang w:val="es-MX"/>
                  </w:rPr>
                </w:rPrChange>
              </w:rPr>
              <w:t>para</w:t>
            </w:r>
            <w:r w:rsidRPr="00BA6CC3">
              <w:rPr>
                <w:rFonts w:ascii="Arial" w:hAnsi="Arial" w:cs="Arial"/>
                <w:spacing w:val="-18"/>
                <w:w w:val="110"/>
                <w:sz w:val="20"/>
                <w:szCs w:val="20"/>
                <w:lang w:val="es-MX"/>
                <w:rPrChange w:id="390" w:author="César Gamboa" w:date="2019-11-25T09:13:00Z">
                  <w:rPr>
                    <w:rFonts w:ascii="Times New Roman" w:hAnsi="Times New Roman"/>
                    <w:spacing w:val="-18"/>
                    <w:w w:val="110"/>
                    <w:lang w:val="es-MX"/>
                  </w:rPr>
                </w:rPrChange>
              </w:rPr>
              <w:t xml:space="preserve"> </w:t>
            </w:r>
            <w:r w:rsidRPr="00BA6CC3">
              <w:rPr>
                <w:rFonts w:ascii="Arial" w:hAnsi="Arial" w:cs="Arial"/>
                <w:w w:val="110"/>
                <w:sz w:val="20"/>
                <w:szCs w:val="20"/>
                <w:lang w:val="es-MX"/>
                <w:rPrChange w:id="391" w:author="César Gamboa" w:date="2019-11-25T09:13:00Z">
                  <w:rPr>
                    <w:rFonts w:ascii="Times New Roman" w:hAnsi="Times New Roman"/>
                    <w:w w:val="110"/>
                    <w:lang w:val="es-MX"/>
                  </w:rPr>
                </w:rPrChange>
              </w:rPr>
              <w:t>la</w:t>
            </w:r>
            <w:r w:rsidRPr="00BA6CC3">
              <w:rPr>
                <w:rFonts w:ascii="Arial" w:hAnsi="Arial" w:cs="Arial"/>
                <w:spacing w:val="-16"/>
                <w:w w:val="110"/>
                <w:sz w:val="20"/>
                <w:szCs w:val="20"/>
                <w:lang w:val="es-MX"/>
                <w:rPrChange w:id="392" w:author="César Gamboa" w:date="2019-11-25T09:13:00Z">
                  <w:rPr>
                    <w:rFonts w:ascii="Times New Roman" w:hAnsi="Times New Roman"/>
                    <w:spacing w:val="-16"/>
                    <w:w w:val="110"/>
                    <w:lang w:val="es-MX"/>
                  </w:rPr>
                </w:rPrChange>
              </w:rPr>
              <w:t xml:space="preserve"> </w:t>
            </w:r>
            <w:r w:rsidRPr="00BA6CC3">
              <w:rPr>
                <w:rFonts w:ascii="Arial" w:hAnsi="Arial" w:cs="Arial"/>
                <w:w w:val="110"/>
                <w:sz w:val="20"/>
                <w:szCs w:val="20"/>
                <w:lang w:val="es-MX"/>
                <w:rPrChange w:id="393" w:author="César Gamboa" w:date="2019-11-25T09:13:00Z">
                  <w:rPr>
                    <w:rFonts w:ascii="Times New Roman" w:hAnsi="Times New Roman"/>
                    <w:w w:val="110"/>
                    <w:lang w:val="es-MX"/>
                  </w:rPr>
                </w:rPrChange>
              </w:rPr>
              <w:t>serie</w:t>
            </w:r>
            <w:r w:rsidRPr="00BA6CC3">
              <w:rPr>
                <w:rFonts w:ascii="Arial" w:hAnsi="Arial" w:cs="Arial"/>
                <w:spacing w:val="-17"/>
                <w:w w:val="110"/>
                <w:sz w:val="20"/>
                <w:szCs w:val="20"/>
                <w:lang w:val="es-MX"/>
                <w:rPrChange w:id="394" w:author="César Gamboa" w:date="2019-11-25T09:13:00Z">
                  <w:rPr>
                    <w:rFonts w:ascii="Times New Roman" w:hAnsi="Times New Roman"/>
                    <w:spacing w:val="-17"/>
                    <w:w w:val="110"/>
                    <w:lang w:val="es-MX"/>
                  </w:rPr>
                </w:rPrChange>
              </w:rPr>
              <w:t xml:space="preserve"> </w:t>
            </w:r>
            <w:r w:rsidRPr="00BA6CC3">
              <w:rPr>
                <w:rFonts w:ascii="Arial" w:hAnsi="Arial" w:cs="Arial"/>
                <w:w w:val="110"/>
                <w:sz w:val="20"/>
                <w:szCs w:val="20"/>
                <w:lang w:val="es-MX"/>
                <w:rPrChange w:id="395" w:author="César Gamboa" w:date="2019-11-25T09:13:00Z">
                  <w:rPr>
                    <w:rFonts w:ascii="Times New Roman" w:hAnsi="Times New Roman"/>
                    <w:w w:val="110"/>
                    <w:lang w:val="es-MX"/>
                  </w:rPr>
                </w:rPrChange>
              </w:rPr>
              <w:t>y</w:t>
            </w:r>
            <w:r w:rsidRPr="00BA6CC3">
              <w:rPr>
                <w:rFonts w:ascii="Arial" w:hAnsi="Arial" w:cs="Arial"/>
                <w:spacing w:val="-17"/>
                <w:w w:val="110"/>
                <w:sz w:val="20"/>
                <w:szCs w:val="20"/>
                <w:lang w:val="es-MX"/>
                <w:rPrChange w:id="396" w:author="César Gamboa" w:date="2019-11-25T09:13:00Z">
                  <w:rPr>
                    <w:rFonts w:ascii="Times New Roman" w:hAnsi="Times New Roman"/>
                    <w:spacing w:val="-17"/>
                    <w:w w:val="110"/>
                    <w:lang w:val="es-MX"/>
                  </w:rPr>
                </w:rPrChange>
              </w:rPr>
              <w:t xml:space="preserve"> </w:t>
            </w:r>
            <w:r w:rsidRPr="00BA6CC3">
              <w:rPr>
                <w:rFonts w:ascii="Arial" w:hAnsi="Arial" w:cs="Arial"/>
                <w:w w:val="110"/>
                <w:sz w:val="20"/>
                <w:szCs w:val="20"/>
                <w:lang w:val="es-MX"/>
                <w:rPrChange w:id="397" w:author="César Gamboa" w:date="2019-11-25T09:13:00Z">
                  <w:rPr>
                    <w:rFonts w:ascii="Times New Roman" w:hAnsi="Times New Roman"/>
                    <w:w w:val="110"/>
                    <w:lang w:val="es-MX"/>
                  </w:rPr>
                </w:rPrChange>
              </w:rPr>
              <w:t>permutando hasta</w:t>
            </w:r>
            <w:r w:rsidRPr="00BA6CC3">
              <w:rPr>
                <w:rFonts w:ascii="Arial" w:hAnsi="Arial" w:cs="Arial"/>
                <w:spacing w:val="-5"/>
                <w:w w:val="110"/>
                <w:sz w:val="20"/>
                <w:szCs w:val="20"/>
                <w:lang w:val="es-MX"/>
                <w:rPrChange w:id="398" w:author="César Gamboa" w:date="2019-11-25T09:13:00Z">
                  <w:rPr>
                    <w:rFonts w:ascii="Times New Roman" w:hAnsi="Times New Roman"/>
                    <w:spacing w:val="-5"/>
                    <w:w w:val="110"/>
                    <w:lang w:val="es-MX"/>
                  </w:rPr>
                </w:rPrChange>
              </w:rPr>
              <w:t xml:space="preserve"> </w:t>
            </w:r>
            <w:r w:rsidRPr="00BA6CC3">
              <w:rPr>
                <w:rFonts w:ascii="Arial" w:hAnsi="Arial" w:cs="Arial"/>
                <w:w w:val="110"/>
                <w:sz w:val="20"/>
                <w:szCs w:val="20"/>
                <w:lang w:val="es-MX"/>
                <w:rPrChange w:id="399" w:author="César Gamboa" w:date="2019-11-25T09:13:00Z">
                  <w:rPr>
                    <w:rFonts w:ascii="Times New Roman" w:hAnsi="Times New Roman"/>
                    <w:w w:val="110"/>
                    <w:lang w:val="es-MX"/>
                  </w:rPr>
                </w:rPrChange>
              </w:rPr>
              <w:t>un</w:t>
            </w:r>
            <w:r w:rsidRPr="00BA6CC3">
              <w:rPr>
                <w:rFonts w:ascii="Arial" w:hAnsi="Arial" w:cs="Arial"/>
                <w:spacing w:val="-5"/>
                <w:w w:val="110"/>
                <w:sz w:val="20"/>
                <w:szCs w:val="20"/>
                <w:lang w:val="es-MX"/>
                <w:rPrChange w:id="400" w:author="César Gamboa" w:date="2019-11-25T09:13:00Z">
                  <w:rPr>
                    <w:rFonts w:ascii="Times New Roman" w:hAnsi="Times New Roman"/>
                    <w:spacing w:val="-5"/>
                    <w:w w:val="110"/>
                    <w:lang w:val="es-MX"/>
                  </w:rPr>
                </w:rPrChange>
              </w:rPr>
              <w:t xml:space="preserve"> </w:t>
            </w:r>
            <w:r w:rsidRPr="00BA6CC3">
              <w:rPr>
                <w:rFonts w:ascii="Arial" w:hAnsi="Arial" w:cs="Arial"/>
                <w:w w:val="110"/>
                <w:sz w:val="20"/>
                <w:szCs w:val="20"/>
                <w:lang w:val="es-MX"/>
                <w:rPrChange w:id="401" w:author="César Gamboa" w:date="2019-11-25T09:13:00Z">
                  <w:rPr>
                    <w:rFonts w:ascii="Times New Roman" w:hAnsi="Times New Roman"/>
                    <w:w w:val="110"/>
                    <w:lang w:val="es-MX"/>
                  </w:rPr>
                </w:rPrChange>
              </w:rPr>
              <w:t>máximo</w:t>
            </w:r>
            <w:r w:rsidRPr="00BA6CC3">
              <w:rPr>
                <w:rFonts w:ascii="Arial" w:hAnsi="Arial" w:cs="Arial"/>
                <w:spacing w:val="-5"/>
                <w:w w:val="110"/>
                <w:sz w:val="20"/>
                <w:szCs w:val="20"/>
                <w:lang w:val="es-MX"/>
                <w:rPrChange w:id="402" w:author="César Gamboa" w:date="2019-11-25T09:13:00Z">
                  <w:rPr>
                    <w:rFonts w:ascii="Times New Roman" w:hAnsi="Times New Roman"/>
                    <w:spacing w:val="-5"/>
                    <w:w w:val="110"/>
                    <w:lang w:val="es-MX"/>
                  </w:rPr>
                </w:rPrChange>
              </w:rPr>
              <w:t xml:space="preserve"> </w:t>
            </w:r>
            <w:r w:rsidRPr="00BA6CC3">
              <w:rPr>
                <w:rFonts w:ascii="Arial" w:hAnsi="Arial" w:cs="Arial"/>
                <w:w w:val="110"/>
                <w:sz w:val="20"/>
                <w:szCs w:val="20"/>
                <w:lang w:val="es-MX"/>
                <w:rPrChange w:id="403" w:author="César Gamboa" w:date="2019-11-25T09:13:00Z">
                  <w:rPr>
                    <w:rFonts w:ascii="Times New Roman" w:hAnsi="Times New Roman"/>
                    <w:w w:val="110"/>
                    <w:lang w:val="es-MX"/>
                  </w:rPr>
                </w:rPrChange>
              </w:rPr>
              <w:t>definido</w:t>
            </w:r>
            <w:r w:rsidRPr="00BA6CC3">
              <w:rPr>
                <w:rFonts w:ascii="Arial" w:hAnsi="Arial" w:cs="Arial"/>
                <w:spacing w:val="-5"/>
                <w:w w:val="110"/>
                <w:sz w:val="20"/>
                <w:szCs w:val="20"/>
                <w:lang w:val="es-MX"/>
                <w:rPrChange w:id="404" w:author="César Gamboa" w:date="2019-11-25T09:13:00Z">
                  <w:rPr>
                    <w:rFonts w:ascii="Times New Roman" w:hAnsi="Times New Roman"/>
                    <w:spacing w:val="-5"/>
                    <w:w w:val="110"/>
                    <w:lang w:val="es-MX"/>
                  </w:rPr>
                </w:rPrChange>
              </w:rPr>
              <w:t xml:space="preserve"> </w:t>
            </w:r>
            <w:r w:rsidRPr="00BA6CC3">
              <w:rPr>
                <w:rFonts w:ascii="Arial" w:hAnsi="Arial" w:cs="Arial"/>
                <w:w w:val="110"/>
                <w:sz w:val="20"/>
                <w:szCs w:val="20"/>
                <w:lang w:val="es-MX"/>
                <w:rPrChange w:id="405" w:author="César Gamboa" w:date="2019-11-25T09:13:00Z">
                  <w:rPr>
                    <w:rFonts w:ascii="Times New Roman" w:hAnsi="Times New Roman"/>
                    <w:w w:val="110"/>
                    <w:lang w:val="es-MX"/>
                  </w:rPr>
                </w:rPrChange>
              </w:rPr>
              <w:t>para</w:t>
            </w:r>
            <w:r w:rsidRPr="00BA6CC3">
              <w:rPr>
                <w:rFonts w:ascii="Arial" w:hAnsi="Arial" w:cs="Arial"/>
                <w:spacing w:val="-5"/>
                <w:w w:val="110"/>
                <w:sz w:val="20"/>
                <w:szCs w:val="20"/>
                <w:lang w:val="es-MX"/>
                <w:rPrChange w:id="406" w:author="César Gamboa" w:date="2019-11-25T09:13:00Z">
                  <w:rPr>
                    <w:rFonts w:ascii="Times New Roman" w:hAnsi="Times New Roman"/>
                    <w:spacing w:val="-5"/>
                    <w:w w:val="110"/>
                    <w:lang w:val="es-MX"/>
                  </w:rPr>
                </w:rPrChange>
              </w:rPr>
              <w:t xml:space="preserve"> </w:t>
            </w:r>
            <w:r w:rsidRPr="00BA6CC3">
              <w:rPr>
                <w:rFonts w:ascii="Arial" w:hAnsi="Arial" w:cs="Arial"/>
                <w:w w:val="110"/>
                <w:sz w:val="20"/>
                <w:szCs w:val="20"/>
                <w:lang w:val="es-MX"/>
                <w:rPrChange w:id="407" w:author="César Gamboa" w:date="2019-11-25T09:13:00Z">
                  <w:rPr>
                    <w:rFonts w:ascii="Times New Roman" w:hAnsi="Times New Roman"/>
                    <w:w w:val="110"/>
                    <w:lang w:val="es-MX"/>
                  </w:rPr>
                </w:rPrChange>
              </w:rPr>
              <w:t>los</w:t>
            </w:r>
            <w:r w:rsidRPr="00BA6CC3">
              <w:rPr>
                <w:rFonts w:ascii="Arial" w:hAnsi="Arial" w:cs="Arial"/>
                <w:spacing w:val="-5"/>
                <w:w w:val="110"/>
                <w:sz w:val="20"/>
                <w:szCs w:val="20"/>
                <w:lang w:val="es-MX"/>
                <w:rPrChange w:id="408" w:author="César Gamboa" w:date="2019-11-25T09:13:00Z">
                  <w:rPr>
                    <w:rFonts w:ascii="Times New Roman" w:hAnsi="Times New Roman"/>
                    <w:spacing w:val="-5"/>
                    <w:w w:val="110"/>
                    <w:lang w:val="es-MX"/>
                  </w:rPr>
                </w:rPrChange>
              </w:rPr>
              <w:t xml:space="preserve"> </w:t>
            </w:r>
            <w:r w:rsidRPr="00BA6CC3">
              <w:rPr>
                <w:rFonts w:ascii="Arial" w:hAnsi="Arial" w:cs="Arial"/>
                <w:w w:val="110"/>
                <w:sz w:val="20"/>
                <w:szCs w:val="20"/>
                <w:lang w:val="es-MX"/>
                <w:rPrChange w:id="409" w:author="César Gamboa" w:date="2019-11-25T09:13:00Z">
                  <w:rPr>
                    <w:rFonts w:ascii="Times New Roman" w:hAnsi="Times New Roman"/>
                    <w:w w:val="110"/>
                    <w:lang w:val="es-MX"/>
                  </w:rPr>
                </w:rPrChange>
              </w:rPr>
              <w:t>términos</w:t>
            </w:r>
            <w:r w:rsidRPr="00BA6CC3">
              <w:rPr>
                <w:rFonts w:ascii="Arial" w:hAnsi="Arial" w:cs="Arial"/>
                <w:spacing w:val="-5"/>
                <w:w w:val="110"/>
                <w:sz w:val="20"/>
                <w:szCs w:val="20"/>
                <w:lang w:val="es-MX"/>
                <w:rPrChange w:id="410" w:author="César Gamboa" w:date="2019-11-25T09:13:00Z">
                  <w:rPr>
                    <w:rFonts w:ascii="Times New Roman" w:hAnsi="Times New Roman"/>
                    <w:spacing w:val="-5"/>
                    <w:w w:val="110"/>
                    <w:lang w:val="es-MX"/>
                  </w:rPr>
                </w:rPrChange>
              </w:rPr>
              <w:t xml:space="preserve"> </w:t>
            </w:r>
            <w:r w:rsidRPr="00BA6CC3">
              <w:rPr>
                <w:rFonts w:ascii="Arial" w:hAnsi="Arial" w:cs="Arial"/>
                <w:w w:val="110"/>
                <w:sz w:val="20"/>
                <w:szCs w:val="20"/>
                <w:lang w:val="es-MX"/>
                <w:rPrChange w:id="411" w:author="César Gamboa" w:date="2019-11-25T09:13:00Z">
                  <w:rPr>
                    <w:rFonts w:ascii="Times New Roman" w:hAnsi="Times New Roman"/>
                    <w:w w:val="110"/>
                    <w:lang w:val="es-MX"/>
                  </w:rPr>
                </w:rPrChange>
              </w:rPr>
              <w:t>de</w:t>
            </w:r>
            <w:r w:rsidRPr="00BA6CC3">
              <w:rPr>
                <w:rFonts w:ascii="Arial" w:hAnsi="Arial" w:cs="Arial"/>
                <w:spacing w:val="-5"/>
                <w:w w:val="110"/>
                <w:sz w:val="20"/>
                <w:szCs w:val="20"/>
                <w:lang w:val="es-MX"/>
                <w:rPrChange w:id="412" w:author="César Gamboa" w:date="2019-11-25T09:13:00Z">
                  <w:rPr>
                    <w:rFonts w:ascii="Times New Roman" w:hAnsi="Times New Roman"/>
                    <w:spacing w:val="-5"/>
                    <w:w w:val="110"/>
                    <w:lang w:val="es-MX"/>
                  </w:rPr>
                </w:rPrChange>
              </w:rPr>
              <w:t xml:space="preserve"> </w:t>
            </w:r>
            <w:r w:rsidRPr="00BA6CC3">
              <w:rPr>
                <w:rFonts w:ascii="Arial" w:hAnsi="Arial" w:cs="Arial"/>
                <w:w w:val="110"/>
                <w:sz w:val="20"/>
                <w:szCs w:val="20"/>
                <w:lang w:val="es-MX"/>
                <w:rPrChange w:id="413" w:author="César Gamboa" w:date="2019-11-25T09:13:00Z">
                  <w:rPr>
                    <w:rFonts w:ascii="Times New Roman" w:hAnsi="Times New Roman"/>
                    <w:w w:val="110"/>
                    <w:lang w:val="es-MX"/>
                  </w:rPr>
                </w:rPrChange>
              </w:rPr>
              <w:t>especificación</w:t>
            </w:r>
            <w:r w:rsidRPr="00BA6CC3">
              <w:rPr>
                <w:rFonts w:ascii="Arial" w:hAnsi="Arial" w:cs="Arial"/>
                <w:spacing w:val="-5"/>
                <w:w w:val="110"/>
                <w:sz w:val="20"/>
                <w:szCs w:val="20"/>
                <w:lang w:val="es-MX"/>
                <w:rPrChange w:id="414" w:author="César Gamboa" w:date="2019-11-25T09:13:00Z">
                  <w:rPr>
                    <w:rFonts w:ascii="Times New Roman" w:hAnsi="Times New Roman"/>
                    <w:spacing w:val="-5"/>
                    <w:w w:val="110"/>
                    <w:lang w:val="es-MX"/>
                  </w:rPr>
                </w:rPrChange>
              </w:rPr>
              <w:t xml:space="preserve"> </w:t>
            </w:r>
            <w:r w:rsidRPr="00BA6CC3">
              <w:rPr>
                <w:rFonts w:ascii="Arial" w:hAnsi="Arial" w:cs="Arial"/>
                <w:w w:val="110"/>
                <w:sz w:val="20"/>
                <w:szCs w:val="20"/>
                <w:lang w:val="es-MX"/>
                <w:rPrChange w:id="415" w:author="César Gamboa" w:date="2019-11-25T09:13:00Z">
                  <w:rPr>
                    <w:rFonts w:ascii="Times New Roman" w:hAnsi="Times New Roman"/>
                    <w:w w:val="110"/>
                    <w:lang w:val="es-MX"/>
                  </w:rPr>
                </w:rPrChange>
              </w:rPr>
              <w:t>de</w:t>
            </w:r>
            <w:r w:rsidRPr="00BA6CC3">
              <w:rPr>
                <w:rFonts w:ascii="Arial" w:hAnsi="Arial" w:cs="Arial"/>
                <w:spacing w:val="-5"/>
                <w:w w:val="110"/>
                <w:sz w:val="20"/>
                <w:szCs w:val="20"/>
                <w:lang w:val="es-MX"/>
                <w:rPrChange w:id="416" w:author="César Gamboa" w:date="2019-11-25T09:13:00Z">
                  <w:rPr>
                    <w:rFonts w:ascii="Times New Roman" w:hAnsi="Times New Roman"/>
                    <w:spacing w:val="-5"/>
                    <w:w w:val="110"/>
                    <w:lang w:val="es-MX"/>
                  </w:rPr>
                </w:rPrChange>
              </w:rPr>
              <w:t xml:space="preserve"> </w:t>
            </w:r>
            <w:r w:rsidRPr="00BA6CC3">
              <w:rPr>
                <w:rFonts w:ascii="Arial" w:hAnsi="Arial" w:cs="Arial"/>
                <w:w w:val="110"/>
                <w:sz w:val="20"/>
                <w:szCs w:val="20"/>
                <w:lang w:val="es-MX"/>
                <w:rPrChange w:id="417" w:author="César Gamboa" w:date="2019-11-25T09:13:00Z">
                  <w:rPr>
                    <w:rFonts w:ascii="Times New Roman" w:hAnsi="Times New Roman"/>
                    <w:w w:val="110"/>
                    <w:lang w:val="es-MX"/>
                  </w:rPr>
                </w:rPrChange>
              </w:rPr>
              <w:t>un</w:t>
            </w:r>
            <w:r w:rsidRPr="00BA6CC3">
              <w:rPr>
                <w:rFonts w:ascii="Arial" w:hAnsi="Arial" w:cs="Arial"/>
                <w:spacing w:val="-5"/>
                <w:w w:val="110"/>
                <w:sz w:val="20"/>
                <w:szCs w:val="20"/>
                <w:lang w:val="es-MX"/>
                <w:rPrChange w:id="418" w:author="César Gamboa" w:date="2019-11-25T09:13:00Z">
                  <w:rPr>
                    <w:rFonts w:ascii="Times New Roman" w:hAnsi="Times New Roman"/>
                    <w:spacing w:val="-5"/>
                    <w:w w:val="110"/>
                    <w:lang w:val="es-MX"/>
                  </w:rPr>
                </w:rPrChange>
              </w:rPr>
              <w:t xml:space="preserve"> </w:t>
            </w:r>
            <w:r w:rsidRPr="00BA6CC3">
              <w:rPr>
                <w:rFonts w:ascii="Arial" w:hAnsi="Arial" w:cs="Arial"/>
                <w:i/>
                <w:spacing w:val="4"/>
                <w:w w:val="110"/>
                <w:sz w:val="20"/>
                <w:szCs w:val="20"/>
                <w:lang w:val="es-MX"/>
                <w:rPrChange w:id="419" w:author="César Gamboa" w:date="2019-11-25T09:13:00Z">
                  <w:rPr>
                    <w:rFonts w:ascii="Times New Roman" w:hAnsi="Times New Roman"/>
                    <w:i/>
                    <w:spacing w:val="4"/>
                    <w:w w:val="110"/>
                    <w:lang w:val="es-MX"/>
                  </w:rPr>
                </w:rPrChange>
              </w:rPr>
              <w:t>ARIM</w:t>
            </w:r>
            <w:r w:rsidRPr="00BA6CC3">
              <w:rPr>
                <w:rFonts w:ascii="Arial" w:hAnsi="Arial" w:cs="Arial"/>
                <w:i/>
                <w:w w:val="110"/>
                <w:sz w:val="20"/>
                <w:szCs w:val="20"/>
                <w:lang w:val="es-MX"/>
                <w:rPrChange w:id="420" w:author="César Gamboa" w:date="2019-11-25T09:13:00Z">
                  <w:rPr>
                    <w:rFonts w:ascii="Times New Roman" w:hAnsi="Times New Roman"/>
                    <w:i/>
                    <w:w w:val="110"/>
                    <w:lang w:val="es-MX"/>
                  </w:rPr>
                </w:rPrChange>
              </w:rPr>
              <w:t>A</w:t>
            </w:r>
            <w:r w:rsidRPr="00BA6CC3">
              <w:rPr>
                <w:rFonts w:ascii="Arial" w:hAnsi="Arial" w:cs="Arial"/>
                <w:w w:val="110"/>
                <w:sz w:val="20"/>
                <w:szCs w:val="20"/>
                <w:lang w:val="es-MX"/>
                <w:rPrChange w:id="421" w:author="César Gamboa" w:date="2019-11-25T09:13:00Z">
                  <w:rPr>
                    <w:rFonts w:ascii="Times New Roman" w:hAnsi="Times New Roman"/>
                    <w:w w:val="110"/>
                    <w:lang w:val="es-MX"/>
                  </w:rPr>
                </w:rPrChange>
              </w:rPr>
              <w:t>(</w:t>
            </w:r>
            <w:r w:rsidRPr="00BA6CC3">
              <w:rPr>
                <w:rFonts w:ascii="Arial" w:hAnsi="Arial" w:cs="Arial"/>
                <w:i/>
                <w:w w:val="110"/>
                <w:sz w:val="20"/>
                <w:szCs w:val="20"/>
                <w:lang w:val="es-MX"/>
                <w:rPrChange w:id="422" w:author="César Gamboa" w:date="2019-11-25T09:13:00Z">
                  <w:rPr>
                    <w:rFonts w:ascii="Times New Roman" w:hAnsi="Times New Roman"/>
                    <w:i/>
                    <w:w w:val="110"/>
                    <w:lang w:val="es-MX"/>
                  </w:rPr>
                </w:rPrChange>
              </w:rPr>
              <w:t>p,</w:t>
            </w:r>
            <w:r w:rsidRPr="00BA6CC3">
              <w:rPr>
                <w:rFonts w:ascii="Arial" w:hAnsi="Arial" w:cs="Arial"/>
                <w:i/>
                <w:spacing w:val="-30"/>
                <w:w w:val="110"/>
                <w:sz w:val="20"/>
                <w:szCs w:val="20"/>
                <w:lang w:val="es-MX"/>
                <w:rPrChange w:id="423" w:author="César Gamboa" w:date="2019-11-25T09:13:00Z">
                  <w:rPr>
                    <w:rFonts w:ascii="Times New Roman" w:hAnsi="Times New Roman"/>
                    <w:i/>
                    <w:spacing w:val="-30"/>
                    <w:w w:val="110"/>
                    <w:lang w:val="es-MX"/>
                  </w:rPr>
                </w:rPrChange>
              </w:rPr>
              <w:t xml:space="preserve"> </w:t>
            </w:r>
            <w:r w:rsidRPr="00BA6CC3">
              <w:rPr>
                <w:rFonts w:ascii="Arial" w:hAnsi="Arial" w:cs="Arial"/>
                <w:i/>
                <w:w w:val="110"/>
                <w:sz w:val="20"/>
                <w:szCs w:val="20"/>
                <w:lang w:val="es-MX"/>
                <w:rPrChange w:id="424" w:author="César Gamboa" w:date="2019-11-25T09:13:00Z">
                  <w:rPr>
                    <w:rFonts w:ascii="Times New Roman" w:hAnsi="Times New Roman"/>
                    <w:i/>
                    <w:w w:val="110"/>
                    <w:lang w:val="es-MX"/>
                  </w:rPr>
                </w:rPrChange>
              </w:rPr>
              <w:t>d,</w:t>
            </w:r>
            <w:r w:rsidRPr="00BA6CC3">
              <w:rPr>
                <w:rFonts w:ascii="Arial" w:hAnsi="Arial" w:cs="Arial"/>
                <w:i/>
                <w:spacing w:val="-30"/>
                <w:w w:val="110"/>
                <w:sz w:val="20"/>
                <w:szCs w:val="20"/>
                <w:lang w:val="es-MX"/>
                <w:rPrChange w:id="425" w:author="César Gamboa" w:date="2019-11-25T09:13:00Z">
                  <w:rPr>
                    <w:rFonts w:ascii="Times New Roman" w:hAnsi="Times New Roman"/>
                    <w:i/>
                    <w:spacing w:val="-30"/>
                    <w:w w:val="110"/>
                    <w:lang w:val="es-MX"/>
                  </w:rPr>
                </w:rPrChange>
              </w:rPr>
              <w:t xml:space="preserve"> </w:t>
            </w:r>
            <w:r w:rsidRPr="00BA6CC3">
              <w:rPr>
                <w:rFonts w:ascii="Arial" w:hAnsi="Arial" w:cs="Arial"/>
                <w:i/>
                <w:w w:val="110"/>
                <w:sz w:val="20"/>
                <w:szCs w:val="20"/>
                <w:lang w:val="es-MX"/>
                <w:rPrChange w:id="426" w:author="César Gamboa" w:date="2019-11-25T09:13:00Z">
                  <w:rPr>
                    <w:rFonts w:ascii="Times New Roman" w:hAnsi="Times New Roman"/>
                    <w:i/>
                    <w:w w:val="110"/>
                    <w:lang w:val="es-MX"/>
                  </w:rPr>
                </w:rPrChange>
              </w:rPr>
              <w:t>q</w:t>
            </w:r>
            <w:r w:rsidRPr="00BA6CC3">
              <w:rPr>
                <w:rFonts w:ascii="Arial" w:hAnsi="Arial" w:cs="Arial"/>
                <w:w w:val="110"/>
                <w:sz w:val="20"/>
                <w:szCs w:val="20"/>
                <w:lang w:val="es-MX"/>
                <w:rPrChange w:id="427" w:author="César Gamboa" w:date="2019-11-25T09:13:00Z">
                  <w:rPr>
                    <w:rFonts w:ascii="Times New Roman" w:hAnsi="Times New Roman"/>
                    <w:w w:val="110"/>
                    <w:lang w:val="es-MX"/>
                  </w:rPr>
                </w:rPrChange>
              </w:rPr>
              <w:t>)(</w:t>
            </w:r>
            <w:r w:rsidRPr="00BA6CC3">
              <w:rPr>
                <w:rFonts w:ascii="Arial" w:hAnsi="Arial" w:cs="Arial"/>
                <w:i/>
                <w:w w:val="110"/>
                <w:sz w:val="20"/>
                <w:szCs w:val="20"/>
                <w:lang w:val="es-MX"/>
                <w:rPrChange w:id="428" w:author="César Gamboa" w:date="2019-11-25T09:13:00Z">
                  <w:rPr>
                    <w:rFonts w:ascii="Times New Roman" w:hAnsi="Times New Roman"/>
                    <w:i/>
                    <w:w w:val="110"/>
                    <w:lang w:val="es-MX"/>
                  </w:rPr>
                </w:rPrChange>
              </w:rPr>
              <w:t>P,</w:t>
            </w:r>
            <w:r w:rsidRPr="00BA6CC3">
              <w:rPr>
                <w:rFonts w:ascii="Arial" w:hAnsi="Arial" w:cs="Arial"/>
                <w:i/>
                <w:spacing w:val="-31"/>
                <w:w w:val="110"/>
                <w:sz w:val="20"/>
                <w:szCs w:val="20"/>
                <w:lang w:val="es-MX"/>
                <w:rPrChange w:id="429" w:author="César Gamboa" w:date="2019-11-25T09:13:00Z">
                  <w:rPr>
                    <w:rFonts w:ascii="Times New Roman" w:hAnsi="Times New Roman"/>
                    <w:i/>
                    <w:spacing w:val="-31"/>
                    <w:w w:val="110"/>
                    <w:lang w:val="es-MX"/>
                  </w:rPr>
                </w:rPrChange>
              </w:rPr>
              <w:t xml:space="preserve"> </w:t>
            </w:r>
            <w:r w:rsidRPr="00BA6CC3">
              <w:rPr>
                <w:rFonts w:ascii="Arial" w:hAnsi="Arial" w:cs="Arial"/>
                <w:i/>
                <w:spacing w:val="2"/>
                <w:w w:val="110"/>
                <w:sz w:val="20"/>
                <w:szCs w:val="20"/>
                <w:lang w:val="es-MX"/>
                <w:rPrChange w:id="430" w:author="César Gamboa" w:date="2019-11-25T09:13:00Z">
                  <w:rPr>
                    <w:rFonts w:ascii="Times New Roman" w:hAnsi="Times New Roman"/>
                    <w:i/>
                    <w:spacing w:val="2"/>
                    <w:w w:val="110"/>
                    <w:lang w:val="es-MX"/>
                  </w:rPr>
                </w:rPrChange>
              </w:rPr>
              <w:t>D,</w:t>
            </w:r>
            <w:r w:rsidRPr="00BA6CC3">
              <w:rPr>
                <w:rFonts w:ascii="Arial" w:hAnsi="Arial" w:cs="Arial"/>
                <w:i/>
                <w:spacing w:val="-30"/>
                <w:w w:val="110"/>
                <w:sz w:val="20"/>
                <w:szCs w:val="20"/>
                <w:lang w:val="es-MX"/>
                <w:rPrChange w:id="431" w:author="César Gamboa" w:date="2019-11-25T09:13:00Z">
                  <w:rPr>
                    <w:rFonts w:ascii="Times New Roman" w:hAnsi="Times New Roman"/>
                    <w:i/>
                    <w:spacing w:val="-30"/>
                    <w:w w:val="110"/>
                    <w:lang w:val="es-MX"/>
                  </w:rPr>
                </w:rPrChange>
              </w:rPr>
              <w:t xml:space="preserve"> </w:t>
            </w:r>
            <w:r w:rsidRPr="00BA6CC3">
              <w:rPr>
                <w:rFonts w:ascii="Arial" w:hAnsi="Arial" w:cs="Arial"/>
                <w:i/>
                <w:w w:val="110"/>
                <w:sz w:val="20"/>
                <w:szCs w:val="20"/>
                <w:lang w:val="es-MX"/>
                <w:rPrChange w:id="432" w:author="César Gamboa" w:date="2019-11-25T09:13:00Z">
                  <w:rPr>
                    <w:rFonts w:ascii="Times New Roman" w:hAnsi="Times New Roman"/>
                    <w:i/>
                    <w:w w:val="110"/>
                    <w:lang w:val="es-MX"/>
                  </w:rPr>
                </w:rPrChange>
              </w:rPr>
              <w:t>Q</w:t>
            </w:r>
            <w:r w:rsidRPr="00BA6CC3">
              <w:rPr>
                <w:rFonts w:ascii="Arial" w:hAnsi="Arial" w:cs="Arial"/>
                <w:w w:val="110"/>
                <w:sz w:val="20"/>
                <w:szCs w:val="20"/>
                <w:lang w:val="es-MX"/>
                <w:rPrChange w:id="433" w:author="César Gamboa" w:date="2019-11-25T09:13:00Z">
                  <w:rPr>
                    <w:rFonts w:ascii="Times New Roman" w:hAnsi="Times New Roman"/>
                    <w:w w:val="110"/>
                    <w:lang w:val="es-MX"/>
                  </w:rPr>
                </w:rPrChange>
              </w:rPr>
              <w:t>)</w:t>
            </w:r>
            <w:r w:rsidRPr="00BA6CC3">
              <w:rPr>
                <w:rFonts w:ascii="Arial" w:hAnsi="Arial" w:cs="Arial"/>
                <w:i/>
                <w:w w:val="110"/>
                <w:sz w:val="20"/>
                <w:szCs w:val="20"/>
                <w:vertAlign w:val="subscript"/>
                <w:lang w:val="es-MX"/>
                <w:rPrChange w:id="434" w:author="César Gamboa" w:date="2019-11-25T09:13:00Z">
                  <w:rPr>
                    <w:rFonts w:ascii="Times New Roman" w:hAnsi="Times New Roman"/>
                    <w:i/>
                    <w:w w:val="110"/>
                    <w:vertAlign w:val="subscript"/>
                    <w:lang w:val="es-MX"/>
                  </w:rPr>
                </w:rPrChange>
              </w:rPr>
              <w:t>s</w:t>
            </w:r>
            <w:r w:rsidRPr="00BA6CC3">
              <w:rPr>
                <w:rFonts w:ascii="Arial" w:hAnsi="Arial" w:cs="Arial"/>
                <w:i/>
                <w:spacing w:val="2"/>
                <w:w w:val="110"/>
                <w:sz w:val="20"/>
                <w:szCs w:val="20"/>
                <w:lang w:val="es-MX"/>
                <w:rPrChange w:id="435" w:author="César Gamboa" w:date="2019-11-25T09:13:00Z">
                  <w:rPr>
                    <w:rFonts w:ascii="Times New Roman" w:hAnsi="Times New Roman"/>
                    <w:i/>
                    <w:spacing w:val="2"/>
                    <w:w w:val="110"/>
                    <w:lang w:val="es-MX"/>
                  </w:rPr>
                </w:rPrChange>
              </w:rPr>
              <w:t xml:space="preserve"> </w:t>
            </w:r>
            <w:r w:rsidRPr="00BA6CC3">
              <w:rPr>
                <w:rFonts w:ascii="Arial" w:hAnsi="Arial" w:cs="Arial"/>
                <w:w w:val="110"/>
                <w:sz w:val="20"/>
                <w:szCs w:val="20"/>
                <w:lang w:val="es-MX"/>
                <w:rPrChange w:id="436" w:author="César Gamboa" w:date="2019-11-25T09:13:00Z">
                  <w:rPr>
                    <w:rFonts w:ascii="Times New Roman" w:hAnsi="Times New Roman"/>
                    <w:w w:val="110"/>
                    <w:lang w:val="es-MX"/>
                  </w:rPr>
                </w:rPrChange>
              </w:rPr>
              <w:t>para</w:t>
            </w:r>
            <w:r w:rsidRPr="00BA6CC3">
              <w:rPr>
                <w:rFonts w:ascii="Arial" w:hAnsi="Arial" w:cs="Arial"/>
                <w:spacing w:val="-5"/>
                <w:w w:val="110"/>
                <w:sz w:val="20"/>
                <w:szCs w:val="20"/>
                <w:lang w:val="es-MX"/>
                <w:rPrChange w:id="437" w:author="César Gamboa" w:date="2019-11-25T09:13:00Z">
                  <w:rPr>
                    <w:rFonts w:ascii="Times New Roman" w:hAnsi="Times New Roman"/>
                    <w:spacing w:val="-5"/>
                    <w:w w:val="110"/>
                    <w:lang w:val="es-MX"/>
                  </w:rPr>
                </w:rPrChange>
              </w:rPr>
              <w:t xml:space="preserve"> </w:t>
            </w:r>
            <w:r w:rsidRPr="00BA6CC3">
              <w:rPr>
                <w:rFonts w:ascii="Arial" w:hAnsi="Arial" w:cs="Arial"/>
                <w:w w:val="110"/>
                <w:sz w:val="20"/>
                <w:szCs w:val="20"/>
                <w:lang w:val="es-MX"/>
                <w:rPrChange w:id="438" w:author="César Gamboa" w:date="2019-11-25T09:13:00Z">
                  <w:rPr>
                    <w:rFonts w:ascii="Times New Roman" w:hAnsi="Times New Roman"/>
                    <w:w w:val="110"/>
                    <w:lang w:val="es-MX"/>
                  </w:rPr>
                </w:rPrChange>
              </w:rPr>
              <w:t xml:space="preserve">así seleccionar la especificación que ofrezca mejores resultados al momento de pronosticar valores futuros de la serie cronológica. El método propuesto se probará comparándose con los resultados de </w:t>
            </w:r>
            <w:r w:rsidR="00DB7CA4" w:rsidRPr="00BA6CC3">
              <w:rPr>
                <w:rFonts w:ascii="Arial" w:hAnsi="Arial" w:cs="Arial"/>
                <w:w w:val="110"/>
                <w:sz w:val="20"/>
                <w:szCs w:val="20"/>
                <w:lang w:val="es-MX"/>
                <w:rPrChange w:id="439" w:author="César Gamboa" w:date="2019-11-25T09:13:00Z">
                  <w:rPr>
                    <w:rFonts w:ascii="Times New Roman" w:hAnsi="Times New Roman"/>
                    <w:w w:val="110"/>
                    <w:lang w:val="es-MX"/>
                  </w:rPr>
                </w:rPrChange>
              </w:rPr>
              <w:t>seis</w:t>
            </w:r>
            <w:r w:rsidRPr="00BA6CC3">
              <w:rPr>
                <w:rFonts w:ascii="Arial" w:hAnsi="Arial" w:cs="Arial"/>
                <w:w w:val="110"/>
                <w:sz w:val="20"/>
                <w:szCs w:val="20"/>
                <w:lang w:val="es-MX"/>
                <w:rPrChange w:id="440" w:author="César Gamboa" w:date="2019-11-25T09:13:00Z">
                  <w:rPr>
                    <w:rFonts w:ascii="Times New Roman" w:hAnsi="Times New Roman"/>
                    <w:w w:val="110"/>
                    <w:lang w:val="es-MX"/>
                  </w:rPr>
                </w:rPrChange>
              </w:rPr>
              <w:t xml:space="preserve"> series</w:t>
            </w:r>
            <w:r w:rsidR="00DB7CA4" w:rsidRPr="00BA6CC3">
              <w:rPr>
                <w:rFonts w:ascii="Arial" w:hAnsi="Arial" w:cs="Arial"/>
                <w:w w:val="110"/>
                <w:sz w:val="20"/>
                <w:szCs w:val="20"/>
                <w:lang w:val="es-MX"/>
                <w:rPrChange w:id="441" w:author="César Gamboa" w:date="2019-11-25T09:13:00Z">
                  <w:rPr>
                    <w:rFonts w:ascii="Times New Roman" w:hAnsi="Times New Roman"/>
                    <w:w w:val="110"/>
                    <w:lang w:val="es-MX"/>
                  </w:rPr>
                </w:rPrChange>
              </w:rPr>
              <w:t>,</w:t>
            </w:r>
            <w:r w:rsidRPr="00BA6CC3">
              <w:rPr>
                <w:rFonts w:ascii="Arial" w:hAnsi="Arial" w:cs="Arial"/>
                <w:w w:val="110"/>
                <w:sz w:val="20"/>
                <w:szCs w:val="20"/>
                <w:lang w:val="es-MX"/>
                <w:rPrChange w:id="442" w:author="César Gamboa" w:date="2019-11-25T09:13:00Z">
                  <w:rPr>
                    <w:rFonts w:ascii="Times New Roman" w:hAnsi="Times New Roman"/>
                    <w:w w:val="110"/>
                    <w:lang w:val="es-MX"/>
                  </w:rPr>
                </w:rPrChange>
              </w:rPr>
              <w:t xml:space="preserve"> con distintas temporalidades: mortalidad infantil, mortalidad por causa externa, nacimientos, demanda</w:t>
            </w:r>
            <w:bookmarkStart w:id="443" w:name="Contribución_de_la_tesis_a_la_Estadístic"/>
            <w:bookmarkStart w:id="444" w:name="_bookmark2"/>
            <w:bookmarkEnd w:id="443"/>
            <w:bookmarkEnd w:id="444"/>
            <w:r w:rsidRPr="00BA6CC3">
              <w:rPr>
                <w:rFonts w:ascii="Arial" w:hAnsi="Arial" w:cs="Arial"/>
                <w:w w:val="110"/>
                <w:sz w:val="20"/>
                <w:szCs w:val="20"/>
                <w:lang w:val="es-MX"/>
                <w:rPrChange w:id="445" w:author="César Gamboa" w:date="2019-11-25T09:13:00Z">
                  <w:rPr>
                    <w:rFonts w:ascii="Times New Roman" w:hAnsi="Times New Roman"/>
                    <w:w w:val="110"/>
                    <w:lang w:val="es-MX"/>
                  </w:rPr>
                </w:rPrChange>
              </w:rPr>
              <w:t xml:space="preserve"> eléctrica, intereses y comisiones del sector público, e incentivos salariales del sector</w:t>
            </w:r>
            <w:r w:rsidRPr="00BA6CC3">
              <w:rPr>
                <w:rFonts w:ascii="Arial" w:hAnsi="Arial" w:cs="Arial"/>
                <w:spacing w:val="-18"/>
                <w:w w:val="110"/>
                <w:sz w:val="20"/>
                <w:szCs w:val="20"/>
                <w:lang w:val="es-MX"/>
                <w:rPrChange w:id="446" w:author="César Gamboa" w:date="2019-11-25T09:13:00Z">
                  <w:rPr>
                    <w:rFonts w:ascii="Times New Roman" w:hAnsi="Times New Roman"/>
                    <w:spacing w:val="-18"/>
                    <w:w w:val="110"/>
                    <w:lang w:val="es-MX"/>
                  </w:rPr>
                </w:rPrChange>
              </w:rPr>
              <w:t xml:space="preserve"> </w:t>
            </w:r>
            <w:r w:rsidRPr="00BA6CC3">
              <w:rPr>
                <w:rFonts w:ascii="Arial" w:hAnsi="Arial" w:cs="Arial"/>
                <w:w w:val="110"/>
                <w:sz w:val="20"/>
                <w:szCs w:val="20"/>
                <w:lang w:val="es-MX"/>
                <w:rPrChange w:id="447" w:author="César Gamboa" w:date="2019-11-25T09:13:00Z">
                  <w:rPr>
                    <w:rFonts w:ascii="Times New Roman" w:hAnsi="Times New Roman"/>
                    <w:w w:val="110"/>
                    <w:lang w:val="es-MX"/>
                  </w:rPr>
                </w:rPrChange>
              </w:rPr>
              <w:t>público.</w:t>
            </w:r>
          </w:p>
        </w:tc>
      </w:tr>
      <w:tr w:rsidR="005E51C6" w:rsidRPr="002E6993" w14:paraId="4F807027" w14:textId="77777777" w:rsidTr="003D636D">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448" w:author="César Gamboa" w:date="2019-11-24T15:58: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113"/>
          <w:trPrChange w:id="449" w:author="César Gamboa" w:date="2019-11-24T15:58:00Z">
            <w:trPr>
              <w:trHeight w:val="113"/>
            </w:trPr>
          </w:trPrChange>
        </w:trPr>
        <w:tc>
          <w:tcPr>
            <w:tcW w:w="279" w:type="pct"/>
            <w:vMerge/>
            <w:tcPrChange w:id="450" w:author="César Gamboa" w:date="2019-11-24T15:58:00Z">
              <w:tcPr>
                <w:tcW w:w="229" w:type="pct"/>
                <w:vMerge/>
              </w:tcPr>
            </w:tcPrChange>
          </w:tcPr>
          <w:p w14:paraId="5E730F1A" w14:textId="77777777" w:rsidR="00553AB4" w:rsidRPr="00BA6CC3" w:rsidRDefault="00553AB4" w:rsidP="00737B12">
            <w:pPr>
              <w:spacing w:after="0" w:line="240" w:lineRule="auto"/>
              <w:rPr>
                <w:rFonts w:ascii="Arial" w:hAnsi="Arial" w:cs="Arial"/>
                <w:sz w:val="20"/>
                <w:szCs w:val="20"/>
                <w:rPrChange w:id="451" w:author="César Gamboa" w:date="2019-11-25T09:13:00Z">
                  <w:rPr>
                    <w:rFonts w:ascii="Times New Roman" w:hAnsi="Times New Roman"/>
                  </w:rPr>
                </w:rPrChange>
              </w:rPr>
            </w:pPr>
          </w:p>
        </w:tc>
        <w:tc>
          <w:tcPr>
            <w:tcW w:w="1079" w:type="pct"/>
            <w:tcPrChange w:id="452" w:author="César Gamboa" w:date="2019-11-24T15:58:00Z">
              <w:tcPr>
                <w:tcW w:w="1129" w:type="pct"/>
                <w:gridSpan w:val="2"/>
              </w:tcPr>
            </w:tcPrChange>
          </w:tcPr>
          <w:p w14:paraId="7F17508D" w14:textId="77777777" w:rsidR="00553AB4" w:rsidRPr="00BA6CC3" w:rsidRDefault="00553AB4" w:rsidP="00737B12">
            <w:pPr>
              <w:spacing w:after="0" w:line="240" w:lineRule="auto"/>
              <w:rPr>
                <w:rFonts w:ascii="Arial" w:hAnsi="Arial" w:cs="Arial"/>
                <w:sz w:val="20"/>
                <w:szCs w:val="20"/>
                <w:rPrChange w:id="453" w:author="César Gamboa" w:date="2019-11-25T09:13:00Z">
                  <w:rPr>
                    <w:rFonts w:ascii="Times New Roman" w:hAnsi="Times New Roman"/>
                  </w:rPr>
                </w:rPrChange>
              </w:rPr>
            </w:pPr>
            <w:r w:rsidRPr="00BA6CC3">
              <w:rPr>
                <w:rFonts w:ascii="Arial" w:hAnsi="Arial" w:cs="Arial"/>
                <w:sz w:val="20"/>
                <w:szCs w:val="20"/>
                <w:rPrChange w:id="454" w:author="César Gamboa" w:date="2019-11-25T09:13:00Z">
                  <w:rPr>
                    <w:rFonts w:ascii="Times New Roman" w:hAnsi="Times New Roman"/>
                  </w:rPr>
                </w:rPrChange>
              </w:rPr>
              <w:t>Contribución de la tesis a la Estadística como disciplina</w:t>
            </w:r>
          </w:p>
          <w:p w14:paraId="3C7A37F2" w14:textId="77777777" w:rsidR="00553AB4" w:rsidRPr="00BA6CC3" w:rsidRDefault="00553AB4" w:rsidP="00737B12">
            <w:pPr>
              <w:spacing w:after="0" w:line="240" w:lineRule="auto"/>
              <w:rPr>
                <w:rFonts w:ascii="Arial" w:hAnsi="Arial" w:cs="Arial"/>
                <w:sz w:val="20"/>
                <w:szCs w:val="20"/>
                <w:rPrChange w:id="455" w:author="César Gamboa" w:date="2019-11-25T09:13:00Z">
                  <w:rPr>
                    <w:rFonts w:ascii="Times New Roman" w:hAnsi="Times New Roman"/>
                  </w:rPr>
                </w:rPrChange>
              </w:rPr>
            </w:pPr>
          </w:p>
        </w:tc>
        <w:tc>
          <w:tcPr>
            <w:tcW w:w="3642" w:type="pct"/>
            <w:tcPrChange w:id="456" w:author="César Gamboa" w:date="2019-11-24T15:58:00Z">
              <w:tcPr>
                <w:tcW w:w="3642" w:type="pct"/>
              </w:tcPr>
            </w:tcPrChange>
          </w:tcPr>
          <w:p w14:paraId="038990B0" w14:textId="3B47EA4A" w:rsidR="00553AB4" w:rsidRPr="00BA6CC3" w:rsidRDefault="00553AB4" w:rsidP="00DB7CA4">
            <w:pPr>
              <w:spacing w:line="240" w:lineRule="auto"/>
              <w:jc w:val="both"/>
              <w:rPr>
                <w:rFonts w:ascii="Arial" w:hAnsi="Arial" w:cs="Arial"/>
                <w:sz w:val="20"/>
                <w:szCs w:val="20"/>
                <w:lang w:val="es-MX"/>
                <w:rPrChange w:id="457" w:author="César Gamboa" w:date="2019-11-25T09:13:00Z">
                  <w:rPr>
                    <w:rFonts w:ascii="Times New Roman" w:hAnsi="Times New Roman"/>
                    <w:lang w:val="es-MX"/>
                  </w:rPr>
                </w:rPrChange>
              </w:rPr>
            </w:pPr>
            <w:r w:rsidRPr="00BA6CC3">
              <w:rPr>
                <w:rFonts w:ascii="Arial" w:hAnsi="Arial" w:cs="Arial"/>
                <w:w w:val="105"/>
                <w:sz w:val="20"/>
                <w:szCs w:val="20"/>
                <w:lang w:val="es-MX"/>
                <w:rPrChange w:id="458" w:author="César Gamboa" w:date="2019-11-25T09:13:00Z">
                  <w:rPr>
                    <w:rFonts w:ascii="Times New Roman" w:hAnsi="Times New Roman"/>
                    <w:w w:val="105"/>
                    <w:lang w:val="es-MX"/>
                  </w:rPr>
                </w:rPrChange>
              </w:rPr>
              <w:t xml:space="preserve">El principal aporte de este estudio es, por medio de un </w:t>
            </w:r>
            <w:proofErr w:type="gramStart"/>
            <w:r w:rsidR="00DB7CA4" w:rsidRPr="00BA6CC3">
              <w:rPr>
                <w:rFonts w:ascii="Arial" w:hAnsi="Arial" w:cs="Arial"/>
                <w:w w:val="105"/>
                <w:sz w:val="20"/>
                <w:szCs w:val="20"/>
                <w:lang w:val="es-MX"/>
                <w:rPrChange w:id="459" w:author="César Gamboa" w:date="2019-11-25T09:13:00Z">
                  <w:rPr>
                    <w:rFonts w:ascii="Times New Roman" w:hAnsi="Times New Roman"/>
                    <w:w w:val="105"/>
                    <w:lang w:val="es-MX"/>
                  </w:rPr>
                </w:rPrChange>
              </w:rPr>
              <w:t xml:space="preserve">proceso </w:t>
            </w:r>
            <w:r w:rsidRPr="00BA6CC3">
              <w:rPr>
                <w:rFonts w:ascii="Arial" w:hAnsi="Arial" w:cs="Arial"/>
                <w:w w:val="105"/>
                <w:sz w:val="20"/>
                <w:szCs w:val="20"/>
                <w:lang w:val="es-MX"/>
                <w:rPrChange w:id="460" w:author="César Gamboa" w:date="2019-11-25T09:13:00Z">
                  <w:rPr>
                    <w:rFonts w:ascii="Times New Roman" w:hAnsi="Times New Roman"/>
                    <w:w w:val="105"/>
                    <w:lang w:val="es-MX"/>
                  </w:rPr>
                </w:rPrChange>
              </w:rPr>
              <w:t xml:space="preserve"> de</w:t>
            </w:r>
            <w:proofErr w:type="gramEnd"/>
            <w:r w:rsidRPr="00BA6CC3">
              <w:rPr>
                <w:rFonts w:ascii="Arial" w:hAnsi="Arial" w:cs="Arial"/>
                <w:w w:val="105"/>
                <w:sz w:val="20"/>
                <w:szCs w:val="20"/>
                <w:lang w:val="es-MX"/>
                <w:rPrChange w:id="461" w:author="César Gamboa" w:date="2019-11-25T09:13:00Z">
                  <w:rPr>
                    <w:rFonts w:ascii="Times New Roman" w:hAnsi="Times New Roman"/>
                    <w:w w:val="105"/>
                    <w:lang w:val="es-MX"/>
                  </w:rPr>
                </w:rPrChange>
              </w:rPr>
              <w:t xml:space="preserve"> simulación, aportar evidencia sobre cómo la sobreparametrización puede </w:t>
            </w:r>
            <w:r w:rsidR="00DB7CA4" w:rsidRPr="00BA6CC3">
              <w:rPr>
                <w:rFonts w:ascii="Arial" w:hAnsi="Arial" w:cs="Arial"/>
                <w:w w:val="105"/>
                <w:sz w:val="20"/>
                <w:szCs w:val="20"/>
                <w:lang w:val="es-MX"/>
                <w:rPrChange w:id="462" w:author="César Gamboa" w:date="2019-11-25T09:13:00Z">
                  <w:rPr>
                    <w:rFonts w:ascii="Times New Roman" w:hAnsi="Times New Roman"/>
                    <w:w w:val="105"/>
                    <w:lang w:val="es-MX"/>
                  </w:rPr>
                </w:rPrChange>
              </w:rPr>
              <w:t xml:space="preserve">contribuir a </w:t>
            </w:r>
            <w:r w:rsidRPr="00BA6CC3">
              <w:rPr>
                <w:rFonts w:ascii="Arial" w:hAnsi="Arial" w:cs="Arial"/>
                <w:w w:val="105"/>
                <w:sz w:val="20"/>
                <w:szCs w:val="20"/>
                <w:lang w:val="es-MX"/>
                <w:rPrChange w:id="463" w:author="César Gamboa" w:date="2019-11-25T09:13:00Z">
                  <w:rPr>
                    <w:rFonts w:ascii="Times New Roman" w:hAnsi="Times New Roman"/>
                    <w:w w:val="105"/>
                    <w:lang w:val="es-MX"/>
                  </w:rPr>
                </w:rPrChange>
              </w:rPr>
              <w:t xml:space="preserve"> definir la especificación de un modelo ARIMA que genere pronósticos adecuados, contrastando la calidad de estos con respecto a otros</w:t>
            </w:r>
            <w:bookmarkStart w:id="464" w:name="Objetivos"/>
            <w:bookmarkStart w:id="465" w:name="_bookmark3"/>
            <w:bookmarkEnd w:id="464"/>
            <w:bookmarkEnd w:id="465"/>
            <w:r w:rsidRPr="00BA6CC3">
              <w:rPr>
                <w:rFonts w:ascii="Arial" w:hAnsi="Arial" w:cs="Arial"/>
                <w:w w:val="105"/>
                <w:sz w:val="20"/>
                <w:szCs w:val="20"/>
                <w:lang w:val="es-MX"/>
                <w:rPrChange w:id="466" w:author="César Gamboa" w:date="2019-11-25T09:13:00Z">
                  <w:rPr>
                    <w:rFonts w:ascii="Times New Roman" w:hAnsi="Times New Roman"/>
                    <w:w w:val="105"/>
                    <w:lang w:val="es-MX"/>
                  </w:rPr>
                </w:rPrChange>
              </w:rPr>
              <w:t xml:space="preserve"> métodos</w:t>
            </w:r>
            <w:r w:rsidRPr="00BA6CC3">
              <w:rPr>
                <w:rFonts w:ascii="Arial" w:hAnsi="Arial" w:cs="Arial"/>
                <w:spacing w:val="14"/>
                <w:w w:val="105"/>
                <w:sz w:val="20"/>
                <w:szCs w:val="20"/>
                <w:lang w:val="es-MX"/>
                <w:rPrChange w:id="467" w:author="César Gamboa" w:date="2019-11-25T09:13:00Z">
                  <w:rPr>
                    <w:rFonts w:ascii="Times New Roman" w:hAnsi="Times New Roman"/>
                    <w:spacing w:val="14"/>
                    <w:w w:val="105"/>
                    <w:lang w:val="es-MX"/>
                  </w:rPr>
                </w:rPrChange>
              </w:rPr>
              <w:t xml:space="preserve"> </w:t>
            </w:r>
            <w:r w:rsidRPr="00BA6CC3">
              <w:rPr>
                <w:rFonts w:ascii="Arial" w:hAnsi="Arial" w:cs="Arial"/>
                <w:w w:val="105"/>
                <w:sz w:val="20"/>
                <w:szCs w:val="20"/>
                <w:lang w:val="es-MX"/>
                <w:rPrChange w:id="468" w:author="César Gamboa" w:date="2019-11-25T09:13:00Z">
                  <w:rPr>
                    <w:rFonts w:ascii="Times New Roman" w:hAnsi="Times New Roman"/>
                    <w:w w:val="105"/>
                    <w:lang w:val="es-MX"/>
                  </w:rPr>
                </w:rPrChange>
              </w:rPr>
              <w:t>similares,</w:t>
            </w:r>
            <w:r w:rsidRPr="00BA6CC3">
              <w:rPr>
                <w:rFonts w:ascii="Arial" w:hAnsi="Arial" w:cs="Arial"/>
                <w:spacing w:val="14"/>
                <w:w w:val="105"/>
                <w:sz w:val="20"/>
                <w:szCs w:val="20"/>
                <w:lang w:val="es-MX"/>
                <w:rPrChange w:id="469" w:author="César Gamboa" w:date="2019-11-25T09:13:00Z">
                  <w:rPr>
                    <w:rFonts w:ascii="Times New Roman" w:hAnsi="Times New Roman"/>
                    <w:spacing w:val="14"/>
                    <w:w w:val="105"/>
                    <w:lang w:val="es-MX"/>
                  </w:rPr>
                </w:rPrChange>
              </w:rPr>
              <w:t xml:space="preserve"> </w:t>
            </w:r>
            <w:r w:rsidRPr="00BA6CC3">
              <w:rPr>
                <w:rFonts w:ascii="Arial" w:hAnsi="Arial" w:cs="Arial"/>
                <w:w w:val="105"/>
                <w:sz w:val="20"/>
                <w:szCs w:val="20"/>
                <w:lang w:val="es-MX"/>
                <w:rPrChange w:id="470" w:author="César Gamboa" w:date="2019-11-25T09:13:00Z">
                  <w:rPr>
                    <w:rFonts w:ascii="Times New Roman" w:hAnsi="Times New Roman"/>
                    <w:w w:val="105"/>
                    <w:lang w:val="es-MX"/>
                  </w:rPr>
                </w:rPrChange>
              </w:rPr>
              <w:t>como</w:t>
            </w:r>
            <w:r w:rsidRPr="00BA6CC3">
              <w:rPr>
                <w:rFonts w:ascii="Arial" w:hAnsi="Arial" w:cs="Arial"/>
                <w:spacing w:val="14"/>
                <w:w w:val="105"/>
                <w:sz w:val="20"/>
                <w:szCs w:val="20"/>
                <w:lang w:val="es-MX"/>
                <w:rPrChange w:id="471" w:author="César Gamboa" w:date="2019-11-25T09:13:00Z">
                  <w:rPr>
                    <w:rFonts w:ascii="Times New Roman" w:hAnsi="Times New Roman"/>
                    <w:spacing w:val="14"/>
                    <w:w w:val="105"/>
                    <w:lang w:val="es-MX"/>
                  </w:rPr>
                </w:rPrChange>
              </w:rPr>
              <w:t xml:space="preserve"> </w:t>
            </w:r>
            <w:r w:rsidRPr="00BA6CC3">
              <w:rPr>
                <w:rFonts w:ascii="Arial" w:hAnsi="Arial" w:cs="Arial"/>
                <w:w w:val="105"/>
                <w:sz w:val="20"/>
                <w:szCs w:val="20"/>
                <w:lang w:val="es-MX"/>
                <w:rPrChange w:id="472" w:author="César Gamboa" w:date="2019-11-25T09:13:00Z">
                  <w:rPr>
                    <w:rFonts w:ascii="Times New Roman" w:hAnsi="Times New Roman"/>
                    <w:w w:val="105"/>
                    <w:lang w:val="es-MX"/>
                  </w:rPr>
                </w:rPrChange>
              </w:rPr>
              <w:t>lo</w:t>
            </w:r>
            <w:r w:rsidRPr="00BA6CC3">
              <w:rPr>
                <w:rFonts w:ascii="Arial" w:hAnsi="Arial" w:cs="Arial"/>
                <w:spacing w:val="14"/>
                <w:w w:val="105"/>
                <w:sz w:val="20"/>
                <w:szCs w:val="20"/>
                <w:lang w:val="es-MX"/>
                <w:rPrChange w:id="473" w:author="César Gamboa" w:date="2019-11-25T09:13:00Z">
                  <w:rPr>
                    <w:rFonts w:ascii="Times New Roman" w:hAnsi="Times New Roman"/>
                    <w:spacing w:val="14"/>
                    <w:w w:val="105"/>
                    <w:lang w:val="es-MX"/>
                  </w:rPr>
                </w:rPrChange>
              </w:rPr>
              <w:t xml:space="preserve"> </w:t>
            </w:r>
            <w:r w:rsidR="0058347B" w:rsidRPr="00BA6CC3">
              <w:rPr>
                <w:rFonts w:ascii="Arial" w:hAnsi="Arial" w:cs="Arial"/>
                <w:spacing w:val="14"/>
                <w:w w:val="105"/>
                <w:sz w:val="20"/>
                <w:szCs w:val="20"/>
                <w:lang w:val="es-MX"/>
                <w:rPrChange w:id="474" w:author="César Gamboa" w:date="2019-11-25T09:13:00Z">
                  <w:rPr>
                    <w:rFonts w:ascii="Times New Roman" w:hAnsi="Times New Roman"/>
                    <w:spacing w:val="14"/>
                    <w:w w:val="105"/>
                    <w:lang w:val="es-MX"/>
                  </w:rPr>
                </w:rPrChange>
              </w:rPr>
              <w:t>son</w:t>
            </w:r>
            <w:r w:rsidRPr="00BA6CC3">
              <w:rPr>
                <w:rFonts w:ascii="Arial" w:hAnsi="Arial" w:cs="Arial"/>
                <w:spacing w:val="14"/>
                <w:w w:val="105"/>
                <w:sz w:val="20"/>
                <w:szCs w:val="20"/>
                <w:lang w:val="es-MX"/>
                <w:rPrChange w:id="475" w:author="César Gamboa" w:date="2019-11-25T09:13:00Z">
                  <w:rPr>
                    <w:rFonts w:ascii="Times New Roman" w:hAnsi="Times New Roman"/>
                    <w:spacing w:val="14"/>
                    <w:w w:val="105"/>
                    <w:lang w:val="es-MX"/>
                  </w:rPr>
                </w:rPrChange>
              </w:rPr>
              <w:t xml:space="preserve"> </w:t>
            </w:r>
            <w:r w:rsidRPr="00BA6CC3">
              <w:rPr>
                <w:rFonts w:ascii="Arial" w:hAnsi="Arial" w:cs="Arial"/>
                <w:w w:val="105"/>
                <w:sz w:val="20"/>
                <w:szCs w:val="20"/>
                <w:lang w:val="es-MX"/>
                <w:rPrChange w:id="476" w:author="César Gamboa" w:date="2019-11-25T09:13:00Z">
                  <w:rPr>
                    <w:rFonts w:ascii="Times New Roman" w:hAnsi="Times New Roman"/>
                    <w:w w:val="105"/>
                    <w:lang w:val="es-MX"/>
                  </w:rPr>
                </w:rPrChange>
              </w:rPr>
              <w:t>la</w:t>
            </w:r>
            <w:r w:rsidR="0058347B" w:rsidRPr="00BA6CC3">
              <w:rPr>
                <w:rFonts w:ascii="Arial" w:hAnsi="Arial" w:cs="Arial"/>
                <w:w w:val="105"/>
                <w:sz w:val="20"/>
                <w:szCs w:val="20"/>
                <w:lang w:val="es-MX"/>
                <w:rPrChange w:id="477" w:author="César Gamboa" w:date="2019-11-25T09:13:00Z">
                  <w:rPr>
                    <w:rFonts w:ascii="Times New Roman" w:hAnsi="Times New Roman"/>
                    <w:w w:val="105"/>
                    <w:lang w:val="es-MX"/>
                  </w:rPr>
                </w:rPrChange>
              </w:rPr>
              <w:t>s</w:t>
            </w:r>
            <w:r w:rsidRPr="00BA6CC3">
              <w:rPr>
                <w:rFonts w:ascii="Arial" w:hAnsi="Arial" w:cs="Arial"/>
                <w:spacing w:val="14"/>
                <w:w w:val="105"/>
                <w:sz w:val="20"/>
                <w:szCs w:val="20"/>
                <w:lang w:val="es-MX"/>
                <w:rPrChange w:id="478" w:author="César Gamboa" w:date="2019-11-25T09:13:00Z">
                  <w:rPr>
                    <w:rFonts w:ascii="Times New Roman" w:hAnsi="Times New Roman"/>
                    <w:spacing w:val="14"/>
                    <w:w w:val="105"/>
                    <w:lang w:val="es-MX"/>
                  </w:rPr>
                </w:rPrChange>
              </w:rPr>
              <w:t xml:space="preserve"> </w:t>
            </w:r>
            <w:r w:rsidRPr="00BA6CC3">
              <w:rPr>
                <w:rFonts w:ascii="Arial" w:hAnsi="Arial" w:cs="Arial"/>
                <w:w w:val="105"/>
                <w:sz w:val="20"/>
                <w:szCs w:val="20"/>
                <w:lang w:val="es-MX"/>
                <w:rPrChange w:id="479" w:author="César Gamboa" w:date="2019-11-25T09:13:00Z">
                  <w:rPr>
                    <w:rFonts w:ascii="Times New Roman" w:hAnsi="Times New Roman"/>
                    <w:w w:val="105"/>
                    <w:lang w:val="es-MX"/>
                  </w:rPr>
                </w:rPrChange>
              </w:rPr>
              <w:t>funci</w:t>
            </w:r>
            <w:r w:rsidR="0058347B" w:rsidRPr="00BA6CC3">
              <w:rPr>
                <w:rFonts w:ascii="Arial" w:hAnsi="Arial" w:cs="Arial"/>
                <w:w w:val="105"/>
                <w:sz w:val="20"/>
                <w:szCs w:val="20"/>
                <w:lang w:val="es-MX"/>
                <w:rPrChange w:id="480" w:author="César Gamboa" w:date="2019-11-25T09:13:00Z">
                  <w:rPr>
                    <w:rFonts w:ascii="Times New Roman" w:hAnsi="Times New Roman"/>
                    <w:w w:val="105"/>
                    <w:lang w:val="es-MX"/>
                  </w:rPr>
                </w:rPrChange>
              </w:rPr>
              <w:t>ones</w:t>
            </w:r>
            <w:r w:rsidRPr="00BA6CC3">
              <w:rPr>
                <w:rFonts w:ascii="Arial" w:hAnsi="Arial" w:cs="Arial"/>
                <w:spacing w:val="14"/>
                <w:w w:val="105"/>
                <w:sz w:val="20"/>
                <w:szCs w:val="20"/>
                <w:lang w:val="es-MX"/>
                <w:rPrChange w:id="481" w:author="César Gamboa" w:date="2019-11-25T09:13:00Z">
                  <w:rPr>
                    <w:rFonts w:ascii="Times New Roman" w:hAnsi="Times New Roman"/>
                    <w:spacing w:val="14"/>
                    <w:w w:val="105"/>
                    <w:lang w:val="es-MX"/>
                  </w:rPr>
                </w:rPrChange>
              </w:rPr>
              <w:t xml:space="preserve"> </w:t>
            </w:r>
            <w:r w:rsidRPr="00BA6CC3">
              <w:rPr>
                <w:rFonts w:ascii="Arial" w:hAnsi="Arial" w:cs="Arial"/>
                <w:w w:val="105"/>
                <w:sz w:val="20"/>
                <w:szCs w:val="20"/>
                <w:lang w:val="es-MX"/>
                <w:rPrChange w:id="482" w:author="César Gamboa" w:date="2019-11-25T09:13:00Z">
                  <w:rPr>
                    <w:rFonts w:ascii="Times New Roman" w:hAnsi="Times New Roman"/>
                    <w:w w:val="105"/>
                    <w:lang w:val="es-MX"/>
                  </w:rPr>
                </w:rPrChange>
              </w:rPr>
              <w:t>auto.arima()</w:t>
            </w:r>
            <w:r w:rsidR="0058347B" w:rsidRPr="00BA6CC3">
              <w:rPr>
                <w:rFonts w:ascii="Arial" w:hAnsi="Arial" w:cs="Arial"/>
                <w:w w:val="105"/>
                <w:sz w:val="20"/>
                <w:szCs w:val="20"/>
                <w:lang w:val="es-MX"/>
                <w:rPrChange w:id="483" w:author="César Gamboa" w:date="2019-11-25T09:13:00Z">
                  <w:rPr>
                    <w:rFonts w:ascii="Times New Roman" w:hAnsi="Times New Roman"/>
                    <w:w w:val="105"/>
                    <w:lang w:val="es-MX"/>
                  </w:rPr>
                </w:rPrChange>
              </w:rPr>
              <w:t xml:space="preserve"> o seas()</w:t>
            </w:r>
            <w:r w:rsidRPr="00BA6CC3">
              <w:rPr>
                <w:rFonts w:ascii="Arial" w:hAnsi="Arial" w:cs="Arial"/>
                <w:w w:val="105"/>
                <w:sz w:val="20"/>
                <w:szCs w:val="20"/>
                <w:lang w:val="es-MX"/>
                <w:rPrChange w:id="484" w:author="César Gamboa" w:date="2019-11-25T09:13:00Z">
                  <w:rPr>
                    <w:rFonts w:ascii="Times New Roman" w:hAnsi="Times New Roman"/>
                    <w:w w:val="105"/>
                    <w:lang w:val="es-MX"/>
                  </w:rPr>
                </w:rPrChange>
              </w:rPr>
              <w:t>.</w:t>
            </w:r>
          </w:p>
        </w:tc>
      </w:tr>
      <w:tr w:rsidR="005E51C6" w:rsidRPr="002E6993" w14:paraId="502E443B" w14:textId="77777777" w:rsidTr="003D636D">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485" w:author="César Gamboa" w:date="2019-11-24T15:58: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113"/>
          <w:trPrChange w:id="486" w:author="César Gamboa" w:date="2019-11-24T15:58:00Z">
            <w:trPr>
              <w:trHeight w:val="113"/>
            </w:trPr>
          </w:trPrChange>
        </w:trPr>
        <w:tc>
          <w:tcPr>
            <w:tcW w:w="279" w:type="pct"/>
            <w:vMerge w:val="restart"/>
            <w:textDirection w:val="btLr"/>
            <w:tcPrChange w:id="487" w:author="César Gamboa" w:date="2019-11-24T15:58:00Z">
              <w:tcPr>
                <w:tcW w:w="229" w:type="pct"/>
                <w:vMerge w:val="restart"/>
                <w:textDirection w:val="btLr"/>
              </w:tcPr>
            </w:tcPrChange>
          </w:tcPr>
          <w:p w14:paraId="0D5B5533" w14:textId="77777777" w:rsidR="00553AB4" w:rsidRPr="00BA6CC3" w:rsidRDefault="00553AB4" w:rsidP="00737B12">
            <w:pPr>
              <w:spacing w:after="0" w:line="240" w:lineRule="auto"/>
              <w:ind w:left="113" w:right="113"/>
              <w:jc w:val="center"/>
              <w:rPr>
                <w:rFonts w:ascii="Arial" w:hAnsi="Arial" w:cs="Arial"/>
                <w:sz w:val="20"/>
                <w:szCs w:val="20"/>
                <w:rPrChange w:id="488" w:author="César Gamboa" w:date="2019-11-25T09:13:00Z">
                  <w:rPr>
                    <w:rFonts w:ascii="Times New Roman" w:hAnsi="Times New Roman"/>
                  </w:rPr>
                </w:rPrChange>
              </w:rPr>
            </w:pPr>
            <w:r w:rsidRPr="00BA6CC3">
              <w:rPr>
                <w:rFonts w:ascii="Arial" w:hAnsi="Arial" w:cs="Arial"/>
                <w:sz w:val="20"/>
                <w:szCs w:val="20"/>
                <w:rPrChange w:id="489" w:author="César Gamboa" w:date="2019-11-25T09:13:00Z">
                  <w:rPr>
                    <w:rFonts w:ascii="Times New Roman" w:hAnsi="Times New Roman"/>
                  </w:rPr>
                </w:rPrChange>
              </w:rPr>
              <w:t>Objetivos</w:t>
            </w:r>
          </w:p>
        </w:tc>
        <w:tc>
          <w:tcPr>
            <w:tcW w:w="1079" w:type="pct"/>
            <w:tcPrChange w:id="490" w:author="César Gamboa" w:date="2019-11-24T15:58:00Z">
              <w:tcPr>
                <w:tcW w:w="1129" w:type="pct"/>
                <w:gridSpan w:val="2"/>
              </w:tcPr>
            </w:tcPrChange>
          </w:tcPr>
          <w:p w14:paraId="03E02E84" w14:textId="77777777" w:rsidR="00553AB4" w:rsidRPr="00BA6CC3" w:rsidRDefault="00553AB4" w:rsidP="00737B12">
            <w:pPr>
              <w:spacing w:after="0" w:line="240" w:lineRule="auto"/>
              <w:rPr>
                <w:rFonts w:ascii="Arial" w:hAnsi="Arial" w:cs="Arial"/>
                <w:sz w:val="20"/>
                <w:szCs w:val="20"/>
                <w:rPrChange w:id="491" w:author="César Gamboa" w:date="2019-11-25T09:13:00Z">
                  <w:rPr>
                    <w:rFonts w:ascii="Times New Roman" w:hAnsi="Times New Roman"/>
                  </w:rPr>
                </w:rPrChange>
              </w:rPr>
            </w:pPr>
            <w:r w:rsidRPr="00BA6CC3">
              <w:rPr>
                <w:rFonts w:ascii="Arial" w:hAnsi="Arial" w:cs="Arial"/>
                <w:sz w:val="20"/>
                <w:szCs w:val="20"/>
                <w:rPrChange w:id="492" w:author="César Gamboa" w:date="2019-11-25T09:13:00Z">
                  <w:rPr>
                    <w:rFonts w:ascii="Times New Roman" w:hAnsi="Times New Roman"/>
                  </w:rPr>
                </w:rPrChange>
              </w:rPr>
              <w:t>Objetivo general</w:t>
            </w:r>
          </w:p>
          <w:p w14:paraId="4A653F24" w14:textId="77777777" w:rsidR="00553AB4" w:rsidRPr="00BA6CC3" w:rsidRDefault="00553AB4" w:rsidP="00737B12">
            <w:pPr>
              <w:spacing w:after="0" w:line="240" w:lineRule="auto"/>
              <w:rPr>
                <w:rFonts w:ascii="Arial" w:hAnsi="Arial" w:cs="Arial"/>
                <w:sz w:val="20"/>
                <w:szCs w:val="20"/>
                <w:rPrChange w:id="493" w:author="César Gamboa" w:date="2019-11-25T09:13:00Z">
                  <w:rPr>
                    <w:rFonts w:ascii="Times New Roman" w:hAnsi="Times New Roman"/>
                  </w:rPr>
                </w:rPrChange>
              </w:rPr>
            </w:pPr>
          </w:p>
        </w:tc>
        <w:tc>
          <w:tcPr>
            <w:tcW w:w="3642" w:type="pct"/>
            <w:tcPrChange w:id="494" w:author="César Gamboa" w:date="2019-11-24T15:58:00Z">
              <w:tcPr>
                <w:tcW w:w="3642" w:type="pct"/>
              </w:tcPr>
            </w:tcPrChange>
          </w:tcPr>
          <w:p w14:paraId="293422F8" w14:textId="4D48376C" w:rsidR="00553AB4" w:rsidRPr="00BA6CC3" w:rsidRDefault="00553AB4" w:rsidP="002C50B4">
            <w:pPr>
              <w:spacing w:line="240" w:lineRule="auto"/>
              <w:jc w:val="both"/>
              <w:rPr>
                <w:rFonts w:ascii="Arial" w:hAnsi="Arial" w:cs="Arial"/>
                <w:sz w:val="20"/>
                <w:szCs w:val="20"/>
                <w:lang w:val="es-MX"/>
                <w:rPrChange w:id="495" w:author="César Gamboa" w:date="2019-11-25T09:13:00Z">
                  <w:rPr>
                    <w:rFonts w:ascii="Times New Roman" w:hAnsi="Times New Roman"/>
                    <w:lang w:val="es-MX"/>
                  </w:rPr>
                </w:rPrChange>
              </w:rPr>
            </w:pPr>
            <w:r w:rsidRPr="00BA6CC3">
              <w:rPr>
                <w:rFonts w:ascii="Arial" w:hAnsi="Arial" w:cs="Arial"/>
                <w:sz w:val="20"/>
                <w:szCs w:val="20"/>
                <w:lang w:val="es-MX"/>
                <w:rPrChange w:id="496" w:author="César Gamboa" w:date="2019-11-25T09:13:00Z">
                  <w:rPr>
                    <w:rFonts w:ascii="Times New Roman" w:hAnsi="Times New Roman"/>
                    <w:lang w:val="es-MX"/>
                  </w:rPr>
                </w:rPrChange>
              </w:rPr>
              <w:t>Evaluar la calidad de los pronósticos realizados con modelos ARIMA especificados vía sobreparametrización</w:t>
            </w:r>
            <w:r w:rsidR="0073723D" w:rsidRPr="00BA6CC3">
              <w:rPr>
                <w:rFonts w:ascii="Arial" w:hAnsi="Arial" w:cs="Arial"/>
                <w:sz w:val="20"/>
                <w:szCs w:val="20"/>
                <w:lang w:val="es-MX"/>
                <w:rPrChange w:id="497" w:author="César Gamboa" w:date="2019-11-25T09:13:00Z">
                  <w:rPr>
                    <w:rFonts w:ascii="Times New Roman" w:hAnsi="Times New Roman"/>
                    <w:lang w:val="es-MX"/>
                  </w:rPr>
                </w:rPrChange>
              </w:rPr>
              <w:t xml:space="preserve"> </w:t>
            </w:r>
            <w:r w:rsidR="00A65AD3" w:rsidRPr="00BA6CC3">
              <w:rPr>
                <w:rFonts w:ascii="Arial" w:hAnsi="Arial" w:cs="Arial"/>
                <w:sz w:val="20"/>
                <w:szCs w:val="20"/>
                <w:lang w:val="es-MX"/>
                <w:rPrChange w:id="498" w:author="César Gamboa" w:date="2019-11-25T09:13:00Z">
                  <w:rPr>
                    <w:rFonts w:ascii="Times New Roman" w:hAnsi="Times New Roman"/>
                    <w:lang w:val="es-MX"/>
                  </w:rPr>
                </w:rPrChange>
              </w:rPr>
              <w:t>para propone</w:t>
            </w:r>
            <w:r w:rsidR="00EF3FF8" w:rsidRPr="00BA6CC3">
              <w:rPr>
                <w:rFonts w:ascii="Arial" w:hAnsi="Arial" w:cs="Arial"/>
                <w:sz w:val="20"/>
                <w:szCs w:val="20"/>
                <w:lang w:val="es-MX"/>
                <w:rPrChange w:id="499" w:author="César Gamboa" w:date="2019-11-25T09:13:00Z">
                  <w:rPr>
                    <w:rFonts w:ascii="Times New Roman" w:hAnsi="Times New Roman"/>
                    <w:lang w:val="es-MX"/>
                  </w:rPr>
                </w:rPrChange>
              </w:rPr>
              <w:t>r un modelo adecuado</w:t>
            </w:r>
            <w:r w:rsidR="00D35073" w:rsidRPr="00BA6CC3">
              <w:rPr>
                <w:rFonts w:ascii="Arial" w:hAnsi="Arial" w:cs="Arial"/>
                <w:sz w:val="20"/>
                <w:szCs w:val="20"/>
                <w:lang w:val="es-MX"/>
                <w:rPrChange w:id="500" w:author="César Gamboa" w:date="2019-11-25T09:13:00Z">
                  <w:rPr>
                    <w:rFonts w:ascii="Times New Roman" w:hAnsi="Times New Roman"/>
                    <w:lang w:val="es-MX"/>
                  </w:rPr>
                </w:rPrChange>
              </w:rPr>
              <w:t xml:space="preserve"> </w:t>
            </w:r>
            <w:r w:rsidR="004E144A" w:rsidRPr="00BA6CC3">
              <w:rPr>
                <w:rFonts w:ascii="Arial" w:hAnsi="Arial" w:cs="Arial"/>
                <w:sz w:val="20"/>
                <w:szCs w:val="20"/>
                <w:lang w:val="es-MX"/>
                <w:rPrChange w:id="501" w:author="César Gamboa" w:date="2019-11-25T09:13:00Z">
                  <w:rPr>
                    <w:rFonts w:ascii="Times New Roman" w:hAnsi="Times New Roman"/>
                    <w:lang w:val="es-MX"/>
                  </w:rPr>
                </w:rPrChange>
              </w:rPr>
              <w:t>en una serie cronológica.</w:t>
            </w:r>
          </w:p>
        </w:tc>
      </w:tr>
      <w:tr w:rsidR="005E51C6" w:rsidRPr="002E6993" w14:paraId="07DA7384" w14:textId="77777777" w:rsidTr="003D636D">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502" w:author="César Gamboa" w:date="2019-11-24T15:58: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113"/>
          <w:trPrChange w:id="503" w:author="César Gamboa" w:date="2019-11-24T15:58:00Z">
            <w:trPr>
              <w:trHeight w:val="113"/>
            </w:trPr>
          </w:trPrChange>
        </w:trPr>
        <w:tc>
          <w:tcPr>
            <w:tcW w:w="279" w:type="pct"/>
            <w:vMerge/>
            <w:tcPrChange w:id="504" w:author="César Gamboa" w:date="2019-11-24T15:58:00Z">
              <w:tcPr>
                <w:tcW w:w="229" w:type="pct"/>
                <w:vMerge/>
              </w:tcPr>
            </w:tcPrChange>
          </w:tcPr>
          <w:p w14:paraId="19FC77DC" w14:textId="77777777" w:rsidR="00553AB4" w:rsidRPr="00BA6CC3" w:rsidRDefault="00553AB4" w:rsidP="00737B12">
            <w:pPr>
              <w:spacing w:after="0" w:line="240" w:lineRule="auto"/>
              <w:rPr>
                <w:rFonts w:ascii="Arial" w:hAnsi="Arial" w:cs="Arial"/>
                <w:sz w:val="20"/>
                <w:szCs w:val="20"/>
                <w:rPrChange w:id="505" w:author="César Gamboa" w:date="2019-11-25T09:13:00Z">
                  <w:rPr>
                    <w:rFonts w:ascii="Times New Roman" w:hAnsi="Times New Roman"/>
                  </w:rPr>
                </w:rPrChange>
              </w:rPr>
            </w:pPr>
          </w:p>
        </w:tc>
        <w:tc>
          <w:tcPr>
            <w:tcW w:w="1079" w:type="pct"/>
            <w:tcPrChange w:id="506" w:author="César Gamboa" w:date="2019-11-24T15:58:00Z">
              <w:tcPr>
                <w:tcW w:w="1129" w:type="pct"/>
                <w:gridSpan w:val="2"/>
              </w:tcPr>
            </w:tcPrChange>
          </w:tcPr>
          <w:p w14:paraId="058EE008" w14:textId="77777777" w:rsidR="00553AB4" w:rsidRPr="00BA6CC3" w:rsidRDefault="00553AB4" w:rsidP="00737B12">
            <w:pPr>
              <w:spacing w:after="0" w:line="240" w:lineRule="auto"/>
              <w:rPr>
                <w:rFonts w:ascii="Arial" w:hAnsi="Arial" w:cs="Arial"/>
                <w:sz w:val="20"/>
                <w:szCs w:val="20"/>
                <w:rPrChange w:id="507" w:author="César Gamboa" w:date="2019-11-25T09:13:00Z">
                  <w:rPr>
                    <w:rFonts w:ascii="Times New Roman" w:hAnsi="Times New Roman"/>
                  </w:rPr>
                </w:rPrChange>
              </w:rPr>
            </w:pPr>
            <w:r w:rsidRPr="00BA6CC3">
              <w:rPr>
                <w:rFonts w:ascii="Arial" w:hAnsi="Arial" w:cs="Arial"/>
                <w:sz w:val="20"/>
                <w:szCs w:val="20"/>
                <w:rPrChange w:id="508" w:author="César Gamboa" w:date="2019-11-25T09:13:00Z">
                  <w:rPr>
                    <w:rFonts w:ascii="Times New Roman" w:hAnsi="Times New Roman"/>
                  </w:rPr>
                </w:rPrChange>
              </w:rPr>
              <w:t xml:space="preserve">Objetivos específicos </w:t>
            </w:r>
          </w:p>
          <w:p w14:paraId="553553B8" w14:textId="77777777" w:rsidR="00553AB4" w:rsidRPr="00BA6CC3" w:rsidRDefault="00553AB4" w:rsidP="00737B12">
            <w:pPr>
              <w:spacing w:after="0" w:line="240" w:lineRule="auto"/>
              <w:rPr>
                <w:rFonts w:ascii="Arial" w:hAnsi="Arial" w:cs="Arial"/>
                <w:sz w:val="20"/>
                <w:szCs w:val="20"/>
                <w:rPrChange w:id="509" w:author="César Gamboa" w:date="2019-11-25T09:13:00Z">
                  <w:rPr>
                    <w:rFonts w:ascii="Times New Roman" w:hAnsi="Times New Roman"/>
                  </w:rPr>
                </w:rPrChange>
              </w:rPr>
            </w:pPr>
          </w:p>
          <w:p w14:paraId="79D99840" w14:textId="77777777" w:rsidR="00553AB4" w:rsidRPr="00BA6CC3" w:rsidRDefault="00553AB4" w:rsidP="00737B12">
            <w:pPr>
              <w:spacing w:after="0" w:line="240" w:lineRule="auto"/>
              <w:rPr>
                <w:rFonts w:ascii="Arial" w:hAnsi="Arial" w:cs="Arial"/>
                <w:sz w:val="20"/>
                <w:szCs w:val="20"/>
                <w:rPrChange w:id="510" w:author="César Gamboa" w:date="2019-11-25T09:13:00Z">
                  <w:rPr>
                    <w:rFonts w:ascii="Times New Roman" w:hAnsi="Times New Roman"/>
                  </w:rPr>
                </w:rPrChange>
              </w:rPr>
            </w:pPr>
          </w:p>
        </w:tc>
        <w:tc>
          <w:tcPr>
            <w:tcW w:w="3642" w:type="pct"/>
            <w:tcPrChange w:id="511" w:author="César Gamboa" w:date="2019-11-24T15:58:00Z">
              <w:tcPr>
                <w:tcW w:w="3642" w:type="pct"/>
              </w:tcPr>
            </w:tcPrChange>
          </w:tcPr>
          <w:p w14:paraId="2BB2CA5C" w14:textId="77777777" w:rsidR="00553AB4" w:rsidRPr="00BA6CC3" w:rsidRDefault="00553AB4" w:rsidP="002C50B4">
            <w:pPr>
              <w:numPr>
                <w:ilvl w:val="0"/>
                <w:numId w:val="7"/>
              </w:numPr>
              <w:spacing w:line="240" w:lineRule="auto"/>
              <w:jc w:val="both"/>
              <w:rPr>
                <w:rFonts w:ascii="Arial" w:hAnsi="Arial" w:cs="Arial"/>
                <w:sz w:val="20"/>
                <w:szCs w:val="20"/>
                <w:rPrChange w:id="512" w:author="César Gamboa" w:date="2019-11-25T09:13:00Z">
                  <w:rPr>
                    <w:rFonts w:ascii="Times New Roman" w:hAnsi="Times New Roman"/>
                  </w:rPr>
                </w:rPrChange>
              </w:rPr>
            </w:pPr>
            <w:r w:rsidRPr="00BA6CC3">
              <w:rPr>
                <w:rFonts w:ascii="Arial" w:hAnsi="Arial" w:cs="Arial"/>
                <w:sz w:val="20"/>
                <w:szCs w:val="20"/>
                <w:rPrChange w:id="513" w:author="César Gamboa" w:date="2019-11-25T09:13:00Z">
                  <w:rPr>
                    <w:rFonts w:ascii="Times New Roman" w:hAnsi="Times New Roman"/>
                  </w:rPr>
                </w:rPrChange>
              </w:rPr>
              <w:t>Diseñar un algoritmo para la selección del mejor modelo ARIMA según la temporalidad de la serie.</w:t>
            </w:r>
          </w:p>
          <w:p w14:paraId="0509EFAF" w14:textId="77777777" w:rsidR="00553AB4" w:rsidRPr="00BA6CC3" w:rsidRDefault="00553AB4" w:rsidP="002C50B4">
            <w:pPr>
              <w:numPr>
                <w:ilvl w:val="0"/>
                <w:numId w:val="7"/>
              </w:numPr>
              <w:spacing w:line="240" w:lineRule="auto"/>
              <w:jc w:val="both"/>
              <w:rPr>
                <w:rFonts w:ascii="Arial" w:hAnsi="Arial" w:cs="Arial"/>
                <w:sz w:val="20"/>
                <w:szCs w:val="20"/>
                <w:rPrChange w:id="514" w:author="César Gamboa" w:date="2019-11-25T09:13:00Z">
                  <w:rPr>
                    <w:rFonts w:ascii="Times New Roman" w:hAnsi="Times New Roman"/>
                  </w:rPr>
                </w:rPrChange>
              </w:rPr>
            </w:pPr>
            <w:r w:rsidRPr="00BA6CC3">
              <w:rPr>
                <w:rFonts w:ascii="Arial" w:hAnsi="Arial" w:cs="Arial"/>
                <w:sz w:val="20"/>
                <w:szCs w:val="20"/>
                <w:rPrChange w:id="515" w:author="César Gamboa" w:date="2019-11-25T09:13:00Z">
                  <w:rPr>
                    <w:rFonts w:ascii="Times New Roman" w:hAnsi="Times New Roman"/>
                  </w:rPr>
                </w:rPrChange>
              </w:rPr>
              <w:t>Aplicar validación cruzada en distintos horizontes de pronóstico para identificar la mejor especificación de un modelo ARIMA.</w:t>
            </w:r>
          </w:p>
          <w:p w14:paraId="693CD241" w14:textId="5C271A2A" w:rsidR="00553AB4" w:rsidRPr="00BA6CC3" w:rsidRDefault="00553AB4" w:rsidP="002C50B4">
            <w:pPr>
              <w:numPr>
                <w:ilvl w:val="0"/>
                <w:numId w:val="7"/>
              </w:numPr>
              <w:spacing w:line="240" w:lineRule="auto"/>
              <w:jc w:val="both"/>
              <w:rPr>
                <w:rFonts w:ascii="Arial" w:hAnsi="Arial" w:cs="Arial"/>
                <w:sz w:val="20"/>
                <w:szCs w:val="20"/>
                <w:rPrChange w:id="516" w:author="César Gamboa" w:date="2019-11-25T09:13:00Z">
                  <w:rPr>
                    <w:rFonts w:ascii="Times New Roman" w:hAnsi="Times New Roman"/>
                  </w:rPr>
                </w:rPrChange>
              </w:rPr>
            </w:pPr>
            <w:r w:rsidRPr="00BA6CC3">
              <w:rPr>
                <w:rFonts w:ascii="Arial" w:hAnsi="Arial" w:cs="Arial"/>
                <w:sz w:val="20"/>
                <w:szCs w:val="20"/>
                <w:rPrChange w:id="517" w:author="César Gamboa" w:date="2019-11-25T09:13:00Z">
                  <w:rPr>
                    <w:rFonts w:ascii="Times New Roman" w:hAnsi="Times New Roman"/>
                  </w:rPr>
                </w:rPrChange>
              </w:rPr>
              <w:t>Comparar la precisión de los pronósticos con</w:t>
            </w:r>
            <w:r w:rsidR="00455BC0" w:rsidRPr="00BA6CC3">
              <w:rPr>
                <w:rFonts w:ascii="Arial" w:hAnsi="Arial" w:cs="Arial"/>
                <w:sz w:val="20"/>
                <w:szCs w:val="20"/>
                <w:rPrChange w:id="518" w:author="César Gamboa" w:date="2019-11-25T09:13:00Z">
                  <w:rPr>
                    <w:rFonts w:ascii="Times New Roman" w:hAnsi="Times New Roman"/>
                  </w:rPr>
                </w:rPrChange>
              </w:rPr>
              <w:t xml:space="preserve"> </w:t>
            </w:r>
            <w:r w:rsidRPr="00BA6CC3">
              <w:rPr>
                <w:rFonts w:ascii="Arial" w:hAnsi="Arial" w:cs="Arial"/>
                <w:sz w:val="20"/>
                <w:szCs w:val="20"/>
                <w:rPrChange w:id="519" w:author="César Gamboa" w:date="2019-11-25T09:13:00Z">
                  <w:rPr>
                    <w:rFonts w:ascii="Times New Roman" w:hAnsi="Times New Roman"/>
                  </w:rPr>
                </w:rPrChange>
              </w:rPr>
              <w:t>método</w:t>
            </w:r>
            <w:r w:rsidR="00455BC0" w:rsidRPr="00BA6CC3">
              <w:rPr>
                <w:rFonts w:ascii="Arial" w:hAnsi="Arial" w:cs="Arial"/>
                <w:sz w:val="20"/>
                <w:szCs w:val="20"/>
                <w:rPrChange w:id="520" w:author="César Gamboa" w:date="2019-11-25T09:13:00Z">
                  <w:rPr>
                    <w:rFonts w:ascii="Times New Roman" w:hAnsi="Times New Roman"/>
                  </w:rPr>
                </w:rPrChange>
              </w:rPr>
              <w:t>s similares, como</w:t>
            </w:r>
            <w:r w:rsidRPr="00BA6CC3">
              <w:rPr>
                <w:rFonts w:ascii="Arial" w:hAnsi="Arial" w:cs="Arial"/>
                <w:sz w:val="20"/>
                <w:szCs w:val="20"/>
                <w:rPrChange w:id="521" w:author="César Gamboa" w:date="2019-11-25T09:13:00Z">
                  <w:rPr>
                    <w:rFonts w:ascii="Times New Roman" w:hAnsi="Times New Roman"/>
                  </w:rPr>
                </w:rPrChange>
              </w:rPr>
              <w:t xml:space="preserve"> </w:t>
            </w:r>
            <w:r w:rsidR="0011718E" w:rsidRPr="00BA6CC3">
              <w:rPr>
                <w:rFonts w:ascii="Arial" w:hAnsi="Arial" w:cs="Arial"/>
                <w:sz w:val="20"/>
                <w:szCs w:val="20"/>
                <w:rPrChange w:id="522" w:author="César Gamboa" w:date="2019-11-25T09:13:00Z">
                  <w:rPr>
                    <w:rFonts w:ascii="Times New Roman" w:hAnsi="Times New Roman"/>
                  </w:rPr>
                </w:rPrChange>
              </w:rPr>
              <w:t xml:space="preserve">el </w:t>
            </w:r>
            <w:r w:rsidRPr="00BA6CC3">
              <w:rPr>
                <w:rFonts w:ascii="Arial" w:hAnsi="Arial" w:cs="Arial"/>
                <w:sz w:val="20"/>
                <w:szCs w:val="20"/>
                <w:rPrChange w:id="523" w:author="César Gamboa" w:date="2019-11-25T09:13:00Z">
                  <w:rPr>
                    <w:rFonts w:ascii="Times New Roman" w:hAnsi="Times New Roman"/>
                  </w:rPr>
                </w:rPrChange>
              </w:rPr>
              <w:t>propuesto por Rob Hyndman</w:t>
            </w:r>
            <w:r w:rsidR="00D877A8" w:rsidRPr="00BA6CC3">
              <w:rPr>
                <w:rFonts w:ascii="Arial" w:hAnsi="Arial" w:cs="Arial"/>
                <w:sz w:val="20"/>
                <w:szCs w:val="20"/>
                <w:rPrChange w:id="524" w:author="César Gamboa" w:date="2019-11-25T09:13:00Z">
                  <w:rPr>
                    <w:rFonts w:ascii="Times New Roman" w:hAnsi="Times New Roman"/>
                  </w:rPr>
                </w:rPrChange>
              </w:rPr>
              <w:t>,</w:t>
            </w:r>
            <w:r w:rsidR="007150F2" w:rsidRPr="00BA6CC3">
              <w:rPr>
                <w:rFonts w:ascii="Arial" w:hAnsi="Arial" w:cs="Arial"/>
                <w:sz w:val="20"/>
                <w:szCs w:val="20"/>
                <w:rPrChange w:id="525" w:author="César Gamboa" w:date="2019-11-25T09:13:00Z">
                  <w:rPr>
                    <w:rFonts w:ascii="Times New Roman" w:hAnsi="Times New Roman"/>
                  </w:rPr>
                </w:rPrChange>
              </w:rPr>
              <w:t xml:space="preserve"> </w:t>
            </w:r>
            <w:r w:rsidR="0011718E" w:rsidRPr="00BA6CC3">
              <w:rPr>
                <w:rFonts w:ascii="Arial" w:hAnsi="Arial" w:cs="Arial"/>
                <w:sz w:val="20"/>
                <w:szCs w:val="20"/>
                <w:rPrChange w:id="526" w:author="César Gamboa" w:date="2019-11-25T09:13:00Z">
                  <w:rPr>
                    <w:rFonts w:ascii="Times New Roman" w:hAnsi="Times New Roman"/>
                  </w:rPr>
                </w:rPrChange>
              </w:rPr>
              <w:t xml:space="preserve">de </w:t>
            </w:r>
            <w:r w:rsidR="00F04D1B" w:rsidRPr="00BA6CC3">
              <w:rPr>
                <w:rFonts w:ascii="Arial" w:hAnsi="Arial" w:cs="Arial"/>
                <w:sz w:val="20"/>
                <w:szCs w:val="20"/>
                <w:rPrChange w:id="527" w:author="César Gamboa" w:date="2019-11-25T09:13:00Z">
                  <w:rPr>
                    <w:rFonts w:ascii="Times New Roman" w:hAnsi="Times New Roman"/>
                  </w:rPr>
                </w:rPrChange>
              </w:rPr>
              <w:t>la Oficina de Censos de los Estados Unidos</w:t>
            </w:r>
            <w:r w:rsidR="00D877A8" w:rsidRPr="00BA6CC3">
              <w:rPr>
                <w:rFonts w:ascii="Arial" w:hAnsi="Arial" w:cs="Arial"/>
                <w:sz w:val="20"/>
                <w:szCs w:val="20"/>
                <w:rPrChange w:id="528" w:author="César Gamboa" w:date="2019-11-25T09:13:00Z">
                  <w:rPr>
                    <w:rFonts w:ascii="Times New Roman" w:hAnsi="Times New Roman"/>
                  </w:rPr>
                </w:rPrChange>
              </w:rPr>
              <w:t>, entre otros.</w:t>
            </w:r>
          </w:p>
          <w:p w14:paraId="1B6CC336" w14:textId="77777777" w:rsidR="00553AB4" w:rsidRPr="00BA6CC3" w:rsidRDefault="00553AB4" w:rsidP="002C50B4">
            <w:pPr>
              <w:numPr>
                <w:ilvl w:val="0"/>
                <w:numId w:val="7"/>
              </w:numPr>
              <w:spacing w:line="240" w:lineRule="auto"/>
              <w:jc w:val="both"/>
              <w:rPr>
                <w:ins w:id="529" w:author="César Gamboa" w:date="2019-11-24T15:58:00Z"/>
                <w:rFonts w:ascii="Arial" w:hAnsi="Arial" w:cs="Arial"/>
                <w:sz w:val="20"/>
                <w:szCs w:val="20"/>
                <w:lang w:val="es-MX"/>
                <w:rPrChange w:id="530" w:author="César Gamboa" w:date="2019-11-25T09:13:00Z">
                  <w:rPr>
                    <w:ins w:id="531" w:author="César Gamboa" w:date="2019-11-24T15:58:00Z"/>
                    <w:rFonts w:ascii="Times New Roman" w:hAnsi="Times New Roman"/>
                  </w:rPr>
                </w:rPrChange>
              </w:rPr>
            </w:pPr>
            <w:r w:rsidRPr="00BA6CC3">
              <w:rPr>
                <w:rFonts w:ascii="Arial" w:hAnsi="Arial" w:cs="Arial"/>
                <w:sz w:val="20"/>
                <w:szCs w:val="20"/>
                <w:rPrChange w:id="532" w:author="César Gamboa" w:date="2019-11-25T09:13:00Z">
                  <w:rPr>
                    <w:rFonts w:ascii="Times New Roman" w:hAnsi="Times New Roman"/>
                  </w:rPr>
                </w:rPrChange>
              </w:rPr>
              <w:t xml:space="preserve">Integrar </w:t>
            </w:r>
            <w:r w:rsidR="0011718E" w:rsidRPr="00BA6CC3">
              <w:rPr>
                <w:rFonts w:ascii="Arial" w:hAnsi="Arial" w:cs="Arial"/>
                <w:sz w:val="20"/>
                <w:szCs w:val="20"/>
                <w:rPrChange w:id="533" w:author="César Gamboa" w:date="2019-11-25T09:13:00Z">
                  <w:rPr>
                    <w:rFonts w:ascii="Times New Roman" w:hAnsi="Times New Roman"/>
                  </w:rPr>
                </w:rPrChange>
              </w:rPr>
              <w:t xml:space="preserve">el desarrollo de </w:t>
            </w:r>
            <w:r w:rsidRPr="00BA6CC3">
              <w:rPr>
                <w:rFonts w:ascii="Arial" w:hAnsi="Arial" w:cs="Arial"/>
                <w:sz w:val="20"/>
                <w:szCs w:val="20"/>
                <w:rPrChange w:id="534" w:author="César Gamboa" w:date="2019-11-25T09:13:00Z">
                  <w:rPr>
                    <w:rFonts w:ascii="Times New Roman" w:hAnsi="Times New Roman"/>
                  </w:rPr>
                </w:rPrChange>
              </w:rPr>
              <w:t>la metodología de análisis de series temporales en una librería del lenguaje estadístico R.</w:t>
            </w:r>
            <w:ins w:id="535" w:author="Johnny Madrigal Pana" w:date="2019-11-17T16:26:00Z">
              <w:del w:id="536" w:author="César Gamboa" w:date="2019-11-24T10:32:00Z">
                <w:r w:rsidR="0011718E" w:rsidRPr="00BA6CC3" w:rsidDel="00E47FD7">
                  <w:rPr>
                    <w:rFonts w:ascii="Arial" w:hAnsi="Arial" w:cs="Arial"/>
                    <w:sz w:val="20"/>
                    <w:szCs w:val="20"/>
                    <w:rPrChange w:id="537" w:author="César Gamboa" w:date="2019-11-25T09:13:00Z">
                      <w:rPr>
                        <w:rFonts w:ascii="Times New Roman" w:hAnsi="Times New Roman"/>
                      </w:rPr>
                    </w:rPrChange>
                  </w:rPr>
                  <w:delText xml:space="preserve"> </w:delText>
                </w:r>
                <w:r w:rsidR="0011718E" w:rsidRPr="00BA6CC3" w:rsidDel="00C8382F">
                  <w:rPr>
                    <w:rFonts w:ascii="Arial" w:hAnsi="Arial" w:cs="Arial"/>
                    <w:sz w:val="20"/>
                    <w:szCs w:val="20"/>
                    <w:rPrChange w:id="538" w:author="César Gamboa" w:date="2019-11-25T09:13:00Z">
                      <w:rPr>
                        <w:rFonts w:ascii="Times New Roman" w:hAnsi="Times New Roman"/>
                      </w:rPr>
                    </w:rPrChange>
                  </w:rPr>
                  <w:delText xml:space="preserve">VEAMOS QUÉ DICEN LOS LECTORES DE ESTE OBJETIVO. ME PARECE QUE NO DEBERÍA SER PARTE DEL TRABAJO, SINO POSTERIOR AL TRABAJO. </w:delText>
                </w:r>
              </w:del>
            </w:ins>
            <w:ins w:id="539" w:author="Johnny Madrigal Pana" w:date="2019-11-17T16:27:00Z">
              <w:del w:id="540" w:author="César Gamboa" w:date="2019-11-24T10:32:00Z">
                <w:r w:rsidR="0011718E" w:rsidRPr="00BA6CC3" w:rsidDel="00C8382F">
                  <w:rPr>
                    <w:rFonts w:ascii="Arial" w:hAnsi="Arial" w:cs="Arial"/>
                    <w:sz w:val="20"/>
                    <w:szCs w:val="20"/>
                    <w:rPrChange w:id="541" w:author="César Gamboa" w:date="2019-11-25T09:13:00Z">
                      <w:rPr>
                        <w:rFonts w:ascii="Times New Roman" w:hAnsi="Times New Roman"/>
                      </w:rPr>
                    </w:rPrChange>
                  </w:rPr>
                  <w:delText>PERO ESPEREMOS A VER QUÉ DICEN…..</w:delText>
                </w:r>
              </w:del>
            </w:ins>
          </w:p>
          <w:p w14:paraId="5D5B04F8" w14:textId="54033DF5" w:rsidR="003D636D" w:rsidRPr="00BA6CC3" w:rsidRDefault="003D636D">
            <w:pPr>
              <w:spacing w:line="240" w:lineRule="auto"/>
              <w:ind w:left="720"/>
              <w:jc w:val="both"/>
              <w:rPr>
                <w:rFonts w:ascii="Arial" w:hAnsi="Arial" w:cs="Arial"/>
                <w:sz w:val="20"/>
                <w:szCs w:val="20"/>
                <w:lang w:val="es-MX"/>
                <w:rPrChange w:id="542" w:author="César Gamboa" w:date="2019-11-25T09:13:00Z">
                  <w:rPr>
                    <w:rFonts w:ascii="Times New Roman" w:hAnsi="Times New Roman"/>
                    <w:lang w:val="es-MX"/>
                  </w:rPr>
                </w:rPrChange>
              </w:rPr>
              <w:pPrChange w:id="543" w:author="César Gamboa" w:date="2019-11-24T15:58:00Z">
                <w:pPr>
                  <w:numPr>
                    <w:numId w:val="7"/>
                  </w:numPr>
                  <w:spacing w:line="240" w:lineRule="auto"/>
                  <w:ind w:left="720" w:hanging="360"/>
                  <w:jc w:val="both"/>
                </w:pPr>
              </w:pPrChange>
            </w:pPr>
          </w:p>
        </w:tc>
      </w:tr>
      <w:tr w:rsidR="005E51C6" w:rsidRPr="002E6993" w14:paraId="389B399D" w14:textId="77777777" w:rsidTr="003D636D">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544" w:author="César Gamboa" w:date="2019-11-24T15:58: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113"/>
          <w:trPrChange w:id="545" w:author="César Gamboa" w:date="2019-11-24T15:58:00Z">
            <w:trPr>
              <w:trHeight w:val="113"/>
            </w:trPr>
          </w:trPrChange>
        </w:trPr>
        <w:tc>
          <w:tcPr>
            <w:tcW w:w="279" w:type="pct"/>
            <w:vMerge w:val="restart"/>
            <w:textDirection w:val="btLr"/>
            <w:tcPrChange w:id="546" w:author="César Gamboa" w:date="2019-11-24T15:58:00Z">
              <w:tcPr>
                <w:tcW w:w="229" w:type="pct"/>
                <w:vMerge w:val="restart"/>
                <w:textDirection w:val="btLr"/>
              </w:tcPr>
            </w:tcPrChange>
          </w:tcPr>
          <w:p w14:paraId="628E4520" w14:textId="77777777" w:rsidR="00553AB4" w:rsidRPr="00BA6CC3" w:rsidRDefault="00553AB4">
            <w:pPr>
              <w:spacing w:after="0" w:line="240" w:lineRule="auto"/>
              <w:ind w:left="113" w:right="113"/>
              <w:jc w:val="center"/>
              <w:rPr>
                <w:rFonts w:ascii="Arial" w:hAnsi="Arial" w:cs="Arial"/>
                <w:sz w:val="20"/>
                <w:szCs w:val="20"/>
                <w:rPrChange w:id="547" w:author="César Gamboa" w:date="2019-11-25T09:13:00Z">
                  <w:rPr>
                    <w:rFonts w:ascii="Times New Roman" w:hAnsi="Times New Roman"/>
                  </w:rPr>
                </w:rPrChange>
              </w:rPr>
            </w:pPr>
            <w:r w:rsidRPr="00BA6CC3">
              <w:rPr>
                <w:rFonts w:ascii="Arial" w:hAnsi="Arial" w:cs="Arial"/>
                <w:sz w:val="20"/>
                <w:szCs w:val="20"/>
                <w:rPrChange w:id="548" w:author="César Gamboa" w:date="2019-11-25T09:13:00Z">
                  <w:rPr>
                    <w:rFonts w:ascii="Times New Roman" w:hAnsi="Times New Roman"/>
                  </w:rPr>
                </w:rPrChange>
              </w:rPr>
              <w:t>Metodología</w:t>
            </w:r>
          </w:p>
        </w:tc>
        <w:tc>
          <w:tcPr>
            <w:tcW w:w="1079" w:type="pct"/>
            <w:tcPrChange w:id="549" w:author="César Gamboa" w:date="2019-11-24T15:58:00Z">
              <w:tcPr>
                <w:tcW w:w="1129" w:type="pct"/>
                <w:gridSpan w:val="2"/>
              </w:tcPr>
            </w:tcPrChange>
          </w:tcPr>
          <w:p w14:paraId="06FEC2FB" w14:textId="77777777" w:rsidR="00553AB4" w:rsidRPr="00BA6CC3" w:rsidRDefault="00553AB4" w:rsidP="00737B12">
            <w:pPr>
              <w:spacing w:after="0" w:line="240" w:lineRule="auto"/>
              <w:rPr>
                <w:rFonts w:ascii="Arial" w:hAnsi="Arial" w:cs="Arial"/>
                <w:sz w:val="20"/>
                <w:szCs w:val="20"/>
                <w:rPrChange w:id="550" w:author="César Gamboa" w:date="2019-11-25T09:13:00Z">
                  <w:rPr>
                    <w:rFonts w:ascii="Times New Roman" w:hAnsi="Times New Roman"/>
                  </w:rPr>
                </w:rPrChange>
              </w:rPr>
            </w:pPr>
            <w:r w:rsidRPr="00BA6CC3">
              <w:rPr>
                <w:rFonts w:ascii="Arial" w:hAnsi="Arial" w:cs="Arial"/>
                <w:sz w:val="20"/>
                <w:szCs w:val="20"/>
                <w:rPrChange w:id="551" w:author="César Gamboa" w:date="2019-11-25T09:13:00Z">
                  <w:rPr>
                    <w:rFonts w:ascii="Times New Roman" w:hAnsi="Times New Roman"/>
                  </w:rPr>
                </w:rPrChange>
              </w:rPr>
              <w:t>Referentes o elementos teóricos que va a utilizar</w:t>
            </w:r>
          </w:p>
        </w:tc>
        <w:tc>
          <w:tcPr>
            <w:tcW w:w="3642" w:type="pct"/>
            <w:tcPrChange w:id="552" w:author="César Gamboa" w:date="2019-11-24T15:58:00Z">
              <w:tcPr>
                <w:tcW w:w="3642" w:type="pct"/>
              </w:tcPr>
            </w:tcPrChange>
          </w:tcPr>
          <w:p w14:paraId="768ACF4D" w14:textId="0DF800E1" w:rsidR="00553AB4" w:rsidRPr="00BA6CC3" w:rsidRDefault="00553AB4" w:rsidP="002C50B4">
            <w:pPr>
              <w:spacing w:line="240" w:lineRule="auto"/>
              <w:jc w:val="both"/>
              <w:rPr>
                <w:rFonts w:ascii="Arial" w:hAnsi="Arial" w:cs="Arial"/>
                <w:b/>
                <w:bCs/>
                <w:sz w:val="20"/>
                <w:szCs w:val="20"/>
                <w:rPrChange w:id="553" w:author="César Gamboa" w:date="2019-11-25T09:13:00Z">
                  <w:rPr>
                    <w:rFonts w:ascii="Times New Roman" w:hAnsi="Times New Roman"/>
                    <w:b/>
                    <w:bCs/>
                  </w:rPr>
                </w:rPrChange>
              </w:rPr>
            </w:pPr>
            <w:r w:rsidRPr="00BA6CC3">
              <w:rPr>
                <w:rFonts w:ascii="Arial" w:hAnsi="Arial" w:cs="Arial"/>
                <w:b/>
                <w:bCs/>
                <w:sz w:val="20"/>
                <w:szCs w:val="20"/>
                <w:rPrChange w:id="554" w:author="César Gamboa" w:date="2019-11-25T09:13:00Z">
                  <w:rPr>
                    <w:rFonts w:ascii="Times New Roman" w:hAnsi="Times New Roman"/>
                    <w:b/>
                    <w:bCs/>
                  </w:rPr>
                </w:rPrChange>
              </w:rPr>
              <w:t>Modelos</w:t>
            </w:r>
            <w:r w:rsidRPr="00BA6CC3">
              <w:rPr>
                <w:rFonts w:ascii="Arial" w:hAnsi="Arial" w:cs="Arial"/>
                <w:b/>
                <w:bCs/>
                <w:spacing w:val="26"/>
                <w:sz w:val="20"/>
                <w:szCs w:val="20"/>
                <w:rPrChange w:id="555" w:author="César Gamboa" w:date="2019-11-25T09:13:00Z">
                  <w:rPr>
                    <w:rFonts w:ascii="Times New Roman" w:hAnsi="Times New Roman"/>
                    <w:b/>
                    <w:bCs/>
                    <w:spacing w:val="26"/>
                  </w:rPr>
                </w:rPrChange>
              </w:rPr>
              <w:t xml:space="preserve"> </w:t>
            </w:r>
            <w:proofErr w:type="spellStart"/>
            <w:r w:rsidRPr="00BA6CC3">
              <w:rPr>
                <w:rFonts w:ascii="Arial" w:hAnsi="Arial" w:cs="Arial"/>
                <w:b/>
                <w:bCs/>
                <w:sz w:val="20"/>
                <w:szCs w:val="20"/>
                <w:rPrChange w:id="556" w:author="César Gamboa" w:date="2019-11-25T09:13:00Z">
                  <w:rPr>
                    <w:rFonts w:ascii="Times New Roman" w:hAnsi="Times New Roman"/>
                    <w:b/>
                    <w:bCs/>
                  </w:rPr>
                </w:rPrChange>
              </w:rPr>
              <w:t>Arima</w:t>
            </w:r>
            <w:proofErr w:type="spellEnd"/>
          </w:p>
          <w:p w14:paraId="463FBF0C" w14:textId="393AAC98" w:rsidR="00553AB4" w:rsidRPr="00BA6CC3" w:rsidRDefault="00553AB4" w:rsidP="002C50B4">
            <w:pPr>
              <w:spacing w:line="240" w:lineRule="auto"/>
              <w:jc w:val="both"/>
              <w:rPr>
                <w:ins w:id="557" w:author="Johnny Madrigal Pana" w:date="2019-11-17T16:50:00Z"/>
                <w:rFonts w:ascii="Arial" w:hAnsi="Arial" w:cs="Arial"/>
                <w:w w:val="105"/>
                <w:sz w:val="20"/>
                <w:szCs w:val="20"/>
                <w:lang w:val="es-MX"/>
                <w:rPrChange w:id="558" w:author="César Gamboa" w:date="2019-11-25T09:13:00Z">
                  <w:rPr>
                    <w:ins w:id="559" w:author="Johnny Madrigal Pana" w:date="2019-11-17T16:50:00Z"/>
                    <w:rFonts w:ascii="Times New Roman" w:hAnsi="Times New Roman"/>
                    <w:w w:val="105"/>
                    <w:lang w:val="es-MX"/>
                  </w:rPr>
                </w:rPrChange>
              </w:rPr>
            </w:pPr>
            <w:r w:rsidRPr="00BA6CC3">
              <w:rPr>
                <w:rFonts w:ascii="Arial" w:hAnsi="Arial" w:cs="Arial"/>
                <w:w w:val="105"/>
                <w:sz w:val="20"/>
                <w:szCs w:val="20"/>
                <w:lang w:val="es-MX"/>
                <w:rPrChange w:id="560" w:author="César Gamboa" w:date="2019-11-25T09:13:00Z">
                  <w:rPr>
                    <w:rFonts w:ascii="Times New Roman" w:hAnsi="Times New Roman"/>
                    <w:w w:val="105"/>
                    <w:lang w:val="es-MX"/>
                  </w:rPr>
                </w:rPrChange>
              </w:rPr>
              <w:t xml:space="preserve">Los modelos ARIMA, junto con los de suavizamiento exponencial, son los de uso más extendido en el análisis de series cronológicas. El nombre ARIMA es la abreviatura inglesa para </w:t>
            </w:r>
            <w:r w:rsidRPr="00BA6CC3">
              <w:rPr>
                <w:rFonts w:ascii="Arial" w:hAnsi="Arial" w:cs="Arial"/>
                <w:i/>
                <w:w w:val="105"/>
                <w:sz w:val="20"/>
                <w:szCs w:val="20"/>
                <w:lang w:val="es-MX"/>
                <w:rPrChange w:id="561" w:author="César Gamboa" w:date="2019-11-25T09:13:00Z">
                  <w:rPr>
                    <w:rFonts w:ascii="Times New Roman" w:hAnsi="Times New Roman"/>
                    <w:i/>
                    <w:w w:val="105"/>
                    <w:lang w:val="es-MX"/>
                  </w:rPr>
                </w:rPrChange>
              </w:rPr>
              <w:t>AutoRegresive Integrated Moving Average</w:t>
            </w:r>
            <w:r w:rsidRPr="00BA6CC3">
              <w:rPr>
                <w:rFonts w:ascii="Arial" w:hAnsi="Arial" w:cs="Arial"/>
                <w:w w:val="105"/>
                <w:sz w:val="20"/>
                <w:szCs w:val="20"/>
                <w:lang w:val="es-MX"/>
                <w:rPrChange w:id="562" w:author="César Gamboa" w:date="2019-11-25T09:13:00Z">
                  <w:rPr>
                    <w:rFonts w:ascii="Times New Roman" w:hAnsi="Times New Roman"/>
                    <w:w w:val="105"/>
                    <w:lang w:val="es-MX"/>
                  </w:rPr>
                </w:rPrChange>
              </w:rPr>
              <w:t xml:space="preserve">, y son aplicados mediante la metodología de Box-Jenkins. Como menciona Rob. Hyndman (R. J. Hyndman y Athanasopoulos </w:t>
            </w:r>
            <w:r w:rsidR="00D617CD" w:rsidRPr="00BA6CC3">
              <w:rPr>
                <w:rFonts w:ascii="Arial" w:hAnsi="Arial" w:cs="Arial"/>
                <w:sz w:val="20"/>
                <w:szCs w:val="20"/>
                <w:rPrChange w:id="563" w:author="César Gamboa" w:date="2019-11-25T09:13:00Z">
                  <w:rPr/>
                </w:rPrChange>
              </w:rPr>
              <w:fldChar w:fldCharType="begin"/>
            </w:r>
            <w:r w:rsidR="00D617CD" w:rsidRPr="00BA6CC3">
              <w:rPr>
                <w:rFonts w:ascii="Arial" w:hAnsi="Arial" w:cs="Arial"/>
                <w:sz w:val="20"/>
                <w:szCs w:val="20"/>
                <w:rPrChange w:id="564" w:author="César Gamboa" w:date="2019-11-25T09:13:00Z">
                  <w:rPr/>
                </w:rPrChange>
              </w:rPr>
              <w:instrText xml:space="preserve"> HYPERLINK \l "_bookmark42" </w:instrText>
            </w:r>
            <w:r w:rsidR="00D617CD" w:rsidRPr="00BA6CC3">
              <w:rPr>
                <w:rFonts w:ascii="Arial" w:hAnsi="Arial" w:cs="Arial"/>
                <w:sz w:val="20"/>
                <w:szCs w:val="20"/>
                <w:rPrChange w:id="565" w:author="César Gamboa" w:date="2019-11-25T09:13:00Z">
                  <w:rPr/>
                </w:rPrChange>
              </w:rPr>
              <w:fldChar w:fldCharType="separate"/>
            </w:r>
            <w:r w:rsidRPr="00BA6CC3">
              <w:rPr>
                <w:rFonts w:ascii="Arial" w:hAnsi="Arial" w:cs="Arial"/>
                <w:color w:val="0000FF"/>
                <w:w w:val="105"/>
                <w:sz w:val="20"/>
                <w:szCs w:val="20"/>
                <w:lang w:val="es-MX"/>
                <w:rPrChange w:id="566" w:author="César Gamboa" w:date="2019-11-25T09:13:00Z">
                  <w:rPr>
                    <w:rFonts w:ascii="Times New Roman" w:hAnsi="Times New Roman"/>
                    <w:color w:val="0000FF"/>
                    <w:w w:val="105"/>
                    <w:lang w:val="es-MX"/>
                  </w:rPr>
                </w:rPrChange>
              </w:rPr>
              <w:t>2018b</w:t>
            </w:r>
            <w:r w:rsidR="00D617CD" w:rsidRPr="00BA6CC3">
              <w:rPr>
                <w:rFonts w:ascii="Arial" w:hAnsi="Arial" w:cs="Arial"/>
                <w:color w:val="0000FF"/>
                <w:w w:val="105"/>
                <w:sz w:val="20"/>
                <w:szCs w:val="20"/>
                <w:lang w:val="es-MX"/>
                <w:rPrChange w:id="567" w:author="César Gamboa" w:date="2019-11-25T09:13:00Z">
                  <w:rPr>
                    <w:rFonts w:ascii="Times New Roman" w:hAnsi="Times New Roman"/>
                    <w:color w:val="0000FF"/>
                    <w:w w:val="105"/>
                    <w:lang w:val="es-MX"/>
                  </w:rPr>
                </w:rPrChange>
              </w:rPr>
              <w:fldChar w:fldCharType="end"/>
            </w:r>
            <w:r w:rsidR="00D617CD" w:rsidRPr="00BA6CC3">
              <w:rPr>
                <w:rFonts w:ascii="Arial" w:hAnsi="Arial" w:cs="Arial"/>
                <w:sz w:val="20"/>
                <w:szCs w:val="20"/>
                <w:rPrChange w:id="568" w:author="César Gamboa" w:date="2019-11-25T09:13:00Z">
                  <w:rPr/>
                </w:rPrChange>
              </w:rPr>
              <w:fldChar w:fldCharType="begin"/>
            </w:r>
            <w:r w:rsidR="00D617CD" w:rsidRPr="00BA6CC3">
              <w:rPr>
                <w:rFonts w:ascii="Arial" w:hAnsi="Arial" w:cs="Arial"/>
                <w:sz w:val="20"/>
                <w:szCs w:val="20"/>
                <w:rPrChange w:id="569" w:author="César Gamboa" w:date="2019-11-25T09:13:00Z">
                  <w:rPr/>
                </w:rPrChange>
              </w:rPr>
              <w:instrText xml:space="preserve"> HYPERLINK \l "_bookmark42" </w:instrText>
            </w:r>
            <w:r w:rsidR="00D617CD" w:rsidRPr="00BA6CC3">
              <w:rPr>
                <w:rFonts w:ascii="Arial" w:hAnsi="Arial" w:cs="Arial"/>
                <w:sz w:val="20"/>
                <w:szCs w:val="20"/>
                <w:rPrChange w:id="570" w:author="César Gamboa" w:date="2019-11-25T09:13:00Z">
                  <w:rPr/>
                </w:rPrChange>
              </w:rPr>
              <w:fldChar w:fldCharType="separate"/>
            </w:r>
            <w:r w:rsidRPr="00BA6CC3">
              <w:rPr>
                <w:rFonts w:ascii="Arial" w:hAnsi="Arial" w:cs="Arial"/>
                <w:w w:val="105"/>
                <w:sz w:val="20"/>
                <w:szCs w:val="20"/>
                <w:lang w:val="es-MX"/>
                <w:rPrChange w:id="571" w:author="César Gamboa" w:date="2019-11-25T09:13:00Z">
                  <w:rPr>
                    <w:rFonts w:ascii="Times New Roman" w:hAnsi="Times New Roman"/>
                    <w:w w:val="105"/>
                    <w:lang w:val="es-MX"/>
                  </w:rPr>
                </w:rPrChange>
              </w:rPr>
              <w:t>),</w:t>
            </w:r>
            <w:r w:rsidR="00D617CD" w:rsidRPr="00BA6CC3">
              <w:rPr>
                <w:rFonts w:ascii="Arial" w:hAnsi="Arial" w:cs="Arial"/>
                <w:w w:val="105"/>
                <w:sz w:val="20"/>
                <w:szCs w:val="20"/>
                <w:lang w:val="es-MX"/>
                <w:rPrChange w:id="572" w:author="César Gamboa" w:date="2019-11-25T09:13:00Z">
                  <w:rPr>
                    <w:rFonts w:ascii="Times New Roman" w:hAnsi="Times New Roman"/>
                    <w:w w:val="105"/>
                    <w:lang w:val="es-MX"/>
                  </w:rPr>
                </w:rPrChange>
              </w:rPr>
              <w:fldChar w:fldCharType="end"/>
            </w:r>
            <w:r w:rsidRPr="00BA6CC3">
              <w:rPr>
                <w:rFonts w:ascii="Arial" w:hAnsi="Arial" w:cs="Arial"/>
                <w:w w:val="105"/>
                <w:sz w:val="20"/>
                <w:szCs w:val="20"/>
                <w:lang w:val="es-MX"/>
                <w:rPrChange w:id="573" w:author="César Gamboa" w:date="2019-11-25T09:13:00Z">
                  <w:rPr>
                    <w:rFonts w:ascii="Times New Roman" w:hAnsi="Times New Roman"/>
                    <w:w w:val="105"/>
                    <w:lang w:val="es-MX"/>
                  </w:rPr>
                </w:rPrChange>
              </w:rPr>
              <w:t xml:space="preserve"> la metodología de Box-Jenkins difiere a los demás métodos porque no supone un determinado patrón en la serie cronológica, si</w:t>
            </w:r>
            <w:del w:id="574" w:author="Johnny Madrigal Pana" w:date="2019-11-17T16:27:00Z">
              <w:r w:rsidRPr="00BA6CC3" w:rsidDel="0011718E">
                <w:rPr>
                  <w:rFonts w:ascii="Arial" w:hAnsi="Arial" w:cs="Arial"/>
                  <w:w w:val="105"/>
                  <w:sz w:val="20"/>
                  <w:szCs w:val="20"/>
                  <w:lang w:val="es-MX"/>
                  <w:rPrChange w:id="575" w:author="César Gamboa" w:date="2019-11-25T09:13:00Z">
                    <w:rPr>
                      <w:rFonts w:ascii="Times New Roman" w:hAnsi="Times New Roman"/>
                      <w:w w:val="105"/>
                      <w:lang w:val="es-MX"/>
                    </w:rPr>
                  </w:rPrChange>
                </w:rPr>
                <w:delText xml:space="preserve"> </w:delText>
              </w:r>
            </w:del>
            <w:r w:rsidRPr="00BA6CC3">
              <w:rPr>
                <w:rFonts w:ascii="Arial" w:hAnsi="Arial" w:cs="Arial"/>
                <w:w w:val="105"/>
                <w:sz w:val="20"/>
                <w:szCs w:val="20"/>
                <w:lang w:val="es-MX"/>
                <w:rPrChange w:id="576" w:author="César Gamboa" w:date="2019-11-25T09:13:00Z">
                  <w:rPr>
                    <w:rFonts w:ascii="Times New Roman" w:hAnsi="Times New Roman"/>
                    <w:w w:val="105"/>
                    <w:lang w:val="es-MX"/>
                  </w:rPr>
                </w:rPrChange>
              </w:rPr>
              <w:t xml:space="preserve">no que parte de un proceso iterativo para identificar el modelo de un gran grupo de estos para luego ponerlo a prueba según varias medidas de rendimiento. Un proceso ARIMA es caracterizado por dos funciones: la autocorrelación y la autocorrelación parcial; el enfoque Box-Jenkins compara estas funciones con el objetivo de identificar el proceso que </w:t>
            </w:r>
            <w:r w:rsidRPr="00BA6CC3">
              <w:rPr>
                <w:rFonts w:ascii="Arial" w:hAnsi="Arial" w:cs="Arial"/>
                <w:w w:val="105"/>
                <w:sz w:val="20"/>
                <w:szCs w:val="20"/>
                <w:lang w:val="es-MX"/>
                <w:rPrChange w:id="577" w:author="César Gamboa" w:date="2019-11-25T09:13:00Z">
                  <w:rPr>
                    <w:rFonts w:ascii="Times New Roman" w:hAnsi="Times New Roman"/>
                    <w:w w:val="105"/>
                    <w:lang w:val="es-MX"/>
                  </w:rPr>
                </w:rPrChange>
              </w:rPr>
              <w:lastRenderedPageBreak/>
              <w:t xml:space="preserve">describa de manera adecuada el comportamiento de una serie cronológica (Hernández </w:t>
            </w:r>
            <w:r w:rsidR="00D617CD" w:rsidRPr="00BA6CC3">
              <w:rPr>
                <w:rFonts w:ascii="Arial" w:hAnsi="Arial" w:cs="Arial"/>
                <w:sz w:val="20"/>
                <w:szCs w:val="20"/>
                <w:rPrChange w:id="578" w:author="César Gamboa" w:date="2019-11-25T09:13:00Z">
                  <w:rPr/>
                </w:rPrChange>
              </w:rPr>
              <w:fldChar w:fldCharType="begin"/>
            </w:r>
            <w:r w:rsidR="00D617CD" w:rsidRPr="00BA6CC3">
              <w:rPr>
                <w:rFonts w:ascii="Arial" w:hAnsi="Arial" w:cs="Arial"/>
                <w:sz w:val="20"/>
                <w:szCs w:val="20"/>
                <w:rPrChange w:id="579" w:author="César Gamboa" w:date="2019-11-25T09:13:00Z">
                  <w:rPr/>
                </w:rPrChange>
              </w:rPr>
              <w:instrText xml:space="preserve"> HYPERLINK \l "_bookmark39" </w:instrText>
            </w:r>
            <w:r w:rsidR="00D617CD" w:rsidRPr="00BA6CC3">
              <w:rPr>
                <w:rFonts w:ascii="Arial" w:hAnsi="Arial" w:cs="Arial"/>
                <w:sz w:val="20"/>
                <w:szCs w:val="20"/>
                <w:rPrChange w:id="580" w:author="César Gamboa" w:date="2019-11-25T09:13:00Z">
                  <w:rPr/>
                </w:rPrChange>
              </w:rPr>
              <w:fldChar w:fldCharType="separate"/>
            </w:r>
            <w:r w:rsidRPr="00BA6CC3">
              <w:rPr>
                <w:rFonts w:ascii="Arial" w:hAnsi="Arial" w:cs="Arial"/>
                <w:color w:val="0000FF"/>
                <w:w w:val="105"/>
                <w:sz w:val="20"/>
                <w:szCs w:val="20"/>
                <w:lang w:val="es-MX"/>
                <w:rPrChange w:id="581" w:author="César Gamboa" w:date="2019-11-25T09:13:00Z">
                  <w:rPr>
                    <w:rFonts w:ascii="Times New Roman" w:hAnsi="Times New Roman"/>
                    <w:color w:val="0000FF"/>
                    <w:w w:val="105"/>
                    <w:lang w:val="es-MX"/>
                  </w:rPr>
                </w:rPrChange>
              </w:rPr>
              <w:t>2011c</w:t>
            </w:r>
            <w:r w:rsidR="00D617CD" w:rsidRPr="00BA6CC3">
              <w:rPr>
                <w:rFonts w:ascii="Arial" w:hAnsi="Arial" w:cs="Arial"/>
                <w:color w:val="0000FF"/>
                <w:w w:val="105"/>
                <w:sz w:val="20"/>
                <w:szCs w:val="20"/>
                <w:lang w:val="es-MX"/>
                <w:rPrChange w:id="582" w:author="César Gamboa" w:date="2019-11-25T09:13:00Z">
                  <w:rPr>
                    <w:rFonts w:ascii="Times New Roman" w:hAnsi="Times New Roman"/>
                    <w:color w:val="0000FF"/>
                    <w:w w:val="105"/>
                    <w:lang w:val="es-MX"/>
                  </w:rPr>
                </w:rPrChange>
              </w:rPr>
              <w:fldChar w:fldCharType="end"/>
            </w:r>
            <w:r w:rsidRPr="00BA6CC3">
              <w:rPr>
                <w:rFonts w:ascii="Arial" w:hAnsi="Arial" w:cs="Arial"/>
                <w:w w:val="105"/>
                <w:sz w:val="20"/>
                <w:szCs w:val="20"/>
                <w:lang w:val="es-MX"/>
                <w:rPrChange w:id="583" w:author="César Gamboa" w:date="2019-11-25T09:13:00Z">
                  <w:rPr>
                    <w:rFonts w:ascii="Times New Roman" w:hAnsi="Times New Roman"/>
                    <w:w w:val="105"/>
                    <w:lang w:val="es-MX"/>
                  </w:rPr>
                </w:rPrChange>
              </w:rPr>
              <w:t>).</w:t>
            </w:r>
          </w:p>
          <w:p w14:paraId="0605B47B" w14:textId="68C92BA5" w:rsidR="00F17370" w:rsidRPr="00BA6CC3" w:rsidDel="003F4EA0" w:rsidRDefault="00C302E4" w:rsidP="003F4EA0">
            <w:pPr>
              <w:spacing w:line="240" w:lineRule="auto"/>
              <w:jc w:val="both"/>
              <w:rPr>
                <w:ins w:id="584" w:author="Johnny Madrigal Pana" w:date="2019-11-17T16:50:00Z"/>
                <w:del w:id="585" w:author="César Gamboa" w:date="2019-11-24T11:07:00Z"/>
                <w:rFonts w:ascii="Arial" w:hAnsi="Arial" w:cs="Arial"/>
                <w:w w:val="105"/>
                <w:sz w:val="20"/>
                <w:szCs w:val="20"/>
                <w:lang w:val="es-MX"/>
                <w:rPrChange w:id="586" w:author="César Gamboa" w:date="2019-11-25T09:13:00Z">
                  <w:rPr>
                    <w:ins w:id="587" w:author="Johnny Madrigal Pana" w:date="2019-11-17T16:50:00Z"/>
                    <w:del w:id="588" w:author="César Gamboa" w:date="2019-11-24T11:07:00Z"/>
                    <w:rFonts w:ascii="Times New Roman" w:hAnsi="Times New Roman"/>
                    <w:w w:val="105"/>
                    <w:lang w:val="es-MX"/>
                  </w:rPr>
                </w:rPrChange>
              </w:rPr>
            </w:pPr>
            <w:ins w:id="589" w:author="César Gamboa" w:date="2019-11-24T10:44:00Z">
              <w:r w:rsidRPr="00BA6CC3">
                <w:rPr>
                  <w:rFonts w:ascii="Arial" w:hAnsi="Arial" w:cs="Arial"/>
                  <w:w w:val="105"/>
                  <w:sz w:val="20"/>
                  <w:szCs w:val="20"/>
                  <w:lang w:val="es-MX"/>
                  <w:rPrChange w:id="590" w:author="César Gamboa" w:date="2019-11-25T09:13:00Z">
                    <w:rPr>
                      <w:rFonts w:ascii="Times New Roman" w:hAnsi="Times New Roman"/>
                      <w:w w:val="105"/>
                      <w:lang w:val="es-MX"/>
                    </w:rPr>
                  </w:rPrChange>
                </w:rPr>
                <w:t xml:space="preserve">De esta manera, </w:t>
              </w:r>
            </w:ins>
            <w:ins w:id="591" w:author="César Gamboa" w:date="2019-11-24T10:45:00Z">
              <w:r w:rsidR="00C10D16" w:rsidRPr="00BA6CC3">
                <w:rPr>
                  <w:rFonts w:ascii="Arial" w:hAnsi="Arial" w:cs="Arial"/>
                  <w:w w:val="105"/>
                  <w:sz w:val="20"/>
                  <w:szCs w:val="20"/>
                  <w:lang w:val="es-MX"/>
                  <w:rPrChange w:id="592" w:author="César Gamboa" w:date="2019-11-25T09:13:00Z">
                    <w:rPr>
                      <w:rFonts w:ascii="Times New Roman" w:hAnsi="Times New Roman"/>
                      <w:w w:val="105"/>
                      <w:lang w:val="es-MX"/>
                    </w:rPr>
                  </w:rPrChange>
                </w:rPr>
                <w:t>el método de Box-Jenkins</w:t>
              </w:r>
            </w:ins>
            <w:ins w:id="593" w:author="César Gamboa" w:date="2019-11-24T10:46:00Z">
              <w:r w:rsidR="00BB7603" w:rsidRPr="00BA6CC3">
                <w:rPr>
                  <w:rFonts w:ascii="Arial" w:hAnsi="Arial" w:cs="Arial"/>
                  <w:w w:val="105"/>
                  <w:sz w:val="20"/>
                  <w:szCs w:val="20"/>
                  <w:lang w:val="es-MX"/>
                  <w:rPrChange w:id="594" w:author="César Gamboa" w:date="2019-11-25T09:13:00Z">
                    <w:rPr>
                      <w:rFonts w:ascii="Times New Roman" w:hAnsi="Times New Roman"/>
                      <w:w w:val="105"/>
                      <w:lang w:val="es-MX"/>
                    </w:rPr>
                  </w:rPrChange>
                </w:rPr>
                <w:t xml:space="preserve"> </w:t>
              </w:r>
              <w:r w:rsidR="005B57FA" w:rsidRPr="00BA6CC3">
                <w:rPr>
                  <w:rFonts w:ascii="Arial" w:hAnsi="Arial" w:cs="Arial"/>
                  <w:w w:val="105"/>
                  <w:sz w:val="20"/>
                  <w:szCs w:val="20"/>
                  <w:lang w:val="es-MX"/>
                  <w:rPrChange w:id="595" w:author="César Gamboa" w:date="2019-11-25T09:13:00Z">
                    <w:rPr>
                      <w:rFonts w:ascii="Times New Roman" w:hAnsi="Times New Roman"/>
                      <w:w w:val="105"/>
                      <w:lang w:val="es-MX"/>
                    </w:rPr>
                  </w:rPrChange>
                </w:rPr>
                <w:t>inicia con el análisis exploratorio de</w:t>
              </w:r>
              <w:r w:rsidR="00282B08" w:rsidRPr="00BA6CC3">
                <w:rPr>
                  <w:rFonts w:ascii="Arial" w:hAnsi="Arial" w:cs="Arial"/>
                  <w:w w:val="105"/>
                  <w:sz w:val="20"/>
                  <w:szCs w:val="20"/>
                  <w:lang w:val="es-MX"/>
                  <w:rPrChange w:id="596" w:author="César Gamboa" w:date="2019-11-25T09:13:00Z">
                    <w:rPr>
                      <w:rFonts w:ascii="Times New Roman" w:hAnsi="Times New Roman"/>
                      <w:w w:val="105"/>
                      <w:lang w:val="es-MX"/>
                    </w:rPr>
                  </w:rPrChange>
                </w:rPr>
                <w:t xml:space="preserve"> la serie cronológica de interés</w:t>
              </w:r>
              <w:r w:rsidR="00E64609" w:rsidRPr="00BA6CC3">
                <w:rPr>
                  <w:rFonts w:ascii="Arial" w:hAnsi="Arial" w:cs="Arial"/>
                  <w:w w:val="105"/>
                  <w:sz w:val="20"/>
                  <w:szCs w:val="20"/>
                  <w:lang w:val="es-MX"/>
                  <w:rPrChange w:id="597" w:author="César Gamboa" w:date="2019-11-25T09:13:00Z">
                    <w:rPr>
                      <w:rFonts w:ascii="Times New Roman" w:hAnsi="Times New Roman"/>
                      <w:w w:val="105"/>
                      <w:lang w:val="es-MX"/>
                    </w:rPr>
                  </w:rPrChange>
                </w:rPr>
                <w:t xml:space="preserve">, </w:t>
              </w:r>
              <w:r w:rsidR="00D75483" w:rsidRPr="00BA6CC3">
                <w:rPr>
                  <w:rFonts w:ascii="Arial" w:hAnsi="Arial" w:cs="Arial"/>
                  <w:w w:val="105"/>
                  <w:sz w:val="20"/>
                  <w:szCs w:val="20"/>
                  <w:lang w:val="es-MX"/>
                  <w:rPrChange w:id="598" w:author="César Gamboa" w:date="2019-11-25T09:13:00Z">
                    <w:rPr>
                      <w:rFonts w:ascii="Times New Roman" w:hAnsi="Times New Roman"/>
                      <w:w w:val="105"/>
                      <w:lang w:val="es-MX"/>
                    </w:rPr>
                  </w:rPrChange>
                </w:rPr>
                <w:t>teni</w:t>
              </w:r>
            </w:ins>
            <w:ins w:id="599" w:author="César Gamboa" w:date="2019-11-24T10:47:00Z">
              <w:r w:rsidR="00D75483" w:rsidRPr="00BA6CC3">
                <w:rPr>
                  <w:rFonts w:ascii="Arial" w:hAnsi="Arial" w:cs="Arial"/>
                  <w:w w:val="105"/>
                  <w:sz w:val="20"/>
                  <w:szCs w:val="20"/>
                  <w:lang w:val="es-MX"/>
                  <w:rPrChange w:id="600" w:author="César Gamboa" w:date="2019-11-25T09:13:00Z">
                    <w:rPr>
                      <w:rFonts w:ascii="Times New Roman" w:hAnsi="Times New Roman"/>
                      <w:w w:val="105"/>
                      <w:lang w:val="es-MX"/>
                    </w:rPr>
                  </w:rPrChange>
                </w:rPr>
                <w:t>endo un interés particular en identificar</w:t>
              </w:r>
            </w:ins>
            <w:ins w:id="601" w:author="César Gamboa" w:date="2019-11-24T10:48:00Z">
              <w:r w:rsidR="00FE53C6" w:rsidRPr="00BA6CC3">
                <w:rPr>
                  <w:rFonts w:ascii="Arial" w:hAnsi="Arial" w:cs="Arial"/>
                  <w:w w:val="105"/>
                  <w:sz w:val="20"/>
                  <w:szCs w:val="20"/>
                  <w:lang w:val="es-MX"/>
                  <w:rPrChange w:id="602" w:author="César Gamboa" w:date="2019-11-25T09:13:00Z">
                    <w:rPr>
                      <w:rFonts w:ascii="Times New Roman" w:hAnsi="Times New Roman"/>
                      <w:w w:val="105"/>
                      <w:lang w:val="es-MX"/>
                    </w:rPr>
                  </w:rPrChange>
                </w:rPr>
                <w:t xml:space="preserve"> si hay presencia de</w:t>
              </w:r>
            </w:ins>
            <w:ins w:id="603" w:author="César Gamboa" w:date="2019-11-24T10:47:00Z">
              <w:r w:rsidR="00B201D9" w:rsidRPr="00BA6CC3">
                <w:rPr>
                  <w:rFonts w:ascii="Arial" w:hAnsi="Arial" w:cs="Arial"/>
                  <w:w w:val="105"/>
                  <w:sz w:val="20"/>
                  <w:szCs w:val="20"/>
                  <w:lang w:val="es-MX"/>
                  <w:rPrChange w:id="604" w:author="César Gamboa" w:date="2019-11-25T09:13:00Z">
                    <w:rPr>
                      <w:rFonts w:ascii="Times New Roman" w:hAnsi="Times New Roman"/>
                      <w:w w:val="105"/>
                      <w:lang w:val="es-MX"/>
                    </w:rPr>
                  </w:rPrChange>
                </w:rPr>
                <w:t xml:space="preserve"> factores no estacionarios</w:t>
              </w:r>
            </w:ins>
            <w:ins w:id="605" w:author="César Gamboa" w:date="2019-11-24T10:48:00Z">
              <w:r w:rsidR="00FE53C6" w:rsidRPr="00BA6CC3">
                <w:rPr>
                  <w:rFonts w:ascii="Arial" w:hAnsi="Arial" w:cs="Arial"/>
                  <w:w w:val="105"/>
                  <w:sz w:val="20"/>
                  <w:szCs w:val="20"/>
                  <w:lang w:val="es-MX"/>
                  <w:rPrChange w:id="606" w:author="César Gamboa" w:date="2019-11-25T09:13:00Z">
                    <w:rPr>
                      <w:rFonts w:ascii="Times New Roman" w:hAnsi="Times New Roman"/>
                      <w:w w:val="105"/>
                      <w:lang w:val="es-MX"/>
                    </w:rPr>
                  </w:rPrChange>
                </w:rPr>
                <w:t xml:space="preserve"> </w:t>
              </w:r>
            </w:ins>
            <w:ins w:id="607" w:author="César Gamboa" w:date="2019-11-24T10:47:00Z">
              <w:r w:rsidR="00D42867" w:rsidRPr="00BA6CC3">
                <w:rPr>
                  <w:rFonts w:ascii="Arial" w:hAnsi="Arial" w:cs="Arial"/>
                  <w:w w:val="105"/>
                  <w:sz w:val="20"/>
                  <w:szCs w:val="20"/>
                  <w:lang w:val="es-MX"/>
                  <w:rPrChange w:id="608" w:author="César Gamboa" w:date="2019-11-25T09:13:00Z">
                    <w:rPr>
                      <w:rFonts w:ascii="Times New Roman" w:hAnsi="Times New Roman"/>
                      <w:w w:val="105"/>
                      <w:lang w:val="es-MX"/>
                    </w:rPr>
                  </w:rPrChange>
                </w:rPr>
                <w:t>en la misma</w:t>
              </w:r>
              <w:r w:rsidR="002D2E3B" w:rsidRPr="00BA6CC3">
                <w:rPr>
                  <w:rFonts w:ascii="Arial" w:hAnsi="Arial" w:cs="Arial"/>
                  <w:w w:val="105"/>
                  <w:sz w:val="20"/>
                  <w:szCs w:val="20"/>
                  <w:lang w:val="es-MX"/>
                  <w:rPrChange w:id="609" w:author="César Gamboa" w:date="2019-11-25T09:13:00Z">
                    <w:rPr>
                      <w:rFonts w:ascii="Times New Roman" w:hAnsi="Times New Roman"/>
                      <w:w w:val="105"/>
                      <w:lang w:val="es-MX"/>
                    </w:rPr>
                  </w:rPrChange>
                </w:rPr>
                <w:t>.</w:t>
              </w:r>
            </w:ins>
            <w:ins w:id="610" w:author="César Gamboa" w:date="2019-11-24T10:48:00Z">
              <w:r w:rsidR="00FE53C6" w:rsidRPr="00BA6CC3">
                <w:rPr>
                  <w:rFonts w:ascii="Arial" w:hAnsi="Arial" w:cs="Arial"/>
                  <w:w w:val="105"/>
                  <w:sz w:val="20"/>
                  <w:szCs w:val="20"/>
                  <w:lang w:val="es-MX"/>
                  <w:rPrChange w:id="611" w:author="César Gamboa" w:date="2019-11-25T09:13:00Z">
                    <w:rPr>
                      <w:rFonts w:ascii="Times New Roman" w:hAnsi="Times New Roman"/>
                      <w:w w:val="105"/>
                      <w:lang w:val="es-MX"/>
                    </w:rPr>
                  </w:rPrChange>
                </w:rPr>
                <w:t xml:space="preserve"> </w:t>
              </w:r>
              <w:r w:rsidR="00CA704A" w:rsidRPr="00BA6CC3">
                <w:rPr>
                  <w:rFonts w:ascii="Arial" w:hAnsi="Arial" w:cs="Arial"/>
                  <w:w w:val="105"/>
                  <w:sz w:val="20"/>
                  <w:szCs w:val="20"/>
                  <w:lang w:val="es-MX"/>
                  <w:rPrChange w:id="612" w:author="César Gamboa" w:date="2019-11-25T09:13:00Z">
                    <w:rPr>
                      <w:rFonts w:ascii="Times New Roman" w:hAnsi="Times New Roman"/>
                      <w:w w:val="105"/>
                      <w:lang w:val="es-MX"/>
                    </w:rPr>
                  </w:rPrChange>
                </w:rPr>
                <w:t xml:space="preserve">Si en efecto se cuenta con una serie no estacionaria, </w:t>
              </w:r>
            </w:ins>
            <w:ins w:id="613" w:author="César Gamboa" w:date="2019-11-24T10:49:00Z">
              <w:r w:rsidR="00CA704A" w:rsidRPr="00BA6CC3">
                <w:rPr>
                  <w:rFonts w:ascii="Arial" w:hAnsi="Arial" w:cs="Arial"/>
                  <w:w w:val="105"/>
                  <w:sz w:val="20"/>
                  <w:szCs w:val="20"/>
                  <w:lang w:val="es-MX"/>
                  <w:rPrChange w:id="614" w:author="César Gamboa" w:date="2019-11-25T09:13:00Z">
                    <w:rPr>
                      <w:rFonts w:ascii="Times New Roman" w:hAnsi="Times New Roman"/>
                      <w:w w:val="105"/>
                      <w:lang w:val="es-MX"/>
                    </w:rPr>
                  </w:rPrChange>
                </w:rPr>
                <w:t xml:space="preserve">ésta debe volverse estacionaria mediante algún tipo de </w:t>
              </w:r>
              <w:r w:rsidR="00607885" w:rsidRPr="00BA6CC3">
                <w:rPr>
                  <w:rFonts w:ascii="Arial" w:hAnsi="Arial" w:cs="Arial"/>
                  <w:w w:val="105"/>
                  <w:sz w:val="20"/>
                  <w:szCs w:val="20"/>
                  <w:lang w:val="es-MX"/>
                  <w:rPrChange w:id="615" w:author="César Gamboa" w:date="2019-11-25T09:13:00Z">
                    <w:rPr>
                      <w:rFonts w:ascii="Times New Roman" w:hAnsi="Times New Roman"/>
                      <w:w w:val="105"/>
                      <w:lang w:val="es-MX"/>
                    </w:rPr>
                  </w:rPrChange>
                </w:rPr>
                <w:t>transformación, típicamente el logaritmo natural</w:t>
              </w:r>
              <w:r w:rsidR="003910BE" w:rsidRPr="00BA6CC3">
                <w:rPr>
                  <w:rFonts w:ascii="Arial" w:hAnsi="Arial" w:cs="Arial"/>
                  <w:w w:val="105"/>
                  <w:sz w:val="20"/>
                  <w:szCs w:val="20"/>
                  <w:lang w:val="es-MX"/>
                  <w:rPrChange w:id="616" w:author="César Gamboa" w:date="2019-11-25T09:13:00Z">
                    <w:rPr>
                      <w:rFonts w:ascii="Times New Roman" w:hAnsi="Times New Roman"/>
                      <w:w w:val="105"/>
                      <w:lang w:val="es-MX"/>
                    </w:rPr>
                  </w:rPrChange>
                </w:rPr>
                <w:t>.</w:t>
              </w:r>
              <w:r w:rsidR="009B46C7" w:rsidRPr="00BA6CC3">
                <w:rPr>
                  <w:rFonts w:ascii="Arial" w:hAnsi="Arial" w:cs="Arial"/>
                  <w:w w:val="105"/>
                  <w:sz w:val="20"/>
                  <w:szCs w:val="20"/>
                  <w:lang w:val="es-MX"/>
                  <w:rPrChange w:id="617" w:author="César Gamboa" w:date="2019-11-25T09:13:00Z">
                    <w:rPr>
                      <w:rFonts w:ascii="Times New Roman" w:hAnsi="Times New Roman"/>
                      <w:w w:val="105"/>
                      <w:lang w:val="es-MX"/>
                    </w:rPr>
                  </w:rPrChange>
                </w:rPr>
                <w:t xml:space="preserve"> Con la serie ya trans</w:t>
              </w:r>
            </w:ins>
            <w:ins w:id="618" w:author="César Gamboa" w:date="2019-11-24T10:50:00Z">
              <w:r w:rsidR="009B46C7" w:rsidRPr="00BA6CC3">
                <w:rPr>
                  <w:rFonts w:ascii="Arial" w:hAnsi="Arial" w:cs="Arial"/>
                  <w:w w:val="105"/>
                  <w:sz w:val="20"/>
                  <w:szCs w:val="20"/>
                  <w:lang w:val="es-MX"/>
                  <w:rPrChange w:id="619" w:author="César Gamboa" w:date="2019-11-25T09:13:00Z">
                    <w:rPr>
                      <w:rFonts w:ascii="Times New Roman" w:hAnsi="Times New Roman"/>
                      <w:w w:val="105"/>
                      <w:lang w:val="es-MX"/>
                    </w:rPr>
                  </w:rPrChange>
                </w:rPr>
                <w:t xml:space="preserve">formada, </w:t>
              </w:r>
              <w:r w:rsidR="002A2F25" w:rsidRPr="00BA6CC3">
                <w:rPr>
                  <w:rFonts w:ascii="Arial" w:hAnsi="Arial" w:cs="Arial"/>
                  <w:w w:val="105"/>
                  <w:sz w:val="20"/>
                  <w:szCs w:val="20"/>
                  <w:lang w:val="es-MX"/>
                  <w:rPrChange w:id="620" w:author="César Gamboa" w:date="2019-11-25T09:13:00Z">
                    <w:rPr>
                      <w:rFonts w:ascii="Times New Roman" w:hAnsi="Times New Roman"/>
                      <w:w w:val="105"/>
                      <w:lang w:val="es-MX"/>
                    </w:rPr>
                  </w:rPrChange>
                </w:rPr>
                <w:t xml:space="preserve">se busca </w:t>
              </w:r>
              <w:r w:rsidR="00EE3EA8" w:rsidRPr="00BA6CC3">
                <w:rPr>
                  <w:rFonts w:ascii="Arial" w:hAnsi="Arial" w:cs="Arial"/>
                  <w:w w:val="105"/>
                  <w:sz w:val="20"/>
                  <w:szCs w:val="20"/>
                  <w:lang w:val="es-MX"/>
                  <w:rPrChange w:id="621" w:author="César Gamboa" w:date="2019-11-25T09:13:00Z">
                    <w:rPr>
                      <w:rFonts w:ascii="Times New Roman" w:hAnsi="Times New Roman"/>
                      <w:w w:val="105"/>
                      <w:lang w:val="es-MX"/>
                    </w:rPr>
                  </w:rPrChange>
                </w:rPr>
                <w:t>identificar el proceso que gobierna la serie</w:t>
              </w:r>
              <w:r w:rsidR="00FD448A" w:rsidRPr="00BA6CC3">
                <w:rPr>
                  <w:rFonts w:ascii="Arial" w:hAnsi="Arial" w:cs="Arial"/>
                  <w:w w:val="105"/>
                  <w:sz w:val="20"/>
                  <w:szCs w:val="20"/>
                  <w:lang w:val="es-MX"/>
                  <w:rPrChange w:id="622" w:author="César Gamboa" w:date="2019-11-25T09:13:00Z">
                    <w:rPr>
                      <w:rFonts w:ascii="Times New Roman" w:hAnsi="Times New Roman"/>
                      <w:w w:val="105"/>
                      <w:lang w:val="es-MX"/>
                    </w:rPr>
                  </w:rPrChange>
                </w:rPr>
                <w:t>, la forma clásica de hacer esto es mediante los gráficos de autocorrelac</w:t>
              </w:r>
            </w:ins>
            <w:ins w:id="623" w:author="César Gamboa" w:date="2019-11-24T10:51:00Z">
              <w:r w:rsidR="00FD448A" w:rsidRPr="00BA6CC3">
                <w:rPr>
                  <w:rFonts w:ascii="Arial" w:hAnsi="Arial" w:cs="Arial"/>
                  <w:w w:val="105"/>
                  <w:sz w:val="20"/>
                  <w:szCs w:val="20"/>
                  <w:lang w:val="es-MX"/>
                  <w:rPrChange w:id="624" w:author="César Gamboa" w:date="2019-11-25T09:13:00Z">
                    <w:rPr>
                      <w:rFonts w:ascii="Times New Roman" w:hAnsi="Times New Roman"/>
                      <w:w w:val="105"/>
                      <w:lang w:val="es-MX"/>
                    </w:rPr>
                  </w:rPrChange>
                </w:rPr>
                <w:t>ión y autocorrelación parcial.</w:t>
              </w:r>
              <w:r w:rsidR="00767427" w:rsidRPr="00BA6CC3">
                <w:rPr>
                  <w:rFonts w:ascii="Arial" w:hAnsi="Arial" w:cs="Arial"/>
                  <w:w w:val="105"/>
                  <w:sz w:val="20"/>
                  <w:szCs w:val="20"/>
                  <w:lang w:val="es-MX"/>
                  <w:rPrChange w:id="625" w:author="César Gamboa" w:date="2019-11-25T09:13:00Z">
                    <w:rPr>
                      <w:rFonts w:ascii="Times New Roman" w:hAnsi="Times New Roman"/>
                      <w:w w:val="105"/>
                      <w:lang w:val="es-MX"/>
                    </w:rPr>
                  </w:rPrChange>
                </w:rPr>
                <w:t xml:space="preserve"> </w:t>
              </w:r>
              <w:r w:rsidR="004D0A06" w:rsidRPr="00BA6CC3">
                <w:rPr>
                  <w:rFonts w:ascii="Arial" w:hAnsi="Arial" w:cs="Arial"/>
                  <w:w w:val="105"/>
                  <w:sz w:val="20"/>
                  <w:szCs w:val="20"/>
                  <w:lang w:val="es-MX"/>
                  <w:rPrChange w:id="626" w:author="César Gamboa" w:date="2019-11-25T09:13:00Z">
                    <w:rPr>
                      <w:rFonts w:ascii="Times New Roman" w:hAnsi="Times New Roman"/>
                      <w:w w:val="105"/>
                      <w:lang w:val="es-MX"/>
                    </w:rPr>
                  </w:rPrChange>
                </w:rPr>
                <w:t xml:space="preserve">Cuando se logra identificar un proceso que </w:t>
              </w:r>
            </w:ins>
            <w:ins w:id="627" w:author="César Gamboa" w:date="2019-11-24T10:53:00Z">
              <w:r w:rsidR="009F6500" w:rsidRPr="00BA6CC3">
                <w:rPr>
                  <w:rFonts w:ascii="Arial" w:hAnsi="Arial" w:cs="Arial"/>
                  <w:w w:val="105"/>
                  <w:sz w:val="20"/>
                  <w:szCs w:val="20"/>
                  <w:lang w:val="es-MX"/>
                  <w:rPrChange w:id="628" w:author="César Gamboa" w:date="2019-11-25T09:13:00Z">
                    <w:rPr>
                      <w:rFonts w:ascii="Times New Roman" w:hAnsi="Times New Roman"/>
                      <w:w w:val="105"/>
                      <w:lang w:val="es-MX"/>
                    </w:rPr>
                  </w:rPrChange>
                </w:rPr>
                <w:t>se adecúe más a la serie cronológica</w:t>
              </w:r>
              <w:r w:rsidR="003C05A0" w:rsidRPr="00BA6CC3">
                <w:rPr>
                  <w:rFonts w:ascii="Arial" w:hAnsi="Arial" w:cs="Arial"/>
                  <w:w w:val="105"/>
                  <w:sz w:val="20"/>
                  <w:szCs w:val="20"/>
                  <w:lang w:val="es-MX"/>
                  <w:rPrChange w:id="629" w:author="César Gamboa" w:date="2019-11-25T09:13:00Z">
                    <w:rPr>
                      <w:rFonts w:ascii="Times New Roman" w:hAnsi="Times New Roman"/>
                      <w:w w:val="105"/>
                      <w:lang w:val="es-MX"/>
                    </w:rPr>
                  </w:rPrChange>
                </w:rPr>
                <w:t xml:space="preserve">, se deben realizar los </w:t>
              </w:r>
              <w:r w:rsidR="00CC7D92" w:rsidRPr="00BA6CC3">
                <w:rPr>
                  <w:rFonts w:ascii="Arial" w:hAnsi="Arial" w:cs="Arial"/>
                  <w:w w:val="105"/>
                  <w:sz w:val="20"/>
                  <w:szCs w:val="20"/>
                  <w:lang w:val="es-MX"/>
                  <w:rPrChange w:id="630" w:author="César Gamboa" w:date="2019-11-25T09:13:00Z">
                    <w:rPr>
                      <w:rFonts w:ascii="Times New Roman" w:hAnsi="Times New Roman"/>
                      <w:w w:val="105"/>
                      <w:lang w:val="es-MX"/>
                    </w:rPr>
                  </w:rPrChange>
                </w:rPr>
                <w:t>diagnósticos para evaluar la calidad del</w:t>
              </w:r>
            </w:ins>
            <w:ins w:id="631" w:author="César Gamboa" w:date="2019-11-24T10:54:00Z">
              <w:r w:rsidR="00CC7D92" w:rsidRPr="00BA6CC3">
                <w:rPr>
                  <w:rFonts w:ascii="Arial" w:hAnsi="Arial" w:cs="Arial"/>
                  <w:w w:val="105"/>
                  <w:sz w:val="20"/>
                  <w:szCs w:val="20"/>
                  <w:lang w:val="es-MX"/>
                  <w:rPrChange w:id="632" w:author="César Gamboa" w:date="2019-11-25T09:13:00Z">
                    <w:rPr>
                      <w:rFonts w:ascii="Times New Roman" w:hAnsi="Times New Roman"/>
                      <w:w w:val="105"/>
                      <w:lang w:val="es-MX"/>
                    </w:rPr>
                  </w:rPrChange>
                </w:rPr>
                <w:t xml:space="preserve"> ajuste del </w:t>
              </w:r>
            </w:ins>
            <w:ins w:id="633" w:author="César Gamboa" w:date="2019-11-24T10:56:00Z">
              <w:r w:rsidR="00437894" w:rsidRPr="00BA6CC3">
                <w:rPr>
                  <w:rFonts w:ascii="Arial" w:hAnsi="Arial" w:cs="Arial"/>
                  <w:w w:val="105"/>
                  <w:sz w:val="20"/>
                  <w:szCs w:val="20"/>
                  <w:lang w:val="es-MX"/>
                  <w:rPrChange w:id="634" w:author="César Gamboa" w:date="2019-11-25T09:13:00Z">
                    <w:rPr>
                      <w:rFonts w:ascii="Times New Roman" w:hAnsi="Times New Roman"/>
                      <w:w w:val="105"/>
                      <w:lang w:val="es-MX"/>
                    </w:rPr>
                  </w:rPrChange>
                </w:rPr>
                <w:t>modelo, así</w:t>
              </w:r>
            </w:ins>
            <w:ins w:id="635" w:author="César Gamboa" w:date="2019-11-24T10:54:00Z">
              <w:r w:rsidR="00F641C2" w:rsidRPr="00BA6CC3">
                <w:rPr>
                  <w:rFonts w:ascii="Arial" w:hAnsi="Arial" w:cs="Arial"/>
                  <w:w w:val="105"/>
                  <w:sz w:val="20"/>
                  <w:szCs w:val="20"/>
                  <w:lang w:val="es-MX"/>
                  <w:rPrChange w:id="636" w:author="César Gamboa" w:date="2019-11-25T09:13:00Z">
                    <w:rPr>
                      <w:rFonts w:ascii="Times New Roman" w:hAnsi="Times New Roman"/>
                      <w:w w:val="105"/>
                      <w:lang w:val="es-MX"/>
                    </w:rPr>
                  </w:rPrChange>
                </w:rPr>
                <w:t xml:space="preserve"> como </w:t>
              </w:r>
              <w:r w:rsidR="00BE27F6" w:rsidRPr="00BA6CC3">
                <w:rPr>
                  <w:rFonts w:ascii="Arial" w:hAnsi="Arial" w:cs="Arial"/>
                  <w:w w:val="105"/>
                  <w:sz w:val="20"/>
                  <w:szCs w:val="20"/>
                  <w:lang w:val="es-MX"/>
                  <w:rPrChange w:id="637" w:author="César Gamboa" w:date="2019-11-25T09:13:00Z">
                    <w:rPr>
                      <w:rFonts w:ascii="Times New Roman" w:hAnsi="Times New Roman"/>
                      <w:w w:val="105"/>
                      <w:lang w:val="es-MX"/>
                    </w:rPr>
                  </w:rPrChange>
                </w:rPr>
                <w:t>las medid</w:t>
              </w:r>
            </w:ins>
            <w:ins w:id="638" w:author="César Gamboa" w:date="2019-11-24T10:55:00Z">
              <w:r w:rsidR="00BE27F6" w:rsidRPr="00BA6CC3">
                <w:rPr>
                  <w:rFonts w:ascii="Arial" w:hAnsi="Arial" w:cs="Arial"/>
                  <w:w w:val="105"/>
                  <w:sz w:val="20"/>
                  <w:szCs w:val="20"/>
                  <w:lang w:val="es-MX"/>
                  <w:rPrChange w:id="639" w:author="César Gamboa" w:date="2019-11-25T09:13:00Z">
                    <w:rPr>
                      <w:rFonts w:ascii="Times New Roman" w:hAnsi="Times New Roman"/>
                      <w:w w:val="105"/>
                      <w:lang w:val="es-MX"/>
                    </w:rPr>
                  </w:rPrChange>
                </w:rPr>
                <w:t>as de rendimiento referentes a los pronósticos que genera el modelo estimado</w:t>
              </w:r>
              <w:r w:rsidR="00FD534A" w:rsidRPr="00BA6CC3">
                <w:rPr>
                  <w:rFonts w:ascii="Arial" w:hAnsi="Arial" w:cs="Arial"/>
                  <w:w w:val="105"/>
                  <w:sz w:val="20"/>
                  <w:szCs w:val="20"/>
                  <w:lang w:val="es-MX"/>
                  <w:rPrChange w:id="640" w:author="César Gamboa" w:date="2019-11-25T09:13:00Z">
                    <w:rPr>
                      <w:rFonts w:ascii="Times New Roman" w:hAnsi="Times New Roman"/>
                      <w:w w:val="105"/>
                      <w:lang w:val="es-MX"/>
                    </w:rPr>
                  </w:rPrChange>
                </w:rPr>
                <w:t xml:space="preserve"> hasta un horizonte determinado</w:t>
              </w:r>
              <w:r w:rsidR="00437894" w:rsidRPr="00BA6CC3">
                <w:rPr>
                  <w:rFonts w:ascii="Arial" w:hAnsi="Arial" w:cs="Arial"/>
                  <w:w w:val="105"/>
                  <w:sz w:val="20"/>
                  <w:szCs w:val="20"/>
                  <w:lang w:val="es-MX"/>
                  <w:rPrChange w:id="641" w:author="César Gamboa" w:date="2019-11-25T09:13:00Z">
                    <w:rPr>
                      <w:rFonts w:ascii="Times New Roman" w:hAnsi="Times New Roman"/>
                      <w:w w:val="105"/>
                      <w:lang w:val="es-MX"/>
                    </w:rPr>
                  </w:rPrChange>
                </w:rPr>
                <w:t xml:space="preserve">. </w:t>
              </w:r>
            </w:ins>
            <w:ins w:id="642" w:author="Johnny Madrigal Pana" w:date="2019-11-17T16:50:00Z">
              <w:del w:id="643" w:author="César Gamboa" w:date="2019-11-24T10:55:00Z">
                <w:r w:rsidR="00F17370" w:rsidRPr="00BA6CC3" w:rsidDel="00437894">
                  <w:rPr>
                    <w:rFonts w:ascii="Arial" w:hAnsi="Arial" w:cs="Arial"/>
                    <w:w w:val="105"/>
                    <w:sz w:val="20"/>
                    <w:szCs w:val="20"/>
                    <w:lang w:val="es-MX"/>
                    <w:rPrChange w:id="644" w:author="César Gamboa" w:date="2019-11-25T09:13:00Z">
                      <w:rPr>
                        <w:rFonts w:ascii="Times New Roman" w:hAnsi="Times New Roman"/>
                        <w:w w:val="105"/>
                        <w:lang w:val="es-MX"/>
                      </w:rPr>
                    </w:rPrChange>
                  </w:rPr>
                  <w:delText>AQUÍ PUEDE CERRAR CON UN PÁ</w:delText>
                </w:r>
              </w:del>
            </w:ins>
            <w:ins w:id="645" w:author="Johnny Madrigal Pana" w:date="2019-11-17T16:51:00Z">
              <w:del w:id="646" w:author="César Gamboa" w:date="2019-11-24T10:55:00Z">
                <w:r w:rsidR="00F17370" w:rsidRPr="00BA6CC3" w:rsidDel="00437894">
                  <w:rPr>
                    <w:rFonts w:ascii="Arial" w:hAnsi="Arial" w:cs="Arial"/>
                    <w:w w:val="105"/>
                    <w:sz w:val="20"/>
                    <w:szCs w:val="20"/>
                    <w:lang w:val="es-MX"/>
                    <w:rPrChange w:id="647" w:author="César Gamboa" w:date="2019-11-25T09:13:00Z">
                      <w:rPr>
                        <w:rFonts w:ascii="Times New Roman" w:hAnsi="Times New Roman"/>
                        <w:w w:val="105"/>
                        <w:lang w:val="es-MX"/>
                      </w:rPr>
                    </w:rPrChange>
                  </w:rPr>
                  <w:delText>RRAFO QUE TRATE DE RESUMIR TODO EL PROCESO PARA CONCRETAR LOS PROCESOS ARIMA. ES DECIR, RESUMA EN UN PÁRRAFO TODO LO QUE ESCRIBIÓ SOBRE LOS MODELOS.</w:delText>
                </w:r>
              </w:del>
            </w:ins>
          </w:p>
          <w:p w14:paraId="56D5D001" w14:textId="089C5613" w:rsidR="00F17370" w:rsidRPr="00BA6CC3" w:rsidDel="003F4EA0" w:rsidRDefault="00F17370" w:rsidP="007128C8">
            <w:pPr>
              <w:spacing w:line="240" w:lineRule="auto"/>
              <w:jc w:val="both"/>
              <w:rPr>
                <w:ins w:id="648" w:author="Johnny Madrigal Pana" w:date="2019-11-17T16:50:00Z"/>
                <w:del w:id="649" w:author="César Gamboa" w:date="2019-11-24T11:07:00Z"/>
                <w:rFonts w:ascii="Arial" w:hAnsi="Arial" w:cs="Arial"/>
                <w:w w:val="105"/>
                <w:sz w:val="20"/>
                <w:szCs w:val="20"/>
                <w:lang w:val="es-MX"/>
                <w:rPrChange w:id="650" w:author="César Gamboa" w:date="2019-11-25T09:13:00Z">
                  <w:rPr>
                    <w:ins w:id="651" w:author="Johnny Madrigal Pana" w:date="2019-11-17T16:50:00Z"/>
                    <w:del w:id="652" w:author="César Gamboa" w:date="2019-11-24T11:07:00Z"/>
                    <w:rFonts w:ascii="Times New Roman" w:hAnsi="Times New Roman"/>
                    <w:w w:val="105"/>
                    <w:lang w:val="es-MX"/>
                  </w:rPr>
                </w:rPrChange>
              </w:rPr>
            </w:pPr>
          </w:p>
          <w:p w14:paraId="63998ABB" w14:textId="1613604D" w:rsidR="00F17370" w:rsidRPr="00BA6CC3" w:rsidRDefault="00F17370" w:rsidP="007128C8">
            <w:pPr>
              <w:spacing w:line="240" w:lineRule="auto"/>
              <w:jc w:val="both"/>
              <w:rPr>
                <w:rFonts w:ascii="Arial" w:hAnsi="Arial" w:cs="Arial"/>
                <w:sz w:val="20"/>
                <w:szCs w:val="20"/>
                <w:lang w:val="es-MX"/>
                <w:rPrChange w:id="653" w:author="César Gamboa" w:date="2019-11-25T09:13:00Z">
                  <w:rPr>
                    <w:rFonts w:ascii="Times New Roman" w:hAnsi="Times New Roman"/>
                    <w:lang w:val="es-MX"/>
                  </w:rPr>
                </w:rPrChange>
              </w:rPr>
            </w:pPr>
            <w:ins w:id="654" w:author="Johnny Madrigal Pana" w:date="2019-11-17T16:50:00Z">
              <w:del w:id="655" w:author="César Gamboa" w:date="2019-11-24T11:07:00Z">
                <w:r w:rsidRPr="00BA6CC3" w:rsidDel="003F4EA0">
                  <w:rPr>
                    <w:rFonts w:ascii="Arial" w:hAnsi="Arial" w:cs="Arial"/>
                    <w:w w:val="105"/>
                    <w:sz w:val="20"/>
                    <w:szCs w:val="20"/>
                    <w:lang w:val="es-MX"/>
                    <w:rPrChange w:id="656" w:author="César Gamboa" w:date="2019-11-25T09:13:00Z">
                      <w:rPr>
                        <w:rFonts w:ascii="Times New Roman" w:hAnsi="Times New Roman"/>
                        <w:w w:val="105"/>
                        <w:lang w:val="es-MX"/>
                      </w:rPr>
                    </w:rPrChange>
                  </w:rPr>
                  <w:delText xml:space="preserve">DE </w:delText>
                </w:r>
              </w:del>
            </w:ins>
            <w:ins w:id="657" w:author="Johnny Madrigal Pana" w:date="2019-11-17T16:53:00Z">
              <w:del w:id="658" w:author="César Gamboa" w:date="2019-11-24T11:07:00Z">
                <w:r w:rsidRPr="00BA6CC3" w:rsidDel="003F4EA0">
                  <w:rPr>
                    <w:rFonts w:ascii="Arial" w:hAnsi="Arial" w:cs="Arial"/>
                    <w:w w:val="105"/>
                    <w:sz w:val="20"/>
                    <w:szCs w:val="20"/>
                    <w:lang w:val="es-MX"/>
                    <w:rPrChange w:id="659" w:author="César Gamboa" w:date="2019-11-25T09:13:00Z">
                      <w:rPr>
                        <w:rFonts w:ascii="Times New Roman" w:hAnsi="Times New Roman"/>
                        <w:w w:val="105"/>
                        <w:lang w:val="es-MX"/>
                      </w:rPr>
                    </w:rPrChange>
                  </w:rPr>
                  <w:delText xml:space="preserve">AQUÍ </w:delText>
                </w:r>
              </w:del>
            </w:ins>
            <w:ins w:id="660" w:author="Johnny Madrigal Pana" w:date="2019-11-17T16:50:00Z">
              <w:del w:id="661" w:author="César Gamboa" w:date="2019-11-24T11:07:00Z">
                <w:r w:rsidRPr="00BA6CC3" w:rsidDel="003F4EA0">
                  <w:rPr>
                    <w:rFonts w:ascii="Arial" w:hAnsi="Arial" w:cs="Arial"/>
                    <w:w w:val="105"/>
                    <w:sz w:val="20"/>
                    <w:szCs w:val="20"/>
                    <w:lang w:val="es-MX"/>
                    <w:rPrChange w:id="662" w:author="César Gamboa" w:date="2019-11-25T09:13:00Z">
                      <w:rPr>
                        <w:rFonts w:ascii="Times New Roman" w:hAnsi="Times New Roman"/>
                        <w:w w:val="105"/>
                        <w:lang w:val="es-MX"/>
                      </w:rPr>
                    </w:rPrChange>
                  </w:rPr>
                  <w:delText>EN ADELANTE</w:delText>
                </w:r>
              </w:del>
            </w:ins>
            <w:ins w:id="663" w:author="Johnny Madrigal Pana" w:date="2019-11-17T16:53:00Z">
              <w:del w:id="664" w:author="César Gamboa" w:date="2019-11-24T11:07:00Z">
                <w:r w:rsidRPr="00BA6CC3" w:rsidDel="003F4EA0">
                  <w:rPr>
                    <w:rFonts w:ascii="Arial" w:hAnsi="Arial" w:cs="Arial"/>
                    <w:w w:val="105"/>
                    <w:sz w:val="20"/>
                    <w:szCs w:val="20"/>
                    <w:lang w:val="es-MX"/>
                    <w:rPrChange w:id="665" w:author="César Gamboa" w:date="2019-11-25T09:13:00Z">
                      <w:rPr>
                        <w:rFonts w:ascii="Times New Roman" w:hAnsi="Times New Roman"/>
                        <w:w w:val="105"/>
                        <w:lang w:val="es-MX"/>
                      </w:rPr>
                    </w:rPrChange>
                  </w:rPr>
                  <w:delText xml:space="preserve"> EL MATERIAL DESARROLLADO </w:delText>
                </w:r>
              </w:del>
            </w:ins>
            <w:ins w:id="666" w:author="Johnny Madrigal Pana" w:date="2019-11-17T16:50:00Z">
              <w:del w:id="667" w:author="César Gamboa" w:date="2019-11-24T11:07:00Z">
                <w:r w:rsidRPr="00BA6CC3" w:rsidDel="003F4EA0">
                  <w:rPr>
                    <w:rFonts w:ascii="Arial" w:hAnsi="Arial" w:cs="Arial"/>
                    <w:w w:val="105"/>
                    <w:sz w:val="20"/>
                    <w:szCs w:val="20"/>
                    <w:lang w:val="es-MX"/>
                    <w:rPrChange w:id="668" w:author="César Gamboa" w:date="2019-11-25T09:13:00Z">
                      <w:rPr>
                        <w:rFonts w:ascii="Times New Roman" w:hAnsi="Times New Roman"/>
                        <w:w w:val="105"/>
                        <w:lang w:val="es-MX"/>
                      </w:rPr>
                    </w:rPrChange>
                  </w:rPr>
                  <w:delText xml:space="preserve">VA </w:delText>
                </w:r>
              </w:del>
            </w:ins>
            <w:ins w:id="669" w:author="Johnny Madrigal Pana" w:date="2019-11-17T16:52:00Z">
              <w:del w:id="670" w:author="César Gamboa" w:date="2019-11-24T11:07:00Z">
                <w:r w:rsidRPr="00BA6CC3" w:rsidDel="003F4EA0">
                  <w:rPr>
                    <w:rFonts w:ascii="Arial" w:hAnsi="Arial" w:cs="Arial"/>
                    <w:w w:val="105"/>
                    <w:sz w:val="20"/>
                    <w:szCs w:val="20"/>
                    <w:lang w:val="es-MX"/>
                    <w:rPrChange w:id="671" w:author="César Gamboa" w:date="2019-11-25T09:13:00Z">
                      <w:rPr>
                        <w:rFonts w:ascii="Times New Roman" w:hAnsi="Times New Roman"/>
                        <w:w w:val="105"/>
                        <w:lang w:val="es-MX"/>
                      </w:rPr>
                    </w:rPrChange>
                  </w:rPr>
                  <w:delText>INCLUID</w:delText>
                </w:r>
              </w:del>
            </w:ins>
            <w:ins w:id="672" w:author="Johnny Madrigal Pana" w:date="2019-11-17T16:53:00Z">
              <w:del w:id="673" w:author="César Gamboa" w:date="2019-11-24T11:07:00Z">
                <w:r w:rsidRPr="00BA6CC3" w:rsidDel="003F4EA0">
                  <w:rPr>
                    <w:rFonts w:ascii="Arial" w:hAnsi="Arial" w:cs="Arial"/>
                    <w:w w:val="105"/>
                    <w:sz w:val="20"/>
                    <w:szCs w:val="20"/>
                    <w:lang w:val="es-MX"/>
                    <w:rPrChange w:id="674" w:author="César Gamboa" w:date="2019-11-25T09:13:00Z">
                      <w:rPr>
                        <w:rFonts w:ascii="Times New Roman" w:hAnsi="Times New Roman"/>
                        <w:w w:val="105"/>
                        <w:lang w:val="es-MX"/>
                      </w:rPr>
                    </w:rPrChange>
                  </w:rPr>
                  <w:delText>O</w:delText>
                </w:r>
              </w:del>
            </w:ins>
            <w:ins w:id="675" w:author="Johnny Madrigal Pana" w:date="2019-11-17T16:52:00Z">
              <w:del w:id="676" w:author="César Gamboa" w:date="2019-11-24T11:07:00Z">
                <w:r w:rsidRPr="00BA6CC3" w:rsidDel="003F4EA0">
                  <w:rPr>
                    <w:rFonts w:ascii="Arial" w:hAnsi="Arial" w:cs="Arial"/>
                    <w:w w:val="105"/>
                    <w:sz w:val="20"/>
                    <w:szCs w:val="20"/>
                    <w:lang w:val="es-MX"/>
                    <w:rPrChange w:id="677" w:author="César Gamboa" w:date="2019-11-25T09:13:00Z">
                      <w:rPr>
                        <w:rFonts w:ascii="Times New Roman" w:hAnsi="Times New Roman"/>
                        <w:w w:val="105"/>
                        <w:lang w:val="es-MX"/>
                      </w:rPr>
                    </w:rPrChange>
                  </w:rPr>
                  <w:delText xml:space="preserve"> EN LA SECCIÓN DE M</w:delText>
                </w:r>
              </w:del>
            </w:ins>
            <w:ins w:id="678" w:author="Johnny Madrigal Pana" w:date="2019-11-17T16:50:00Z">
              <w:del w:id="679" w:author="César Gamboa" w:date="2019-11-24T11:07:00Z">
                <w:r w:rsidRPr="00BA6CC3" w:rsidDel="003F4EA0">
                  <w:rPr>
                    <w:rFonts w:ascii="Arial" w:hAnsi="Arial" w:cs="Arial"/>
                    <w:w w:val="105"/>
                    <w:sz w:val="20"/>
                    <w:szCs w:val="20"/>
                    <w:lang w:val="es-MX"/>
                    <w:rPrChange w:id="680" w:author="César Gamboa" w:date="2019-11-25T09:13:00Z">
                      <w:rPr>
                        <w:rFonts w:ascii="Times New Roman" w:hAnsi="Times New Roman"/>
                        <w:w w:val="105"/>
                        <w:lang w:val="es-MX"/>
                      </w:rPr>
                    </w:rPrChange>
                  </w:rPr>
                  <w:delText>ODELOS ESTADÍSTICOS</w:delText>
                </w:r>
              </w:del>
            </w:ins>
            <w:ins w:id="681" w:author="Johnny Madrigal Pana" w:date="2019-11-17T16:52:00Z">
              <w:del w:id="682" w:author="César Gamboa" w:date="2019-11-24T11:07:00Z">
                <w:r w:rsidRPr="00BA6CC3" w:rsidDel="003F4EA0">
                  <w:rPr>
                    <w:rFonts w:ascii="Arial" w:hAnsi="Arial" w:cs="Arial"/>
                    <w:w w:val="105"/>
                    <w:sz w:val="20"/>
                    <w:szCs w:val="20"/>
                    <w:lang w:val="es-MX"/>
                    <w:rPrChange w:id="683" w:author="César Gamboa" w:date="2019-11-25T09:13:00Z">
                      <w:rPr>
                        <w:rFonts w:ascii="Times New Roman" w:hAnsi="Times New Roman"/>
                        <w:w w:val="105"/>
                        <w:lang w:val="es-MX"/>
                      </w:rPr>
                    </w:rPrChange>
                  </w:rPr>
                  <w:delText xml:space="preserve"> Y TECNICAS ESTADÍSTICAS</w:delText>
                </w:r>
              </w:del>
            </w:ins>
            <w:ins w:id="684" w:author="Johnny Madrigal Pana" w:date="2019-11-17T16:50:00Z">
              <w:del w:id="685" w:author="César Gamboa" w:date="2019-11-24T11:07:00Z">
                <w:r w:rsidRPr="00BA6CC3" w:rsidDel="003F4EA0">
                  <w:rPr>
                    <w:rFonts w:ascii="Arial" w:hAnsi="Arial" w:cs="Arial"/>
                    <w:w w:val="105"/>
                    <w:sz w:val="20"/>
                    <w:szCs w:val="20"/>
                    <w:lang w:val="es-MX"/>
                    <w:rPrChange w:id="686" w:author="César Gamboa" w:date="2019-11-25T09:13:00Z">
                      <w:rPr>
                        <w:rFonts w:ascii="Times New Roman" w:hAnsi="Times New Roman"/>
                        <w:w w:val="105"/>
                        <w:lang w:val="es-MX"/>
                      </w:rPr>
                    </w:rPrChange>
                  </w:rPr>
                  <w:delText>.</w:delText>
                </w:r>
              </w:del>
            </w:ins>
            <w:ins w:id="687" w:author="Johnny Madrigal Pana" w:date="2019-11-17T16:52:00Z">
              <w:del w:id="688" w:author="César Gamboa" w:date="2019-11-24T11:07:00Z">
                <w:r w:rsidRPr="00BA6CC3" w:rsidDel="003F4EA0">
                  <w:rPr>
                    <w:rFonts w:ascii="Arial" w:hAnsi="Arial" w:cs="Arial"/>
                    <w:w w:val="105"/>
                    <w:sz w:val="20"/>
                    <w:szCs w:val="20"/>
                    <w:lang w:val="es-MX"/>
                    <w:rPrChange w:id="689" w:author="César Gamboa" w:date="2019-11-25T09:13:00Z">
                      <w:rPr>
                        <w:rFonts w:ascii="Times New Roman" w:hAnsi="Times New Roman"/>
                        <w:w w:val="105"/>
                        <w:lang w:val="es-MX"/>
                      </w:rPr>
                    </w:rPrChange>
                  </w:rPr>
                  <w:delText xml:space="preserve"> DEBERÍA HACER UNA BREVE INTRODUCCIÓN DE LOS MODELOS ARIMA Y PASAR ESTA PARTE, ASÍ COMO ESTÁ, DONDE LE INDICO.</w:delText>
                </w:r>
              </w:del>
            </w:ins>
            <w:ins w:id="690" w:author="Johnny Madrigal Pana" w:date="2019-11-17T16:53:00Z">
              <w:del w:id="691" w:author="César Gamboa" w:date="2019-11-24T11:07:00Z">
                <w:r w:rsidRPr="00BA6CC3" w:rsidDel="003F4EA0">
                  <w:rPr>
                    <w:rFonts w:ascii="Arial" w:hAnsi="Arial" w:cs="Arial"/>
                    <w:w w:val="105"/>
                    <w:sz w:val="20"/>
                    <w:szCs w:val="20"/>
                    <w:lang w:val="es-MX"/>
                    <w:rPrChange w:id="692" w:author="César Gamboa" w:date="2019-11-25T09:13:00Z">
                      <w:rPr>
                        <w:rFonts w:ascii="Times New Roman" w:hAnsi="Times New Roman"/>
                        <w:w w:val="105"/>
                        <w:lang w:val="es-MX"/>
                      </w:rPr>
                    </w:rPrChange>
                  </w:rPr>
                  <w:delText xml:space="preserve"> LUEGO, SIGUE LA PARTE DE SIMULACIÓN.</w:delText>
                </w:r>
              </w:del>
            </w:ins>
          </w:p>
          <w:p w14:paraId="169115CA" w14:textId="5DFC44CC" w:rsidR="00553AB4" w:rsidRPr="00BA6CC3" w:rsidDel="00263934" w:rsidRDefault="00553AB4" w:rsidP="002C50B4">
            <w:pPr>
              <w:spacing w:line="240" w:lineRule="auto"/>
              <w:jc w:val="both"/>
              <w:rPr>
                <w:del w:id="693" w:author="César Gamboa" w:date="2019-11-24T11:10:00Z"/>
                <w:rFonts w:ascii="Arial" w:hAnsi="Arial" w:cs="Arial"/>
                <w:sz w:val="20"/>
                <w:szCs w:val="20"/>
                <w:lang w:val="es-MX"/>
                <w:rPrChange w:id="694" w:author="César Gamboa" w:date="2019-11-25T09:13:00Z">
                  <w:rPr>
                    <w:del w:id="695" w:author="César Gamboa" w:date="2019-11-24T11:10:00Z"/>
                    <w:rFonts w:ascii="Times New Roman" w:hAnsi="Times New Roman"/>
                    <w:lang w:val="es-MX"/>
                  </w:rPr>
                </w:rPrChange>
              </w:rPr>
            </w:pPr>
            <w:del w:id="696" w:author="César Gamboa" w:date="2019-11-24T11:10:00Z">
              <w:r w:rsidRPr="00BA6CC3" w:rsidDel="00263934">
                <w:rPr>
                  <w:rFonts w:ascii="Arial" w:hAnsi="Arial" w:cs="Arial"/>
                  <w:w w:val="105"/>
                  <w:sz w:val="20"/>
                  <w:szCs w:val="20"/>
                  <w:lang w:val="es-MX"/>
                  <w:rPrChange w:id="697" w:author="César Gamboa" w:date="2019-11-25T09:13:00Z">
                    <w:rPr>
                      <w:rFonts w:ascii="Times New Roman" w:hAnsi="Times New Roman"/>
                      <w:w w:val="105"/>
                      <w:lang w:val="es-MX"/>
                    </w:rPr>
                  </w:rPrChange>
                </w:rPr>
                <w:delText xml:space="preserve">El componente </w:delText>
              </w:r>
              <w:r w:rsidRPr="00BA6CC3" w:rsidDel="00263934">
                <w:rPr>
                  <w:rFonts w:ascii="Arial" w:hAnsi="Arial" w:cs="Arial"/>
                  <w:b/>
                  <w:w w:val="105"/>
                  <w:sz w:val="20"/>
                  <w:szCs w:val="20"/>
                  <w:lang w:val="es-MX"/>
                  <w:rPrChange w:id="698" w:author="César Gamboa" w:date="2019-11-25T09:13:00Z">
                    <w:rPr>
                      <w:rFonts w:ascii="Times New Roman" w:hAnsi="Times New Roman"/>
                      <w:b/>
                      <w:w w:val="105"/>
                      <w:lang w:val="es-MX"/>
                    </w:rPr>
                  </w:rPrChange>
                </w:rPr>
                <w:delText xml:space="preserve">AR </w:delText>
              </w:r>
              <w:r w:rsidRPr="00BA6CC3" w:rsidDel="00263934">
                <w:rPr>
                  <w:rFonts w:ascii="Arial" w:hAnsi="Arial" w:cs="Arial"/>
                  <w:w w:val="105"/>
                  <w:sz w:val="20"/>
                  <w:szCs w:val="20"/>
                  <w:lang w:val="es-MX"/>
                  <w:rPrChange w:id="699" w:author="César Gamboa" w:date="2019-11-25T09:13:00Z">
                    <w:rPr>
                      <w:rFonts w:ascii="Times New Roman" w:hAnsi="Times New Roman"/>
                      <w:w w:val="105"/>
                      <w:lang w:val="es-MX"/>
                    </w:rPr>
                  </w:rPrChange>
                </w:rPr>
                <w:delText xml:space="preserve">de los modelos ARIMA hace referencia al uso de modelos autorregresivos, en los cuales los pronósticos para la variable de interés utilizan una combinación lineal de las observaciones previas, llamándose así </w:delText>
              </w:r>
              <w:r w:rsidRPr="00BA6CC3" w:rsidDel="00263934">
                <w:rPr>
                  <w:rFonts w:ascii="Arial" w:hAnsi="Arial" w:cs="Arial"/>
                  <w:i/>
                  <w:spacing w:val="-3"/>
                  <w:w w:val="105"/>
                  <w:sz w:val="20"/>
                  <w:szCs w:val="20"/>
                  <w:lang w:val="es-MX"/>
                  <w:rPrChange w:id="700" w:author="César Gamboa" w:date="2019-11-25T09:13:00Z">
                    <w:rPr>
                      <w:rFonts w:ascii="Times New Roman" w:hAnsi="Times New Roman"/>
                      <w:i/>
                      <w:spacing w:val="-3"/>
                      <w:w w:val="105"/>
                      <w:lang w:val="es-MX"/>
                    </w:rPr>
                  </w:rPrChange>
                </w:rPr>
                <w:delText xml:space="preserve">autorregresivos </w:delText>
              </w:r>
              <w:r w:rsidRPr="00BA6CC3" w:rsidDel="00263934">
                <w:rPr>
                  <w:rFonts w:ascii="Arial" w:hAnsi="Arial" w:cs="Arial"/>
                  <w:w w:val="105"/>
                  <w:sz w:val="20"/>
                  <w:szCs w:val="20"/>
                  <w:lang w:val="es-MX"/>
                  <w:rPrChange w:id="701" w:author="César Gamboa" w:date="2019-11-25T09:13:00Z">
                    <w:rPr>
                      <w:rFonts w:ascii="Times New Roman" w:hAnsi="Times New Roman"/>
                      <w:w w:val="105"/>
                      <w:lang w:val="es-MX"/>
                    </w:rPr>
                  </w:rPrChange>
                </w:rPr>
                <w:delText xml:space="preserve">porque se aplica una regresión de dicha variable de interés con respecto a sí misma; caso contrario a la regresión múltiple, en donde los pronósticos se realizan con respecto a una combinación lineal de distintos predictores. Un modelo autorregresivo de orden </w:delText>
              </w:r>
              <w:r w:rsidRPr="00BA6CC3" w:rsidDel="00263934">
                <w:rPr>
                  <w:rFonts w:ascii="Arial" w:hAnsi="Arial" w:cs="Arial"/>
                  <w:i/>
                  <w:w w:val="105"/>
                  <w:sz w:val="20"/>
                  <w:szCs w:val="20"/>
                  <w:lang w:val="es-MX"/>
                  <w:rPrChange w:id="702" w:author="César Gamboa" w:date="2019-11-25T09:13:00Z">
                    <w:rPr>
                      <w:rFonts w:ascii="Times New Roman" w:hAnsi="Times New Roman"/>
                      <w:i/>
                      <w:w w:val="105"/>
                      <w:lang w:val="es-MX"/>
                    </w:rPr>
                  </w:rPrChange>
                </w:rPr>
                <w:delText xml:space="preserve">p </w:delText>
              </w:r>
              <w:r w:rsidRPr="00BA6CC3" w:rsidDel="00263934">
                <w:rPr>
                  <w:rFonts w:ascii="Arial" w:hAnsi="Arial" w:cs="Arial"/>
                  <w:w w:val="105"/>
                  <w:sz w:val="20"/>
                  <w:szCs w:val="20"/>
                  <w:lang w:val="es-MX"/>
                  <w:rPrChange w:id="703" w:author="César Gamboa" w:date="2019-11-25T09:13:00Z">
                    <w:rPr>
                      <w:rFonts w:ascii="Times New Roman" w:hAnsi="Times New Roman"/>
                      <w:w w:val="105"/>
                      <w:lang w:val="es-MX"/>
                    </w:rPr>
                  </w:rPrChange>
                </w:rPr>
                <w:delText>para una</w:delText>
              </w:r>
              <w:r w:rsidRPr="00BA6CC3" w:rsidDel="00263934">
                <w:rPr>
                  <w:rFonts w:ascii="Arial" w:hAnsi="Arial" w:cs="Arial"/>
                  <w:spacing w:val="13"/>
                  <w:w w:val="105"/>
                  <w:sz w:val="20"/>
                  <w:szCs w:val="20"/>
                  <w:lang w:val="es-MX"/>
                  <w:rPrChange w:id="704" w:author="César Gamboa" w:date="2019-11-25T09:13:00Z">
                    <w:rPr>
                      <w:rFonts w:ascii="Times New Roman" w:hAnsi="Times New Roman"/>
                      <w:spacing w:val="13"/>
                      <w:w w:val="105"/>
                      <w:lang w:val="es-MX"/>
                    </w:rPr>
                  </w:rPrChange>
                </w:rPr>
                <w:delText xml:space="preserve"> </w:delText>
              </w:r>
              <w:r w:rsidRPr="00BA6CC3" w:rsidDel="00263934">
                <w:rPr>
                  <w:rFonts w:ascii="Arial" w:hAnsi="Arial" w:cs="Arial"/>
                  <w:w w:val="105"/>
                  <w:sz w:val="20"/>
                  <w:szCs w:val="20"/>
                  <w:lang w:val="es-MX"/>
                  <w:rPrChange w:id="705" w:author="César Gamboa" w:date="2019-11-25T09:13:00Z">
                    <w:rPr>
                      <w:rFonts w:ascii="Times New Roman" w:hAnsi="Times New Roman"/>
                      <w:w w:val="105"/>
                      <w:lang w:val="es-MX"/>
                    </w:rPr>
                  </w:rPrChange>
                </w:rPr>
                <w:delText>serie</w:delText>
              </w:r>
              <w:r w:rsidRPr="00BA6CC3" w:rsidDel="00263934">
                <w:rPr>
                  <w:rFonts w:ascii="Arial" w:hAnsi="Arial" w:cs="Arial"/>
                  <w:spacing w:val="14"/>
                  <w:w w:val="105"/>
                  <w:sz w:val="20"/>
                  <w:szCs w:val="20"/>
                  <w:lang w:val="es-MX"/>
                  <w:rPrChange w:id="706" w:author="César Gamboa" w:date="2019-11-25T09:13:00Z">
                    <w:rPr>
                      <w:rFonts w:ascii="Times New Roman" w:hAnsi="Times New Roman"/>
                      <w:spacing w:val="14"/>
                      <w:w w:val="105"/>
                      <w:lang w:val="es-MX"/>
                    </w:rPr>
                  </w:rPrChange>
                </w:rPr>
                <w:delText xml:space="preserve"> </w:delText>
              </w:r>
              <w:r w:rsidRPr="00BA6CC3" w:rsidDel="00263934">
                <w:rPr>
                  <w:rFonts w:ascii="Arial" w:hAnsi="Arial" w:cs="Arial"/>
                  <w:w w:val="105"/>
                  <w:sz w:val="20"/>
                  <w:szCs w:val="20"/>
                  <w:lang w:val="es-MX"/>
                  <w:rPrChange w:id="707" w:author="César Gamboa" w:date="2019-11-25T09:13:00Z">
                    <w:rPr>
                      <w:rFonts w:ascii="Times New Roman" w:hAnsi="Times New Roman"/>
                      <w:w w:val="105"/>
                      <w:lang w:val="es-MX"/>
                    </w:rPr>
                  </w:rPrChange>
                </w:rPr>
                <w:delText>cronológica</w:delText>
              </w:r>
              <w:r w:rsidRPr="00BA6CC3" w:rsidDel="00263934">
                <w:rPr>
                  <w:rFonts w:ascii="Arial" w:hAnsi="Arial" w:cs="Arial"/>
                  <w:spacing w:val="13"/>
                  <w:w w:val="105"/>
                  <w:sz w:val="20"/>
                  <w:szCs w:val="20"/>
                  <w:lang w:val="es-MX"/>
                  <w:rPrChange w:id="708" w:author="César Gamboa" w:date="2019-11-25T09:13:00Z">
                    <w:rPr>
                      <w:rFonts w:ascii="Times New Roman" w:hAnsi="Times New Roman"/>
                      <w:spacing w:val="13"/>
                      <w:w w:val="105"/>
                      <w:lang w:val="es-MX"/>
                    </w:rPr>
                  </w:rPrChange>
                </w:rPr>
                <w:delText xml:space="preserve"> </w:delText>
              </w:r>
              <w:r w:rsidRPr="00BA6CC3" w:rsidDel="00263934">
                <w:rPr>
                  <w:rFonts w:ascii="Arial" w:hAnsi="Arial" w:cs="Arial"/>
                  <w:i/>
                  <w:w w:val="105"/>
                  <w:sz w:val="20"/>
                  <w:szCs w:val="20"/>
                  <w:lang w:val="es-MX"/>
                  <w:rPrChange w:id="709" w:author="César Gamboa" w:date="2019-11-25T09:13:00Z">
                    <w:rPr>
                      <w:rFonts w:ascii="Times New Roman" w:hAnsi="Times New Roman"/>
                      <w:i/>
                      <w:w w:val="105"/>
                      <w:lang w:val="es-MX"/>
                    </w:rPr>
                  </w:rPrChange>
                </w:rPr>
                <w:delText>y</w:delText>
              </w:r>
              <w:r w:rsidRPr="00BA6CC3" w:rsidDel="00263934">
                <w:rPr>
                  <w:rFonts w:ascii="Arial" w:hAnsi="Arial" w:cs="Arial"/>
                  <w:i/>
                  <w:w w:val="105"/>
                  <w:sz w:val="20"/>
                  <w:szCs w:val="20"/>
                  <w:vertAlign w:val="subscript"/>
                  <w:lang w:val="es-MX"/>
                  <w:rPrChange w:id="710" w:author="César Gamboa" w:date="2019-11-25T09:13:00Z">
                    <w:rPr>
                      <w:rFonts w:ascii="Times New Roman" w:hAnsi="Times New Roman"/>
                      <w:i/>
                      <w:w w:val="105"/>
                      <w:vertAlign w:val="subscript"/>
                      <w:lang w:val="es-MX"/>
                    </w:rPr>
                  </w:rPrChange>
                </w:rPr>
                <w:delText>t</w:delText>
              </w:r>
              <w:r w:rsidRPr="00BA6CC3" w:rsidDel="00263934">
                <w:rPr>
                  <w:rFonts w:ascii="Arial" w:hAnsi="Arial" w:cs="Arial"/>
                  <w:i/>
                  <w:spacing w:val="24"/>
                  <w:w w:val="105"/>
                  <w:sz w:val="20"/>
                  <w:szCs w:val="20"/>
                  <w:lang w:val="es-MX"/>
                  <w:rPrChange w:id="711" w:author="César Gamboa" w:date="2019-11-25T09:13:00Z">
                    <w:rPr>
                      <w:rFonts w:ascii="Times New Roman" w:hAnsi="Times New Roman"/>
                      <w:i/>
                      <w:spacing w:val="24"/>
                      <w:w w:val="105"/>
                      <w:lang w:val="es-MX"/>
                    </w:rPr>
                  </w:rPrChange>
                </w:rPr>
                <w:delText xml:space="preserve"> </w:delText>
              </w:r>
              <w:r w:rsidRPr="00BA6CC3" w:rsidDel="00263934">
                <w:rPr>
                  <w:rFonts w:ascii="Arial" w:hAnsi="Arial" w:cs="Arial"/>
                  <w:w w:val="105"/>
                  <w:sz w:val="20"/>
                  <w:szCs w:val="20"/>
                  <w:lang w:val="es-MX"/>
                  <w:rPrChange w:id="712" w:author="César Gamboa" w:date="2019-11-25T09:13:00Z">
                    <w:rPr>
                      <w:rFonts w:ascii="Times New Roman" w:hAnsi="Times New Roman"/>
                      <w:w w:val="105"/>
                      <w:lang w:val="es-MX"/>
                    </w:rPr>
                  </w:rPrChange>
                </w:rPr>
                <w:delText>puede</w:delText>
              </w:r>
              <w:r w:rsidRPr="00BA6CC3" w:rsidDel="00263934">
                <w:rPr>
                  <w:rFonts w:ascii="Arial" w:hAnsi="Arial" w:cs="Arial"/>
                  <w:spacing w:val="14"/>
                  <w:w w:val="105"/>
                  <w:sz w:val="20"/>
                  <w:szCs w:val="20"/>
                  <w:lang w:val="es-MX"/>
                  <w:rPrChange w:id="713" w:author="César Gamboa" w:date="2019-11-25T09:13:00Z">
                    <w:rPr>
                      <w:rFonts w:ascii="Times New Roman" w:hAnsi="Times New Roman"/>
                      <w:spacing w:val="14"/>
                      <w:w w:val="105"/>
                      <w:lang w:val="es-MX"/>
                    </w:rPr>
                  </w:rPrChange>
                </w:rPr>
                <w:delText xml:space="preserve"> </w:delText>
              </w:r>
              <w:r w:rsidRPr="00BA6CC3" w:rsidDel="00263934">
                <w:rPr>
                  <w:rFonts w:ascii="Arial" w:hAnsi="Arial" w:cs="Arial"/>
                  <w:w w:val="105"/>
                  <w:sz w:val="20"/>
                  <w:szCs w:val="20"/>
                  <w:lang w:val="es-MX"/>
                  <w:rPrChange w:id="714" w:author="César Gamboa" w:date="2019-11-25T09:13:00Z">
                    <w:rPr>
                      <w:rFonts w:ascii="Times New Roman" w:hAnsi="Times New Roman"/>
                      <w:w w:val="105"/>
                      <w:lang w:val="es-MX"/>
                    </w:rPr>
                  </w:rPrChange>
                </w:rPr>
                <w:delText>expresarse</w:delText>
              </w:r>
              <w:r w:rsidRPr="00BA6CC3" w:rsidDel="00263934">
                <w:rPr>
                  <w:rFonts w:ascii="Arial" w:hAnsi="Arial" w:cs="Arial"/>
                  <w:spacing w:val="14"/>
                  <w:w w:val="105"/>
                  <w:sz w:val="20"/>
                  <w:szCs w:val="20"/>
                  <w:lang w:val="es-MX"/>
                  <w:rPrChange w:id="715" w:author="César Gamboa" w:date="2019-11-25T09:13:00Z">
                    <w:rPr>
                      <w:rFonts w:ascii="Times New Roman" w:hAnsi="Times New Roman"/>
                      <w:spacing w:val="14"/>
                      <w:w w:val="105"/>
                      <w:lang w:val="es-MX"/>
                    </w:rPr>
                  </w:rPrChange>
                </w:rPr>
                <w:delText xml:space="preserve"> </w:delText>
              </w:r>
              <w:r w:rsidRPr="00BA6CC3" w:rsidDel="00263934">
                <w:rPr>
                  <w:rFonts w:ascii="Arial" w:hAnsi="Arial" w:cs="Arial"/>
                  <w:w w:val="105"/>
                  <w:sz w:val="20"/>
                  <w:szCs w:val="20"/>
                  <w:lang w:val="es-MX"/>
                  <w:rPrChange w:id="716" w:author="César Gamboa" w:date="2019-11-25T09:13:00Z">
                    <w:rPr>
                      <w:rFonts w:ascii="Times New Roman" w:hAnsi="Times New Roman"/>
                      <w:w w:val="105"/>
                      <w:lang w:val="es-MX"/>
                    </w:rPr>
                  </w:rPrChange>
                </w:rPr>
                <w:delText>de</w:delText>
              </w:r>
              <w:r w:rsidRPr="00BA6CC3" w:rsidDel="00263934">
                <w:rPr>
                  <w:rFonts w:ascii="Arial" w:hAnsi="Arial" w:cs="Arial"/>
                  <w:spacing w:val="14"/>
                  <w:w w:val="105"/>
                  <w:sz w:val="20"/>
                  <w:szCs w:val="20"/>
                  <w:lang w:val="es-MX"/>
                  <w:rPrChange w:id="717" w:author="César Gamboa" w:date="2019-11-25T09:13:00Z">
                    <w:rPr>
                      <w:rFonts w:ascii="Times New Roman" w:hAnsi="Times New Roman"/>
                      <w:spacing w:val="14"/>
                      <w:w w:val="105"/>
                      <w:lang w:val="es-MX"/>
                    </w:rPr>
                  </w:rPrChange>
                </w:rPr>
                <w:delText xml:space="preserve"> </w:delText>
              </w:r>
              <w:r w:rsidRPr="00BA6CC3" w:rsidDel="00263934">
                <w:rPr>
                  <w:rFonts w:ascii="Arial" w:hAnsi="Arial" w:cs="Arial"/>
                  <w:w w:val="105"/>
                  <w:sz w:val="20"/>
                  <w:szCs w:val="20"/>
                  <w:lang w:val="es-MX"/>
                  <w:rPrChange w:id="718" w:author="César Gamboa" w:date="2019-11-25T09:13:00Z">
                    <w:rPr>
                      <w:rFonts w:ascii="Times New Roman" w:hAnsi="Times New Roman"/>
                      <w:w w:val="105"/>
                      <w:lang w:val="es-MX"/>
                    </w:rPr>
                  </w:rPrChange>
                </w:rPr>
                <w:delText>la</w:delText>
              </w:r>
              <w:r w:rsidRPr="00BA6CC3" w:rsidDel="00263934">
                <w:rPr>
                  <w:rFonts w:ascii="Arial" w:hAnsi="Arial" w:cs="Arial"/>
                  <w:spacing w:val="14"/>
                  <w:w w:val="105"/>
                  <w:sz w:val="20"/>
                  <w:szCs w:val="20"/>
                  <w:lang w:val="es-MX"/>
                  <w:rPrChange w:id="719" w:author="César Gamboa" w:date="2019-11-25T09:13:00Z">
                    <w:rPr>
                      <w:rFonts w:ascii="Times New Roman" w:hAnsi="Times New Roman"/>
                      <w:spacing w:val="14"/>
                      <w:w w:val="105"/>
                      <w:lang w:val="es-MX"/>
                    </w:rPr>
                  </w:rPrChange>
                </w:rPr>
                <w:delText xml:space="preserve"> </w:delText>
              </w:r>
              <w:r w:rsidRPr="00BA6CC3" w:rsidDel="00263934">
                <w:rPr>
                  <w:rFonts w:ascii="Arial" w:hAnsi="Arial" w:cs="Arial"/>
                  <w:w w:val="105"/>
                  <w:sz w:val="20"/>
                  <w:szCs w:val="20"/>
                  <w:lang w:val="es-MX"/>
                  <w:rPrChange w:id="720" w:author="César Gamboa" w:date="2019-11-25T09:13:00Z">
                    <w:rPr>
                      <w:rFonts w:ascii="Times New Roman" w:hAnsi="Times New Roman"/>
                      <w:w w:val="105"/>
                      <w:lang w:val="es-MX"/>
                    </w:rPr>
                  </w:rPrChange>
                </w:rPr>
                <w:delText>siguiente</w:delText>
              </w:r>
              <w:r w:rsidRPr="00BA6CC3" w:rsidDel="00263934">
                <w:rPr>
                  <w:rFonts w:ascii="Arial" w:hAnsi="Arial" w:cs="Arial"/>
                  <w:spacing w:val="14"/>
                  <w:w w:val="105"/>
                  <w:sz w:val="20"/>
                  <w:szCs w:val="20"/>
                  <w:lang w:val="es-MX"/>
                  <w:rPrChange w:id="721" w:author="César Gamboa" w:date="2019-11-25T09:13:00Z">
                    <w:rPr>
                      <w:rFonts w:ascii="Times New Roman" w:hAnsi="Times New Roman"/>
                      <w:spacing w:val="14"/>
                      <w:w w:val="105"/>
                      <w:lang w:val="es-MX"/>
                    </w:rPr>
                  </w:rPrChange>
                </w:rPr>
                <w:delText xml:space="preserve"> </w:delText>
              </w:r>
              <w:r w:rsidRPr="00BA6CC3" w:rsidDel="00263934">
                <w:rPr>
                  <w:rFonts w:ascii="Arial" w:hAnsi="Arial" w:cs="Arial"/>
                  <w:w w:val="105"/>
                  <w:sz w:val="20"/>
                  <w:szCs w:val="20"/>
                  <w:lang w:val="es-MX"/>
                  <w:rPrChange w:id="722" w:author="César Gamboa" w:date="2019-11-25T09:13:00Z">
                    <w:rPr>
                      <w:rFonts w:ascii="Times New Roman" w:hAnsi="Times New Roman"/>
                      <w:w w:val="105"/>
                      <w:lang w:val="es-MX"/>
                    </w:rPr>
                  </w:rPrChange>
                </w:rPr>
                <w:delText>manera</w:delText>
              </w:r>
            </w:del>
          </w:p>
          <w:p w14:paraId="56FDA579" w14:textId="5594DC79" w:rsidR="00553AB4" w:rsidRPr="00BA6CC3" w:rsidDel="00263934" w:rsidRDefault="005E51C6" w:rsidP="002C50B4">
            <w:pPr>
              <w:spacing w:line="240" w:lineRule="auto"/>
              <w:jc w:val="center"/>
              <w:rPr>
                <w:del w:id="723" w:author="César Gamboa" w:date="2019-11-24T11:10:00Z"/>
                <w:rFonts w:ascii="Arial" w:hAnsi="Arial" w:cs="Arial"/>
                <w:sz w:val="20"/>
                <w:szCs w:val="20"/>
                <w:lang w:val="es-MX"/>
                <w:rPrChange w:id="724" w:author="César Gamboa" w:date="2019-11-25T09:13:00Z">
                  <w:rPr>
                    <w:del w:id="725" w:author="César Gamboa" w:date="2019-11-24T11:10:00Z"/>
                    <w:rFonts w:ascii="Times New Roman" w:hAnsi="Times New Roman"/>
                    <w:lang w:val="es-MX"/>
                  </w:rPr>
                </w:rPrChange>
              </w:rPr>
            </w:pPr>
            <w:del w:id="726" w:author="César Gamboa" w:date="2019-11-24T11:10:00Z">
              <w:r w:rsidRPr="00BA6CC3" w:rsidDel="00263934">
                <w:rPr>
                  <w:rFonts w:ascii="Arial" w:hAnsi="Arial" w:cs="Arial"/>
                  <w:noProof/>
                  <w:sz w:val="20"/>
                  <w:szCs w:val="20"/>
                  <w:lang w:val="en-US"/>
                  <w:rPrChange w:id="727" w:author="César Gamboa" w:date="2019-11-25T09:13:00Z">
                    <w:rPr>
                      <w:rFonts w:ascii="Times New Roman" w:hAnsi="Times New Roman"/>
                      <w:noProof/>
                      <w:lang w:val="en-US"/>
                    </w:rPr>
                  </w:rPrChange>
                </w:rPr>
                <w:drawing>
                  <wp:inline distT="0" distB="0" distL="0" distR="0" wp14:anchorId="67DC6E88" wp14:editId="0E893359">
                    <wp:extent cx="4140200" cy="29260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22012" cy="298390"/>
                            </a:xfrm>
                            <a:prstGeom prst="rect">
                              <a:avLst/>
                            </a:prstGeom>
                          </pic:spPr>
                        </pic:pic>
                      </a:graphicData>
                    </a:graphic>
                  </wp:inline>
                </w:drawing>
              </w:r>
            </w:del>
          </w:p>
          <w:p w14:paraId="5BC1EA8C" w14:textId="7FCA436E" w:rsidR="00553AB4" w:rsidRPr="00BA6CC3" w:rsidDel="00263934" w:rsidRDefault="00553AB4" w:rsidP="002C50B4">
            <w:pPr>
              <w:spacing w:line="240" w:lineRule="auto"/>
              <w:jc w:val="both"/>
              <w:rPr>
                <w:del w:id="728" w:author="César Gamboa" w:date="2019-11-24T11:10:00Z"/>
                <w:rFonts w:ascii="Arial" w:hAnsi="Arial" w:cs="Arial"/>
                <w:sz w:val="20"/>
                <w:szCs w:val="20"/>
                <w:lang w:val="es-MX"/>
                <w:rPrChange w:id="729" w:author="César Gamboa" w:date="2019-11-25T09:13:00Z">
                  <w:rPr>
                    <w:del w:id="730" w:author="César Gamboa" w:date="2019-11-24T11:10:00Z"/>
                    <w:rFonts w:ascii="Times New Roman" w:hAnsi="Times New Roman"/>
                    <w:lang w:val="es-MX"/>
                  </w:rPr>
                </w:rPrChange>
              </w:rPr>
            </w:pPr>
            <w:del w:id="731" w:author="César Gamboa" w:date="2019-11-24T11:10:00Z">
              <w:r w:rsidRPr="00BA6CC3" w:rsidDel="00263934">
                <w:rPr>
                  <w:rFonts w:ascii="Arial" w:hAnsi="Arial" w:cs="Arial"/>
                  <w:w w:val="105"/>
                  <w:sz w:val="20"/>
                  <w:szCs w:val="20"/>
                  <w:lang w:val="es-MX"/>
                  <w:rPrChange w:id="732" w:author="César Gamboa" w:date="2019-11-25T09:13:00Z">
                    <w:rPr>
                      <w:rFonts w:ascii="Times New Roman" w:hAnsi="Times New Roman"/>
                      <w:w w:val="105"/>
                      <w:lang w:val="es-MX"/>
                    </w:rPr>
                  </w:rPrChange>
                </w:rPr>
                <w:delText xml:space="preserve">Donde el término </w:delText>
              </w:r>
              <m:oMath>
                <m:sSub>
                  <m:sSubPr>
                    <m:ctrlPr>
                      <w:rPr>
                        <w:rFonts w:ascii="Cambria Math" w:hAnsi="Cambria Math" w:cs="Arial"/>
                        <w:i/>
                        <w:w w:val="105"/>
                        <w:sz w:val="20"/>
                        <w:szCs w:val="20"/>
                        <w:lang w:val="es-MX"/>
                        <w:rPrChange w:id="733" w:author="César Gamboa" w:date="2019-11-25T09:13:00Z">
                          <w:rPr>
                            <w:rFonts w:ascii="Cambria Math" w:hAnsi="Cambria Math"/>
                            <w:i/>
                            <w:w w:val="105"/>
                            <w:lang w:val="es-MX"/>
                          </w:rPr>
                        </w:rPrChange>
                      </w:rPr>
                    </m:ctrlPr>
                  </m:sSubPr>
                  <m:e>
                    <m:r>
                      <w:rPr>
                        <w:rFonts w:ascii="Cambria Math" w:hAnsi="Cambria Math" w:cs="Arial"/>
                        <w:w w:val="105"/>
                        <w:sz w:val="20"/>
                        <w:szCs w:val="20"/>
                        <w:lang w:val="es-MX"/>
                        <w:rPrChange w:id="734" w:author="César Gamboa" w:date="2019-11-25T09:13:00Z">
                          <w:rPr>
                            <w:rFonts w:ascii="Cambria Math" w:hAnsi="Cambria Math"/>
                            <w:w w:val="105"/>
                            <w:lang w:val="es-MX"/>
                          </w:rPr>
                        </w:rPrChange>
                      </w:rPr>
                      <m:t>ϵ</m:t>
                    </m:r>
                  </m:e>
                  <m:sub>
                    <m:r>
                      <w:rPr>
                        <w:rFonts w:ascii="Cambria Math" w:hAnsi="Cambria Math" w:cs="Arial"/>
                        <w:w w:val="105"/>
                        <w:sz w:val="20"/>
                        <w:szCs w:val="20"/>
                        <w:lang w:val="es-MX"/>
                        <w:rPrChange w:id="735" w:author="César Gamboa" w:date="2019-11-25T09:13:00Z">
                          <w:rPr>
                            <w:rFonts w:ascii="Cambria Math" w:hAnsi="Cambria Math"/>
                            <w:w w:val="105"/>
                            <w:lang w:val="es-MX"/>
                          </w:rPr>
                        </w:rPrChange>
                      </w:rPr>
                      <m:t>t</m:t>
                    </m:r>
                  </m:sub>
                </m:sSub>
              </m:oMath>
              <w:r w:rsidRPr="00BA6CC3" w:rsidDel="00263934">
                <w:rPr>
                  <w:rFonts w:ascii="Arial" w:hAnsi="Arial" w:cs="Arial"/>
                  <w:w w:val="105"/>
                  <w:sz w:val="20"/>
                  <w:szCs w:val="20"/>
                  <w:lang w:val="es-MX"/>
                  <w:rPrChange w:id="736" w:author="César Gamboa" w:date="2019-11-25T09:13:00Z">
                    <w:rPr>
                      <w:rFonts w:ascii="Times New Roman" w:hAnsi="Times New Roman"/>
                      <w:w w:val="105"/>
                      <w:lang w:val="es-MX"/>
                    </w:rPr>
                  </w:rPrChange>
                </w:rPr>
                <w:delText xml:space="preserve"> representa ruido blanco. El modelo anterior es muy similar a una regresión lineal múltiple, donde cada coeficiente </w:delText>
              </w:r>
              <w:r w:rsidRPr="00BA6CC3" w:rsidDel="00263934">
                <w:rPr>
                  <w:rFonts w:ascii="Arial" w:hAnsi="Arial" w:cs="Arial"/>
                  <w:i/>
                  <w:w w:val="105"/>
                  <w:sz w:val="20"/>
                  <w:szCs w:val="20"/>
                  <w:rPrChange w:id="737" w:author="César Gamboa" w:date="2019-11-25T09:13:00Z">
                    <w:rPr>
                      <w:rFonts w:ascii="Times New Roman" w:hAnsi="Times New Roman"/>
                      <w:i/>
                      <w:w w:val="105"/>
                    </w:rPr>
                  </w:rPrChange>
                </w:rPr>
                <w:delText>φ</w:delText>
              </w:r>
              <w:r w:rsidRPr="00BA6CC3" w:rsidDel="00263934">
                <w:rPr>
                  <w:rFonts w:ascii="Arial" w:hAnsi="Arial" w:cs="Arial"/>
                  <w:i/>
                  <w:w w:val="105"/>
                  <w:sz w:val="20"/>
                  <w:szCs w:val="20"/>
                  <w:lang w:val="es-MX"/>
                  <w:rPrChange w:id="738" w:author="César Gamboa" w:date="2019-11-25T09:13:00Z">
                    <w:rPr>
                      <w:rFonts w:ascii="Times New Roman" w:hAnsi="Times New Roman"/>
                      <w:i/>
                      <w:w w:val="105"/>
                      <w:lang w:val="es-MX"/>
                    </w:rPr>
                  </w:rPrChange>
                </w:rPr>
                <w:delText xml:space="preserve"> </w:delText>
              </w:r>
              <w:r w:rsidRPr="00BA6CC3" w:rsidDel="00263934">
                <w:rPr>
                  <w:rFonts w:ascii="Arial" w:hAnsi="Arial" w:cs="Arial"/>
                  <w:w w:val="105"/>
                  <w:sz w:val="20"/>
                  <w:szCs w:val="20"/>
                  <w:lang w:val="es-MX"/>
                  <w:rPrChange w:id="739" w:author="César Gamboa" w:date="2019-11-25T09:13:00Z">
                    <w:rPr>
                      <w:rFonts w:ascii="Times New Roman" w:hAnsi="Times New Roman"/>
                      <w:w w:val="105"/>
                      <w:lang w:val="es-MX"/>
                    </w:rPr>
                  </w:rPrChange>
                </w:rPr>
                <w:delText xml:space="preserve">va acompañado por su correspondiente rezago </w:delText>
              </w:r>
              <w:r w:rsidRPr="00BA6CC3" w:rsidDel="00263934">
                <w:rPr>
                  <w:rFonts w:ascii="Arial" w:hAnsi="Arial" w:cs="Arial"/>
                  <w:i/>
                  <w:w w:val="105"/>
                  <w:sz w:val="20"/>
                  <w:szCs w:val="20"/>
                  <w:lang w:val="es-MX"/>
                  <w:rPrChange w:id="740" w:author="César Gamboa" w:date="2019-11-25T09:13:00Z">
                    <w:rPr>
                      <w:rFonts w:ascii="Times New Roman" w:hAnsi="Times New Roman"/>
                      <w:i/>
                      <w:w w:val="105"/>
                      <w:lang w:val="es-MX"/>
                    </w:rPr>
                  </w:rPrChange>
                </w:rPr>
                <w:delText>y</w:delText>
              </w:r>
              <w:r w:rsidRPr="00BA6CC3" w:rsidDel="00263934">
                <w:rPr>
                  <w:rFonts w:ascii="Arial" w:hAnsi="Arial" w:cs="Arial"/>
                  <w:i/>
                  <w:w w:val="105"/>
                  <w:sz w:val="20"/>
                  <w:szCs w:val="20"/>
                  <w:vertAlign w:val="subscript"/>
                  <w:lang w:val="es-MX"/>
                  <w:rPrChange w:id="741" w:author="César Gamboa" w:date="2019-11-25T09:13:00Z">
                    <w:rPr>
                      <w:rFonts w:ascii="Times New Roman" w:hAnsi="Times New Roman"/>
                      <w:i/>
                      <w:w w:val="105"/>
                      <w:vertAlign w:val="subscript"/>
                      <w:lang w:val="es-MX"/>
                    </w:rPr>
                  </w:rPrChange>
                </w:rPr>
                <w:delText>t−p</w:delText>
              </w:r>
              <w:r w:rsidRPr="00BA6CC3" w:rsidDel="00263934">
                <w:rPr>
                  <w:rFonts w:ascii="Arial" w:hAnsi="Arial" w:cs="Arial"/>
                  <w:w w:val="105"/>
                  <w:sz w:val="20"/>
                  <w:szCs w:val="20"/>
                  <w:lang w:val="es-MX"/>
                  <w:rPrChange w:id="742" w:author="César Gamboa" w:date="2019-11-25T09:13:00Z">
                    <w:rPr>
                      <w:rFonts w:ascii="Times New Roman" w:hAnsi="Times New Roman"/>
                      <w:w w:val="105"/>
                      <w:lang w:val="es-MX"/>
                    </w:rPr>
                  </w:rPrChange>
                </w:rPr>
                <w:delText xml:space="preserve">. De manera muy similar, el término </w:delText>
              </w:r>
              <w:r w:rsidRPr="00BA6CC3" w:rsidDel="00263934">
                <w:rPr>
                  <w:rFonts w:ascii="Arial" w:hAnsi="Arial" w:cs="Arial"/>
                  <w:b/>
                  <w:w w:val="105"/>
                  <w:sz w:val="20"/>
                  <w:szCs w:val="20"/>
                  <w:lang w:val="es-MX"/>
                  <w:rPrChange w:id="743" w:author="César Gamboa" w:date="2019-11-25T09:13:00Z">
                    <w:rPr>
                      <w:rFonts w:ascii="Times New Roman" w:hAnsi="Times New Roman"/>
                      <w:b/>
                      <w:w w:val="105"/>
                      <w:lang w:val="es-MX"/>
                    </w:rPr>
                  </w:rPrChange>
                </w:rPr>
                <w:delText xml:space="preserve">MA </w:delText>
              </w:r>
              <w:r w:rsidRPr="00BA6CC3" w:rsidDel="00263934">
                <w:rPr>
                  <w:rFonts w:ascii="Arial" w:hAnsi="Arial" w:cs="Arial"/>
                  <w:w w:val="105"/>
                  <w:sz w:val="20"/>
                  <w:szCs w:val="20"/>
                  <w:lang w:val="es-MX"/>
                  <w:rPrChange w:id="744" w:author="César Gamboa" w:date="2019-11-25T09:13:00Z">
                    <w:rPr>
                      <w:rFonts w:ascii="Times New Roman" w:hAnsi="Times New Roman"/>
                      <w:w w:val="105"/>
                      <w:lang w:val="es-MX"/>
                    </w:rPr>
                  </w:rPrChange>
                </w:rPr>
                <w:delText>en los modelos ARIMA se refiere a los modelos de medias móviles, los cuales  hacen uso de los errores</w:delText>
              </w:r>
              <w:r w:rsidR="0011718E" w:rsidRPr="00BA6CC3" w:rsidDel="00263934">
                <w:rPr>
                  <w:rFonts w:ascii="Arial" w:hAnsi="Arial" w:cs="Arial"/>
                  <w:w w:val="105"/>
                  <w:sz w:val="20"/>
                  <w:szCs w:val="20"/>
                  <w:lang w:val="es-MX"/>
                  <w:rPrChange w:id="745" w:author="César Gamboa" w:date="2019-11-25T09:13:00Z">
                    <w:rPr>
                      <w:rFonts w:ascii="Times New Roman" w:hAnsi="Times New Roman"/>
                      <w:w w:val="105"/>
                      <w:lang w:val="es-MX"/>
                    </w:rPr>
                  </w:rPrChange>
                </w:rPr>
                <w:delText xml:space="preserve"> para pronosticar</w:delText>
              </w:r>
              <w:r w:rsidRPr="00BA6CC3" w:rsidDel="00263934">
                <w:rPr>
                  <w:rFonts w:ascii="Arial" w:hAnsi="Arial" w:cs="Arial"/>
                  <w:w w:val="105"/>
                  <w:sz w:val="20"/>
                  <w:szCs w:val="20"/>
                  <w:lang w:val="es-MX"/>
                  <w:rPrChange w:id="746" w:author="César Gamboa" w:date="2019-11-25T09:13:00Z">
                    <w:rPr>
                      <w:rFonts w:ascii="Times New Roman" w:hAnsi="Times New Roman"/>
                      <w:w w:val="105"/>
                      <w:lang w:val="es-MX"/>
                    </w:rPr>
                  </w:rPrChange>
                </w:rPr>
                <w:delText>; el modelo de medias móviles puede representarse de la siguiente manera:</w:delText>
              </w:r>
            </w:del>
          </w:p>
          <w:p w14:paraId="394FE3A9" w14:textId="6EAD1CF1" w:rsidR="00553AB4" w:rsidRPr="00BA6CC3" w:rsidDel="00263934" w:rsidRDefault="005E51C6" w:rsidP="002C50B4">
            <w:pPr>
              <w:spacing w:line="240" w:lineRule="auto"/>
              <w:jc w:val="center"/>
              <w:rPr>
                <w:del w:id="747" w:author="César Gamboa" w:date="2019-11-24T11:10:00Z"/>
                <w:rFonts w:ascii="Arial" w:hAnsi="Arial" w:cs="Arial"/>
                <w:sz w:val="20"/>
                <w:szCs w:val="20"/>
                <w:lang w:val="es-MX"/>
                <w:rPrChange w:id="748" w:author="César Gamboa" w:date="2019-11-25T09:13:00Z">
                  <w:rPr>
                    <w:del w:id="749" w:author="César Gamboa" w:date="2019-11-24T11:10:00Z"/>
                    <w:rFonts w:ascii="Times New Roman" w:hAnsi="Times New Roman"/>
                    <w:lang w:val="es-MX"/>
                  </w:rPr>
                </w:rPrChange>
              </w:rPr>
            </w:pPr>
            <w:del w:id="750" w:author="César Gamboa" w:date="2019-11-24T11:10:00Z">
              <w:r w:rsidRPr="00BA6CC3" w:rsidDel="00263934">
                <w:rPr>
                  <w:rFonts w:ascii="Arial" w:hAnsi="Arial" w:cs="Arial"/>
                  <w:noProof/>
                  <w:sz w:val="20"/>
                  <w:szCs w:val="20"/>
                  <w:lang w:val="en-US"/>
                  <w:rPrChange w:id="751" w:author="César Gamboa" w:date="2019-11-25T09:13:00Z">
                    <w:rPr>
                      <w:rFonts w:ascii="Times New Roman" w:hAnsi="Times New Roman"/>
                      <w:noProof/>
                      <w:lang w:val="en-US"/>
                    </w:rPr>
                  </w:rPrChange>
                </w:rPr>
                <w:drawing>
                  <wp:inline distT="0" distB="0" distL="0" distR="0" wp14:anchorId="40838BF0" wp14:editId="119C4F48">
                    <wp:extent cx="4015327" cy="306705"/>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8727" cy="318422"/>
                            </a:xfrm>
                            <a:prstGeom prst="rect">
                              <a:avLst/>
                            </a:prstGeom>
                          </pic:spPr>
                        </pic:pic>
                      </a:graphicData>
                    </a:graphic>
                  </wp:inline>
                </w:drawing>
              </w:r>
            </w:del>
          </w:p>
          <w:p w14:paraId="48DDAC53" w14:textId="03A952E8" w:rsidR="00553AB4" w:rsidRPr="00BA6CC3" w:rsidDel="00263934" w:rsidRDefault="00553AB4" w:rsidP="002C50B4">
            <w:pPr>
              <w:spacing w:line="240" w:lineRule="auto"/>
              <w:jc w:val="both"/>
              <w:rPr>
                <w:del w:id="752" w:author="César Gamboa" w:date="2019-11-24T11:10:00Z"/>
                <w:rFonts w:ascii="Arial" w:hAnsi="Arial" w:cs="Arial"/>
                <w:sz w:val="20"/>
                <w:szCs w:val="20"/>
                <w:lang w:val="es-MX"/>
                <w:rPrChange w:id="753" w:author="César Gamboa" w:date="2019-11-25T09:13:00Z">
                  <w:rPr>
                    <w:del w:id="754" w:author="César Gamboa" w:date="2019-11-24T11:10:00Z"/>
                    <w:rFonts w:ascii="Times New Roman" w:hAnsi="Times New Roman"/>
                    <w:lang w:val="es-MX"/>
                  </w:rPr>
                </w:rPrChange>
              </w:rPr>
            </w:pPr>
            <w:del w:id="755" w:author="César Gamboa" w:date="2019-11-24T11:10:00Z">
              <w:r w:rsidRPr="00BA6CC3" w:rsidDel="00263934">
                <w:rPr>
                  <w:rFonts w:ascii="Arial" w:hAnsi="Arial" w:cs="Arial"/>
                  <w:w w:val="105"/>
                  <w:sz w:val="20"/>
                  <w:szCs w:val="20"/>
                  <w:lang w:val="es-MX"/>
                  <w:rPrChange w:id="756" w:author="César Gamboa" w:date="2019-11-25T09:13:00Z">
                    <w:rPr>
                      <w:rFonts w:ascii="Times New Roman" w:hAnsi="Times New Roman"/>
                      <w:w w:val="105"/>
                      <w:lang w:val="es-MX"/>
                    </w:rPr>
                  </w:rPrChange>
                </w:rPr>
                <w:delText xml:space="preserve">Donde el término </w:delText>
              </w:r>
              <m:oMath>
                <m:sSub>
                  <m:sSubPr>
                    <m:ctrlPr>
                      <w:rPr>
                        <w:rFonts w:ascii="Cambria Math" w:hAnsi="Cambria Math" w:cs="Arial"/>
                        <w:i/>
                        <w:w w:val="105"/>
                        <w:sz w:val="20"/>
                        <w:szCs w:val="20"/>
                        <w:lang w:val="es-MX"/>
                        <w:rPrChange w:id="757" w:author="César Gamboa" w:date="2019-11-25T09:13:00Z">
                          <w:rPr>
                            <w:rFonts w:ascii="Cambria Math" w:hAnsi="Cambria Math"/>
                            <w:i/>
                            <w:w w:val="105"/>
                            <w:lang w:val="es-MX"/>
                          </w:rPr>
                        </w:rPrChange>
                      </w:rPr>
                    </m:ctrlPr>
                  </m:sSubPr>
                  <m:e>
                    <m:r>
                      <w:rPr>
                        <w:rFonts w:ascii="Cambria Math" w:hAnsi="Cambria Math" w:cs="Arial"/>
                        <w:w w:val="105"/>
                        <w:sz w:val="20"/>
                        <w:szCs w:val="20"/>
                        <w:lang w:val="es-MX"/>
                        <w:rPrChange w:id="758" w:author="César Gamboa" w:date="2019-11-25T09:13:00Z">
                          <w:rPr>
                            <w:rFonts w:ascii="Cambria Math" w:hAnsi="Cambria Math"/>
                            <w:w w:val="105"/>
                            <w:lang w:val="es-MX"/>
                          </w:rPr>
                        </w:rPrChange>
                      </w:rPr>
                      <m:t>ϵ</m:t>
                    </m:r>
                  </m:e>
                  <m:sub>
                    <m:r>
                      <w:rPr>
                        <w:rFonts w:ascii="Cambria Math" w:hAnsi="Cambria Math" w:cs="Arial"/>
                        <w:w w:val="105"/>
                        <w:sz w:val="20"/>
                        <w:szCs w:val="20"/>
                        <w:lang w:val="es-MX"/>
                        <w:rPrChange w:id="759" w:author="César Gamboa" w:date="2019-11-25T09:13:00Z">
                          <w:rPr>
                            <w:rFonts w:ascii="Cambria Math" w:hAnsi="Cambria Math"/>
                            <w:w w:val="105"/>
                            <w:lang w:val="es-MX"/>
                          </w:rPr>
                        </w:rPrChange>
                      </w:rPr>
                      <m:t>t</m:t>
                    </m:r>
                  </m:sub>
                </m:sSub>
              </m:oMath>
              <w:r w:rsidRPr="00BA6CC3" w:rsidDel="00263934">
                <w:rPr>
                  <w:rFonts w:ascii="Arial" w:hAnsi="Arial" w:cs="Arial"/>
                  <w:i/>
                  <w:w w:val="105"/>
                  <w:sz w:val="20"/>
                  <w:szCs w:val="20"/>
                  <w:lang w:val="es-MX"/>
                  <w:rPrChange w:id="760" w:author="César Gamboa" w:date="2019-11-25T09:13:00Z">
                    <w:rPr>
                      <w:rFonts w:ascii="Times New Roman" w:hAnsi="Times New Roman"/>
                      <w:i/>
                      <w:w w:val="105"/>
                      <w:lang w:val="es-MX"/>
                    </w:rPr>
                  </w:rPrChange>
                </w:rPr>
                <w:delText xml:space="preserve">  </w:delText>
              </w:r>
              <w:r w:rsidRPr="00BA6CC3" w:rsidDel="00263934">
                <w:rPr>
                  <w:rFonts w:ascii="Arial" w:hAnsi="Arial" w:cs="Arial"/>
                  <w:w w:val="105"/>
                  <w:sz w:val="20"/>
                  <w:szCs w:val="20"/>
                  <w:lang w:val="es-MX"/>
                  <w:rPrChange w:id="761" w:author="César Gamboa" w:date="2019-11-25T09:13:00Z">
                    <w:rPr>
                      <w:rFonts w:ascii="Times New Roman" w:hAnsi="Times New Roman"/>
                      <w:w w:val="105"/>
                      <w:lang w:val="es-MX"/>
                    </w:rPr>
                  </w:rPrChange>
                </w:rPr>
                <w:delText xml:space="preserve">representa </w:delText>
              </w:r>
              <w:r w:rsidRPr="00BA6CC3" w:rsidDel="00263934">
                <w:rPr>
                  <w:rFonts w:ascii="Arial" w:hAnsi="Arial" w:cs="Arial"/>
                  <w:spacing w:val="-3"/>
                  <w:w w:val="105"/>
                  <w:sz w:val="20"/>
                  <w:szCs w:val="20"/>
                  <w:lang w:val="es-MX"/>
                  <w:rPrChange w:id="762" w:author="César Gamboa" w:date="2019-11-25T09:13:00Z">
                    <w:rPr>
                      <w:rFonts w:ascii="Times New Roman" w:hAnsi="Times New Roman"/>
                      <w:spacing w:val="-3"/>
                      <w:w w:val="105"/>
                      <w:lang w:val="es-MX"/>
                    </w:rPr>
                  </w:rPrChange>
                </w:rPr>
                <w:delText xml:space="preserve">nuevamente  </w:delText>
              </w:r>
              <w:r w:rsidRPr="00BA6CC3" w:rsidDel="00263934">
                <w:rPr>
                  <w:rFonts w:ascii="Arial" w:hAnsi="Arial" w:cs="Arial"/>
                  <w:w w:val="105"/>
                  <w:sz w:val="20"/>
                  <w:szCs w:val="20"/>
                  <w:lang w:val="es-MX"/>
                  <w:rPrChange w:id="763" w:author="César Gamboa" w:date="2019-11-25T09:13:00Z">
                    <w:rPr>
                      <w:rFonts w:ascii="Times New Roman" w:hAnsi="Times New Roman"/>
                      <w:w w:val="105"/>
                      <w:lang w:val="es-MX"/>
                    </w:rPr>
                  </w:rPrChange>
                </w:rPr>
                <w:delText xml:space="preserve">el ruido blanco. La ecuación anterior representa un modelo    de medias móviles de orden </w:delText>
              </w:r>
              <w:r w:rsidRPr="00BA6CC3" w:rsidDel="00263934">
                <w:rPr>
                  <w:rFonts w:ascii="Arial" w:hAnsi="Arial" w:cs="Arial"/>
                  <w:i/>
                  <w:spacing w:val="3"/>
                  <w:w w:val="105"/>
                  <w:sz w:val="20"/>
                  <w:szCs w:val="20"/>
                  <w:lang w:val="es-MX"/>
                  <w:rPrChange w:id="764" w:author="César Gamboa" w:date="2019-11-25T09:13:00Z">
                    <w:rPr>
                      <w:rFonts w:ascii="Times New Roman" w:hAnsi="Times New Roman"/>
                      <w:i/>
                      <w:spacing w:val="3"/>
                      <w:w w:val="105"/>
                      <w:lang w:val="es-MX"/>
                    </w:rPr>
                  </w:rPrChange>
                </w:rPr>
                <w:delText>q</w:delText>
              </w:r>
              <w:r w:rsidRPr="00BA6CC3" w:rsidDel="00263934">
                <w:rPr>
                  <w:rFonts w:ascii="Arial" w:hAnsi="Arial" w:cs="Arial"/>
                  <w:spacing w:val="3"/>
                  <w:w w:val="105"/>
                  <w:sz w:val="20"/>
                  <w:szCs w:val="20"/>
                  <w:lang w:val="es-MX"/>
                  <w:rPrChange w:id="765" w:author="César Gamboa" w:date="2019-11-25T09:13:00Z">
                    <w:rPr>
                      <w:rFonts w:ascii="Times New Roman" w:hAnsi="Times New Roman"/>
                      <w:spacing w:val="3"/>
                      <w:w w:val="105"/>
                      <w:lang w:val="es-MX"/>
                    </w:rPr>
                  </w:rPrChange>
                </w:rPr>
                <w:delText xml:space="preserve">, </w:delText>
              </w:r>
              <w:r w:rsidRPr="00BA6CC3" w:rsidDel="00263934">
                <w:rPr>
                  <w:rFonts w:ascii="Arial" w:hAnsi="Arial" w:cs="Arial"/>
                  <w:w w:val="105"/>
                  <w:sz w:val="20"/>
                  <w:szCs w:val="20"/>
                  <w:lang w:val="es-MX"/>
                  <w:rPrChange w:id="766" w:author="César Gamboa" w:date="2019-11-25T09:13:00Z">
                    <w:rPr>
                      <w:rFonts w:ascii="Times New Roman" w:hAnsi="Times New Roman"/>
                      <w:w w:val="105"/>
                      <w:lang w:val="es-MX"/>
                    </w:rPr>
                  </w:rPrChange>
                </w:rPr>
                <w:delText xml:space="preserve">en la cual cada término </w:delText>
              </w:r>
              <m:oMath>
                <m:sSub>
                  <m:sSubPr>
                    <m:ctrlPr>
                      <w:rPr>
                        <w:rFonts w:ascii="Cambria Math" w:hAnsi="Cambria Math" w:cs="Arial"/>
                        <w:i/>
                        <w:w w:val="105"/>
                        <w:sz w:val="20"/>
                        <w:szCs w:val="20"/>
                        <w:lang w:val="es-MX"/>
                        <w:rPrChange w:id="767" w:author="César Gamboa" w:date="2019-11-25T09:13:00Z">
                          <w:rPr>
                            <w:rFonts w:ascii="Cambria Math" w:hAnsi="Cambria Math"/>
                            <w:i/>
                            <w:w w:val="105"/>
                            <w:lang w:val="es-MX"/>
                          </w:rPr>
                        </w:rPrChange>
                      </w:rPr>
                    </m:ctrlPr>
                  </m:sSubPr>
                  <m:e>
                    <m:r>
                      <w:rPr>
                        <w:rFonts w:ascii="Cambria Math" w:hAnsi="Cambria Math" w:cs="Arial"/>
                        <w:w w:val="105"/>
                        <w:sz w:val="20"/>
                        <w:szCs w:val="20"/>
                        <w:lang w:val="es-MX"/>
                        <w:rPrChange w:id="768" w:author="César Gamboa" w:date="2019-11-25T09:13:00Z">
                          <w:rPr>
                            <w:rFonts w:ascii="Cambria Math" w:hAnsi="Cambria Math"/>
                            <w:w w:val="105"/>
                            <w:lang w:val="es-MX"/>
                          </w:rPr>
                        </w:rPrChange>
                      </w:rPr>
                      <m:t>ϵ</m:t>
                    </m:r>
                  </m:e>
                  <m:sub>
                    <m:r>
                      <w:rPr>
                        <w:rFonts w:ascii="Cambria Math" w:hAnsi="Cambria Math" w:cs="Arial"/>
                        <w:w w:val="105"/>
                        <w:sz w:val="20"/>
                        <w:szCs w:val="20"/>
                        <w:lang w:val="es-MX"/>
                        <w:rPrChange w:id="769" w:author="César Gamboa" w:date="2019-11-25T09:13:00Z">
                          <w:rPr>
                            <w:rFonts w:ascii="Cambria Math" w:hAnsi="Cambria Math"/>
                            <w:w w:val="105"/>
                            <w:lang w:val="es-MX"/>
                          </w:rPr>
                        </w:rPrChange>
                      </w:rPr>
                      <m:t>t-q</m:t>
                    </m:r>
                  </m:sub>
                </m:sSub>
              </m:oMath>
              <w:r w:rsidR="005E51C6" w:rsidRPr="00BA6CC3" w:rsidDel="00263934">
                <w:rPr>
                  <w:rFonts w:ascii="Arial" w:hAnsi="Arial" w:cs="Arial"/>
                  <w:w w:val="105"/>
                  <w:sz w:val="20"/>
                  <w:szCs w:val="20"/>
                  <w:lang w:val="es-MX"/>
                  <w:rPrChange w:id="770" w:author="César Gamboa" w:date="2019-11-25T09:13:00Z">
                    <w:rPr>
                      <w:rFonts w:ascii="Times New Roman" w:hAnsi="Times New Roman"/>
                      <w:w w:val="105"/>
                      <w:lang w:val="es-MX"/>
                    </w:rPr>
                  </w:rPrChange>
                </w:rPr>
                <w:delText xml:space="preserve"> </w:delText>
              </w:r>
              <w:r w:rsidRPr="00BA6CC3" w:rsidDel="00263934">
                <w:rPr>
                  <w:rFonts w:ascii="Arial" w:hAnsi="Arial" w:cs="Arial"/>
                  <w:w w:val="105"/>
                  <w:sz w:val="20"/>
                  <w:szCs w:val="20"/>
                  <w:lang w:val="es-MX"/>
                  <w:rPrChange w:id="771" w:author="César Gamboa" w:date="2019-11-25T09:13:00Z">
                    <w:rPr>
                      <w:rFonts w:ascii="Times New Roman" w:hAnsi="Times New Roman"/>
                      <w:w w:val="105"/>
                      <w:lang w:val="es-MX"/>
                    </w:rPr>
                  </w:rPrChange>
                </w:rPr>
                <w:delText xml:space="preserve">se entiende como una media móvil de los </w:delText>
              </w:r>
              <w:r w:rsidRPr="00BA6CC3" w:rsidDel="00263934">
                <w:rPr>
                  <w:rFonts w:ascii="Arial" w:hAnsi="Arial" w:cs="Arial"/>
                  <w:i/>
                  <w:w w:val="105"/>
                  <w:sz w:val="20"/>
                  <w:szCs w:val="20"/>
                  <w:lang w:val="es-MX"/>
                  <w:rPrChange w:id="772" w:author="César Gamboa" w:date="2019-11-25T09:13:00Z">
                    <w:rPr>
                      <w:rFonts w:ascii="Times New Roman" w:hAnsi="Times New Roman"/>
                      <w:i/>
                      <w:w w:val="105"/>
                      <w:lang w:val="es-MX"/>
                    </w:rPr>
                  </w:rPrChange>
                </w:rPr>
                <w:delText xml:space="preserve">t </w:delText>
              </w:r>
              <w:r w:rsidRPr="00BA6CC3" w:rsidDel="00263934">
                <w:rPr>
                  <w:rFonts w:ascii="Arial" w:hAnsi="Arial" w:cs="Arial"/>
                  <w:w w:val="105"/>
                  <w:sz w:val="20"/>
                  <w:szCs w:val="20"/>
                  <w:lang w:val="es-MX"/>
                  <w:rPrChange w:id="773" w:author="César Gamboa" w:date="2019-11-25T09:13:00Z">
                    <w:rPr>
                      <w:rFonts w:ascii="Times New Roman" w:hAnsi="Times New Roman"/>
                      <w:w w:val="105"/>
                      <w:lang w:val="es-MX"/>
                    </w:rPr>
                  </w:rPrChange>
                </w:rPr>
                <w:delText>previos errores de</w:delText>
              </w:r>
              <w:r w:rsidRPr="00BA6CC3" w:rsidDel="00263934">
                <w:rPr>
                  <w:rFonts w:ascii="Arial" w:hAnsi="Arial" w:cs="Arial"/>
                  <w:spacing w:val="40"/>
                  <w:w w:val="105"/>
                  <w:sz w:val="20"/>
                  <w:szCs w:val="20"/>
                  <w:lang w:val="es-MX"/>
                  <w:rPrChange w:id="774" w:author="César Gamboa" w:date="2019-11-25T09:13:00Z">
                    <w:rPr>
                      <w:rFonts w:ascii="Times New Roman" w:hAnsi="Times New Roman"/>
                      <w:spacing w:val="40"/>
                      <w:w w:val="105"/>
                      <w:lang w:val="es-MX"/>
                    </w:rPr>
                  </w:rPrChange>
                </w:rPr>
                <w:delText xml:space="preserve"> </w:delText>
              </w:r>
              <w:r w:rsidRPr="00BA6CC3" w:rsidDel="00263934">
                <w:rPr>
                  <w:rFonts w:ascii="Arial" w:hAnsi="Arial" w:cs="Arial"/>
                  <w:w w:val="105"/>
                  <w:sz w:val="20"/>
                  <w:szCs w:val="20"/>
                  <w:lang w:val="es-MX"/>
                  <w:rPrChange w:id="775" w:author="César Gamboa" w:date="2019-11-25T09:13:00Z">
                    <w:rPr>
                      <w:rFonts w:ascii="Times New Roman" w:hAnsi="Times New Roman"/>
                      <w:w w:val="105"/>
                      <w:lang w:val="es-MX"/>
                    </w:rPr>
                  </w:rPrChange>
                </w:rPr>
                <w:delText>predicción.</w:delText>
              </w:r>
            </w:del>
          </w:p>
          <w:p w14:paraId="7B28D580" w14:textId="59584AD0" w:rsidR="00553AB4" w:rsidRPr="00BA6CC3" w:rsidDel="00263934" w:rsidRDefault="00553AB4" w:rsidP="002C50B4">
            <w:pPr>
              <w:spacing w:line="240" w:lineRule="auto"/>
              <w:jc w:val="both"/>
              <w:rPr>
                <w:del w:id="776" w:author="César Gamboa" w:date="2019-11-24T11:10:00Z"/>
                <w:rFonts w:ascii="Arial" w:hAnsi="Arial" w:cs="Arial"/>
                <w:sz w:val="20"/>
                <w:szCs w:val="20"/>
                <w:lang w:val="es-MX"/>
                <w:rPrChange w:id="777" w:author="César Gamboa" w:date="2019-11-25T09:13:00Z">
                  <w:rPr>
                    <w:del w:id="778" w:author="César Gamboa" w:date="2019-11-24T11:10:00Z"/>
                    <w:rFonts w:ascii="Times New Roman" w:hAnsi="Times New Roman"/>
                    <w:lang w:val="es-MX"/>
                  </w:rPr>
                </w:rPrChange>
              </w:rPr>
            </w:pPr>
            <w:del w:id="779" w:author="César Gamboa" w:date="2019-11-24T11:10:00Z">
              <w:r w:rsidRPr="00BA6CC3" w:rsidDel="00263934">
                <w:rPr>
                  <w:rFonts w:ascii="Arial" w:hAnsi="Arial" w:cs="Arial"/>
                  <w:w w:val="110"/>
                  <w:sz w:val="20"/>
                  <w:szCs w:val="20"/>
                  <w:lang w:val="es-MX"/>
                  <w:rPrChange w:id="780" w:author="César Gamboa" w:date="2019-11-25T09:13:00Z">
                    <w:rPr>
                      <w:rFonts w:ascii="Times New Roman" w:hAnsi="Times New Roman"/>
                      <w:w w:val="110"/>
                      <w:lang w:val="es-MX"/>
                    </w:rPr>
                  </w:rPrChange>
                </w:rPr>
                <w:delText>El</w:delText>
              </w:r>
              <w:r w:rsidRPr="00BA6CC3" w:rsidDel="00263934">
                <w:rPr>
                  <w:rFonts w:ascii="Arial" w:hAnsi="Arial" w:cs="Arial"/>
                  <w:spacing w:val="-14"/>
                  <w:w w:val="110"/>
                  <w:sz w:val="20"/>
                  <w:szCs w:val="20"/>
                  <w:lang w:val="es-MX"/>
                  <w:rPrChange w:id="781" w:author="César Gamboa" w:date="2019-11-25T09:13:00Z">
                    <w:rPr>
                      <w:rFonts w:ascii="Times New Roman" w:hAnsi="Times New Roman"/>
                      <w:spacing w:val="-14"/>
                      <w:w w:val="110"/>
                      <w:lang w:val="es-MX"/>
                    </w:rPr>
                  </w:rPrChange>
                </w:rPr>
                <w:delText xml:space="preserve"> </w:delText>
              </w:r>
              <w:r w:rsidRPr="00BA6CC3" w:rsidDel="00263934">
                <w:rPr>
                  <w:rFonts w:ascii="Arial" w:hAnsi="Arial" w:cs="Arial"/>
                  <w:w w:val="110"/>
                  <w:sz w:val="20"/>
                  <w:szCs w:val="20"/>
                  <w:lang w:val="es-MX"/>
                  <w:rPrChange w:id="782" w:author="César Gamboa" w:date="2019-11-25T09:13:00Z">
                    <w:rPr>
                      <w:rFonts w:ascii="Times New Roman" w:hAnsi="Times New Roman"/>
                      <w:w w:val="110"/>
                      <w:lang w:val="es-MX"/>
                    </w:rPr>
                  </w:rPrChange>
                </w:rPr>
                <w:delText>componente</w:delText>
              </w:r>
              <w:r w:rsidRPr="00BA6CC3" w:rsidDel="00263934">
                <w:rPr>
                  <w:rFonts w:ascii="Arial" w:hAnsi="Arial" w:cs="Arial"/>
                  <w:spacing w:val="-13"/>
                  <w:w w:val="110"/>
                  <w:sz w:val="20"/>
                  <w:szCs w:val="20"/>
                  <w:lang w:val="es-MX"/>
                  <w:rPrChange w:id="783" w:author="César Gamboa" w:date="2019-11-25T09:13:00Z">
                    <w:rPr>
                      <w:rFonts w:ascii="Times New Roman" w:hAnsi="Times New Roman"/>
                      <w:spacing w:val="-13"/>
                      <w:w w:val="110"/>
                      <w:lang w:val="es-MX"/>
                    </w:rPr>
                  </w:rPrChange>
                </w:rPr>
                <w:delText xml:space="preserve"> </w:delText>
              </w:r>
              <w:r w:rsidRPr="00BA6CC3" w:rsidDel="00263934">
                <w:rPr>
                  <w:rFonts w:ascii="Arial" w:hAnsi="Arial" w:cs="Arial"/>
                  <w:b/>
                  <w:w w:val="110"/>
                  <w:sz w:val="20"/>
                  <w:szCs w:val="20"/>
                  <w:lang w:val="es-MX"/>
                  <w:rPrChange w:id="784" w:author="César Gamboa" w:date="2019-11-25T09:13:00Z">
                    <w:rPr>
                      <w:rFonts w:ascii="Times New Roman" w:hAnsi="Times New Roman"/>
                      <w:b/>
                      <w:w w:val="110"/>
                      <w:lang w:val="es-MX"/>
                    </w:rPr>
                  </w:rPrChange>
                </w:rPr>
                <w:delText>I</w:delText>
              </w:r>
              <w:r w:rsidRPr="00BA6CC3" w:rsidDel="00263934">
                <w:rPr>
                  <w:rFonts w:ascii="Arial" w:hAnsi="Arial" w:cs="Arial"/>
                  <w:b/>
                  <w:spacing w:val="-14"/>
                  <w:w w:val="110"/>
                  <w:sz w:val="20"/>
                  <w:szCs w:val="20"/>
                  <w:lang w:val="es-MX"/>
                  <w:rPrChange w:id="785" w:author="César Gamboa" w:date="2019-11-25T09:13:00Z">
                    <w:rPr>
                      <w:rFonts w:ascii="Times New Roman" w:hAnsi="Times New Roman"/>
                      <w:b/>
                      <w:spacing w:val="-14"/>
                      <w:w w:val="110"/>
                      <w:lang w:val="es-MX"/>
                    </w:rPr>
                  </w:rPrChange>
                </w:rPr>
                <w:delText xml:space="preserve"> </w:delText>
              </w:r>
              <w:r w:rsidRPr="00BA6CC3" w:rsidDel="00263934">
                <w:rPr>
                  <w:rFonts w:ascii="Arial" w:hAnsi="Arial" w:cs="Arial"/>
                  <w:w w:val="110"/>
                  <w:sz w:val="20"/>
                  <w:szCs w:val="20"/>
                  <w:lang w:val="es-MX"/>
                  <w:rPrChange w:id="786" w:author="César Gamboa" w:date="2019-11-25T09:13:00Z">
                    <w:rPr>
                      <w:rFonts w:ascii="Times New Roman" w:hAnsi="Times New Roman"/>
                      <w:w w:val="110"/>
                      <w:lang w:val="es-MX"/>
                    </w:rPr>
                  </w:rPrChange>
                </w:rPr>
                <w:delText>de</w:delText>
              </w:r>
              <w:r w:rsidRPr="00BA6CC3" w:rsidDel="00263934">
                <w:rPr>
                  <w:rFonts w:ascii="Arial" w:hAnsi="Arial" w:cs="Arial"/>
                  <w:spacing w:val="-13"/>
                  <w:w w:val="110"/>
                  <w:sz w:val="20"/>
                  <w:szCs w:val="20"/>
                  <w:lang w:val="es-MX"/>
                  <w:rPrChange w:id="787" w:author="César Gamboa" w:date="2019-11-25T09:13:00Z">
                    <w:rPr>
                      <w:rFonts w:ascii="Times New Roman" w:hAnsi="Times New Roman"/>
                      <w:spacing w:val="-13"/>
                      <w:w w:val="110"/>
                      <w:lang w:val="es-MX"/>
                    </w:rPr>
                  </w:rPrChange>
                </w:rPr>
                <w:delText xml:space="preserve"> </w:delText>
              </w:r>
              <w:r w:rsidRPr="00BA6CC3" w:rsidDel="00263934">
                <w:rPr>
                  <w:rFonts w:ascii="Arial" w:hAnsi="Arial" w:cs="Arial"/>
                  <w:w w:val="110"/>
                  <w:sz w:val="20"/>
                  <w:szCs w:val="20"/>
                  <w:lang w:val="es-MX"/>
                  <w:rPrChange w:id="788" w:author="César Gamboa" w:date="2019-11-25T09:13:00Z">
                    <w:rPr>
                      <w:rFonts w:ascii="Times New Roman" w:hAnsi="Times New Roman"/>
                      <w:w w:val="110"/>
                      <w:lang w:val="es-MX"/>
                    </w:rPr>
                  </w:rPrChange>
                </w:rPr>
                <w:delText>los</w:delText>
              </w:r>
              <w:r w:rsidRPr="00BA6CC3" w:rsidDel="00263934">
                <w:rPr>
                  <w:rFonts w:ascii="Arial" w:hAnsi="Arial" w:cs="Arial"/>
                  <w:spacing w:val="-13"/>
                  <w:w w:val="110"/>
                  <w:sz w:val="20"/>
                  <w:szCs w:val="20"/>
                  <w:lang w:val="es-MX"/>
                  <w:rPrChange w:id="789" w:author="César Gamboa" w:date="2019-11-25T09:13:00Z">
                    <w:rPr>
                      <w:rFonts w:ascii="Times New Roman" w:hAnsi="Times New Roman"/>
                      <w:spacing w:val="-13"/>
                      <w:w w:val="110"/>
                      <w:lang w:val="es-MX"/>
                    </w:rPr>
                  </w:rPrChange>
                </w:rPr>
                <w:delText xml:space="preserve"> </w:delText>
              </w:r>
              <w:r w:rsidRPr="00BA6CC3" w:rsidDel="00263934">
                <w:rPr>
                  <w:rFonts w:ascii="Arial" w:hAnsi="Arial" w:cs="Arial"/>
                  <w:w w:val="110"/>
                  <w:sz w:val="20"/>
                  <w:szCs w:val="20"/>
                  <w:lang w:val="es-MX"/>
                  <w:rPrChange w:id="790" w:author="César Gamboa" w:date="2019-11-25T09:13:00Z">
                    <w:rPr>
                      <w:rFonts w:ascii="Times New Roman" w:hAnsi="Times New Roman"/>
                      <w:w w:val="110"/>
                      <w:lang w:val="es-MX"/>
                    </w:rPr>
                  </w:rPrChange>
                </w:rPr>
                <w:delText>modelos</w:delText>
              </w:r>
              <w:r w:rsidRPr="00BA6CC3" w:rsidDel="00263934">
                <w:rPr>
                  <w:rFonts w:ascii="Arial" w:hAnsi="Arial" w:cs="Arial"/>
                  <w:spacing w:val="-13"/>
                  <w:w w:val="110"/>
                  <w:sz w:val="20"/>
                  <w:szCs w:val="20"/>
                  <w:lang w:val="es-MX"/>
                  <w:rPrChange w:id="791" w:author="César Gamboa" w:date="2019-11-25T09:13:00Z">
                    <w:rPr>
                      <w:rFonts w:ascii="Times New Roman" w:hAnsi="Times New Roman"/>
                      <w:spacing w:val="-13"/>
                      <w:w w:val="110"/>
                      <w:lang w:val="es-MX"/>
                    </w:rPr>
                  </w:rPrChange>
                </w:rPr>
                <w:delText xml:space="preserve"> </w:delText>
              </w:r>
              <w:r w:rsidRPr="00BA6CC3" w:rsidDel="00263934">
                <w:rPr>
                  <w:rFonts w:ascii="Arial" w:hAnsi="Arial" w:cs="Arial"/>
                  <w:w w:val="110"/>
                  <w:sz w:val="20"/>
                  <w:szCs w:val="20"/>
                  <w:lang w:val="es-MX"/>
                  <w:rPrChange w:id="792" w:author="César Gamboa" w:date="2019-11-25T09:13:00Z">
                    <w:rPr>
                      <w:rFonts w:ascii="Times New Roman" w:hAnsi="Times New Roman"/>
                      <w:w w:val="110"/>
                      <w:lang w:val="es-MX"/>
                    </w:rPr>
                  </w:rPrChange>
                </w:rPr>
                <w:delText>ARIMA</w:delText>
              </w:r>
              <w:r w:rsidRPr="00BA6CC3" w:rsidDel="00263934">
                <w:rPr>
                  <w:rFonts w:ascii="Arial" w:hAnsi="Arial" w:cs="Arial"/>
                  <w:spacing w:val="-13"/>
                  <w:w w:val="110"/>
                  <w:sz w:val="20"/>
                  <w:szCs w:val="20"/>
                  <w:lang w:val="es-MX"/>
                  <w:rPrChange w:id="793" w:author="César Gamboa" w:date="2019-11-25T09:13:00Z">
                    <w:rPr>
                      <w:rFonts w:ascii="Times New Roman" w:hAnsi="Times New Roman"/>
                      <w:spacing w:val="-13"/>
                      <w:w w:val="110"/>
                      <w:lang w:val="es-MX"/>
                    </w:rPr>
                  </w:rPrChange>
                </w:rPr>
                <w:delText xml:space="preserve"> </w:delText>
              </w:r>
              <w:r w:rsidRPr="00BA6CC3" w:rsidDel="00263934">
                <w:rPr>
                  <w:rFonts w:ascii="Arial" w:hAnsi="Arial" w:cs="Arial"/>
                  <w:w w:val="110"/>
                  <w:sz w:val="20"/>
                  <w:szCs w:val="20"/>
                  <w:lang w:val="es-MX"/>
                  <w:rPrChange w:id="794" w:author="César Gamboa" w:date="2019-11-25T09:13:00Z">
                    <w:rPr>
                      <w:rFonts w:ascii="Times New Roman" w:hAnsi="Times New Roman"/>
                      <w:w w:val="110"/>
                      <w:lang w:val="es-MX"/>
                    </w:rPr>
                  </w:rPrChange>
                </w:rPr>
                <w:delText>se</w:delText>
              </w:r>
              <w:r w:rsidRPr="00BA6CC3" w:rsidDel="00263934">
                <w:rPr>
                  <w:rFonts w:ascii="Arial" w:hAnsi="Arial" w:cs="Arial"/>
                  <w:spacing w:val="-13"/>
                  <w:w w:val="110"/>
                  <w:sz w:val="20"/>
                  <w:szCs w:val="20"/>
                  <w:lang w:val="es-MX"/>
                  <w:rPrChange w:id="795" w:author="César Gamboa" w:date="2019-11-25T09:13:00Z">
                    <w:rPr>
                      <w:rFonts w:ascii="Times New Roman" w:hAnsi="Times New Roman"/>
                      <w:spacing w:val="-13"/>
                      <w:w w:val="110"/>
                      <w:lang w:val="es-MX"/>
                    </w:rPr>
                  </w:rPrChange>
                </w:rPr>
                <w:delText xml:space="preserve"> </w:delText>
              </w:r>
              <w:r w:rsidRPr="00BA6CC3" w:rsidDel="00263934">
                <w:rPr>
                  <w:rFonts w:ascii="Arial" w:hAnsi="Arial" w:cs="Arial"/>
                  <w:w w:val="110"/>
                  <w:sz w:val="20"/>
                  <w:szCs w:val="20"/>
                  <w:lang w:val="es-MX"/>
                  <w:rPrChange w:id="796" w:author="César Gamboa" w:date="2019-11-25T09:13:00Z">
                    <w:rPr>
                      <w:rFonts w:ascii="Times New Roman" w:hAnsi="Times New Roman"/>
                      <w:w w:val="110"/>
                      <w:lang w:val="es-MX"/>
                    </w:rPr>
                  </w:rPrChange>
                </w:rPr>
                <w:delText>refiere</w:delText>
              </w:r>
              <w:r w:rsidRPr="00BA6CC3" w:rsidDel="00263934">
                <w:rPr>
                  <w:rFonts w:ascii="Arial" w:hAnsi="Arial" w:cs="Arial"/>
                  <w:spacing w:val="-13"/>
                  <w:w w:val="110"/>
                  <w:sz w:val="20"/>
                  <w:szCs w:val="20"/>
                  <w:lang w:val="es-MX"/>
                  <w:rPrChange w:id="797" w:author="César Gamboa" w:date="2019-11-25T09:13:00Z">
                    <w:rPr>
                      <w:rFonts w:ascii="Times New Roman" w:hAnsi="Times New Roman"/>
                      <w:spacing w:val="-13"/>
                      <w:w w:val="110"/>
                      <w:lang w:val="es-MX"/>
                    </w:rPr>
                  </w:rPrChange>
                </w:rPr>
                <w:delText xml:space="preserve"> </w:delText>
              </w:r>
              <w:r w:rsidRPr="00BA6CC3" w:rsidDel="00263934">
                <w:rPr>
                  <w:rFonts w:ascii="Arial" w:hAnsi="Arial" w:cs="Arial"/>
                  <w:w w:val="110"/>
                  <w:sz w:val="20"/>
                  <w:szCs w:val="20"/>
                  <w:lang w:val="es-MX"/>
                  <w:rPrChange w:id="798" w:author="César Gamboa" w:date="2019-11-25T09:13:00Z">
                    <w:rPr>
                      <w:rFonts w:ascii="Times New Roman" w:hAnsi="Times New Roman"/>
                      <w:w w:val="110"/>
                      <w:lang w:val="es-MX"/>
                    </w:rPr>
                  </w:rPrChange>
                </w:rPr>
                <w:delText>a</w:delText>
              </w:r>
              <w:r w:rsidRPr="00BA6CC3" w:rsidDel="00263934">
                <w:rPr>
                  <w:rFonts w:ascii="Arial" w:hAnsi="Arial" w:cs="Arial"/>
                  <w:spacing w:val="-13"/>
                  <w:w w:val="110"/>
                  <w:sz w:val="20"/>
                  <w:szCs w:val="20"/>
                  <w:lang w:val="es-MX"/>
                  <w:rPrChange w:id="799" w:author="César Gamboa" w:date="2019-11-25T09:13:00Z">
                    <w:rPr>
                      <w:rFonts w:ascii="Times New Roman" w:hAnsi="Times New Roman"/>
                      <w:spacing w:val="-13"/>
                      <w:w w:val="110"/>
                      <w:lang w:val="es-MX"/>
                    </w:rPr>
                  </w:rPrChange>
                </w:rPr>
                <w:delText xml:space="preserve"> </w:delText>
              </w:r>
              <w:r w:rsidRPr="00BA6CC3" w:rsidDel="00263934">
                <w:rPr>
                  <w:rFonts w:ascii="Arial" w:hAnsi="Arial" w:cs="Arial"/>
                  <w:w w:val="110"/>
                  <w:sz w:val="20"/>
                  <w:szCs w:val="20"/>
                  <w:lang w:val="es-MX"/>
                  <w:rPrChange w:id="800" w:author="César Gamboa" w:date="2019-11-25T09:13:00Z">
                    <w:rPr>
                      <w:rFonts w:ascii="Times New Roman" w:hAnsi="Times New Roman"/>
                      <w:w w:val="110"/>
                      <w:lang w:val="es-MX"/>
                    </w:rPr>
                  </w:rPrChange>
                </w:rPr>
                <w:delText>“Itegrated”,</w:delText>
              </w:r>
              <w:r w:rsidRPr="00BA6CC3" w:rsidDel="00263934">
                <w:rPr>
                  <w:rFonts w:ascii="Arial" w:hAnsi="Arial" w:cs="Arial"/>
                  <w:spacing w:val="-14"/>
                  <w:w w:val="110"/>
                  <w:sz w:val="20"/>
                  <w:szCs w:val="20"/>
                  <w:lang w:val="es-MX"/>
                  <w:rPrChange w:id="801" w:author="César Gamboa" w:date="2019-11-25T09:13:00Z">
                    <w:rPr>
                      <w:rFonts w:ascii="Times New Roman" w:hAnsi="Times New Roman"/>
                      <w:spacing w:val="-14"/>
                      <w:w w:val="110"/>
                      <w:lang w:val="es-MX"/>
                    </w:rPr>
                  </w:rPrChange>
                </w:rPr>
                <w:delText xml:space="preserve"> </w:delText>
              </w:r>
              <w:r w:rsidRPr="00BA6CC3" w:rsidDel="00263934">
                <w:rPr>
                  <w:rFonts w:ascii="Arial" w:hAnsi="Arial" w:cs="Arial"/>
                  <w:w w:val="110"/>
                  <w:sz w:val="20"/>
                  <w:szCs w:val="20"/>
                  <w:lang w:val="es-MX"/>
                  <w:rPrChange w:id="802" w:author="César Gamboa" w:date="2019-11-25T09:13:00Z">
                    <w:rPr>
                      <w:rFonts w:ascii="Times New Roman" w:hAnsi="Times New Roman"/>
                      <w:w w:val="110"/>
                      <w:lang w:val="es-MX"/>
                    </w:rPr>
                  </w:rPrChange>
                </w:rPr>
                <w:delText>es</w:delText>
              </w:r>
              <w:r w:rsidRPr="00BA6CC3" w:rsidDel="00263934">
                <w:rPr>
                  <w:rFonts w:ascii="Arial" w:hAnsi="Arial" w:cs="Arial"/>
                  <w:spacing w:val="-12"/>
                  <w:w w:val="110"/>
                  <w:sz w:val="20"/>
                  <w:szCs w:val="20"/>
                  <w:lang w:val="es-MX"/>
                  <w:rPrChange w:id="803" w:author="César Gamboa" w:date="2019-11-25T09:13:00Z">
                    <w:rPr>
                      <w:rFonts w:ascii="Times New Roman" w:hAnsi="Times New Roman"/>
                      <w:spacing w:val="-12"/>
                      <w:w w:val="110"/>
                      <w:lang w:val="es-MX"/>
                    </w:rPr>
                  </w:rPrChange>
                </w:rPr>
                <w:delText xml:space="preserve"> </w:delText>
              </w:r>
              <w:r w:rsidRPr="00BA6CC3" w:rsidDel="00263934">
                <w:rPr>
                  <w:rFonts w:ascii="Arial" w:hAnsi="Arial" w:cs="Arial"/>
                  <w:w w:val="110"/>
                  <w:sz w:val="20"/>
                  <w:szCs w:val="20"/>
                  <w:lang w:val="es-MX"/>
                  <w:rPrChange w:id="804" w:author="César Gamboa" w:date="2019-11-25T09:13:00Z">
                    <w:rPr>
                      <w:rFonts w:ascii="Times New Roman" w:hAnsi="Times New Roman"/>
                      <w:w w:val="110"/>
                      <w:lang w:val="es-MX"/>
                    </w:rPr>
                  </w:rPrChange>
                </w:rPr>
                <w:delText>decir,</w:delText>
              </w:r>
              <w:r w:rsidRPr="00BA6CC3" w:rsidDel="00263934">
                <w:rPr>
                  <w:rFonts w:ascii="Arial" w:hAnsi="Arial" w:cs="Arial"/>
                  <w:spacing w:val="-14"/>
                  <w:w w:val="110"/>
                  <w:sz w:val="20"/>
                  <w:szCs w:val="20"/>
                  <w:lang w:val="es-MX"/>
                  <w:rPrChange w:id="805" w:author="César Gamboa" w:date="2019-11-25T09:13:00Z">
                    <w:rPr>
                      <w:rFonts w:ascii="Times New Roman" w:hAnsi="Times New Roman"/>
                      <w:spacing w:val="-14"/>
                      <w:w w:val="110"/>
                      <w:lang w:val="es-MX"/>
                    </w:rPr>
                  </w:rPrChange>
                </w:rPr>
                <w:delText xml:space="preserve"> </w:delText>
              </w:r>
              <w:r w:rsidRPr="00BA6CC3" w:rsidDel="00263934">
                <w:rPr>
                  <w:rFonts w:ascii="Arial" w:hAnsi="Arial" w:cs="Arial"/>
                  <w:w w:val="110"/>
                  <w:sz w:val="20"/>
                  <w:szCs w:val="20"/>
                  <w:lang w:val="es-MX"/>
                  <w:rPrChange w:id="806" w:author="César Gamboa" w:date="2019-11-25T09:13:00Z">
                    <w:rPr>
                      <w:rFonts w:ascii="Times New Roman" w:hAnsi="Times New Roman"/>
                      <w:w w:val="110"/>
                      <w:lang w:val="es-MX"/>
                    </w:rPr>
                  </w:rPrChange>
                </w:rPr>
                <w:delText>a</w:delText>
              </w:r>
              <w:r w:rsidRPr="00BA6CC3" w:rsidDel="00263934">
                <w:rPr>
                  <w:rFonts w:ascii="Arial" w:hAnsi="Arial" w:cs="Arial"/>
                  <w:spacing w:val="-13"/>
                  <w:w w:val="110"/>
                  <w:sz w:val="20"/>
                  <w:szCs w:val="20"/>
                  <w:lang w:val="es-MX"/>
                  <w:rPrChange w:id="807" w:author="César Gamboa" w:date="2019-11-25T09:13:00Z">
                    <w:rPr>
                      <w:rFonts w:ascii="Times New Roman" w:hAnsi="Times New Roman"/>
                      <w:spacing w:val="-13"/>
                      <w:w w:val="110"/>
                      <w:lang w:val="es-MX"/>
                    </w:rPr>
                  </w:rPrChange>
                </w:rPr>
                <w:delText xml:space="preserve"> </w:delText>
              </w:r>
              <w:r w:rsidRPr="00BA6CC3" w:rsidDel="00263934">
                <w:rPr>
                  <w:rFonts w:ascii="Arial" w:hAnsi="Arial" w:cs="Arial"/>
                  <w:w w:val="110"/>
                  <w:sz w:val="20"/>
                  <w:szCs w:val="20"/>
                  <w:lang w:val="es-MX"/>
                  <w:rPrChange w:id="808" w:author="César Gamboa" w:date="2019-11-25T09:13:00Z">
                    <w:rPr>
                      <w:rFonts w:ascii="Times New Roman" w:hAnsi="Times New Roman"/>
                      <w:w w:val="110"/>
                      <w:lang w:val="es-MX"/>
                    </w:rPr>
                  </w:rPrChange>
                </w:rPr>
                <w:delText>la</w:delText>
              </w:r>
              <w:r w:rsidRPr="00BA6CC3" w:rsidDel="00263934">
                <w:rPr>
                  <w:rFonts w:ascii="Arial" w:hAnsi="Arial" w:cs="Arial"/>
                  <w:spacing w:val="-12"/>
                  <w:w w:val="110"/>
                  <w:sz w:val="20"/>
                  <w:szCs w:val="20"/>
                  <w:lang w:val="es-MX"/>
                  <w:rPrChange w:id="809" w:author="César Gamboa" w:date="2019-11-25T09:13:00Z">
                    <w:rPr>
                      <w:rFonts w:ascii="Times New Roman" w:hAnsi="Times New Roman"/>
                      <w:spacing w:val="-12"/>
                      <w:w w:val="110"/>
                      <w:lang w:val="es-MX"/>
                    </w:rPr>
                  </w:rPrChange>
                </w:rPr>
                <w:delText xml:space="preserve"> </w:delText>
              </w:r>
              <w:r w:rsidRPr="00BA6CC3" w:rsidDel="00263934">
                <w:rPr>
                  <w:rFonts w:ascii="Arial" w:hAnsi="Arial" w:cs="Arial"/>
                  <w:w w:val="110"/>
                  <w:sz w:val="20"/>
                  <w:szCs w:val="20"/>
                  <w:lang w:val="es-MX"/>
                  <w:rPrChange w:id="810" w:author="César Gamboa" w:date="2019-11-25T09:13:00Z">
                    <w:rPr>
                      <w:rFonts w:ascii="Times New Roman" w:hAnsi="Times New Roman"/>
                      <w:w w:val="110"/>
                      <w:lang w:val="es-MX"/>
                    </w:rPr>
                  </w:rPrChange>
                </w:rPr>
                <w:delText>estacionariedad</w:delText>
              </w:r>
              <w:r w:rsidRPr="00BA6CC3" w:rsidDel="00263934">
                <w:rPr>
                  <w:rFonts w:ascii="Arial" w:hAnsi="Arial" w:cs="Arial"/>
                  <w:spacing w:val="-14"/>
                  <w:w w:val="110"/>
                  <w:sz w:val="20"/>
                  <w:szCs w:val="20"/>
                  <w:lang w:val="es-MX"/>
                  <w:rPrChange w:id="811" w:author="César Gamboa" w:date="2019-11-25T09:13:00Z">
                    <w:rPr>
                      <w:rFonts w:ascii="Times New Roman" w:hAnsi="Times New Roman"/>
                      <w:spacing w:val="-14"/>
                      <w:w w:val="110"/>
                      <w:lang w:val="es-MX"/>
                    </w:rPr>
                  </w:rPrChange>
                </w:rPr>
                <w:delText xml:space="preserve"> </w:delText>
              </w:r>
              <w:r w:rsidRPr="00BA6CC3" w:rsidDel="00263934">
                <w:rPr>
                  <w:rFonts w:ascii="Arial" w:hAnsi="Arial" w:cs="Arial"/>
                  <w:w w:val="110"/>
                  <w:sz w:val="20"/>
                  <w:szCs w:val="20"/>
                  <w:lang w:val="es-MX"/>
                  <w:rPrChange w:id="812" w:author="César Gamboa" w:date="2019-11-25T09:13:00Z">
                    <w:rPr>
                      <w:rFonts w:ascii="Times New Roman" w:hAnsi="Times New Roman"/>
                      <w:w w:val="110"/>
                      <w:lang w:val="es-MX"/>
                    </w:rPr>
                  </w:rPrChange>
                </w:rPr>
                <w:delText>de</w:delText>
              </w:r>
              <w:r w:rsidRPr="00BA6CC3" w:rsidDel="00263934">
                <w:rPr>
                  <w:rFonts w:ascii="Arial" w:hAnsi="Arial" w:cs="Arial"/>
                  <w:spacing w:val="-13"/>
                  <w:w w:val="110"/>
                  <w:sz w:val="20"/>
                  <w:szCs w:val="20"/>
                  <w:lang w:val="es-MX"/>
                  <w:rPrChange w:id="813" w:author="César Gamboa" w:date="2019-11-25T09:13:00Z">
                    <w:rPr>
                      <w:rFonts w:ascii="Times New Roman" w:hAnsi="Times New Roman"/>
                      <w:spacing w:val="-13"/>
                      <w:w w:val="110"/>
                      <w:lang w:val="es-MX"/>
                    </w:rPr>
                  </w:rPrChange>
                </w:rPr>
                <w:delText xml:space="preserve"> </w:delText>
              </w:r>
              <w:r w:rsidRPr="00BA6CC3" w:rsidDel="00263934">
                <w:rPr>
                  <w:rFonts w:ascii="Arial" w:hAnsi="Arial" w:cs="Arial"/>
                  <w:w w:val="110"/>
                  <w:sz w:val="20"/>
                  <w:szCs w:val="20"/>
                  <w:lang w:val="es-MX"/>
                  <w:rPrChange w:id="814" w:author="César Gamboa" w:date="2019-11-25T09:13:00Z">
                    <w:rPr>
                      <w:rFonts w:ascii="Times New Roman" w:hAnsi="Times New Roman"/>
                      <w:w w:val="110"/>
                      <w:lang w:val="es-MX"/>
                    </w:rPr>
                  </w:rPrChange>
                </w:rPr>
                <w:delText>la</w:delText>
              </w:r>
              <w:r w:rsidRPr="00BA6CC3" w:rsidDel="00263934">
                <w:rPr>
                  <w:rFonts w:ascii="Arial" w:hAnsi="Arial" w:cs="Arial"/>
                  <w:spacing w:val="-12"/>
                  <w:w w:val="110"/>
                  <w:sz w:val="20"/>
                  <w:szCs w:val="20"/>
                  <w:lang w:val="es-MX"/>
                  <w:rPrChange w:id="815" w:author="César Gamboa" w:date="2019-11-25T09:13:00Z">
                    <w:rPr>
                      <w:rFonts w:ascii="Times New Roman" w:hAnsi="Times New Roman"/>
                      <w:spacing w:val="-12"/>
                      <w:w w:val="110"/>
                      <w:lang w:val="es-MX"/>
                    </w:rPr>
                  </w:rPrChange>
                </w:rPr>
                <w:delText xml:space="preserve"> </w:delText>
              </w:r>
              <w:r w:rsidRPr="00BA6CC3" w:rsidDel="00263934">
                <w:rPr>
                  <w:rFonts w:ascii="Arial" w:hAnsi="Arial" w:cs="Arial"/>
                  <w:w w:val="110"/>
                  <w:sz w:val="20"/>
                  <w:szCs w:val="20"/>
                  <w:lang w:val="es-MX"/>
                  <w:rPrChange w:id="816" w:author="César Gamboa" w:date="2019-11-25T09:13:00Z">
                    <w:rPr>
                      <w:rFonts w:ascii="Times New Roman" w:hAnsi="Times New Roman"/>
                      <w:w w:val="110"/>
                      <w:lang w:val="es-MX"/>
                    </w:rPr>
                  </w:rPrChange>
                </w:rPr>
                <w:delText>serie cronológica.</w:delText>
              </w:r>
              <w:r w:rsidRPr="00BA6CC3" w:rsidDel="00263934">
                <w:rPr>
                  <w:rFonts w:ascii="Arial" w:hAnsi="Arial" w:cs="Arial"/>
                  <w:spacing w:val="-15"/>
                  <w:w w:val="110"/>
                  <w:sz w:val="20"/>
                  <w:szCs w:val="20"/>
                  <w:lang w:val="es-MX"/>
                  <w:rPrChange w:id="817" w:author="César Gamboa" w:date="2019-11-25T09:13:00Z">
                    <w:rPr>
                      <w:rFonts w:ascii="Times New Roman" w:hAnsi="Times New Roman"/>
                      <w:spacing w:val="-15"/>
                      <w:w w:val="110"/>
                      <w:lang w:val="es-MX"/>
                    </w:rPr>
                  </w:rPrChange>
                </w:rPr>
                <w:delText xml:space="preserve"> </w:delText>
              </w:r>
              <w:r w:rsidRPr="00BA6CC3" w:rsidDel="00263934">
                <w:rPr>
                  <w:rFonts w:ascii="Arial" w:hAnsi="Arial" w:cs="Arial"/>
                  <w:spacing w:val="-3"/>
                  <w:w w:val="110"/>
                  <w:sz w:val="20"/>
                  <w:szCs w:val="20"/>
                  <w:lang w:val="es-MX"/>
                  <w:rPrChange w:id="818" w:author="César Gamboa" w:date="2019-11-25T09:13:00Z">
                    <w:rPr>
                      <w:rFonts w:ascii="Times New Roman" w:hAnsi="Times New Roman"/>
                      <w:spacing w:val="-3"/>
                      <w:w w:val="110"/>
                      <w:lang w:val="es-MX"/>
                    </w:rPr>
                  </w:rPrChange>
                </w:rPr>
                <w:delText>Tradicionalmente,</w:delText>
              </w:r>
              <w:r w:rsidRPr="00BA6CC3" w:rsidDel="00263934">
                <w:rPr>
                  <w:rFonts w:ascii="Arial" w:hAnsi="Arial" w:cs="Arial"/>
                  <w:spacing w:val="-14"/>
                  <w:w w:val="110"/>
                  <w:sz w:val="20"/>
                  <w:szCs w:val="20"/>
                  <w:lang w:val="es-MX"/>
                  <w:rPrChange w:id="819" w:author="César Gamboa" w:date="2019-11-25T09:13:00Z">
                    <w:rPr>
                      <w:rFonts w:ascii="Times New Roman" w:hAnsi="Times New Roman"/>
                      <w:spacing w:val="-14"/>
                      <w:w w:val="110"/>
                      <w:lang w:val="es-MX"/>
                    </w:rPr>
                  </w:rPrChange>
                </w:rPr>
                <w:delText xml:space="preserve"> </w:delText>
              </w:r>
              <w:r w:rsidRPr="00BA6CC3" w:rsidDel="00263934">
                <w:rPr>
                  <w:rFonts w:ascii="Arial" w:hAnsi="Arial" w:cs="Arial"/>
                  <w:w w:val="110"/>
                  <w:sz w:val="20"/>
                  <w:szCs w:val="20"/>
                  <w:lang w:val="es-MX"/>
                  <w:rPrChange w:id="820" w:author="César Gamboa" w:date="2019-11-25T09:13:00Z">
                    <w:rPr>
                      <w:rFonts w:ascii="Times New Roman" w:hAnsi="Times New Roman"/>
                      <w:w w:val="110"/>
                      <w:lang w:val="es-MX"/>
                    </w:rPr>
                  </w:rPrChange>
                </w:rPr>
                <w:delText>la</w:delText>
              </w:r>
              <w:r w:rsidRPr="00BA6CC3" w:rsidDel="00263934">
                <w:rPr>
                  <w:rFonts w:ascii="Arial" w:hAnsi="Arial" w:cs="Arial"/>
                  <w:spacing w:val="-14"/>
                  <w:w w:val="110"/>
                  <w:sz w:val="20"/>
                  <w:szCs w:val="20"/>
                  <w:lang w:val="es-MX"/>
                  <w:rPrChange w:id="821" w:author="César Gamboa" w:date="2019-11-25T09:13:00Z">
                    <w:rPr>
                      <w:rFonts w:ascii="Times New Roman" w:hAnsi="Times New Roman"/>
                      <w:spacing w:val="-14"/>
                      <w:w w:val="110"/>
                      <w:lang w:val="es-MX"/>
                    </w:rPr>
                  </w:rPrChange>
                </w:rPr>
                <w:delText xml:space="preserve"> </w:delText>
              </w:r>
              <w:r w:rsidRPr="00BA6CC3" w:rsidDel="00263934">
                <w:rPr>
                  <w:rFonts w:ascii="Arial" w:hAnsi="Arial" w:cs="Arial"/>
                  <w:w w:val="110"/>
                  <w:sz w:val="20"/>
                  <w:szCs w:val="20"/>
                  <w:lang w:val="es-MX"/>
                  <w:rPrChange w:id="822" w:author="César Gamboa" w:date="2019-11-25T09:13:00Z">
                    <w:rPr>
                      <w:rFonts w:ascii="Times New Roman" w:hAnsi="Times New Roman"/>
                      <w:w w:val="110"/>
                      <w:lang w:val="es-MX"/>
                    </w:rPr>
                  </w:rPrChange>
                </w:rPr>
                <w:delText>metodología</w:delText>
              </w:r>
              <w:r w:rsidRPr="00BA6CC3" w:rsidDel="00263934">
                <w:rPr>
                  <w:rFonts w:ascii="Arial" w:hAnsi="Arial" w:cs="Arial"/>
                  <w:spacing w:val="-15"/>
                  <w:w w:val="110"/>
                  <w:sz w:val="20"/>
                  <w:szCs w:val="20"/>
                  <w:lang w:val="es-MX"/>
                  <w:rPrChange w:id="823" w:author="César Gamboa" w:date="2019-11-25T09:13:00Z">
                    <w:rPr>
                      <w:rFonts w:ascii="Times New Roman" w:hAnsi="Times New Roman"/>
                      <w:spacing w:val="-15"/>
                      <w:w w:val="110"/>
                      <w:lang w:val="es-MX"/>
                    </w:rPr>
                  </w:rPrChange>
                </w:rPr>
                <w:delText xml:space="preserve"> </w:delText>
              </w:r>
              <w:r w:rsidRPr="00BA6CC3" w:rsidDel="00263934">
                <w:rPr>
                  <w:rFonts w:ascii="Arial" w:hAnsi="Arial" w:cs="Arial"/>
                  <w:w w:val="110"/>
                  <w:sz w:val="20"/>
                  <w:szCs w:val="20"/>
                  <w:lang w:val="es-MX"/>
                  <w:rPrChange w:id="824" w:author="César Gamboa" w:date="2019-11-25T09:13:00Z">
                    <w:rPr>
                      <w:rFonts w:ascii="Times New Roman" w:hAnsi="Times New Roman"/>
                      <w:w w:val="110"/>
                      <w:lang w:val="es-MX"/>
                    </w:rPr>
                  </w:rPrChange>
                </w:rPr>
                <w:delText>de</w:delText>
              </w:r>
              <w:r w:rsidRPr="00BA6CC3" w:rsidDel="00263934">
                <w:rPr>
                  <w:rFonts w:ascii="Arial" w:hAnsi="Arial" w:cs="Arial"/>
                  <w:spacing w:val="-14"/>
                  <w:w w:val="110"/>
                  <w:sz w:val="20"/>
                  <w:szCs w:val="20"/>
                  <w:lang w:val="es-MX"/>
                  <w:rPrChange w:id="825" w:author="César Gamboa" w:date="2019-11-25T09:13:00Z">
                    <w:rPr>
                      <w:rFonts w:ascii="Times New Roman" w:hAnsi="Times New Roman"/>
                      <w:spacing w:val="-14"/>
                      <w:w w:val="110"/>
                      <w:lang w:val="es-MX"/>
                    </w:rPr>
                  </w:rPrChange>
                </w:rPr>
                <w:delText xml:space="preserve"> </w:delText>
              </w:r>
              <w:r w:rsidRPr="00BA6CC3" w:rsidDel="00263934">
                <w:rPr>
                  <w:rFonts w:ascii="Arial" w:hAnsi="Arial" w:cs="Arial"/>
                  <w:w w:val="110"/>
                  <w:sz w:val="20"/>
                  <w:szCs w:val="20"/>
                  <w:lang w:val="es-MX"/>
                  <w:rPrChange w:id="826" w:author="César Gamboa" w:date="2019-11-25T09:13:00Z">
                    <w:rPr>
                      <w:rFonts w:ascii="Times New Roman" w:hAnsi="Times New Roman"/>
                      <w:w w:val="110"/>
                      <w:lang w:val="es-MX"/>
                    </w:rPr>
                  </w:rPrChange>
                </w:rPr>
                <w:delText>Box-Jenkins</w:delText>
              </w:r>
              <w:r w:rsidRPr="00BA6CC3" w:rsidDel="00263934">
                <w:rPr>
                  <w:rFonts w:ascii="Arial" w:hAnsi="Arial" w:cs="Arial"/>
                  <w:spacing w:val="-14"/>
                  <w:w w:val="110"/>
                  <w:sz w:val="20"/>
                  <w:szCs w:val="20"/>
                  <w:lang w:val="es-MX"/>
                  <w:rPrChange w:id="827" w:author="César Gamboa" w:date="2019-11-25T09:13:00Z">
                    <w:rPr>
                      <w:rFonts w:ascii="Times New Roman" w:hAnsi="Times New Roman"/>
                      <w:spacing w:val="-14"/>
                      <w:w w:val="110"/>
                      <w:lang w:val="es-MX"/>
                    </w:rPr>
                  </w:rPrChange>
                </w:rPr>
                <w:delText xml:space="preserve"> </w:delText>
              </w:r>
              <w:r w:rsidRPr="00BA6CC3" w:rsidDel="00263934">
                <w:rPr>
                  <w:rFonts w:ascii="Arial" w:hAnsi="Arial" w:cs="Arial"/>
                  <w:w w:val="110"/>
                  <w:sz w:val="20"/>
                  <w:szCs w:val="20"/>
                  <w:lang w:val="es-MX"/>
                  <w:rPrChange w:id="828" w:author="César Gamboa" w:date="2019-11-25T09:13:00Z">
                    <w:rPr>
                      <w:rFonts w:ascii="Times New Roman" w:hAnsi="Times New Roman"/>
                      <w:w w:val="110"/>
                      <w:lang w:val="es-MX"/>
                    </w:rPr>
                  </w:rPrChange>
                </w:rPr>
                <w:delText>consiste</w:delText>
              </w:r>
              <w:r w:rsidRPr="00BA6CC3" w:rsidDel="00263934">
                <w:rPr>
                  <w:rFonts w:ascii="Arial" w:hAnsi="Arial" w:cs="Arial"/>
                  <w:spacing w:val="-15"/>
                  <w:w w:val="110"/>
                  <w:sz w:val="20"/>
                  <w:szCs w:val="20"/>
                  <w:lang w:val="es-MX"/>
                  <w:rPrChange w:id="829" w:author="César Gamboa" w:date="2019-11-25T09:13:00Z">
                    <w:rPr>
                      <w:rFonts w:ascii="Times New Roman" w:hAnsi="Times New Roman"/>
                      <w:spacing w:val="-15"/>
                      <w:w w:val="110"/>
                      <w:lang w:val="es-MX"/>
                    </w:rPr>
                  </w:rPrChange>
                </w:rPr>
                <w:delText xml:space="preserve"> </w:delText>
              </w:r>
              <w:r w:rsidRPr="00BA6CC3" w:rsidDel="00263934">
                <w:rPr>
                  <w:rFonts w:ascii="Arial" w:hAnsi="Arial" w:cs="Arial"/>
                  <w:w w:val="110"/>
                  <w:sz w:val="20"/>
                  <w:szCs w:val="20"/>
                  <w:lang w:val="es-MX"/>
                  <w:rPrChange w:id="830" w:author="César Gamboa" w:date="2019-11-25T09:13:00Z">
                    <w:rPr>
                      <w:rFonts w:ascii="Times New Roman" w:hAnsi="Times New Roman"/>
                      <w:w w:val="110"/>
                      <w:lang w:val="es-MX"/>
                    </w:rPr>
                  </w:rPrChange>
                </w:rPr>
                <w:delText>en</w:delText>
              </w:r>
              <w:r w:rsidRPr="00BA6CC3" w:rsidDel="00263934">
                <w:rPr>
                  <w:rFonts w:ascii="Arial" w:hAnsi="Arial" w:cs="Arial"/>
                  <w:spacing w:val="-14"/>
                  <w:w w:val="110"/>
                  <w:sz w:val="20"/>
                  <w:szCs w:val="20"/>
                  <w:lang w:val="es-MX"/>
                  <w:rPrChange w:id="831" w:author="César Gamboa" w:date="2019-11-25T09:13:00Z">
                    <w:rPr>
                      <w:rFonts w:ascii="Times New Roman" w:hAnsi="Times New Roman"/>
                      <w:spacing w:val="-14"/>
                      <w:w w:val="110"/>
                      <w:lang w:val="es-MX"/>
                    </w:rPr>
                  </w:rPrChange>
                </w:rPr>
                <w:delText xml:space="preserve"> </w:delText>
              </w:r>
              <w:r w:rsidRPr="00BA6CC3" w:rsidDel="00263934">
                <w:rPr>
                  <w:rFonts w:ascii="Arial" w:hAnsi="Arial" w:cs="Arial"/>
                  <w:w w:val="110"/>
                  <w:sz w:val="20"/>
                  <w:szCs w:val="20"/>
                  <w:lang w:val="es-MX"/>
                  <w:rPrChange w:id="832" w:author="César Gamboa" w:date="2019-11-25T09:13:00Z">
                    <w:rPr>
                      <w:rFonts w:ascii="Times New Roman" w:hAnsi="Times New Roman"/>
                      <w:w w:val="110"/>
                      <w:lang w:val="es-MX"/>
                    </w:rPr>
                  </w:rPrChange>
                </w:rPr>
                <w:delText>visualizar</w:delText>
              </w:r>
              <w:r w:rsidRPr="00BA6CC3" w:rsidDel="00263934">
                <w:rPr>
                  <w:rFonts w:ascii="Arial" w:hAnsi="Arial" w:cs="Arial"/>
                  <w:spacing w:val="-14"/>
                  <w:w w:val="110"/>
                  <w:sz w:val="20"/>
                  <w:szCs w:val="20"/>
                  <w:lang w:val="es-MX"/>
                  <w:rPrChange w:id="833" w:author="César Gamboa" w:date="2019-11-25T09:13:00Z">
                    <w:rPr>
                      <w:rFonts w:ascii="Times New Roman" w:hAnsi="Times New Roman"/>
                      <w:spacing w:val="-14"/>
                      <w:w w:val="110"/>
                      <w:lang w:val="es-MX"/>
                    </w:rPr>
                  </w:rPrChange>
                </w:rPr>
                <w:delText xml:space="preserve"> </w:delText>
              </w:r>
              <w:r w:rsidRPr="00BA6CC3" w:rsidDel="00263934">
                <w:rPr>
                  <w:rFonts w:ascii="Arial" w:hAnsi="Arial" w:cs="Arial"/>
                  <w:w w:val="110"/>
                  <w:sz w:val="20"/>
                  <w:szCs w:val="20"/>
                  <w:lang w:val="es-MX"/>
                  <w:rPrChange w:id="834" w:author="César Gamboa" w:date="2019-11-25T09:13:00Z">
                    <w:rPr>
                      <w:rFonts w:ascii="Times New Roman" w:hAnsi="Times New Roman"/>
                      <w:w w:val="110"/>
                      <w:lang w:val="es-MX"/>
                    </w:rPr>
                  </w:rPrChange>
                </w:rPr>
                <w:delText>la</w:delText>
              </w:r>
              <w:r w:rsidRPr="00BA6CC3" w:rsidDel="00263934">
                <w:rPr>
                  <w:rFonts w:ascii="Arial" w:hAnsi="Arial" w:cs="Arial"/>
                  <w:spacing w:val="-15"/>
                  <w:w w:val="110"/>
                  <w:sz w:val="20"/>
                  <w:szCs w:val="20"/>
                  <w:lang w:val="es-MX"/>
                  <w:rPrChange w:id="835" w:author="César Gamboa" w:date="2019-11-25T09:13:00Z">
                    <w:rPr>
                      <w:rFonts w:ascii="Times New Roman" w:hAnsi="Times New Roman"/>
                      <w:spacing w:val="-15"/>
                      <w:w w:val="110"/>
                      <w:lang w:val="es-MX"/>
                    </w:rPr>
                  </w:rPrChange>
                </w:rPr>
                <w:delText xml:space="preserve"> </w:delText>
              </w:r>
              <w:r w:rsidRPr="00BA6CC3" w:rsidDel="00263934">
                <w:rPr>
                  <w:rFonts w:ascii="Arial" w:hAnsi="Arial" w:cs="Arial"/>
                  <w:w w:val="110"/>
                  <w:sz w:val="20"/>
                  <w:szCs w:val="20"/>
                  <w:lang w:val="es-MX"/>
                  <w:rPrChange w:id="836" w:author="César Gamboa" w:date="2019-11-25T09:13:00Z">
                    <w:rPr>
                      <w:rFonts w:ascii="Times New Roman" w:hAnsi="Times New Roman"/>
                      <w:w w:val="110"/>
                      <w:lang w:val="es-MX"/>
                    </w:rPr>
                  </w:rPrChange>
                </w:rPr>
                <w:delText>serie</w:delText>
              </w:r>
              <w:r w:rsidRPr="00BA6CC3" w:rsidDel="00263934">
                <w:rPr>
                  <w:rFonts w:ascii="Arial" w:hAnsi="Arial" w:cs="Arial"/>
                  <w:spacing w:val="-14"/>
                  <w:w w:val="110"/>
                  <w:sz w:val="20"/>
                  <w:szCs w:val="20"/>
                  <w:lang w:val="es-MX"/>
                  <w:rPrChange w:id="837" w:author="César Gamboa" w:date="2019-11-25T09:13:00Z">
                    <w:rPr>
                      <w:rFonts w:ascii="Times New Roman" w:hAnsi="Times New Roman"/>
                      <w:spacing w:val="-14"/>
                      <w:w w:val="110"/>
                      <w:lang w:val="es-MX"/>
                    </w:rPr>
                  </w:rPrChange>
                </w:rPr>
                <w:delText xml:space="preserve"> </w:delText>
              </w:r>
              <w:r w:rsidRPr="00BA6CC3" w:rsidDel="00263934">
                <w:rPr>
                  <w:rFonts w:ascii="Arial" w:hAnsi="Arial" w:cs="Arial"/>
                  <w:w w:val="110"/>
                  <w:sz w:val="20"/>
                  <w:szCs w:val="20"/>
                  <w:lang w:val="es-MX"/>
                  <w:rPrChange w:id="838" w:author="César Gamboa" w:date="2019-11-25T09:13:00Z">
                    <w:rPr>
                      <w:rFonts w:ascii="Times New Roman" w:hAnsi="Times New Roman"/>
                      <w:w w:val="110"/>
                      <w:lang w:val="es-MX"/>
                    </w:rPr>
                  </w:rPrChange>
                </w:rPr>
                <w:delText>cronológica con</w:delText>
              </w:r>
              <w:r w:rsidRPr="00BA6CC3" w:rsidDel="00263934">
                <w:rPr>
                  <w:rFonts w:ascii="Arial" w:hAnsi="Arial" w:cs="Arial"/>
                  <w:spacing w:val="-20"/>
                  <w:w w:val="110"/>
                  <w:sz w:val="20"/>
                  <w:szCs w:val="20"/>
                  <w:lang w:val="es-MX"/>
                  <w:rPrChange w:id="839" w:author="César Gamboa" w:date="2019-11-25T09:13:00Z">
                    <w:rPr>
                      <w:rFonts w:ascii="Times New Roman" w:hAnsi="Times New Roman"/>
                      <w:spacing w:val="-20"/>
                      <w:w w:val="110"/>
                      <w:lang w:val="es-MX"/>
                    </w:rPr>
                  </w:rPrChange>
                </w:rPr>
                <w:delText xml:space="preserve"> </w:delText>
              </w:r>
              <w:r w:rsidRPr="00BA6CC3" w:rsidDel="00263934">
                <w:rPr>
                  <w:rFonts w:ascii="Arial" w:hAnsi="Arial" w:cs="Arial"/>
                  <w:w w:val="110"/>
                  <w:sz w:val="20"/>
                  <w:szCs w:val="20"/>
                  <w:lang w:val="es-MX"/>
                  <w:rPrChange w:id="840" w:author="César Gamboa" w:date="2019-11-25T09:13:00Z">
                    <w:rPr>
                      <w:rFonts w:ascii="Times New Roman" w:hAnsi="Times New Roman"/>
                      <w:w w:val="110"/>
                      <w:lang w:val="es-MX"/>
                    </w:rPr>
                  </w:rPrChange>
                </w:rPr>
                <w:delText>el</w:delText>
              </w:r>
              <w:r w:rsidRPr="00BA6CC3" w:rsidDel="00263934">
                <w:rPr>
                  <w:rFonts w:ascii="Arial" w:hAnsi="Arial" w:cs="Arial"/>
                  <w:spacing w:val="-20"/>
                  <w:w w:val="110"/>
                  <w:sz w:val="20"/>
                  <w:szCs w:val="20"/>
                  <w:lang w:val="es-MX"/>
                  <w:rPrChange w:id="841" w:author="César Gamboa" w:date="2019-11-25T09:13:00Z">
                    <w:rPr>
                      <w:rFonts w:ascii="Times New Roman" w:hAnsi="Times New Roman"/>
                      <w:spacing w:val="-20"/>
                      <w:w w:val="110"/>
                      <w:lang w:val="es-MX"/>
                    </w:rPr>
                  </w:rPrChange>
                </w:rPr>
                <w:delText xml:space="preserve"> </w:delText>
              </w:r>
              <w:r w:rsidRPr="00BA6CC3" w:rsidDel="00263934">
                <w:rPr>
                  <w:rFonts w:ascii="Arial" w:hAnsi="Arial" w:cs="Arial"/>
                  <w:w w:val="110"/>
                  <w:sz w:val="20"/>
                  <w:szCs w:val="20"/>
                  <w:lang w:val="es-MX"/>
                  <w:rPrChange w:id="842" w:author="César Gamboa" w:date="2019-11-25T09:13:00Z">
                    <w:rPr>
                      <w:rFonts w:ascii="Times New Roman" w:hAnsi="Times New Roman"/>
                      <w:w w:val="110"/>
                      <w:lang w:val="es-MX"/>
                    </w:rPr>
                  </w:rPrChange>
                </w:rPr>
                <w:delText>objetivo</w:delText>
              </w:r>
              <w:r w:rsidRPr="00BA6CC3" w:rsidDel="00263934">
                <w:rPr>
                  <w:rFonts w:ascii="Arial" w:hAnsi="Arial" w:cs="Arial"/>
                  <w:spacing w:val="-20"/>
                  <w:w w:val="110"/>
                  <w:sz w:val="20"/>
                  <w:szCs w:val="20"/>
                  <w:lang w:val="es-MX"/>
                  <w:rPrChange w:id="843" w:author="César Gamboa" w:date="2019-11-25T09:13:00Z">
                    <w:rPr>
                      <w:rFonts w:ascii="Times New Roman" w:hAnsi="Times New Roman"/>
                      <w:spacing w:val="-20"/>
                      <w:w w:val="110"/>
                      <w:lang w:val="es-MX"/>
                    </w:rPr>
                  </w:rPrChange>
                </w:rPr>
                <w:delText xml:space="preserve"> </w:delText>
              </w:r>
              <w:r w:rsidRPr="00BA6CC3" w:rsidDel="00263934">
                <w:rPr>
                  <w:rFonts w:ascii="Arial" w:hAnsi="Arial" w:cs="Arial"/>
                  <w:w w:val="110"/>
                  <w:sz w:val="20"/>
                  <w:szCs w:val="20"/>
                  <w:lang w:val="es-MX"/>
                  <w:rPrChange w:id="844" w:author="César Gamboa" w:date="2019-11-25T09:13:00Z">
                    <w:rPr>
                      <w:rFonts w:ascii="Times New Roman" w:hAnsi="Times New Roman"/>
                      <w:w w:val="110"/>
                      <w:lang w:val="es-MX"/>
                    </w:rPr>
                  </w:rPrChange>
                </w:rPr>
                <w:delText>de,</w:delText>
              </w:r>
              <w:r w:rsidRPr="00BA6CC3" w:rsidDel="00263934">
                <w:rPr>
                  <w:rFonts w:ascii="Arial" w:hAnsi="Arial" w:cs="Arial"/>
                  <w:spacing w:val="-20"/>
                  <w:w w:val="110"/>
                  <w:sz w:val="20"/>
                  <w:szCs w:val="20"/>
                  <w:lang w:val="es-MX"/>
                  <w:rPrChange w:id="845" w:author="César Gamboa" w:date="2019-11-25T09:13:00Z">
                    <w:rPr>
                      <w:rFonts w:ascii="Times New Roman" w:hAnsi="Times New Roman"/>
                      <w:spacing w:val="-20"/>
                      <w:w w:val="110"/>
                      <w:lang w:val="es-MX"/>
                    </w:rPr>
                  </w:rPrChange>
                </w:rPr>
                <w:delText xml:space="preserve"> </w:delText>
              </w:r>
              <w:r w:rsidRPr="00BA6CC3" w:rsidDel="00263934">
                <w:rPr>
                  <w:rFonts w:ascii="Arial" w:hAnsi="Arial" w:cs="Arial"/>
                  <w:w w:val="110"/>
                  <w:sz w:val="20"/>
                  <w:szCs w:val="20"/>
                  <w:lang w:val="es-MX"/>
                  <w:rPrChange w:id="846" w:author="César Gamboa" w:date="2019-11-25T09:13:00Z">
                    <w:rPr>
                      <w:rFonts w:ascii="Times New Roman" w:hAnsi="Times New Roman"/>
                      <w:w w:val="110"/>
                      <w:lang w:val="es-MX"/>
                    </w:rPr>
                  </w:rPrChange>
                </w:rPr>
                <w:delText>en</w:delText>
              </w:r>
              <w:r w:rsidRPr="00BA6CC3" w:rsidDel="00263934">
                <w:rPr>
                  <w:rFonts w:ascii="Arial" w:hAnsi="Arial" w:cs="Arial"/>
                  <w:spacing w:val="-20"/>
                  <w:w w:val="110"/>
                  <w:sz w:val="20"/>
                  <w:szCs w:val="20"/>
                  <w:lang w:val="es-MX"/>
                  <w:rPrChange w:id="847" w:author="César Gamboa" w:date="2019-11-25T09:13:00Z">
                    <w:rPr>
                      <w:rFonts w:ascii="Times New Roman" w:hAnsi="Times New Roman"/>
                      <w:spacing w:val="-20"/>
                      <w:w w:val="110"/>
                      <w:lang w:val="es-MX"/>
                    </w:rPr>
                  </w:rPrChange>
                </w:rPr>
                <w:delText xml:space="preserve"> </w:delText>
              </w:r>
              <w:r w:rsidRPr="00BA6CC3" w:rsidDel="00263934">
                <w:rPr>
                  <w:rFonts w:ascii="Arial" w:hAnsi="Arial" w:cs="Arial"/>
                  <w:w w:val="110"/>
                  <w:sz w:val="20"/>
                  <w:szCs w:val="20"/>
                  <w:lang w:val="es-MX"/>
                  <w:rPrChange w:id="848" w:author="César Gamboa" w:date="2019-11-25T09:13:00Z">
                    <w:rPr>
                      <w:rFonts w:ascii="Times New Roman" w:hAnsi="Times New Roman"/>
                      <w:w w:val="110"/>
                      <w:lang w:val="es-MX"/>
                    </w:rPr>
                  </w:rPrChange>
                </w:rPr>
                <w:delText>caso</w:delText>
              </w:r>
              <w:r w:rsidRPr="00BA6CC3" w:rsidDel="00263934">
                <w:rPr>
                  <w:rFonts w:ascii="Arial" w:hAnsi="Arial" w:cs="Arial"/>
                  <w:spacing w:val="-20"/>
                  <w:w w:val="110"/>
                  <w:sz w:val="20"/>
                  <w:szCs w:val="20"/>
                  <w:lang w:val="es-MX"/>
                  <w:rPrChange w:id="849" w:author="César Gamboa" w:date="2019-11-25T09:13:00Z">
                    <w:rPr>
                      <w:rFonts w:ascii="Times New Roman" w:hAnsi="Times New Roman"/>
                      <w:spacing w:val="-20"/>
                      <w:w w:val="110"/>
                      <w:lang w:val="es-MX"/>
                    </w:rPr>
                  </w:rPrChange>
                </w:rPr>
                <w:delText xml:space="preserve"> </w:delText>
              </w:r>
              <w:r w:rsidRPr="00BA6CC3" w:rsidDel="00263934">
                <w:rPr>
                  <w:rFonts w:ascii="Arial" w:hAnsi="Arial" w:cs="Arial"/>
                  <w:w w:val="110"/>
                  <w:sz w:val="20"/>
                  <w:szCs w:val="20"/>
                  <w:lang w:val="es-MX"/>
                  <w:rPrChange w:id="850" w:author="César Gamboa" w:date="2019-11-25T09:13:00Z">
                    <w:rPr>
                      <w:rFonts w:ascii="Times New Roman" w:hAnsi="Times New Roman"/>
                      <w:w w:val="110"/>
                      <w:lang w:val="es-MX"/>
                    </w:rPr>
                  </w:rPrChange>
                </w:rPr>
                <w:delText>de</w:delText>
              </w:r>
              <w:r w:rsidRPr="00BA6CC3" w:rsidDel="00263934">
                <w:rPr>
                  <w:rFonts w:ascii="Arial" w:hAnsi="Arial" w:cs="Arial"/>
                  <w:spacing w:val="-20"/>
                  <w:w w:val="110"/>
                  <w:sz w:val="20"/>
                  <w:szCs w:val="20"/>
                  <w:lang w:val="es-MX"/>
                  <w:rPrChange w:id="851" w:author="César Gamboa" w:date="2019-11-25T09:13:00Z">
                    <w:rPr>
                      <w:rFonts w:ascii="Times New Roman" w:hAnsi="Times New Roman"/>
                      <w:spacing w:val="-20"/>
                      <w:w w:val="110"/>
                      <w:lang w:val="es-MX"/>
                    </w:rPr>
                  </w:rPrChange>
                </w:rPr>
                <w:delText xml:space="preserve"> </w:delText>
              </w:r>
              <w:r w:rsidRPr="00BA6CC3" w:rsidDel="00263934">
                <w:rPr>
                  <w:rFonts w:ascii="Arial" w:hAnsi="Arial" w:cs="Arial"/>
                  <w:w w:val="110"/>
                  <w:sz w:val="20"/>
                  <w:szCs w:val="20"/>
                  <w:lang w:val="es-MX"/>
                  <w:rPrChange w:id="852" w:author="César Gamboa" w:date="2019-11-25T09:13:00Z">
                    <w:rPr>
                      <w:rFonts w:ascii="Times New Roman" w:hAnsi="Times New Roman"/>
                      <w:w w:val="110"/>
                      <w:lang w:val="es-MX"/>
                    </w:rPr>
                  </w:rPrChange>
                </w:rPr>
                <w:delText>ser</w:delText>
              </w:r>
              <w:r w:rsidRPr="00BA6CC3" w:rsidDel="00263934">
                <w:rPr>
                  <w:rFonts w:ascii="Arial" w:hAnsi="Arial" w:cs="Arial"/>
                  <w:spacing w:val="-20"/>
                  <w:w w:val="110"/>
                  <w:sz w:val="20"/>
                  <w:szCs w:val="20"/>
                  <w:lang w:val="es-MX"/>
                  <w:rPrChange w:id="853" w:author="César Gamboa" w:date="2019-11-25T09:13:00Z">
                    <w:rPr>
                      <w:rFonts w:ascii="Times New Roman" w:hAnsi="Times New Roman"/>
                      <w:spacing w:val="-20"/>
                      <w:w w:val="110"/>
                      <w:lang w:val="es-MX"/>
                    </w:rPr>
                  </w:rPrChange>
                </w:rPr>
                <w:delText xml:space="preserve"> </w:delText>
              </w:r>
              <w:r w:rsidRPr="00BA6CC3" w:rsidDel="00263934">
                <w:rPr>
                  <w:rFonts w:ascii="Arial" w:hAnsi="Arial" w:cs="Arial"/>
                  <w:w w:val="110"/>
                  <w:sz w:val="20"/>
                  <w:szCs w:val="20"/>
                  <w:lang w:val="es-MX"/>
                  <w:rPrChange w:id="854" w:author="César Gamboa" w:date="2019-11-25T09:13:00Z">
                    <w:rPr>
                      <w:rFonts w:ascii="Times New Roman" w:hAnsi="Times New Roman"/>
                      <w:w w:val="110"/>
                      <w:lang w:val="es-MX"/>
                    </w:rPr>
                  </w:rPrChange>
                </w:rPr>
                <w:delText>necesario,</w:delText>
              </w:r>
              <w:r w:rsidRPr="00BA6CC3" w:rsidDel="00263934">
                <w:rPr>
                  <w:rFonts w:ascii="Arial" w:hAnsi="Arial" w:cs="Arial"/>
                  <w:spacing w:val="-20"/>
                  <w:w w:val="110"/>
                  <w:sz w:val="20"/>
                  <w:szCs w:val="20"/>
                  <w:lang w:val="es-MX"/>
                  <w:rPrChange w:id="855" w:author="César Gamboa" w:date="2019-11-25T09:13:00Z">
                    <w:rPr>
                      <w:rFonts w:ascii="Times New Roman" w:hAnsi="Times New Roman"/>
                      <w:spacing w:val="-20"/>
                      <w:w w:val="110"/>
                      <w:lang w:val="es-MX"/>
                    </w:rPr>
                  </w:rPrChange>
                </w:rPr>
                <w:delText xml:space="preserve"> </w:delText>
              </w:r>
              <w:r w:rsidRPr="00BA6CC3" w:rsidDel="00263934">
                <w:rPr>
                  <w:rFonts w:ascii="Arial" w:hAnsi="Arial" w:cs="Arial"/>
                  <w:w w:val="110"/>
                  <w:sz w:val="20"/>
                  <w:szCs w:val="20"/>
                  <w:lang w:val="es-MX"/>
                  <w:rPrChange w:id="856" w:author="César Gamboa" w:date="2019-11-25T09:13:00Z">
                    <w:rPr>
                      <w:rFonts w:ascii="Times New Roman" w:hAnsi="Times New Roman"/>
                      <w:w w:val="110"/>
                      <w:lang w:val="es-MX"/>
                    </w:rPr>
                  </w:rPrChange>
                </w:rPr>
                <w:delText>transformar</w:delText>
              </w:r>
              <w:r w:rsidRPr="00BA6CC3" w:rsidDel="00263934">
                <w:rPr>
                  <w:rFonts w:ascii="Arial" w:hAnsi="Arial" w:cs="Arial"/>
                  <w:spacing w:val="-20"/>
                  <w:w w:val="110"/>
                  <w:sz w:val="20"/>
                  <w:szCs w:val="20"/>
                  <w:lang w:val="es-MX"/>
                  <w:rPrChange w:id="857" w:author="César Gamboa" w:date="2019-11-25T09:13:00Z">
                    <w:rPr>
                      <w:rFonts w:ascii="Times New Roman" w:hAnsi="Times New Roman"/>
                      <w:spacing w:val="-20"/>
                      <w:w w:val="110"/>
                      <w:lang w:val="es-MX"/>
                    </w:rPr>
                  </w:rPrChange>
                </w:rPr>
                <w:delText xml:space="preserve"> </w:delText>
              </w:r>
              <w:r w:rsidRPr="00BA6CC3" w:rsidDel="00263934">
                <w:rPr>
                  <w:rFonts w:ascii="Arial" w:hAnsi="Arial" w:cs="Arial"/>
                  <w:w w:val="110"/>
                  <w:sz w:val="20"/>
                  <w:szCs w:val="20"/>
                  <w:lang w:val="es-MX"/>
                  <w:rPrChange w:id="858" w:author="César Gamboa" w:date="2019-11-25T09:13:00Z">
                    <w:rPr>
                      <w:rFonts w:ascii="Times New Roman" w:hAnsi="Times New Roman"/>
                      <w:w w:val="110"/>
                      <w:lang w:val="es-MX"/>
                    </w:rPr>
                  </w:rPrChange>
                </w:rPr>
                <w:delText>los</w:delText>
              </w:r>
              <w:r w:rsidRPr="00BA6CC3" w:rsidDel="00263934">
                <w:rPr>
                  <w:rFonts w:ascii="Arial" w:hAnsi="Arial" w:cs="Arial"/>
                  <w:spacing w:val="-20"/>
                  <w:w w:val="110"/>
                  <w:sz w:val="20"/>
                  <w:szCs w:val="20"/>
                  <w:lang w:val="es-MX"/>
                  <w:rPrChange w:id="859" w:author="César Gamboa" w:date="2019-11-25T09:13:00Z">
                    <w:rPr>
                      <w:rFonts w:ascii="Times New Roman" w:hAnsi="Times New Roman"/>
                      <w:spacing w:val="-20"/>
                      <w:w w:val="110"/>
                      <w:lang w:val="es-MX"/>
                    </w:rPr>
                  </w:rPrChange>
                </w:rPr>
                <w:delText xml:space="preserve"> </w:delText>
              </w:r>
              <w:r w:rsidRPr="00BA6CC3" w:rsidDel="00263934">
                <w:rPr>
                  <w:rFonts w:ascii="Arial" w:hAnsi="Arial" w:cs="Arial"/>
                  <w:w w:val="110"/>
                  <w:sz w:val="20"/>
                  <w:szCs w:val="20"/>
                  <w:lang w:val="es-MX"/>
                  <w:rPrChange w:id="860" w:author="César Gamboa" w:date="2019-11-25T09:13:00Z">
                    <w:rPr>
                      <w:rFonts w:ascii="Times New Roman" w:hAnsi="Times New Roman"/>
                      <w:w w:val="110"/>
                      <w:lang w:val="es-MX"/>
                    </w:rPr>
                  </w:rPrChange>
                </w:rPr>
                <w:delText>datos</w:delText>
              </w:r>
              <w:r w:rsidRPr="00BA6CC3" w:rsidDel="00263934">
                <w:rPr>
                  <w:rFonts w:ascii="Arial" w:hAnsi="Arial" w:cs="Arial"/>
                  <w:spacing w:val="-20"/>
                  <w:w w:val="110"/>
                  <w:sz w:val="20"/>
                  <w:szCs w:val="20"/>
                  <w:lang w:val="es-MX"/>
                  <w:rPrChange w:id="861" w:author="César Gamboa" w:date="2019-11-25T09:13:00Z">
                    <w:rPr>
                      <w:rFonts w:ascii="Times New Roman" w:hAnsi="Times New Roman"/>
                      <w:spacing w:val="-20"/>
                      <w:w w:val="110"/>
                      <w:lang w:val="es-MX"/>
                    </w:rPr>
                  </w:rPrChange>
                </w:rPr>
                <w:delText xml:space="preserve"> </w:delText>
              </w:r>
              <w:r w:rsidRPr="00BA6CC3" w:rsidDel="00263934">
                <w:rPr>
                  <w:rFonts w:ascii="Arial" w:hAnsi="Arial" w:cs="Arial"/>
                  <w:w w:val="110"/>
                  <w:sz w:val="20"/>
                  <w:szCs w:val="20"/>
                  <w:lang w:val="es-MX"/>
                  <w:rPrChange w:id="862" w:author="César Gamboa" w:date="2019-11-25T09:13:00Z">
                    <w:rPr>
                      <w:rFonts w:ascii="Times New Roman" w:hAnsi="Times New Roman"/>
                      <w:w w:val="110"/>
                      <w:lang w:val="es-MX"/>
                    </w:rPr>
                  </w:rPrChange>
                </w:rPr>
                <w:delText>para</w:delText>
              </w:r>
              <w:r w:rsidRPr="00BA6CC3" w:rsidDel="00263934">
                <w:rPr>
                  <w:rFonts w:ascii="Arial" w:hAnsi="Arial" w:cs="Arial"/>
                  <w:spacing w:val="-20"/>
                  <w:w w:val="110"/>
                  <w:sz w:val="20"/>
                  <w:szCs w:val="20"/>
                  <w:lang w:val="es-MX"/>
                  <w:rPrChange w:id="863" w:author="César Gamboa" w:date="2019-11-25T09:13:00Z">
                    <w:rPr>
                      <w:rFonts w:ascii="Times New Roman" w:hAnsi="Times New Roman"/>
                      <w:spacing w:val="-20"/>
                      <w:w w:val="110"/>
                      <w:lang w:val="es-MX"/>
                    </w:rPr>
                  </w:rPrChange>
                </w:rPr>
                <w:delText xml:space="preserve"> </w:delText>
              </w:r>
              <w:r w:rsidRPr="00BA6CC3" w:rsidDel="00263934">
                <w:rPr>
                  <w:rFonts w:ascii="Arial" w:hAnsi="Arial" w:cs="Arial"/>
                  <w:w w:val="110"/>
                  <w:sz w:val="20"/>
                  <w:szCs w:val="20"/>
                  <w:lang w:val="es-MX"/>
                  <w:rPrChange w:id="864" w:author="César Gamboa" w:date="2019-11-25T09:13:00Z">
                    <w:rPr>
                      <w:rFonts w:ascii="Times New Roman" w:hAnsi="Times New Roman"/>
                      <w:w w:val="110"/>
                      <w:lang w:val="es-MX"/>
                    </w:rPr>
                  </w:rPrChange>
                </w:rPr>
                <w:delText>estabilizar</w:delText>
              </w:r>
              <w:r w:rsidRPr="00BA6CC3" w:rsidDel="00263934">
                <w:rPr>
                  <w:rFonts w:ascii="Arial" w:hAnsi="Arial" w:cs="Arial"/>
                  <w:spacing w:val="-19"/>
                  <w:w w:val="110"/>
                  <w:sz w:val="20"/>
                  <w:szCs w:val="20"/>
                  <w:lang w:val="es-MX"/>
                  <w:rPrChange w:id="865" w:author="César Gamboa" w:date="2019-11-25T09:13:00Z">
                    <w:rPr>
                      <w:rFonts w:ascii="Times New Roman" w:hAnsi="Times New Roman"/>
                      <w:spacing w:val="-19"/>
                      <w:w w:val="110"/>
                      <w:lang w:val="es-MX"/>
                    </w:rPr>
                  </w:rPrChange>
                </w:rPr>
                <w:delText xml:space="preserve"> </w:delText>
              </w:r>
              <w:r w:rsidRPr="00BA6CC3" w:rsidDel="00263934">
                <w:rPr>
                  <w:rFonts w:ascii="Arial" w:hAnsi="Arial" w:cs="Arial"/>
                  <w:w w:val="110"/>
                  <w:sz w:val="20"/>
                  <w:szCs w:val="20"/>
                  <w:lang w:val="es-MX"/>
                  <w:rPrChange w:id="866" w:author="César Gamboa" w:date="2019-11-25T09:13:00Z">
                    <w:rPr>
                      <w:rFonts w:ascii="Times New Roman" w:hAnsi="Times New Roman"/>
                      <w:w w:val="110"/>
                      <w:lang w:val="es-MX"/>
                    </w:rPr>
                  </w:rPrChange>
                </w:rPr>
                <w:delText>la</w:delText>
              </w:r>
              <w:r w:rsidRPr="00BA6CC3" w:rsidDel="00263934">
                <w:rPr>
                  <w:rFonts w:ascii="Arial" w:hAnsi="Arial" w:cs="Arial"/>
                  <w:spacing w:val="-20"/>
                  <w:w w:val="110"/>
                  <w:sz w:val="20"/>
                  <w:szCs w:val="20"/>
                  <w:lang w:val="es-MX"/>
                  <w:rPrChange w:id="867" w:author="César Gamboa" w:date="2019-11-25T09:13:00Z">
                    <w:rPr>
                      <w:rFonts w:ascii="Times New Roman" w:hAnsi="Times New Roman"/>
                      <w:spacing w:val="-20"/>
                      <w:w w:val="110"/>
                      <w:lang w:val="es-MX"/>
                    </w:rPr>
                  </w:rPrChange>
                </w:rPr>
                <w:delText xml:space="preserve"> </w:delText>
              </w:r>
              <w:r w:rsidRPr="00BA6CC3" w:rsidDel="00263934">
                <w:rPr>
                  <w:rFonts w:ascii="Arial" w:hAnsi="Arial" w:cs="Arial"/>
                  <w:w w:val="110"/>
                  <w:sz w:val="20"/>
                  <w:szCs w:val="20"/>
                  <w:lang w:val="es-MX"/>
                  <w:rPrChange w:id="868" w:author="César Gamboa" w:date="2019-11-25T09:13:00Z">
                    <w:rPr>
                      <w:rFonts w:ascii="Times New Roman" w:hAnsi="Times New Roman"/>
                      <w:w w:val="110"/>
                      <w:lang w:val="es-MX"/>
                    </w:rPr>
                  </w:rPrChange>
                </w:rPr>
                <w:delText>variancia</w:delText>
              </w:r>
              <w:r w:rsidRPr="00BA6CC3" w:rsidDel="00263934">
                <w:rPr>
                  <w:rFonts w:ascii="Arial" w:hAnsi="Arial" w:cs="Arial"/>
                  <w:spacing w:val="-20"/>
                  <w:w w:val="110"/>
                  <w:sz w:val="20"/>
                  <w:szCs w:val="20"/>
                  <w:lang w:val="es-MX"/>
                  <w:rPrChange w:id="869" w:author="César Gamboa" w:date="2019-11-25T09:13:00Z">
                    <w:rPr>
                      <w:rFonts w:ascii="Times New Roman" w:hAnsi="Times New Roman"/>
                      <w:spacing w:val="-20"/>
                      <w:w w:val="110"/>
                      <w:lang w:val="es-MX"/>
                    </w:rPr>
                  </w:rPrChange>
                </w:rPr>
                <w:delText xml:space="preserve"> </w:delText>
              </w:r>
              <w:r w:rsidRPr="00BA6CC3" w:rsidDel="00263934">
                <w:rPr>
                  <w:rFonts w:ascii="Arial" w:hAnsi="Arial" w:cs="Arial"/>
                  <w:w w:val="110"/>
                  <w:sz w:val="20"/>
                  <w:szCs w:val="20"/>
                  <w:lang w:val="es-MX"/>
                  <w:rPrChange w:id="870" w:author="César Gamboa" w:date="2019-11-25T09:13:00Z">
                    <w:rPr>
                      <w:rFonts w:ascii="Times New Roman" w:hAnsi="Times New Roman"/>
                      <w:w w:val="110"/>
                      <w:lang w:val="es-MX"/>
                    </w:rPr>
                  </w:rPrChange>
                </w:rPr>
                <w:delText>y</w:delText>
              </w:r>
              <w:r w:rsidRPr="00BA6CC3" w:rsidDel="00263934">
                <w:rPr>
                  <w:rFonts w:ascii="Arial" w:hAnsi="Arial" w:cs="Arial"/>
                  <w:spacing w:val="-20"/>
                  <w:w w:val="110"/>
                  <w:sz w:val="20"/>
                  <w:szCs w:val="20"/>
                  <w:lang w:val="es-MX"/>
                  <w:rPrChange w:id="871" w:author="César Gamboa" w:date="2019-11-25T09:13:00Z">
                    <w:rPr>
                      <w:rFonts w:ascii="Times New Roman" w:hAnsi="Times New Roman"/>
                      <w:spacing w:val="-20"/>
                      <w:w w:val="110"/>
                      <w:lang w:val="es-MX"/>
                    </w:rPr>
                  </w:rPrChange>
                </w:rPr>
                <w:delText xml:space="preserve"> </w:delText>
              </w:r>
              <w:r w:rsidRPr="00BA6CC3" w:rsidDel="00263934">
                <w:rPr>
                  <w:rFonts w:ascii="Arial" w:hAnsi="Arial" w:cs="Arial"/>
                  <w:w w:val="110"/>
                  <w:sz w:val="20"/>
                  <w:szCs w:val="20"/>
                  <w:lang w:val="es-MX"/>
                  <w:rPrChange w:id="872" w:author="César Gamboa" w:date="2019-11-25T09:13:00Z">
                    <w:rPr>
                      <w:rFonts w:ascii="Times New Roman" w:hAnsi="Times New Roman"/>
                      <w:w w:val="110"/>
                      <w:lang w:val="es-MX"/>
                    </w:rPr>
                  </w:rPrChange>
                </w:rPr>
                <w:delText>generar</w:delText>
              </w:r>
              <w:r w:rsidRPr="00BA6CC3" w:rsidDel="00263934">
                <w:rPr>
                  <w:rFonts w:ascii="Arial" w:hAnsi="Arial" w:cs="Arial"/>
                  <w:spacing w:val="-20"/>
                  <w:w w:val="110"/>
                  <w:sz w:val="20"/>
                  <w:szCs w:val="20"/>
                  <w:lang w:val="es-MX"/>
                  <w:rPrChange w:id="873" w:author="César Gamboa" w:date="2019-11-25T09:13:00Z">
                    <w:rPr>
                      <w:rFonts w:ascii="Times New Roman" w:hAnsi="Times New Roman"/>
                      <w:spacing w:val="-20"/>
                      <w:w w:val="110"/>
                      <w:lang w:val="es-MX"/>
                    </w:rPr>
                  </w:rPrChange>
                </w:rPr>
                <w:delText xml:space="preserve"> </w:delText>
              </w:r>
              <w:r w:rsidRPr="00BA6CC3" w:rsidDel="00263934">
                <w:rPr>
                  <w:rFonts w:ascii="Arial" w:hAnsi="Arial" w:cs="Arial"/>
                  <w:w w:val="110"/>
                  <w:sz w:val="20"/>
                  <w:szCs w:val="20"/>
                  <w:lang w:val="es-MX"/>
                  <w:rPrChange w:id="874" w:author="César Gamboa" w:date="2019-11-25T09:13:00Z">
                    <w:rPr>
                      <w:rFonts w:ascii="Times New Roman" w:hAnsi="Times New Roman"/>
                      <w:w w:val="110"/>
                      <w:lang w:val="es-MX"/>
                    </w:rPr>
                  </w:rPrChange>
                </w:rPr>
                <w:delText>así un</w:delText>
              </w:r>
              <w:r w:rsidRPr="00BA6CC3" w:rsidDel="00263934">
                <w:rPr>
                  <w:rFonts w:ascii="Arial" w:hAnsi="Arial" w:cs="Arial"/>
                  <w:spacing w:val="-25"/>
                  <w:w w:val="110"/>
                  <w:sz w:val="20"/>
                  <w:szCs w:val="20"/>
                  <w:lang w:val="es-MX"/>
                  <w:rPrChange w:id="875" w:author="César Gamboa" w:date="2019-11-25T09:13:00Z">
                    <w:rPr>
                      <w:rFonts w:ascii="Times New Roman" w:hAnsi="Times New Roman"/>
                      <w:spacing w:val="-25"/>
                      <w:w w:val="110"/>
                      <w:lang w:val="es-MX"/>
                    </w:rPr>
                  </w:rPrChange>
                </w:rPr>
                <w:delText xml:space="preserve"> </w:delText>
              </w:r>
              <w:r w:rsidRPr="00BA6CC3" w:rsidDel="00263934">
                <w:rPr>
                  <w:rFonts w:ascii="Arial" w:hAnsi="Arial" w:cs="Arial"/>
                  <w:w w:val="110"/>
                  <w:sz w:val="20"/>
                  <w:szCs w:val="20"/>
                  <w:lang w:val="es-MX"/>
                  <w:rPrChange w:id="876" w:author="César Gamboa" w:date="2019-11-25T09:13:00Z">
                    <w:rPr>
                      <w:rFonts w:ascii="Times New Roman" w:hAnsi="Times New Roman"/>
                      <w:w w:val="110"/>
                      <w:lang w:val="es-MX"/>
                    </w:rPr>
                  </w:rPrChange>
                </w:rPr>
                <w:delText>proceso</w:delText>
              </w:r>
              <w:r w:rsidRPr="00BA6CC3" w:rsidDel="00263934">
                <w:rPr>
                  <w:rFonts w:ascii="Arial" w:hAnsi="Arial" w:cs="Arial"/>
                  <w:spacing w:val="-25"/>
                  <w:w w:val="110"/>
                  <w:sz w:val="20"/>
                  <w:szCs w:val="20"/>
                  <w:lang w:val="es-MX"/>
                  <w:rPrChange w:id="877" w:author="César Gamboa" w:date="2019-11-25T09:13:00Z">
                    <w:rPr>
                      <w:rFonts w:ascii="Times New Roman" w:hAnsi="Times New Roman"/>
                      <w:spacing w:val="-25"/>
                      <w:w w:val="110"/>
                      <w:lang w:val="es-MX"/>
                    </w:rPr>
                  </w:rPrChange>
                </w:rPr>
                <w:delText xml:space="preserve"> </w:delText>
              </w:r>
              <w:r w:rsidRPr="00BA6CC3" w:rsidDel="00263934">
                <w:rPr>
                  <w:rFonts w:ascii="Arial" w:hAnsi="Arial" w:cs="Arial"/>
                  <w:w w:val="110"/>
                  <w:sz w:val="20"/>
                  <w:szCs w:val="20"/>
                  <w:lang w:val="es-MX"/>
                  <w:rPrChange w:id="878" w:author="César Gamboa" w:date="2019-11-25T09:13:00Z">
                    <w:rPr>
                      <w:rFonts w:ascii="Times New Roman" w:hAnsi="Times New Roman"/>
                      <w:w w:val="110"/>
                      <w:lang w:val="es-MX"/>
                    </w:rPr>
                  </w:rPrChange>
                </w:rPr>
                <w:delText>estacionario.</w:delText>
              </w:r>
              <w:r w:rsidRPr="00BA6CC3" w:rsidDel="00263934">
                <w:rPr>
                  <w:rFonts w:ascii="Arial" w:hAnsi="Arial" w:cs="Arial"/>
                  <w:spacing w:val="-25"/>
                  <w:w w:val="110"/>
                  <w:sz w:val="20"/>
                  <w:szCs w:val="20"/>
                  <w:lang w:val="es-MX"/>
                  <w:rPrChange w:id="879" w:author="César Gamboa" w:date="2019-11-25T09:13:00Z">
                    <w:rPr>
                      <w:rFonts w:ascii="Times New Roman" w:hAnsi="Times New Roman"/>
                      <w:spacing w:val="-25"/>
                      <w:w w:val="110"/>
                      <w:lang w:val="es-MX"/>
                    </w:rPr>
                  </w:rPrChange>
                </w:rPr>
                <w:delText xml:space="preserve"> </w:delText>
              </w:r>
              <w:r w:rsidRPr="00BA6CC3" w:rsidDel="00263934">
                <w:rPr>
                  <w:rFonts w:ascii="Arial" w:hAnsi="Arial" w:cs="Arial"/>
                  <w:w w:val="110"/>
                  <w:sz w:val="20"/>
                  <w:szCs w:val="20"/>
                  <w:lang w:val="es-MX"/>
                  <w:rPrChange w:id="880" w:author="César Gamboa" w:date="2019-11-25T09:13:00Z">
                    <w:rPr>
                      <w:rFonts w:ascii="Times New Roman" w:hAnsi="Times New Roman"/>
                      <w:w w:val="110"/>
                      <w:lang w:val="es-MX"/>
                    </w:rPr>
                  </w:rPrChange>
                </w:rPr>
                <w:delText>Se</w:delText>
              </w:r>
              <w:r w:rsidRPr="00BA6CC3" w:rsidDel="00263934">
                <w:rPr>
                  <w:rFonts w:ascii="Arial" w:hAnsi="Arial" w:cs="Arial"/>
                  <w:spacing w:val="-25"/>
                  <w:w w:val="110"/>
                  <w:sz w:val="20"/>
                  <w:szCs w:val="20"/>
                  <w:lang w:val="es-MX"/>
                  <w:rPrChange w:id="881" w:author="César Gamboa" w:date="2019-11-25T09:13:00Z">
                    <w:rPr>
                      <w:rFonts w:ascii="Times New Roman" w:hAnsi="Times New Roman"/>
                      <w:spacing w:val="-25"/>
                      <w:w w:val="110"/>
                      <w:lang w:val="es-MX"/>
                    </w:rPr>
                  </w:rPrChange>
                </w:rPr>
                <w:delText xml:space="preserve"> </w:delText>
              </w:r>
              <w:r w:rsidRPr="00BA6CC3" w:rsidDel="00263934">
                <w:rPr>
                  <w:rFonts w:ascii="Arial" w:hAnsi="Arial" w:cs="Arial"/>
                  <w:w w:val="110"/>
                  <w:sz w:val="20"/>
                  <w:szCs w:val="20"/>
                  <w:lang w:val="es-MX"/>
                  <w:rPrChange w:id="882" w:author="César Gamboa" w:date="2019-11-25T09:13:00Z">
                    <w:rPr>
                      <w:rFonts w:ascii="Times New Roman" w:hAnsi="Times New Roman"/>
                      <w:w w:val="110"/>
                      <w:lang w:val="es-MX"/>
                    </w:rPr>
                  </w:rPrChange>
                </w:rPr>
                <w:delText>dice</w:delText>
              </w:r>
              <w:r w:rsidRPr="00BA6CC3" w:rsidDel="00263934">
                <w:rPr>
                  <w:rFonts w:ascii="Arial" w:hAnsi="Arial" w:cs="Arial"/>
                  <w:spacing w:val="-25"/>
                  <w:w w:val="110"/>
                  <w:sz w:val="20"/>
                  <w:szCs w:val="20"/>
                  <w:lang w:val="es-MX"/>
                  <w:rPrChange w:id="883" w:author="César Gamboa" w:date="2019-11-25T09:13:00Z">
                    <w:rPr>
                      <w:rFonts w:ascii="Times New Roman" w:hAnsi="Times New Roman"/>
                      <w:spacing w:val="-25"/>
                      <w:w w:val="110"/>
                      <w:lang w:val="es-MX"/>
                    </w:rPr>
                  </w:rPrChange>
                </w:rPr>
                <w:delText xml:space="preserve"> </w:delText>
              </w:r>
              <w:r w:rsidRPr="00BA6CC3" w:rsidDel="00263934">
                <w:rPr>
                  <w:rFonts w:ascii="Arial" w:hAnsi="Arial" w:cs="Arial"/>
                  <w:w w:val="110"/>
                  <w:sz w:val="20"/>
                  <w:szCs w:val="20"/>
                  <w:lang w:val="es-MX"/>
                  <w:rPrChange w:id="884" w:author="César Gamboa" w:date="2019-11-25T09:13:00Z">
                    <w:rPr>
                      <w:rFonts w:ascii="Times New Roman" w:hAnsi="Times New Roman"/>
                      <w:w w:val="110"/>
                      <w:lang w:val="es-MX"/>
                    </w:rPr>
                  </w:rPrChange>
                </w:rPr>
                <w:delText>que</w:delText>
              </w:r>
              <w:r w:rsidRPr="00BA6CC3" w:rsidDel="00263934">
                <w:rPr>
                  <w:rFonts w:ascii="Arial" w:hAnsi="Arial" w:cs="Arial"/>
                  <w:spacing w:val="-25"/>
                  <w:w w:val="110"/>
                  <w:sz w:val="20"/>
                  <w:szCs w:val="20"/>
                  <w:lang w:val="es-MX"/>
                  <w:rPrChange w:id="885" w:author="César Gamboa" w:date="2019-11-25T09:13:00Z">
                    <w:rPr>
                      <w:rFonts w:ascii="Times New Roman" w:hAnsi="Times New Roman"/>
                      <w:spacing w:val="-25"/>
                      <w:w w:val="110"/>
                      <w:lang w:val="es-MX"/>
                    </w:rPr>
                  </w:rPrChange>
                </w:rPr>
                <w:delText xml:space="preserve"> </w:delText>
              </w:r>
              <w:r w:rsidRPr="00BA6CC3" w:rsidDel="00263934">
                <w:rPr>
                  <w:rFonts w:ascii="Arial" w:hAnsi="Arial" w:cs="Arial"/>
                  <w:w w:val="110"/>
                  <w:sz w:val="20"/>
                  <w:szCs w:val="20"/>
                  <w:lang w:val="es-MX"/>
                  <w:rPrChange w:id="886" w:author="César Gamboa" w:date="2019-11-25T09:13:00Z">
                    <w:rPr>
                      <w:rFonts w:ascii="Times New Roman" w:hAnsi="Times New Roman"/>
                      <w:w w:val="110"/>
                      <w:lang w:val="es-MX"/>
                    </w:rPr>
                  </w:rPrChange>
                </w:rPr>
                <w:delText>una</w:delText>
              </w:r>
              <w:r w:rsidRPr="00BA6CC3" w:rsidDel="00263934">
                <w:rPr>
                  <w:rFonts w:ascii="Arial" w:hAnsi="Arial" w:cs="Arial"/>
                  <w:spacing w:val="-24"/>
                  <w:w w:val="110"/>
                  <w:sz w:val="20"/>
                  <w:szCs w:val="20"/>
                  <w:lang w:val="es-MX"/>
                  <w:rPrChange w:id="887" w:author="César Gamboa" w:date="2019-11-25T09:13:00Z">
                    <w:rPr>
                      <w:rFonts w:ascii="Times New Roman" w:hAnsi="Times New Roman"/>
                      <w:spacing w:val="-24"/>
                      <w:w w:val="110"/>
                      <w:lang w:val="es-MX"/>
                    </w:rPr>
                  </w:rPrChange>
                </w:rPr>
                <w:delText xml:space="preserve"> </w:delText>
              </w:r>
              <w:r w:rsidRPr="00BA6CC3" w:rsidDel="00263934">
                <w:rPr>
                  <w:rFonts w:ascii="Arial" w:hAnsi="Arial" w:cs="Arial"/>
                  <w:w w:val="110"/>
                  <w:sz w:val="20"/>
                  <w:szCs w:val="20"/>
                  <w:lang w:val="es-MX"/>
                  <w:rPrChange w:id="888" w:author="César Gamboa" w:date="2019-11-25T09:13:00Z">
                    <w:rPr>
                      <w:rFonts w:ascii="Times New Roman" w:hAnsi="Times New Roman"/>
                      <w:w w:val="110"/>
                      <w:lang w:val="es-MX"/>
                    </w:rPr>
                  </w:rPrChange>
                </w:rPr>
                <w:delText>serie</w:delText>
              </w:r>
              <w:r w:rsidRPr="00BA6CC3" w:rsidDel="00263934">
                <w:rPr>
                  <w:rFonts w:ascii="Arial" w:hAnsi="Arial" w:cs="Arial"/>
                  <w:spacing w:val="-25"/>
                  <w:w w:val="110"/>
                  <w:sz w:val="20"/>
                  <w:szCs w:val="20"/>
                  <w:lang w:val="es-MX"/>
                  <w:rPrChange w:id="889" w:author="César Gamboa" w:date="2019-11-25T09:13:00Z">
                    <w:rPr>
                      <w:rFonts w:ascii="Times New Roman" w:hAnsi="Times New Roman"/>
                      <w:spacing w:val="-25"/>
                      <w:w w:val="110"/>
                      <w:lang w:val="es-MX"/>
                    </w:rPr>
                  </w:rPrChange>
                </w:rPr>
                <w:delText xml:space="preserve"> </w:delText>
              </w:r>
              <w:r w:rsidRPr="00BA6CC3" w:rsidDel="00263934">
                <w:rPr>
                  <w:rFonts w:ascii="Arial" w:hAnsi="Arial" w:cs="Arial"/>
                  <w:w w:val="110"/>
                  <w:sz w:val="20"/>
                  <w:szCs w:val="20"/>
                  <w:lang w:val="es-MX"/>
                  <w:rPrChange w:id="890" w:author="César Gamboa" w:date="2019-11-25T09:13:00Z">
                    <w:rPr>
                      <w:rFonts w:ascii="Times New Roman" w:hAnsi="Times New Roman"/>
                      <w:w w:val="110"/>
                      <w:lang w:val="es-MX"/>
                    </w:rPr>
                  </w:rPrChange>
                </w:rPr>
                <w:delText>posee</w:delText>
              </w:r>
              <w:r w:rsidRPr="00BA6CC3" w:rsidDel="00263934">
                <w:rPr>
                  <w:rFonts w:ascii="Arial" w:hAnsi="Arial" w:cs="Arial"/>
                  <w:spacing w:val="-25"/>
                  <w:w w:val="110"/>
                  <w:sz w:val="20"/>
                  <w:szCs w:val="20"/>
                  <w:lang w:val="es-MX"/>
                  <w:rPrChange w:id="891" w:author="César Gamboa" w:date="2019-11-25T09:13:00Z">
                    <w:rPr>
                      <w:rFonts w:ascii="Times New Roman" w:hAnsi="Times New Roman"/>
                      <w:spacing w:val="-25"/>
                      <w:w w:val="110"/>
                      <w:lang w:val="es-MX"/>
                    </w:rPr>
                  </w:rPrChange>
                </w:rPr>
                <w:delText xml:space="preserve"> </w:delText>
              </w:r>
              <w:r w:rsidRPr="00BA6CC3" w:rsidDel="00263934">
                <w:rPr>
                  <w:rFonts w:ascii="Arial" w:hAnsi="Arial" w:cs="Arial"/>
                  <w:w w:val="110"/>
                  <w:sz w:val="20"/>
                  <w:szCs w:val="20"/>
                  <w:lang w:val="es-MX"/>
                  <w:rPrChange w:id="892" w:author="César Gamboa" w:date="2019-11-25T09:13:00Z">
                    <w:rPr>
                      <w:rFonts w:ascii="Times New Roman" w:hAnsi="Times New Roman"/>
                      <w:w w:val="110"/>
                      <w:lang w:val="es-MX"/>
                    </w:rPr>
                  </w:rPrChange>
                </w:rPr>
                <w:delText>un</w:delText>
              </w:r>
              <w:r w:rsidRPr="00BA6CC3" w:rsidDel="00263934">
                <w:rPr>
                  <w:rFonts w:ascii="Arial" w:hAnsi="Arial" w:cs="Arial"/>
                  <w:spacing w:val="-25"/>
                  <w:w w:val="110"/>
                  <w:sz w:val="20"/>
                  <w:szCs w:val="20"/>
                  <w:lang w:val="es-MX"/>
                  <w:rPrChange w:id="893" w:author="César Gamboa" w:date="2019-11-25T09:13:00Z">
                    <w:rPr>
                      <w:rFonts w:ascii="Times New Roman" w:hAnsi="Times New Roman"/>
                      <w:spacing w:val="-25"/>
                      <w:w w:val="110"/>
                      <w:lang w:val="es-MX"/>
                    </w:rPr>
                  </w:rPrChange>
                </w:rPr>
                <w:delText xml:space="preserve"> </w:delText>
              </w:r>
              <w:r w:rsidRPr="00BA6CC3" w:rsidDel="00263934">
                <w:rPr>
                  <w:rFonts w:ascii="Arial" w:hAnsi="Arial" w:cs="Arial"/>
                  <w:w w:val="110"/>
                  <w:sz w:val="20"/>
                  <w:szCs w:val="20"/>
                  <w:lang w:val="es-MX"/>
                  <w:rPrChange w:id="894" w:author="César Gamboa" w:date="2019-11-25T09:13:00Z">
                    <w:rPr>
                      <w:rFonts w:ascii="Times New Roman" w:hAnsi="Times New Roman"/>
                      <w:w w:val="110"/>
                      <w:lang w:val="es-MX"/>
                    </w:rPr>
                  </w:rPrChange>
                </w:rPr>
                <w:delText>comportamiento</w:delText>
              </w:r>
              <w:r w:rsidRPr="00BA6CC3" w:rsidDel="00263934">
                <w:rPr>
                  <w:rFonts w:ascii="Arial" w:hAnsi="Arial" w:cs="Arial"/>
                  <w:spacing w:val="-25"/>
                  <w:w w:val="110"/>
                  <w:sz w:val="20"/>
                  <w:szCs w:val="20"/>
                  <w:lang w:val="es-MX"/>
                  <w:rPrChange w:id="895" w:author="César Gamboa" w:date="2019-11-25T09:13:00Z">
                    <w:rPr>
                      <w:rFonts w:ascii="Times New Roman" w:hAnsi="Times New Roman"/>
                      <w:spacing w:val="-25"/>
                      <w:w w:val="110"/>
                      <w:lang w:val="es-MX"/>
                    </w:rPr>
                  </w:rPrChange>
                </w:rPr>
                <w:delText xml:space="preserve"> </w:delText>
              </w:r>
              <w:r w:rsidRPr="00BA6CC3" w:rsidDel="00263934">
                <w:rPr>
                  <w:rFonts w:ascii="Arial" w:hAnsi="Arial" w:cs="Arial"/>
                  <w:w w:val="110"/>
                  <w:sz w:val="20"/>
                  <w:szCs w:val="20"/>
                  <w:lang w:val="es-MX"/>
                  <w:rPrChange w:id="896" w:author="César Gamboa" w:date="2019-11-25T09:13:00Z">
                    <w:rPr>
                      <w:rFonts w:ascii="Times New Roman" w:hAnsi="Times New Roman"/>
                      <w:w w:val="110"/>
                      <w:lang w:val="es-MX"/>
                    </w:rPr>
                  </w:rPrChange>
                </w:rPr>
                <w:delText>estacionario</w:delText>
              </w:r>
              <w:r w:rsidRPr="00BA6CC3" w:rsidDel="00263934">
                <w:rPr>
                  <w:rFonts w:ascii="Arial" w:hAnsi="Arial" w:cs="Arial"/>
                  <w:spacing w:val="-25"/>
                  <w:w w:val="110"/>
                  <w:sz w:val="20"/>
                  <w:szCs w:val="20"/>
                  <w:lang w:val="es-MX"/>
                  <w:rPrChange w:id="897" w:author="César Gamboa" w:date="2019-11-25T09:13:00Z">
                    <w:rPr>
                      <w:rFonts w:ascii="Times New Roman" w:hAnsi="Times New Roman"/>
                      <w:spacing w:val="-25"/>
                      <w:w w:val="110"/>
                      <w:lang w:val="es-MX"/>
                    </w:rPr>
                  </w:rPrChange>
                </w:rPr>
                <w:delText xml:space="preserve"> </w:delText>
              </w:r>
              <w:r w:rsidRPr="00BA6CC3" w:rsidDel="00263934">
                <w:rPr>
                  <w:rFonts w:ascii="Arial" w:hAnsi="Arial" w:cs="Arial"/>
                  <w:w w:val="110"/>
                  <w:sz w:val="20"/>
                  <w:szCs w:val="20"/>
                  <w:lang w:val="es-MX"/>
                  <w:rPrChange w:id="898" w:author="César Gamboa" w:date="2019-11-25T09:13:00Z">
                    <w:rPr>
                      <w:rFonts w:ascii="Times New Roman" w:hAnsi="Times New Roman"/>
                      <w:w w:val="110"/>
                      <w:lang w:val="es-MX"/>
                    </w:rPr>
                  </w:rPrChange>
                </w:rPr>
                <w:delText>si</w:delText>
              </w:r>
              <w:r w:rsidRPr="00BA6CC3" w:rsidDel="00263934">
                <w:rPr>
                  <w:rFonts w:ascii="Arial" w:hAnsi="Arial" w:cs="Arial"/>
                  <w:spacing w:val="-25"/>
                  <w:w w:val="110"/>
                  <w:sz w:val="20"/>
                  <w:szCs w:val="20"/>
                  <w:lang w:val="es-MX"/>
                  <w:rPrChange w:id="899" w:author="César Gamboa" w:date="2019-11-25T09:13:00Z">
                    <w:rPr>
                      <w:rFonts w:ascii="Times New Roman" w:hAnsi="Times New Roman"/>
                      <w:spacing w:val="-25"/>
                      <w:w w:val="110"/>
                      <w:lang w:val="es-MX"/>
                    </w:rPr>
                  </w:rPrChange>
                </w:rPr>
                <w:delText xml:space="preserve"> </w:delText>
              </w:r>
              <w:r w:rsidRPr="00BA6CC3" w:rsidDel="00263934">
                <w:rPr>
                  <w:rFonts w:ascii="Arial" w:hAnsi="Arial" w:cs="Arial"/>
                  <w:w w:val="110"/>
                  <w:sz w:val="20"/>
                  <w:szCs w:val="20"/>
                  <w:lang w:val="es-MX"/>
                  <w:rPrChange w:id="900" w:author="César Gamboa" w:date="2019-11-25T09:13:00Z">
                    <w:rPr>
                      <w:rFonts w:ascii="Times New Roman" w:hAnsi="Times New Roman"/>
                      <w:w w:val="110"/>
                      <w:lang w:val="es-MX"/>
                    </w:rPr>
                  </w:rPrChange>
                </w:rPr>
                <w:delText>el</w:delText>
              </w:r>
              <w:r w:rsidRPr="00BA6CC3" w:rsidDel="00263934">
                <w:rPr>
                  <w:rFonts w:ascii="Arial" w:hAnsi="Arial" w:cs="Arial"/>
                  <w:spacing w:val="-24"/>
                  <w:w w:val="110"/>
                  <w:sz w:val="20"/>
                  <w:szCs w:val="20"/>
                  <w:lang w:val="es-MX"/>
                  <w:rPrChange w:id="901" w:author="César Gamboa" w:date="2019-11-25T09:13:00Z">
                    <w:rPr>
                      <w:rFonts w:ascii="Times New Roman" w:hAnsi="Times New Roman"/>
                      <w:spacing w:val="-24"/>
                      <w:w w:val="110"/>
                      <w:lang w:val="es-MX"/>
                    </w:rPr>
                  </w:rPrChange>
                </w:rPr>
                <w:delText xml:space="preserve"> </w:delText>
              </w:r>
              <w:r w:rsidRPr="00BA6CC3" w:rsidDel="00263934">
                <w:rPr>
                  <w:rFonts w:ascii="Arial" w:hAnsi="Arial" w:cs="Arial"/>
                  <w:w w:val="110"/>
                  <w:sz w:val="20"/>
                  <w:szCs w:val="20"/>
                  <w:lang w:val="es-MX"/>
                  <w:rPrChange w:id="902" w:author="César Gamboa" w:date="2019-11-25T09:13:00Z">
                    <w:rPr>
                      <w:rFonts w:ascii="Times New Roman" w:hAnsi="Times New Roman"/>
                      <w:w w:val="110"/>
                      <w:lang w:val="es-MX"/>
                    </w:rPr>
                  </w:rPrChange>
                </w:rPr>
                <w:delText>comportamiento de</w:delText>
              </w:r>
              <w:r w:rsidRPr="00BA6CC3" w:rsidDel="00263934">
                <w:rPr>
                  <w:rFonts w:ascii="Arial" w:hAnsi="Arial" w:cs="Arial"/>
                  <w:spacing w:val="-23"/>
                  <w:w w:val="110"/>
                  <w:sz w:val="20"/>
                  <w:szCs w:val="20"/>
                  <w:lang w:val="es-MX"/>
                  <w:rPrChange w:id="903" w:author="César Gamboa" w:date="2019-11-25T09:13:00Z">
                    <w:rPr>
                      <w:rFonts w:ascii="Times New Roman" w:hAnsi="Times New Roman"/>
                      <w:spacing w:val="-23"/>
                      <w:w w:val="110"/>
                      <w:lang w:val="es-MX"/>
                    </w:rPr>
                  </w:rPrChange>
                </w:rPr>
                <w:delText xml:space="preserve"> </w:delText>
              </w:r>
              <w:r w:rsidRPr="00BA6CC3" w:rsidDel="00263934">
                <w:rPr>
                  <w:rFonts w:ascii="Arial" w:hAnsi="Arial" w:cs="Arial"/>
                  <w:w w:val="110"/>
                  <w:sz w:val="20"/>
                  <w:szCs w:val="20"/>
                  <w:lang w:val="es-MX"/>
                  <w:rPrChange w:id="904" w:author="César Gamboa" w:date="2019-11-25T09:13:00Z">
                    <w:rPr>
                      <w:rFonts w:ascii="Times New Roman" w:hAnsi="Times New Roman"/>
                      <w:w w:val="110"/>
                      <w:lang w:val="es-MX"/>
                    </w:rPr>
                  </w:rPrChange>
                </w:rPr>
                <w:delText>esta</w:delText>
              </w:r>
              <w:r w:rsidRPr="00BA6CC3" w:rsidDel="00263934">
                <w:rPr>
                  <w:rFonts w:ascii="Arial" w:hAnsi="Arial" w:cs="Arial"/>
                  <w:spacing w:val="-22"/>
                  <w:w w:val="110"/>
                  <w:sz w:val="20"/>
                  <w:szCs w:val="20"/>
                  <w:lang w:val="es-MX"/>
                  <w:rPrChange w:id="905" w:author="César Gamboa" w:date="2019-11-25T09:13:00Z">
                    <w:rPr>
                      <w:rFonts w:ascii="Times New Roman" w:hAnsi="Times New Roman"/>
                      <w:spacing w:val="-22"/>
                      <w:w w:val="110"/>
                      <w:lang w:val="es-MX"/>
                    </w:rPr>
                  </w:rPrChange>
                </w:rPr>
                <w:delText xml:space="preserve"> </w:delText>
              </w:r>
              <w:r w:rsidRPr="00BA6CC3" w:rsidDel="00263934">
                <w:rPr>
                  <w:rFonts w:ascii="Arial" w:hAnsi="Arial" w:cs="Arial"/>
                  <w:w w:val="110"/>
                  <w:sz w:val="20"/>
                  <w:szCs w:val="20"/>
                  <w:lang w:val="es-MX"/>
                  <w:rPrChange w:id="906" w:author="César Gamboa" w:date="2019-11-25T09:13:00Z">
                    <w:rPr>
                      <w:rFonts w:ascii="Times New Roman" w:hAnsi="Times New Roman"/>
                      <w:w w:val="110"/>
                      <w:lang w:val="es-MX"/>
                    </w:rPr>
                  </w:rPrChange>
                </w:rPr>
                <w:delText>no</w:delText>
              </w:r>
              <w:r w:rsidRPr="00BA6CC3" w:rsidDel="00263934">
                <w:rPr>
                  <w:rFonts w:ascii="Arial" w:hAnsi="Arial" w:cs="Arial"/>
                  <w:spacing w:val="-23"/>
                  <w:w w:val="110"/>
                  <w:sz w:val="20"/>
                  <w:szCs w:val="20"/>
                  <w:lang w:val="es-MX"/>
                  <w:rPrChange w:id="907" w:author="César Gamboa" w:date="2019-11-25T09:13:00Z">
                    <w:rPr>
                      <w:rFonts w:ascii="Times New Roman" w:hAnsi="Times New Roman"/>
                      <w:spacing w:val="-23"/>
                      <w:w w:val="110"/>
                      <w:lang w:val="es-MX"/>
                    </w:rPr>
                  </w:rPrChange>
                </w:rPr>
                <w:delText xml:space="preserve"> </w:delText>
              </w:r>
              <w:r w:rsidRPr="00BA6CC3" w:rsidDel="00263934">
                <w:rPr>
                  <w:rFonts w:ascii="Arial" w:hAnsi="Arial" w:cs="Arial"/>
                  <w:w w:val="110"/>
                  <w:sz w:val="20"/>
                  <w:szCs w:val="20"/>
                  <w:lang w:val="es-MX"/>
                  <w:rPrChange w:id="908" w:author="César Gamboa" w:date="2019-11-25T09:13:00Z">
                    <w:rPr>
                      <w:rFonts w:ascii="Times New Roman" w:hAnsi="Times New Roman"/>
                      <w:w w:val="110"/>
                      <w:lang w:val="es-MX"/>
                    </w:rPr>
                  </w:rPrChange>
                </w:rPr>
                <w:delText>depende</w:delText>
              </w:r>
              <w:r w:rsidRPr="00BA6CC3" w:rsidDel="00263934">
                <w:rPr>
                  <w:rFonts w:ascii="Arial" w:hAnsi="Arial" w:cs="Arial"/>
                  <w:spacing w:val="-22"/>
                  <w:w w:val="110"/>
                  <w:sz w:val="20"/>
                  <w:szCs w:val="20"/>
                  <w:lang w:val="es-MX"/>
                  <w:rPrChange w:id="909" w:author="César Gamboa" w:date="2019-11-25T09:13:00Z">
                    <w:rPr>
                      <w:rFonts w:ascii="Times New Roman" w:hAnsi="Times New Roman"/>
                      <w:spacing w:val="-22"/>
                      <w:w w:val="110"/>
                      <w:lang w:val="es-MX"/>
                    </w:rPr>
                  </w:rPrChange>
                </w:rPr>
                <w:delText xml:space="preserve"> </w:delText>
              </w:r>
              <w:r w:rsidRPr="00BA6CC3" w:rsidDel="00263934">
                <w:rPr>
                  <w:rFonts w:ascii="Arial" w:hAnsi="Arial" w:cs="Arial"/>
                  <w:w w:val="110"/>
                  <w:sz w:val="20"/>
                  <w:szCs w:val="20"/>
                  <w:lang w:val="es-MX"/>
                  <w:rPrChange w:id="910" w:author="César Gamboa" w:date="2019-11-25T09:13:00Z">
                    <w:rPr>
                      <w:rFonts w:ascii="Times New Roman" w:hAnsi="Times New Roman"/>
                      <w:w w:val="110"/>
                      <w:lang w:val="es-MX"/>
                    </w:rPr>
                  </w:rPrChange>
                </w:rPr>
                <w:delText>del</w:delText>
              </w:r>
              <w:r w:rsidRPr="00BA6CC3" w:rsidDel="00263934">
                <w:rPr>
                  <w:rFonts w:ascii="Arial" w:hAnsi="Arial" w:cs="Arial"/>
                  <w:spacing w:val="-23"/>
                  <w:w w:val="110"/>
                  <w:sz w:val="20"/>
                  <w:szCs w:val="20"/>
                  <w:lang w:val="es-MX"/>
                  <w:rPrChange w:id="911" w:author="César Gamboa" w:date="2019-11-25T09:13:00Z">
                    <w:rPr>
                      <w:rFonts w:ascii="Times New Roman" w:hAnsi="Times New Roman"/>
                      <w:spacing w:val="-23"/>
                      <w:w w:val="110"/>
                      <w:lang w:val="es-MX"/>
                    </w:rPr>
                  </w:rPrChange>
                </w:rPr>
                <w:delText xml:space="preserve"> </w:delText>
              </w:r>
              <w:r w:rsidRPr="00BA6CC3" w:rsidDel="00263934">
                <w:rPr>
                  <w:rFonts w:ascii="Arial" w:hAnsi="Arial" w:cs="Arial"/>
                  <w:w w:val="110"/>
                  <w:sz w:val="20"/>
                  <w:szCs w:val="20"/>
                  <w:lang w:val="es-MX"/>
                  <w:rPrChange w:id="912" w:author="César Gamboa" w:date="2019-11-25T09:13:00Z">
                    <w:rPr>
                      <w:rFonts w:ascii="Times New Roman" w:hAnsi="Times New Roman"/>
                      <w:w w:val="110"/>
                      <w:lang w:val="es-MX"/>
                    </w:rPr>
                  </w:rPrChange>
                </w:rPr>
                <w:delText>tiempo,</w:delText>
              </w:r>
              <w:r w:rsidRPr="00BA6CC3" w:rsidDel="00263934">
                <w:rPr>
                  <w:rFonts w:ascii="Arial" w:hAnsi="Arial" w:cs="Arial"/>
                  <w:spacing w:val="-22"/>
                  <w:w w:val="110"/>
                  <w:sz w:val="20"/>
                  <w:szCs w:val="20"/>
                  <w:lang w:val="es-MX"/>
                  <w:rPrChange w:id="913" w:author="César Gamboa" w:date="2019-11-25T09:13:00Z">
                    <w:rPr>
                      <w:rFonts w:ascii="Times New Roman" w:hAnsi="Times New Roman"/>
                      <w:spacing w:val="-22"/>
                      <w:w w:val="110"/>
                      <w:lang w:val="es-MX"/>
                    </w:rPr>
                  </w:rPrChange>
                </w:rPr>
                <w:delText xml:space="preserve"> </w:delText>
              </w:r>
              <w:r w:rsidRPr="00BA6CC3" w:rsidDel="00263934">
                <w:rPr>
                  <w:rFonts w:ascii="Arial" w:hAnsi="Arial" w:cs="Arial"/>
                  <w:w w:val="110"/>
                  <w:sz w:val="20"/>
                  <w:szCs w:val="20"/>
                  <w:lang w:val="es-MX"/>
                  <w:rPrChange w:id="914" w:author="César Gamboa" w:date="2019-11-25T09:13:00Z">
                    <w:rPr>
                      <w:rFonts w:ascii="Times New Roman" w:hAnsi="Times New Roman"/>
                      <w:w w:val="110"/>
                      <w:lang w:val="es-MX"/>
                    </w:rPr>
                  </w:rPrChange>
                </w:rPr>
                <w:delText>por</w:delText>
              </w:r>
              <w:r w:rsidRPr="00BA6CC3" w:rsidDel="00263934">
                <w:rPr>
                  <w:rFonts w:ascii="Arial" w:hAnsi="Arial" w:cs="Arial"/>
                  <w:spacing w:val="-23"/>
                  <w:w w:val="110"/>
                  <w:sz w:val="20"/>
                  <w:szCs w:val="20"/>
                  <w:lang w:val="es-MX"/>
                  <w:rPrChange w:id="915" w:author="César Gamboa" w:date="2019-11-25T09:13:00Z">
                    <w:rPr>
                      <w:rFonts w:ascii="Times New Roman" w:hAnsi="Times New Roman"/>
                      <w:spacing w:val="-23"/>
                      <w:w w:val="110"/>
                      <w:lang w:val="es-MX"/>
                    </w:rPr>
                  </w:rPrChange>
                </w:rPr>
                <w:delText xml:space="preserve"> </w:delText>
              </w:r>
              <w:r w:rsidRPr="00BA6CC3" w:rsidDel="00263934">
                <w:rPr>
                  <w:rFonts w:ascii="Arial" w:hAnsi="Arial" w:cs="Arial"/>
                  <w:w w:val="110"/>
                  <w:sz w:val="20"/>
                  <w:szCs w:val="20"/>
                  <w:lang w:val="es-MX"/>
                  <w:rPrChange w:id="916" w:author="César Gamboa" w:date="2019-11-25T09:13:00Z">
                    <w:rPr>
                      <w:rFonts w:ascii="Times New Roman" w:hAnsi="Times New Roman"/>
                      <w:w w:val="110"/>
                      <w:lang w:val="es-MX"/>
                    </w:rPr>
                  </w:rPrChange>
                </w:rPr>
                <w:delText>lo</w:delText>
              </w:r>
              <w:r w:rsidRPr="00BA6CC3" w:rsidDel="00263934">
                <w:rPr>
                  <w:rFonts w:ascii="Arial" w:hAnsi="Arial" w:cs="Arial"/>
                  <w:spacing w:val="-22"/>
                  <w:w w:val="110"/>
                  <w:sz w:val="20"/>
                  <w:szCs w:val="20"/>
                  <w:lang w:val="es-MX"/>
                  <w:rPrChange w:id="917" w:author="César Gamboa" w:date="2019-11-25T09:13:00Z">
                    <w:rPr>
                      <w:rFonts w:ascii="Times New Roman" w:hAnsi="Times New Roman"/>
                      <w:spacing w:val="-22"/>
                      <w:w w:val="110"/>
                      <w:lang w:val="es-MX"/>
                    </w:rPr>
                  </w:rPrChange>
                </w:rPr>
                <w:delText xml:space="preserve"> </w:delText>
              </w:r>
              <w:r w:rsidRPr="00BA6CC3" w:rsidDel="00263934">
                <w:rPr>
                  <w:rFonts w:ascii="Arial" w:hAnsi="Arial" w:cs="Arial"/>
                  <w:w w:val="110"/>
                  <w:sz w:val="20"/>
                  <w:szCs w:val="20"/>
                  <w:lang w:val="es-MX"/>
                  <w:rPrChange w:id="918" w:author="César Gamboa" w:date="2019-11-25T09:13:00Z">
                    <w:rPr>
                      <w:rFonts w:ascii="Times New Roman" w:hAnsi="Times New Roman"/>
                      <w:w w:val="110"/>
                      <w:lang w:val="es-MX"/>
                    </w:rPr>
                  </w:rPrChange>
                </w:rPr>
                <w:delText>que</w:delText>
              </w:r>
              <w:r w:rsidRPr="00BA6CC3" w:rsidDel="00263934">
                <w:rPr>
                  <w:rFonts w:ascii="Arial" w:hAnsi="Arial" w:cs="Arial"/>
                  <w:spacing w:val="-23"/>
                  <w:w w:val="110"/>
                  <w:sz w:val="20"/>
                  <w:szCs w:val="20"/>
                  <w:lang w:val="es-MX"/>
                  <w:rPrChange w:id="919" w:author="César Gamboa" w:date="2019-11-25T09:13:00Z">
                    <w:rPr>
                      <w:rFonts w:ascii="Times New Roman" w:hAnsi="Times New Roman"/>
                      <w:spacing w:val="-23"/>
                      <w:w w:val="110"/>
                      <w:lang w:val="es-MX"/>
                    </w:rPr>
                  </w:rPrChange>
                </w:rPr>
                <w:delText xml:space="preserve"> </w:delText>
              </w:r>
              <w:r w:rsidRPr="00BA6CC3" w:rsidDel="00263934">
                <w:rPr>
                  <w:rFonts w:ascii="Arial" w:hAnsi="Arial" w:cs="Arial"/>
                  <w:w w:val="110"/>
                  <w:sz w:val="20"/>
                  <w:szCs w:val="20"/>
                  <w:lang w:val="es-MX"/>
                  <w:rPrChange w:id="920" w:author="César Gamboa" w:date="2019-11-25T09:13:00Z">
                    <w:rPr>
                      <w:rFonts w:ascii="Times New Roman" w:hAnsi="Times New Roman"/>
                      <w:w w:val="110"/>
                      <w:lang w:val="es-MX"/>
                    </w:rPr>
                  </w:rPrChange>
                </w:rPr>
                <w:delText>en</w:delText>
              </w:r>
              <w:r w:rsidRPr="00BA6CC3" w:rsidDel="00263934">
                <w:rPr>
                  <w:rFonts w:ascii="Arial" w:hAnsi="Arial" w:cs="Arial"/>
                  <w:spacing w:val="-22"/>
                  <w:w w:val="110"/>
                  <w:sz w:val="20"/>
                  <w:szCs w:val="20"/>
                  <w:lang w:val="es-MX"/>
                  <w:rPrChange w:id="921" w:author="César Gamboa" w:date="2019-11-25T09:13:00Z">
                    <w:rPr>
                      <w:rFonts w:ascii="Times New Roman" w:hAnsi="Times New Roman"/>
                      <w:spacing w:val="-22"/>
                      <w:w w:val="110"/>
                      <w:lang w:val="es-MX"/>
                    </w:rPr>
                  </w:rPrChange>
                </w:rPr>
                <w:delText xml:space="preserve"> </w:delText>
              </w:r>
              <w:r w:rsidRPr="00BA6CC3" w:rsidDel="00263934">
                <w:rPr>
                  <w:rFonts w:ascii="Arial" w:hAnsi="Arial" w:cs="Arial"/>
                  <w:w w:val="110"/>
                  <w:sz w:val="20"/>
                  <w:szCs w:val="20"/>
                  <w:lang w:val="es-MX"/>
                  <w:rPrChange w:id="922" w:author="César Gamboa" w:date="2019-11-25T09:13:00Z">
                    <w:rPr>
                      <w:rFonts w:ascii="Times New Roman" w:hAnsi="Times New Roman"/>
                      <w:w w:val="110"/>
                      <w:lang w:val="es-MX"/>
                    </w:rPr>
                  </w:rPrChange>
                </w:rPr>
                <w:delText>principio</w:delText>
              </w:r>
              <w:r w:rsidRPr="00BA6CC3" w:rsidDel="00263934">
                <w:rPr>
                  <w:rFonts w:ascii="Arial" w:hAnsi="Arial" w:cs="Arial"/>
                  <w:spacing w:val="-23"/>
                  <w:w w:val="110"/>
                  <w:sz w:val="20"/>
                  <w:szCs w:val="20"/>
                  <w:lang w:val="es-MX"/>
                  <w:rPrChange w:id="923" w:author="César Gamboa" w:date="2019-11-25T09:13:00Z">
                    <w:rPr>
                      <w:rFonts w:ascii="Times New Roman" w:hAnsi="Times New Roman"/>
                      <w:spacing w:val="-23"/>
                      <w:w w:val="110"/>
                      <w:lang w:val="es-MX"/>
                    </w:rPr>
                  </w:rPrChange>
                </w:rPr>
                <w:delText xml:space="preserve"> </w:delText>
              </w:r>
              <w:r w:rsidRPr="00BA6CC3" w:rsidDel="00263934">
                <w:rPr>
                  <w:rFonts w:ascii="Arial" w:hAnsi="Arial" w:cs="Arial"/>
                  <w:w w:val="110"/>
                  <w:sz w:val="20"/>
                  <w:szCs w:val="20"/>
                  <w:lang w:val="es-MX"/>
                  <w:rPrChange w:id="924" w:author="César Gamboa" w:date="2019-11-25T09:13:00Z">
                    <w:rPr>
                      <w:rFonts w:ascii="Times New Roman" w:hAnsi="Times New Roman"/>
                      <w:w w:val="110"/>
                      <w:lang w:val="es-MX"/>
                    </w:rPr>
                  </w:rPrChange>
                </w:rPr>
                <w:delText>no</w:delText>
              </w:r>
              <w:r w:rsidRPr="00BA6CC3" w:rsidDel="00263934">
                <w:rPr>
                  <w:rFonts w:ascii="Arial" w:hAnsi="Arial" w:cs="Arial"/>
                  <w:spacing w:val="-22"/>
                  <w:w w:val="110"/>
                  <w:sz w:val="20"/>
                  <w:szCs w:val="20"/>
                  <w:lang w:val="es-MX"/>
                  <w:rPrChange w:id="925" w:author="César Gamboa" w:date="2019-11-25T09:13:00Z">
                    <w:rPr>
                      <w:rFonts w:ascii="Times New Roman" w:hAnsi="Times New Roman"/>
                      <w:spacing w:val="-22"/>
                      <w:w w:val="110"/>
                      <w:lang w:val="es-MX"/>
                    </w:rPr>
                  </w:rPrChange>
                </w:rPr>
                <w:delText xml:space="preserve"> </w:delText>
              </w:r>
              <w:r w:rsidRPr="00BA6CC3" w:rsidDel="00263934">
                <w:rPr>
                  <w:rFonts w:ascii="Arial" w:hAnsi="Arial" w:cs="Arial"/>
                  <w:w w:val="110"/>
                  <w:sz w:val="20"/>
                  <w:szCs w:val="20"/>
                  <w:lang w:val="es-MX"/>
                  <w:rPrChange w:id="926" w:author="César Gamboa" w:date="2019-11-25T09:13:00Z">
                    <w:rPr>
                      <w:rFonts w:ascii="Times New Roman" w:hAnsi="Times New Roman"/>
                      <w:w w:val="110"/>
                      <w:lang w:val="es-MX"/>
                    </w:rPr>
                  </w:rPrChange>
                </w:rPr>
                <w:delText>presentaría</w:delText>
              </w:r>
              <w:r w:rsidRPr="00BA6CC3" w:rsidDel="00263934">
                <w:rPr>
                  <w:rFonts w:ascii="Arial" w:hAnsi="Arial" w:cs="Arial"/>
                  <w:spacing w:val="-23"/>
                  <w:w w:val="110"/>
                  <w:sz w:val="20"/>
                  <w:szCs w:val="20"/>
                  <w:lang w:val="es-MX"/>
                  <w:rPrChange w:id="927" w:author="César Gamboa" w:date="2019-11-25T09:13:00Z">
                    <w:rPr>
                      <w:rFonts w:ascii="Times New Roman" w:hAnsi="Times New Roman"/>
                      <w:spacing w:val="-23"/>
                      <w:w w:val="110"/>
                      <w:lang w:val="es-MX"/>
                    </w:rPr>
                  </w:rPrChange>
                </w:rPr>
                <w:delText xml:space="preserve"> </w:delText>
              </w:r>
              <w:r w:rsidRPr="00BA6CC3" w:rsidDel="00263934">
                <w:rPr>
                  <w:rFonts w:ascii="Arial" w:hAnsi="Arial" w:cs="Arial"/>
                  <w:w w:val="110"/>
                  <w:sz w:val="20"/>
                  <w:szCs w:val="20"/>
                  <w:lang w:val="es-MX"/>
                  <w:rPrChange w:id="928" w:author="César Gamboa" w:date="2019-11-25T09:13:00Z">
                    <w:rPr>
                      <w:rFonts w:ascii="Times New Roman" w:hAnsi="Times New Roman"/>
                      <w:w w:val="110"/>
                      <w:lang w:val="es-MX"/>
                    </w:rPr>
                  </w:rPrChange>
                </w:rPr>
                <w:delText>ningún</w:delText>
              </w:r>
              <w:r w:rsidRPr="00BA6CC3" w:rsidDel="00263934">
                <w:rPr>
                  <w:rFonts w:ascii="Arial" w:hAnsi="Arial" w:cs="Arial"/>
                  <w:spacing w:val="-22"/>
                  <w:w w:val="110"/>
                  <w:sz w:val="20"/>
                  <w:szCs w:val="20"/>
                  <w:lang w:val="es-MX"/>
                  <w:rPrChange w:id="929" w:author="César Gamboa" w:date="2019-11-25T09:13:00Z">
                    <w:rPr>
                      <w:rFonts w:ascii="Times New Roman" w:hAnsi="Times New Roman"/>
                      <w:spacing w:val="-22"/>
                      <w:w w:val="110"/>
                      <w:lang w:val="es-MX"/>
                    </w:rPr>
                  </w:rPrChange>
                </w:rPr>
                <w:delText xml:space="preserve"> </w:delText>
              </w:r>
              <w:r w:rsidRPr="00BA6CC3" w:rsidDel="00263934">
                <w:rPr>
                  <w:rFonts w:ascii="Arial" w:hAnsi="Arial" w:cs="Arial"/>
                  <w:w w:val="110"/>
                  <w:sz w:val="20"/>
                  <w:szCs w:val="20"/>
                  <w:lang w:val="es-MX"/>
                  <w:rPrChange w:id="930" w:author="César Gamboa" w:date="2019-11-25T09:13:00Z">
                    <w:rPr>
                      <w:rFonts w:ascii="Times New Roman" w:hAnsi="Times New Roman"/>
                      <w:w w:val="110"/>
                      <w:lang w:val="es-MX"/>
                    </w:rPr>
                  </w:rPrChange>
                </w:rPr>
                <w:delText>patrón</w:delText>
              </w:r>
              <w:r w:rsidRPr="00BA6CC3" w:rsidDel="00263934">
                <w:rPr>
                  <w:rFonts w:ascii="Arial" w:hAnsi="Arial" w:cs="Arial"/>
                  <w:spacing w:val="-23"/>
                  <w:w w:val="110"/>
                  <w:sz w:val="20"/>
                  <w:szCs w:val="20"/>
                  <w:lang w:val="es-MX"/>
                  <w:rPrChange w:id="931" w:author="César Gamboa" w:date="2019-11-25T09:13:00Z">
                    <w:rPr>
                      <w:rFonts w:ascii="Times New Roman" w:hAnsi="Times New Roman"/>
                      <w:spacing w:val="-23"/>
                      <w:w w:val="110"/>
                      <w:lang w:val="es-MX"/>
                    </w:rPr>
                  </w:rPrChange>
                </w:rPr>
                <w:delText xml:space="preserve"> </w:delText>
              </w:r>
              <w:r w:rsidRPr="00BA6CC3" w:rsidDel="00263934">
                <w:rPr>
                  <w:rFonts w:ascii="Arial" w:hAnsi="Arial" w:cs="Arial"/>
                  <w:w w:val="110"/>
                  <w:sz w:val="20"/>
                  <w:szCs w:val="20"/>
                  <w:lang w:val="es-MX"/>
                  <w:rPrChange w:id="932" w:author="César Gamboa" w:date="2019-11-25T09:13:00Z">
                    <w:rPr>
                      <w:rFonts w:ascii="Times New Roman" w:hAnsi="Times New Roman"/>
                      <w:w w:val="110"/>
                      <w:lang w:val="es-MX"/>
                    </w:rPr>
                  </w:rPrChange>
                </w:rPr>
                <w:delText>particular</w:delText>
              </w:r>
              <w:r w:rsidRPr="00BA6CC3" w:rsidDel="00263934">
                <w:rPr>
                  <w:rFonts w:ascii="Arial" w:hAnsi="Arial" w:cs="Arial"/>
                  <w:spacing w:val="-23"/>
                  <w:w w:val="110"/>
                  <w:sz w:val="20"/>
                  <w:szCs w:val="20"/>
                  <w:lang w:val="es-MX"/>
                  <w:rPrChange w:id="933" w:author="César Gamboa" w:date="2019-11-25T09:13:00Z">
                    <w:rPr>
                      <w:rFonts w:ascii="Times New Roman" w:hAnsi="Times New Roman"/>
                      <w:spacing w:val="-23"/>
                      <w:w w:val="110"/>
                      <w:lang w:val="es-MX"/>
                    </w:rPr>
                  </w:rPrChange>
                </w:rPr>
                <w:delText xml:space="preserve"> </w:delText>
              </w:r>
              <w:r w:rsidRPr="00BA6CC3" w:rsidDel="00263934">
                <w:rPr>
                  <w:rFonts w:ascii="Arial" w:hAnsi="Arial" w:cs="Arial"/>
                  <w:w w:val="110"/>
                  <w:sz w:val="20"/>
                  <w:szCs w:val="20"/>
                  <w:lang w:val="es-MX"/>
                  <w:rPrChange w:id="934" w:author="César Gamboa" w:date="2019-11-25T09:13:00Z">
                    <w:rPr>
                      <w:rFonts w:ascii="Times New Roman" w:hAnsi="Times New Roman"/>
                      <w:w w:val="110"/>
                      <w:lang w:val="es-MX"/>
                    </w:rPr>
                  </w:rPrChange>
                </w:rPr>
                <w:delText>con</w:delText>
              </w:r>
              <w:r w:rsidRPr="00BA6CC3" w:rsidDel="00263934">
                <w:rPr>
                  <w:rFonts w:ascii="Arial" w:hAnsi="Arial" w:cs="Arial"/>
                  <w:spacing w:val="-22"/>
                  <w:w w:val="110"/>
                  <w:sz w:val="20"/>
                  <w:szCs w:val="20"/>
                  <w:lang w:val="es-MX"/>
                  <w:rPrChange w:id="935" w:author="César Gamboa" w:date="2019-11-25T09:13:00Z">
                    <w:rPr>
                      <w:rFonts w:ascii="Times New Roman" w:hAnsi="Times New Roman"/>
                      <w:spacing w:val="-22"/>
                      <w:w w:val="110"/>
                      <w:lang w:val="es-MX"/>
                    </w:rPr>
                  </w:rPrChange>
                </w:rPr>
                <w:delText xml:space="preserve"> </w:delText>
              </w:r>
              <w:r w:rsidRPr="00BA6CC3" w:rsidDel="00263934">
                <w:rPr>
                  <w:rFonts w:ascii="Arial" w:hAnsi="Arial" w:cs="Arial"/>
                  <w:w w:val="110"/>
                  <w:sz w:val="20"/>
                  <w:szCs w:val="20"/>
                  <w:lang w:val="es-MX"/>
                  <w:rPrChange w:id="936" w:author="César Gamboa" w:date="2019-11-25T09:13:00Z">
                    <w:rPr>
                      <w:rFonts w:ascii="Times New Roman" w:hAnsi="Times New Roman"/>
                      <w:w w:val="110"/>
                      <w:lang w:val="es-MX"/>
                    </w:rPr>
                  </w:rPrChange>
                </w:rPr>
                <w:delText>respecto al</w:delText>
              </w:r>
              <w:r w:rsidRPr="00BA6CC3" w:rsidDel="00263934">
                <w:rPr>
                  <w:rFonts w:ascii="Arial" w:hAnsi="Arial" w:cs="Arial"/>
                  <w:spacing w:val="7"/>
                  <w:w w:val="110"/>
                  <w:sz w:val="20"/>
                  <w:szCs w:val="20"/>
                  <w:lang w:val="es-MX"/>
                  <w:rPrChange w:id="937" w:author="César Gamboa" w:date="2019-11-25T09:13:00Z">
                    <w:rPr>
                      <w:rFonts w:ascii="Times New Roman" w:hAnsi="Times New Roman"/>
                      <w:spacing w:val="7"/>
                      <w:w w:val="110"/>
                      <w:lang w:val="es-MX"/>
                    </w:rPr>
                  </w:rPrChange>
                </w:rPr>
                <w:delText xml:space="preserve"> </w:delText>
              </w:r>
              <w:r w:rsidRPr="00BA6CC3" w:rsidDel="00263934">
                <w:rPr>
                  <w:rFonts w:ascii="Arial" w:hAnsi="Arial" w:cs="Arial"/>
                  <w:w w:val="110"/>
                  <w:sz w:val="20"/>
                  <w:szCs w:val="20"/>
                  <w:lang w:val="es-MX"/>
                  <w:rPrChange w:id="938" w:author="César Gamboa" w:date="2019-11-25T09:13:00Z">
                    <w:rPr>
                      <w:rFonts w:ascii="Times New Roman" w:hAnsi="Times New Roman"/>
                      <w:w w:val="110"/>
                      <w:lang w:val="es-MX"/>
                    </w:rPr>
                  </w:rPrChange>
                </w:rPr>
                <w:delText>tiempo;</w:delText>
              </w:r>
              <w:r w:rsidRPr="00BA6CC3" w:rsidDel="00263934">
                <w:rPr>
                  <w:rFonts w:ascii="Arial" w:hAnsi="Arial" w:cs="Arial"/>
                  <w:spacing w:val="7"/>
                  <w:w w:val="110"/>
                  <w:sz w:val="20"/>
                  <w:szCs w:val="20"/>
                  <w:lang w:val="es-MX"/>
                  <w:rPrChange w:id="939" w:author="César Gamboa" w:date="2019-11-25T09:13:00Z">
                    <w:rPr>
                      <w:rFonts w:ascii="Times New Roman" w:hAnsi="Times New Roman"/>
                      <w:spacing w:val="7"/>
                      <w:w w:val="110"/>
                      <w:lang w:val="es-MX"/>
                    </w:rPr>
                  </w:rPrChange>
                </w:rPr>
                <w:delText xml:space="preserve"> </w:delText>
              </w:r>
              <w:r w:rsidRPr="00BA6CC3" w:rsidDel="00263934">
                <w:rPr>
                  <w:rFonts w:ascii="Arial" w:hAnsi="Arial" w:cs="Arial"/>
                  <w:w w:val="110"/>
                  <w:sz w:val="20"/>
                  <w:szCs w:val="20"/>
                  <w:lang w:val="es-MX"/>
                  <w:rPrChange w:id="940" w:author="César Gamboa" w:date="2019-11-25T09:13:00Z">
                    <w:rPr>
                      <w:rFonts w:ascii="Times New Roman" w:hAnsi="Times New Roman"/>
                      <w:w w:val="110"/>
                      <w:lang w:val="es-MX"/>
                    </w:rPr>
                  </w:rPrChange>
                </w:rPr>
                <w:delText>en</w:delText>
              </w:r>
              <w:r w:rsidRPr="00BA6CC3" w:rsidDel="00263934">
                <w:rPr>
                  <w:rFonts w:ascii="Arial" w:hAnsi="Arial" w:cs="Arial"/>
                  <w:spacing w:val="7"/>
                  <w:w w:val="110"/>
                  <w:sz w:val="20"/>
                  <w:szCs w:val="20"/>
                  <w:lang w:val="es-MX"/>
                  <w:rPrChange w:id="941" w:author="César Gamboa" w:date="2019-11-25T09:13:00Z">
                    <w:rPr>
                      <w:rFonts w:ascii="Times New Roman" w:hAnsi="Times New Roman"/>
                      <w:spacing w:val="7"/>
                      <w:w w:val="110"/>
                      <w:lang w:val="es-MX"/>
                    </w:rPr>
                  </w:rPrChange>
                </w:rPr>
                <w:delText xml:space="preserve"> </w:delText>
              </w:r>
              <w:r w:rsidRPr="00BA6CC3" w:rsidDel="00263934">
                <w:rPr>
                  <w:rFonts w:ascii="Arial" w:hAnsi="Arial" w:cs="Arial"/>
                  <w:w w:val="110"/>
                  <w:sz w:val="20"/>
                  <w:szCs w:val="20"/>
                  <w:lang w:val="es-MX"/>
                  <w:rPrChange w:id="942" w:author="César Gamboa" w:date="2019-11-25T09:13:00Z">
                    <w:rPr>
                      <w:rFonts w:ascii="Times New Roman" w:hAnsi="Times New Roman"/>
                      <w:w w:val="110"/>
                      <w:lang w:val="es-MX"/>
                    </w:rPr>
                  </w:rPrChange>
                </w:rPr>
                <w:delText>otras</w:delText>
              </w:r>
              <w:r w:rsidRPr="00BA6CC3" w:rsidDel="00263934">
                <w:rPr>
                  <w:rFonts w:ascii="Arial" w:hAnsi="Arial" w:cs="Arial"/>
                  <w:spacing w:val="8"/>
                  <w:w w:val="110"/>
                  <w:sz w:val="20"/>
                  <w:szCs w:val="20"/>
                  <w:lang w:val="es-MX"/>
                  <w:rPrChange w:id="943" w:author="César Gamboa" w:date="2019-11-25T09:13:00Z">
                    <w:rPr>
                      <w:rFonts w:ascii="Times New Roman" w:hAnsi="Times New Roman"/>
                      <w:spacing w:val="8"/>
                      <w:w w:val="110"/>
                      <w:lang w:val="es-MX"/>
                    </w:rPr>
                  </w:rPrChange>
                </w:rPr>
                <w:delText xml:space="preserve"> </w:delText>
              </w:r>
              <w:r w:rsidRPr="00BA6CC3" w:rsidDel="00263934">
                <w:rPr>
                  <w:rFonts w:ascii="Arial" w:hAnsi="Arial" w:cs="Arial"/>
                  <w:w w:val="110"/>
                  <w:sz w:val="20"/>
                  <w:szCs w:val="20"/>
                  <w:lang w:val="es-MX"/>
                  <w:rPrChange w:id="944" w:author="César Gamboa" w:date="2019-11-25T09:13:00Z">
                    <w:rPr>
                      <w:rFonts w:ascii="Times New Roman" w:hAnsi="Times New Roman"/>
                      <w:w w:val="110"/>
                      <w:lang w:val="es-MX"/>
                    </w:rPr>
                  </w:rPrChange>
                </w:rPr>
                <w:delText>palabras,</w:delText>
              </w:r>
              <w:r w:rsidRPr="00BA6CC3" w:rsidDel="00263934">
                <w:rPr>
                  <w:rFonts w:ascii="Arial" w:hAnsi="Arial" w:cs="Arial"/>
                  <w:spacing w:val="7"/>
                  <w:w w:val="110"/>
                  <w:sz w:val="20"/>
                  <w:szCs w:val="20"/>
                  <w:lang w:val="es-MX"/>
                  <w:rPrChange w:id="945" w:author="César Gamboa" w:date="2019-11-25T09:13:00Z">
                    <w:rPr>
                      <w:rFonts w:ascii="Times New Roman" w:hAnsi="Times New Roman"/>
                      <w:spacing w:val="7"/>
                      <w:w w:val="110"/>
                      <w:lang w:val="es-MX"/>
                    </w:rPr>
                  </w:rPrChange>
                </w:rPr>
                <w:delText xml:space="preserve"> </w:delText>
              </w:r>
              <w:r w:rsidRPr="00BA6CC3" w:rsidDel="00263934">
                <w:rPr>
                  <w:rFonts w:ascii="Arial" w:hAnsi="Arial" w:cs="Arial"/>
                  <w:w w:val="110"/>
                  <w:sz w:val="20"/>
                  <w:szCs w:val="20"/>
                  <w:lang w:val="es-MX"/>
                  <w:rPrChange w:id="946" w:author="César Gamboa" w:date="2019-11-25T09:13:00Z">
                    <w:rPr>
                      <w:rFonts w:ascii="Times New Roman" w:hAnsi="Times New Roman"/>
                      <w:w w:val="110"/>
                      <w:lang w:val="es-MX"/>
                    </w:rPr>
                  </w:rPrChange>
                </w:rPr>
                <w:delText>la</w:delText>
              </w:r>
              <w:r w:rsidRPr="00BA6CC3" w:rsidDel="00263934">
                <w:rPr>
                  <w:rFonts w:ascii="Arial" w:hAnsi="Arial" w:cs="Arial"/>
                  <w:spacing w:val="7"/>
                  <w:w w:val="110"/>
                  <w:sz w:val="20"/>
                  <w:szCs w:val="20"/>
                  <w:lang w:val="es-MX"/>
                  <w:rPrChange w:id="947" w:author="César Gamboa" w:date="2019-11-25T09:13:00Z">
                    <w:rPr>
                      <w:rFonts w:ascii="Times New Roman" w:hAnsi="Times New Roman"/>
                      <w:spacing w:val="7"/>
                      <w:w w:val="110"/>
                      <w:lang w:val="es-MX"/>
                    </w:rPr>
                  </w:rPrChange>
                </w:rPr>
                <w:delText xml:space="preserve"> </w:delText>
              </w:r>
              <w:r w:rsidRPr="00BA6CC3" w:rsidDel="00263934">
                <w:rPr>
                  <w:rFonts w:ascii="Arial" w:hAnsi="Arial" w:cs="Arial"/>
                  <w:w w:val="110"/>
                  <w:sz w:val="20"/>
                  <w:szCs w:val="20"/>
                  <w:lang w:val="es-MX"/>
                  <w:rPrChange w:id="948" w:author="César Gamboa" w:date="2019-11-25T09:13:00Z">
                    <w:rPr>
                      <w:rFonts w:ascii="Times New Roman" w:hAnsi="Times New Roman"/>
                      <w:w w:val="110"/>
                      <w:lang w:val="es-MX"/>
                    </w:rPr>
                  </w:rPrChange>
                </w:rPr>
                <w:delText>serie</w:delText>
              </w:r>
              <w:r w:rsidRPr="00BA6CC3" w:rsidDel="00263934">
                <w:rPr>
                  <w:rFonts w:ascii="Arial" w:hAnsi="Arial" w:cs="Arial"/>
                  <w:spacing w:val="7"/>
                  <w:w w:val="110"/>
                  <w:sz w:val="20"/>
                  <w:szCs w:val="20"/>
                  <w:lang w:val="es-MX"/>
                  <w:rPrChange w:id="949" w:author="César Gamboa" w:date="2019-11-25T09:13:00Z">
                    <w:rPr>
                      <w:rFonts w:ascii="Times New Roman" w:hAnsi="Times New Roman"/>
                      <w:spacing w:val="7"/>
                      <w:w w:val="110"/>
                      <w:lang w:val="es-MX"/>
                    </w:rPr>
                  </w:rPrChange>
                </w:rPr>
                <w:delText xml:space="preserve"> </w:delText>
              </w:r>
              <w:r w:rsidRPr="00BA6CC3" w:rsidDel="00263934">
                <w:rPr>
                  <w:rFonts w:ascii="Arial" w:hAnsi="Arial" w:cs="Arial"/>
                  <w:w w:val="110"/>
                  <w:sz w:val="20"/>
                  <w:szCs w:val="20"/>
                  <w:lang w:val="es-MX"/>
                  <w:rPrChange w:id="950" w:author="César Gamboa" w:date="2019-11-25T09:13:00Z">
                    <w:rPr>
                      <w:rFonts w:ascii="Times New Roman" w:hAnsi="Times New Roman"/>
                      <w:w w:val="110"/>
                      <w:lang w:val="es-MX"/>
                    </w:rPr>
                  </w:rPrChange>
                </w:rPr>
                <w:delText>posee</w:delText>
              </w:r>
              <w:r w:rsidRPr="00BA6CC3" w:rsidDel="00263934">
                <w:rPr>
                  <w:rFonts w:ascii="Arial" w:hAnsi="Arial" w:cs="Arial"/>
                  <w:spacing w:val="8"/>
                  <w:w w:val="110"/>
                  <w:sz w:val="20"/>
                  <w:szCs w:val="20"/>
                  <w:lang w:val="es-MX"/>
                  <w:rPrChange w:id="951" w:author="César Gamboa" w:date="2019-11-25T09:13:00Z">
                    <w:rPr>
                      <w:rFonts w:ascii="Times New Roman" w:hAnsi="Times New Roman"/>
                      <w:spacing w:val="8"/>
                      <w:w w:val="110"/>
                      <w:lang w:val="es-MX"/>
                    </w:rPr>
                  </w:rPrChange>
                </w:rPr>
                <w:delText xml:space="preserve"> </w:delText>
              </w:r>
              <w:r w:rsidRPr="00BA6CC3" w:rsidDel="00263934">
                <w:rPr>
                  <w:rFonts w:ascii="Arial" w:hAnsi="Arial" w:cs="Arial"/>
                  <w:w w:val="110"/>
                  <w:sz w:val="20"/>
                  <w:szCs w:val="20"/>
                  <w:lang w:val="es-MX"/>
                  <w:rPrChange w:id="952" w:author="César Gamboa" w:date="2019-11-25T09:13:00Z">
                    <w:rPr>
                      <w:rFonts w:ascii="Times New Roman" w:hAnsi="Times New Roman"/>
                      <w:w w:val="110"/>
                      <w:lang w:val="es-MX"/>
                    </w:rPr>
                  </w:rPrChange>
                </w:rPr>
                <w:delText>un</w:delText>
              </w:r>
              <w:r w:rsidRPr="00BA6CC3" w:rsidDel="00263934">
                <w:rPr>
                  <w:rFonts w:ascii="Arial" w:hAnsi="Arial" w:cs="Arial"/>
                  <w:spacing w:val="7"/>
                  <w:w w:val="110"/>
                  <w:sz w:val="20"/>
                  <w:szCs w:val="20"/>
                  <w:lang w:val="es-MX"/>
                  <w:rPrChange w:id="953" w:author="César Gamboa" w:date="2019-11-25T09:13:00Z">
                    <w:rPr>
                      <w:rFonts w:ascii="Times New Roman" w:hAnsi="Times New Roman"/>
                      <w:spacing w:val="7"/>
                      <w:w w:val="110"/>
                      <w:lang w:val="es-MX"/>
                    </w:rPr>
                  </w:rPrChange>
                </w:rPr>
                <w:delText xml:space="preserve"> </w:delText>
              </w:r>
              <w:r w:rsidRPr="00BA6CC3" w:rsidDel="00263934">
                <w:rPr>
                  <w:rFonts w:ascii="Arial" w:hAnsi="Arial" w:cs="Arial"/>
                  <w:w w:val="110"/>
                  <w:sz w:val="20"/>
                  <w:szCs w:val="20"/>
                  <w:lang w:val="es-MX"/>
                  <w:rPrChange w:id="954" w:author="César Gamboa" w:date="2019-11-25T09:13:00Z">
                    <w:rPr>
                      <w:rFonts w:ascii="Times New Roman" w:hAnsi="Times New Roman"/>
                      <w:w w:val="110"/>
                      <w:lang w:val="es-MX"/>
                    </w:rPr>
                  </w:rPrChange>
                </w:rPr>
                <w:delText>movimiento</w:delText>
              </w:r>
              <w:r w:rsidRPr="00BA6CC3" w:rsidDel="00263934">
                <w:rPr>
                  <w:rFonts w:ascii="Arial" w:hAnsi="Arial" w:cs="Arial"/>
                  <w:spacing w:val="7"/>
                  <w:w w:val="110"/>
                  <w:sz w:val="20"/>
                  <w:szCs w:val="20"/>
                  <w:lang w:val="es-MX"/>
                  <w:rPrChange w:id="955" w:author="César Gamboa" w:date="2019-11-25T09:13:00Z">
                    <w:rPr>
                      <w:rFonts w:ascii="Times New Roman" w:hAnsi="Times New Roman"/>
                      <w:spacing w:val="7"/>
                      <w:w w:val="110"/>
                      <w:lang w:val="es-MX"/>
                    </w:rPr>
                  </w:rPrChange>
                </w:rPr>
                <w:delText xml:space="preserve"> </w:delText>
              </w:r>
              <w:r w:rsidRPr="00BA6CC3" w:rsidDel="00263934">
                <w:rPr>
                  <w:rFonts w:ascii="Arial" w:hAnsi="Arial" w:cs="Arial"/>
                  <w:w w:val="110"/>
                  <w:sz w:val="20"/>
                  <w:szCs w:val="20"/>
                  <w:lang w:val="es-MX"/>
                  <w:rPrChange w:id="956" w:author="César Gamboa" w:date="2019-11-25T09:13:00Z">
                    <w:rPr>
                      <w:rFonts w:ascii="Times New Roman" w:hAnsi="Times New Roman"/>
                      <w:w w:val="110"/>
                      <w:lang w:val="es-MX"/>
                    </w:rPr>
                  </w:rPrChange>
                </w:rPr>
                <w:delText>bastante</w:delText>
              </w:r>
              <w:r w:rsidRPr="00BA6CC3" w:rsidDel="00263934">
                <w:rPr>
                  <w:rFonts w:ascii="Arial" w:hAnsi="Arial" w:cs="Arial"/>
                  <w:spacing w:val="7"/>
                  <w:w w:val="110"/>
                  <w:sz w:val="20"/>
                  <w:szCs w:val="20"/>
                  <w:lang w:val="es-MX"/>
                  <w:rPrChange w:id="957" w:author="César Gamboa" w:date="2019-11-25T09:13:00Z">
                    <w:rPr>
                      <w:rFonts w:ascii="Times New Roman" w:hAnsi="Times New Roman"/>
                      <w:spacing w:val="7"/>
                      <w:w w:val="110"/>
                      <w:lang w:val="es-MX"/>
                    </w:rPr>
                  </w:rPrChange>
                </w:rPr>
                <w:delText xml:space="preserve"> </w:delText>
              </w:r>
              <w:r w:rsidRPr="00BA6CC3" w:rsidDel="00263934">
                <w:rPr>
                  <w:rFonts w:ascii="Arial" w:hAnsi="Arial" w:cs="Arial"/>
                  <w:w w:val="110"/>
                  <w:sz w:val="20"/>
                  <w:szCs w:val="20"/>
                  <w:lang w:val="es-MX"/>
                  <w:rPrChange w:id="958" w:author="César Gamboa" w:date="2019-11-25T09:13:00Z">
                    <w:rPr>
                      <w:rFonts w:ascii="Times New Roman" w:hAnsi="Times New Roman"/>
                      <w:w w:val="110"/>
                      <w:lang w:val="es-MX"/>
                    </w:rPr>
                  </w:rPrChange>
                </w:rPr>
                <w:delText>horizontal.</w:delText>
              </w:r>
            </w:del>
          </w:p>
          <w:p w14:paraId="6893782C" w14:textId="057AAF22" w:rsidR="00553AB4" w:rsidRPr="00BA6CC3" w:rsidDel="00263934" w:rsidRDefault="00553AB4" w:rsidP="002C50B4">
            <w:pPr>
              <w:spacing w:line="240" w:lineRule="auto"/>
              <w:jc w:val="both"/>
              <w:rPr>
                <w:del w:id="959" w:author="César Gamboa" w:date="2019-11-24T11:10:00Z"/>
                <w:rFonts w:ascii="Arial" w:hAnsi="Arial" w:cs="Arial"/>
                <w:sz w:val="20"/>
                <w:szCs w:val="20"/>
                <w:lang w:val="es-MX"/>
                <w:rPrChange w:id="960" w:author="César Gamboa" w:date="2019-11-25T09:13:00Z">
                  <w:rPr>
                    <w:del w:id="961" w:author="César Gamboa" w:date="2019-11-24T11:10:00Z"/>
                    <w:rFonts w:ascii="Times New Roman" w:hAnsi="Times New Roman"/>
                    <w:lang w:val="es-MX"/>
                  </w:rPr>
                </w:rPrChange>
              </w:rPr>
            </w:pPr>
            <w:del w:id="962" w:author="César Gamboa" w:date="2019-11-24T11:10:00Z">
              <w:r w:rsidRPr="00BA6CC3" w:rsidDel="00263934">
                <w:rPr>
                  <w:rFonts w:ascii="Arial" w:hAnsi="Arial" w:cs="Arial"/>
                  <w:w w:val="105"/>
                  <w:sz w:val="20"/>
                  <w:szCs w:val="20"/>
                  <w:lang w:val="es-MX"/>
                  <w:rPrChange w:id="963" w:author="César Gamboa" w:date="2019-11-25T09:13:00Z">
                    <w:rPr>
                      <w:rFonts w:ascii="Times New Roman" w:hAnsi="Times New Roman"/>
                      <w:w w:val="105"/>
                      <w:lang w:val="es-MX"/>
                    </w:rPr>
                  </w:rPrChange>
                </w:rPr>
                <w:delText xml:space="preserve">Cuando la serie cronológica muestre indicios de tendencia o patrones estacionales que resulten en un conjunto de datos que no es estacionario por naturaleza, es necesario realizar transformaciones sobre los datos para hacer que la serie se </w:delText>
              </w:r>
              <w:r w:rsidRPr="00BA6CC3" w:rsidDel="00263934">
                <w:rPr>
                  <w:rFonts w:ascii="Arial" w:hAnsi="Arial" w:cs="Arial"/>
                  <w:spacing w:val="-3"/>
                  <w:w w:val="105"/>
                  <w:sz w:val="20"/>
                  <w:szCs w:val="20"/>
                  <w:lang w:val="es-MX"/>
                  <w:rPrChange w:id="964" w:author="César Gamboa" w:date="2019-11-25T09:13:00Z">
                    <w:rPr>
                      <w:rFonts w:ascii="Times New Roman" w:hAnsi="Times New Roman"/>
                      <w:spacing w:val="-3"/>
                      <w:w w:val="105"/>
                      <w:lang w:val="es-MX"/>
                    </w:rPr>
                  </w:rPrChange>
                </w:rPr>
                <w:delText xml:space="preserve">vuelva </w:delText>
              </w:r>
              <w:r w:rsidRPr="00BA6CC3" w:rsidDel="00263934">
                <w:rPr>
                  <w:rFonts w:ascii="Arial" w:hAnsi="Arial" w:cs="Arial"/>
                  <w:w w:val="105"/>
                  <w:sz w:val="20"/>
                  <w:szCs w:val="20"/>
                  <w:lang w:val="es-MX"/>
                  <w:rPrChange w:id="965" w:author="César Gamboa" w:date="2019-11-25T09:13:00Z">
                    <w:rPr>
                      <w:rFonts w:ascii="Times New Roman" w:hAnsi="Times New Roman"/>
                      <w:w w:val="105"/>
                      <w:lang w:val="es-MX"/>
                    </w:rPr>
                  </w:rPrChange>
                </w:rPr>
                <w:delText>estacionaria (Adhikari, K, and Agrawal</w:delText>
              </w:r>
              <w:r w:rsidR="00AB5BC6" w:rsidRPr="00BA6CC3" w:rsidDel="00263934">
                <w:rPr>
                  <w:rFonts w:ascii="Arial" w:hAnsi="Arial" w:cs="Arial"/>
                  <w:w w:val="105"/>
                  <w:sz w:val="20"/>
                  <w:szCs w:val="20"/>
                  <w:lang w:val="es-MX"/>
                  <w:rPrChange w:id="966" w:author="César Gamboa" w:date="2019-11-25T09:13:00Z">
                    <w:rPr>
                      <w:rFonts w:ascii="Times New Roman" w:hAnsi="Times New Roman"/>
                      <w:w w:val="105"/>
                      <w:lang w:val="es-MX"/>
                    </w:rPr>
                  </w:rPrChange>
                </w:rPr>
                <w:delText xml:space="preserve"> </w:delText>
              </w:r>
              <w:r w:rsidR="009D5D5E" w:rsidRPr="00BA6CC3" w:rsidDel="00263934">
                <w:rPr>
                  <w:rFonts w:ascii="Arial" w:hAnsi="Arial" w:cs="Arial"/>
                  <w:sz w:val="20"/>
                  <w:szCs w:val="20"/>
                  <w:rPrChange w:id="967" w:author="César Gamboa" w:date="2019-11-25T09:13:00Z">
                    <w:rPr/>
                  </w:rPrChange>
                </w:rPr>
                <w:fldChar w:fldCharType="begin"/>
              </w:r>
              <w:r w:rsidR="009D5D5E" w:rsidRPr="00BA6CC3" w:rsidDel="00263934">
                <w:rPr>
                  <w:rFonts w:ascii="Arial" w:hAnsi="Arial" w:cs="Arial"/>
                  <w:sz w:val="20"/>
                  <w:szCs w:val="20"/>
                  <w:rPrChange w:id="968" w:author="César Gamboa" w:date="2019-11-25T09:13:00Z">
                    <w:rPr/>
                  </w:rPrChange>
                </w:rPr>
                <w:delInstrText xml:space="preserve"> HYPERLINK \l "_bookmark28" </w:delInstrText>
              </w:r>
              <w:r w:rsidR="009D5D5E" w:rsidRPr="00BA6CC3" w:rsidDel="00263934">
                <w:rPr>
                  <w:rFonts w:ascii="Arial" w:hAnsi="Arial" w:cs="Arial"/>
                  <w:sz w:val="20"/>
                  <w:szCs w:val="20"/>
                  <w:rPrChange w:id="969" w:author="César Gamboa" w:date="2019-11-25T09:13:00Z">
                    <w:rPr/>
                  </w:rPrChange>
                </w:rPr>
                <w:fldChar w:fldCharType="separate"/>
              </w:r>
              <w:r w:rsidRPr="00BA6CC3" w:rsidDel="00263934">
                <w:rPr>
                  <w:rFonts w:ascii="Arial" w:hAnsi="Arial" w:cs="Arial"/>
                  <w:color w:val="0000FF"/>
                  <w:w w:val="105"/>
                  <w:sz w:val="20"/>
                  <w:szCs w:val="20"/>
                  <w:lang w:val="es-MX"/>
                  <w:rPrChange w:id="970" w:author="César Gamboa" w:date="2019-11-25T09:13:00Z">
                    <w:rPr>
                      <w:rFonts w:ascii="Times New Roman" w:hAnsi="Times New Roman"/>
                      <w:color w:val="0000FF"/>
                      <w:w w:val="105"/>
                      <w:lang w:val="es-MX"/>
                    </w:rPr>
                  </w:rPrChange>
                </w:rPr>
                <w:delText>2013a</w:delText>
              </w:r>
              <w:r w:rsidR="009D5D5E" w:rsidRPr="00BA6CC3" w:rsidDel="00263934">
                <w:rPr>
                  <w:rFonts w:ascii="Arial" w:hAnsi="Arial" w:cs="Arial"/>
                  <w:color w:val="0000FF"/>
                  <w:w w:val="105"/>
                  <w:sz w:val="20"/>
                  <w:szCs w:val="20"/>
                  <w:lang w:val="es-MX"/>
                  <w:rPrChange w:id="971" w:author="César Gamboa" w:date="2019-11-25T09:13:00Z">
                    <w:rPr>
                      <w:rFonts w:ascii="Times New Roman" w:hAnsi="Times New Roman"/>
                      <w:color w:val="0000FF"/>
                      <w:w w:val="105"/>
                      <w:lang w:val="es-MX"/>
                    </w:rPr>
                  </w:rPrChange>
                </w:rPr>
                <w:fldChar w:fldCharType="end"/>
              </w:r>
              <w:r w:rsidRPr="00BA6CC3" w:rsidDel="00263934">
                <w:rPr>
                  <w:rFonts w:ascii="Arial" w:hAnsi="Arial" w:cs="Arial"/>
                  <w:w w:val="105"/>
                  <w:sz w:val="20"/>
                  <w:szCs w:val="20"/>
                  <w:lang w:val="es-MX"/>
                  <w:rPrChange w:id="972" w:author="César Gamboa" w:date="2019-11-25T09:13:00Z">
                    <w:rPr>
                      <w:rFonts w:ascii="Times New Roman" w:hAnsi="Times New Roman"/>
                      <w:w w:val="105"/>
                      <w:lang w:val="es-MX"/>
                    </w:rPr>
                  </w:rPrChange>
                </w:rPr>
                <w:delText>). Estas transformaciones hacen referencia al uso de logaritmos o alguna potencia que logre estabilizar la variabilidad   de la serie. Los métodos más clásicos para identificar la no estacionariedad en una serie cronológica son las previamente mencionadas funciones de autocorrelación y autocorrelación parcial, las cuales sirven de indicador acerca de qué tan relacionadas están las observaciones unas de otras. Estas funciones ofrecen</w:delText>
              </w:r>
              <w:bookmarkStart w:id="973" w:name="Función_de_autocorrelación"/>
              <w:bookmarkStart w:id="974" w:name="_bookmark8"/>
              <w:bookmarkEnd w:id="973"/>
              <w:bookmarkEnd w:id="974"/>
              <w:r w:rsidRPr="00BA6CC3" w:rsidDel="00263934">
                <w:rPr>
                  <w:rFonts w:ascii="Arial" w:hAnsi="Arial" w:cs="Arial"/>
                  <w:w w:val="105"/>
                  <w:sz w:val="20"/>
                  <w:szCs w:val="20"/>
                  <w:lang w:val="es-MX"/>
                  <w:rPrChange w:id="975" w:author="César Gamboa" w:date="2019-11-25T09:13:00Z">
                    <w:rPr>
                      <w:rFonts w:ascii="Times New Roman" w:hAnsi="Times New Roman"/>
                      <w:w w:val="105"/>
                      <w:lang w:val="es-MX"/>
                    </w:rPr>
                  </w:rPrChange>
                </w:rPr>
                <w:delText xml:space="preserve"> indicios</w:delText>
              </w:r>
              <w:r w:rsidRPr="00BA6CC3" w:rsidDel="00263934">
                <w:rPr>
                  <w:rFonts w:ascii="Arial" w:hAnsi="Arial" w:cs="Arial"/>
                  <w:spacing w:val="14"/>
                  <w:w w:val="105"/>
                  <w:sz w:val="20"/>
                  <w:szCs w:val="20"/>
                  <w:lang w:val="es-MX"/>
                  <w:rPrChange w:id="976" w:author="César Gamboa" w:date="2019-11-25T09:13:00Z">
                    <w:rPr>
                      <w:rFonts w:ascii="Times New Roman" w:hAnsi="Times New Roman"/>
                      <w:spacing w:val="14"/>
                      <w:w w:val="105"/>
                      <w:lang w:val="es-MX"/>
                    </w:rPr>
                  </w:rPrChange>
                </w:rPr>
                <w:delText xml:space="preserve"> </w:delText>
              </w:r>
              <w:r w:rsidRPr="00BA6CC3" w:rsidDel="00263934">
                <w:rPr>
                  <w:rFonts w:ascii="Arial" w:hAnsi="Arial" w:cs="Arial"/>
                  <w:w w:val="105"/>
                  <w:sz w:val="20"/>
                  <w:szCs w:val="20"/>
                  <w:lang w:val="es-MX"/>
                  <w:rPrChange w:id="977" w:author="César Gamboa" w:date="2019-11-25T09:13:00Z">
                    <w:rPr>
                      <w:rFonts w:ascii="Times New Roman" w:hAnsi="Times New Roman"/>
                      <w:w w:val="105"/>
                      <w:lang w:val="es-MX"/>
                    </w:rPr>
                  </w:rPrChange>
                </w:rPr>
                <w:delText>sobre</w:delText>
              </w:r>
              <w:r w:rsidRPr="00BA6CC3" w:rsidDel="00263934">
                <w:rPr>
                  <w:rFonts w:ascii="Arial" w:hAnsi="Arial" w:cs="Arial"/>
                  <w:spacing w:val="14"/>
                  <w:w w:val="105"/>
                  <w:sz w:val="20"/>
                  <w:szCs w:val="20"/>
                  <w:lang w:val="es-MX"/>
                  <w:rPrChange w:id="978" w:author="César Gamboa" w:date="2019-11-25T09:13:00Z">
                    <w:rPr>
                      <w:rFonts w:ascii="Times New Roman" w:hAnsi="Times New Roman"/>
                      <w:spacing w:val="14"/>
                      <w:w w:val="105"/>
                      <w:lang w:val="es-MX"/>
                    </w:rPr>
                  </w:rPrChange>
                </w:rPr>
                <w:delText xml:space="preserve"> </w:delText>
              </w:r>
              <w:r w:rsidRPr="00BA6CC3" w:rsidDel="00263934">
                <w:rPr>
                  <w:rFonts w:ascii="Arial" w:hAnsi="Arial" w:cs="Arial"/>
                  <w:w w:val="105"/>
                  <w:sz w:val="20"/>
                  <w:szCs w:val="20"/>
                  <w:lang w:val="es-MX"/>
                  <w:rPrChange w:id="979" w:author="César Gamboa" w:date="2019-11-25T09:13:00Z">
                    <w:rPr>
                      <w:rFonts w:ascii="Times New Roman" w:hAnsi="Times New Roman"/>
                      <w:w w:val="105"/>
                      <w:lang w:val="es-MX"/>
                    </w:rPr>
                  </w:rPrChange>
                </w:rPr>
                <w:delText>el</w:delText>
              </w:r>
              <w:r w:rsidRPr="00BA6CC3" w:rsidDel="00263934">
                <w:rPr>
                  <w:rFonts w:ascii="Arial" w:hAnsi="Arial" w:cs="Arial"/>
                  <w:spacing w:val="14"/>
                  <w:w w:val="105"/>
                  <w:sz w:val="20"/>
                  <w:szCs w:val="20"/>
                  <w:lang w:val="es-MX"/>
                  <w:rPrChange w:id="980" w:author="César Gamboa" w:date="2019-11-25T09:13:00Z">
                    <w:rPr>
                      <w:rFonts w:ascii="Times New Roman" w:hAnsi="Times New Roman"/>
                      <w:spacing w:val="14"/>
                      <w:w w:val="105"/>
                      <w:lang w:val="es-MX"/>
                    </w:rPr>
                  </w:rPrChange>
                </w:rPr>
                <w:delText xml:space="preserve"> </w:delText>
              </w:r>
              <w:r w:rsidRPr="00BA6CC3" w:rsidDel="00263934">
                <w:rPr>
                  <w:rFonts w:ascii="Arial" w:hAnsi="Arial" w:cs="Arial"/>
                  <w:w w:val="105"/>
                  <w:sz w:val="20"/>
                  <w:szCs w:val="20"/>
                  <w:lang w:val="es-MX"/>
                  <w:rPrChange w:id="981" w:author="César Gamboa" w:date="2019-11-25T09:13:00Z">
                    <w:rPr>
                      <w:rFonts w:ascii="Times New Roman" w:hAnsi="Times New Roman"/>
                      <w:w w:val="105"/>
                      <w:lang w:val="es-MX"/>
                    </w:rPr>
                  </w:rPrChange>
                </w:rPr>
                <w:delText>orden</w:delText>
              </w:r>
              <w:r w:rsidRPr="00BA6CC3" w:rsidDel="00263934">
                <w:rPr>
                  <w:rFonts w:ascii="Arial" w:hAnsi="Arial" w:cs="Arial"/>
                  <w:spacing w:val="15"/>
                  <w:w w:val="105"/>
                  <w:sz w:val="20"/>
                  <w:szCs w:val="20"/>
                  <w:lang w:val="es-MX"/>
                  <w:rPrChange w:id="982" w:author="César Gamboa" w:date="2019-11-25T09:13:00Z">
                    <w:rPr>
                      <w:rFonts w:ascii="Times New Roman" w:hAnsi="Times New Roman"/>
                      <w:spacing w:val="15"/>
                      <w:w w:val="105"/>
                      <w:lang w:val="es-MX"/>
                    </w:rPr>
                  </w:rPrChange>
                </w:rPr>
                <w:delText xml:space="preserve"> </w:delText>
              </w:r>
              <w:r w:rsidRPr="00BA6CC3" w:rsidDel="00263934">
                <w:rPr>
                  <w:rFonts w:ascii="Arial" w:hAnsi="Arial" w:cs="Arial"/>
                  <w:w w:val="105"/>
                  <w:sz w:val="20"/>
                  <w:szCs w:val="20"/>
                  <w:lang w:val="es-MX"/>
                  <w:rPrChange w:id="983" w:author="César Gamboa" w:date="2019-11-25T09:13:00Z">
                    <w:rPr>
                      <w:rFonts w:ascii="Times New Roman" w:hAnsi="Times New Roman"/>
                      <w:w w:val="105"/>
                      <w:lang w:val="es-MX"/>
                    </w:rPr>
                  </w:rPrChange>
                </w:rPr>
                <w:delText>de</w:delText>
              </w:r>
              <w:r w:rsidRPr="00BA6CC3" w:rsidDel="00263934">
                <w:rPr>
                  <w:rFonts w:ascii="Arial" w:hAnsi="Arial" w:cs="Arial"/>
                  <w:spacing w:val="14"/>
                  <w:w w:val="105"/>
                  <w:sz w:val="20"/>
                  <w:szCs w:val="20"/>
                  <w:lang w:val="es-MX"/>
                  <w:rPrChange w:id="984" w:author="César Gamboa" w:date="2019-11-25T09:13:00Z">
                    <w:rPr>
                      <w:rFonts w:ascii="Times New Roman" w:hAnsi="Times New Roman"/>
                      <w:spacing w:val="14"/>
                      <w:w w:val="105"/>
                      <w:lang w:val="es-MX"/>
                    </w:rPr>
                  </w:rPrChange>
                </w:rPr>
                <w:delText xml:space="preserve"> </w:delText>
              </w:r>
              <w:r w:rsidRPr="00BA6CC3" w:rsidDel="00263934">
                <w:rPr>
                  <w:rFonts w:ascii="Arial" w:hAnsi="Arial" w:cs="Arial"/>
                  <w:w w:val="105"/>
                  <w:sz w:val="20"/>
                  <w:szCs w:val="20"/>
                  <w:lang w:val="es-MX"/>
                  <w:rPrChange w:id="985" w:author="César Gamboa" w:date="2019-11-25T09:13:00Z">
                    <w:rPr>
                      <w:rFonts w:ascii="Times New Roman" w:hAnsi="Times New Roman"/>
                      <w:w w:val="105"/>
                      <w:lang w:val="es-MX"/>
                    </w:rPr>
                  </w:rPrChange>
                </w:rPr>
                <w:delText>los</w:delText>
              </w:r>
              <w:r w:rsidRPr="00BA6CC3" w:rsidDel="00263934">
                <w:rPr>
                  <w:rFonts w:ascii="Arial" w:hAnsi="Arial" w:cs="Arial"/>
                  <w:spacing w:val="14"/>
                  <w:w w:val="105"/>
                  <w:sz w:val="20"/>
                  <w:szCs w:val="20"/>
                  <w:lang w:val="es-MX"/>
                  <w:rPrChange w:id="986" w:author="César Gamboa" w:date="2019-11-25T09:13:00Z">
                    <w:rPr>
                      <w:rFonts w:ascii="Times New Roman" w:hAnsi="Times New Roman"/>
                      <w:spacing w:val="14"/>
                      <w:w w:val="105"/>
                      <w:lang w:val="es-MX"/>
                    </w:rPr>
                  </w:rPrChange>
                </w:rPr>
                <w:delText xml:space="preserve"> </w:delText>
              </w:r>
              <w:r w:rsidRPr="00BA6CC3" w:rsidDel="00263934">
                <w:rPr>
                  <w:rFonts w:ascii="Arial" w:hAnsi="Arial" w:cs="Arial"/>
                  <w:w w:val="105"/>
                  <w:sz w:val="20"/>
                  <w:szCs w:val="20"/>
                  <w:lang w:val="es-MX"/>
                  <w:rPrChange w:id="987" w:author="César Gamboa" w:date="2019-11-25T09:13:00Z">
                    <w:rPr>
                      <w:rFonts w:ascii="Times New Roman" w:hAnsi="Times New Roman"/>
                      <w:w w:val="105"/>
                      <w:lang w:val="es-MX"/>
                    </w:rPr>
                  </w:rPrChange>
                </w:rPr>
                <w:delText>términos</w:delText>
              </w:r>
              <w:r w:rsidRPr="00BA6CC3" w:rsidDel="00263934">
                <w:rPr>
                  <w:rFonts w:ascii="Arial" w:hAnsi="Arial" w:cs="Arial"/>
                  <w:spacing w:val="14"/>
                  <w:w w:val="105"/>
                  <w:sz w:val="20"/>
                  <w:szCs w:val="20"/>
                  <w:lang w:val="es-MX"/>
                  <w:rPrChange w:id="988" w:author="César Gamboa" w:date="2019-11-25T09:13:00Z">
                    <w:rPr>
                      <w:rFonts w:ascii="Times New Roman" w:hAnsi="Times New Roman"/>
                      <w:spacing w:val="14"/>
                      <w:w w:val="105"/>
                      <w:lang w:val="es-MX"/>
                    </w:rPr>
                  </w:rPrChange>
                </w:rPr>
                <w:delText xml:space="preserve"> </w:delText>
              </w:r>
              <w:r w:rsidRPr="00BA6CC3" w:rsidDel="00263934">
                <w:rPr>
                  <w:rFonts w:ascii="Arial" w:hAnsi="Arial" w:cs="Arial"/>
                  <w:w w:val="105"/>
                  <w:sz w:val="20"/>
                  <w:szCs w:val="20"/>
                  <w:lang w:val="es-MX"/>
                  <w:rPrChange w:id="989" w:author="César Gamboa" w:date="2019-11-25T09:13:00Z">
                    <w:rPr>
                      <w:rFonts w:ascii="Times New Roman" w:hAnsi="Times New Roman"/>
                      <w:w w:val="105"/>
                      <w:lang w:val="es-MX"/>
                    </w:rPr>
                  </w:rPrChange>
                </w:rPr>
                <w:delText>previamente</w:delText>
              </w:r>
              <w:r w:rsidRPr="00BA6CC3" w:rsidDel="00263934">
                <w:rPr>
                  <w:rFonts w:ascii="Arial" w:hAnsi="Arial" w:cs="Arial"/>
                  <w:spacing w:val="15"/>
                  <w:w w:val="105"/>
                  <w:sz w:val="20"/>
                  <w:szCs w:val="20"/>
                  <w:lang w:val="es-MX"/>
                  <w:rPrChange w:id="990" w:author="César Gamboa" w:date="2019-11-25T09:13:00Z">
                    <w:rPr>
                      <w:rFonts w:ascii="Times New Roman" w:hAnsi="Times New Roman"/>
                      <w:spacing w:val="15"/>
                      <w:w w:val="105"/>
                      <w:lang w:val="es-MX"/>
                    </w:rPr>
                  </w:rPrChange>
                </w:rPr>
                <w:delText xml:space="preserve"> </w:delText>
              </w:r>
              <w:r w:rsidRPr="00BA6CC3" w:rsidDel="00263934">
                <w:rPr>
                  <w:rFonts w:ascii="Arial" w:hAnsi="Arial" w:cs="Arial"/>
                  <w:w w:val="105"/>
                  <w:sz w:val="20"/>
                  <w:szCs w:val="20"/>
                  <w:lang w:val="es-MX"/>
                  <w:rPrChange w:id="991" w:author="César Gamboa" w:date="2019-11-25T09:13:00Z">
                    <w:rPr>
                      <w:rFonts w:ascii="Times New Roman" w:hAnsi="Times New Roman"/>
                      <w:w w:val="105"/>
                      <w:lang w:val="es-MX"/>
                    </w:rPr>
                  </w:rPrChange>
                </w:rPr>
                <w:delText>mencionados</w:delText>
              </w:r>
              <w:r w:rsidRPr="00BA6CC3" w:rsidDel="00263934">
                <w:rPr>
                  <w:rFonts w:ascii="Arial" w:hAnsi="Arial" w:cs="Arial"/>
                  <w:spacing w:val="14"/>
                  <w:w w:val="105"/>
                  <w:sz w:val="20"/>
                  <w:szCs w:val="20"/>
                  <w:lang w:val="es-MX"/>
                  <w:rPrChange w:id="992" w:author="César Gamboa" w:date="2019-11-25T09:13:00Z">
                    <w:rPr>
                      <w:rFonts w:ascii="Times New Roman" w:hAnsi="Times New Roman"/>
                      <w:spacing w:val="14"/>
                      <w:w w:val="105"/>
                      <w:lang w:val="es-MX"/>
                    </w:rPr>
                  </w:rPrChange>
                </w:rPr>
                <w:delText xml:space="preserve"> </w:delText>
              </w:r>
              <w:r w:rsidRPr="00BA6CC3" w:rsidDel="00263934">
                <w:rPr>
                  <w:rFonts w:ascii="Arial" w:hAnsi="Arial" w:cs="Arial"/>
                  <w:b/>
                  <w:w w:val="105"/>
                  <w:sz w:val="20"/>
                  <w:szCs w:val="20"/>
                  <w:lang w:val="es-MX"/>
                  <w:rPrChange w:id="993" w:author="César Gamboa" w:date="2019-11-25T09:13:00Z">
                    <w:rPr>
                      <w:rFonts w:ascii="Times New Roman" w:hAnsi="Times New Roman"/>
                      <w:b/>
                      <w:w w:val="105"/>
                      <w:lang w:val="es-MX"/>
                    </w:rPr>
                  </w:rPrChange>
                </w:rPr>
                <w:delText>AR</w:delText>
              </w:r>
              <w:r w:rsidRPr="00BA6CC3" w:rsidDel="00263934">
                <w:rPr>
                  <w:rFonts w:ascii="Arial" w:hAnsi="Arial" w:cs="Arial"/>
                  <w:b/>
                  <w:spacing w:val="18"/>
                  <w:w w:val="105"/>
                  <w:sz w:val="20"/>
                  <w:szCs w:val="20"/>
                  <w:lang w:val="es-MX"/>
                  <w:rPrChange w:id="994" w:author="César Gamboa" w:date="2019-11-25T09:13:00Z">
                    <w:rPr>
                      <w:rFonts w:ascii="Times New Roman" w:hAnsi="Times New Roman"/>
                      <w:b/>
                      <w:spacing w:val="18"/>
                      <w:w w:val="105"/>
                      <w:lang w:val="es-MX"/>
                    </w:rPr>
                  </w:rPrChange>
                </w:rPr>
                <w:delText xml:space="preserve"> </w:delText>
              </w:r>
              <w:r w:rsidRPr="00BA6CC3" w:rsidDel="00263934">
                <w:rPr>
                  <w:rFonts w:ascii="Arial" w:hAnsi="Arial" w:cs="Arial"/>
                  <w:w w:val="105"/>
                  <w:sz w:val="20"/>
                  <w:szCs w:val="20"/>
                  <w:lang w:val="es-MX"/>
                  <w:rPrChange w:id="995" w:author="César Gamboa" w:date="2019-11-25T09:13:00Z">
                    <w:rPr>
                      <w:rFonts w:ascii="Times New Roman" w:hAnsi="Times New Roman"/>
                      <w:w w:val="105"/>
                      <w:lang w:val="es-MX"/>
                    </w:rPr>
                  </w:rPrChange>
                </w:rPr>
                <w:delText>y</w:delText>
              </w:r>
              <w:r w:rsidRPr="00BA6CC3" w:rsidDel="00263934">
                <w:rPr>
                  <w:rFonts w:ascii="Arial" w:hAnsi="Arial" w:cs="Arial"/>
                  <w:spacing w:val="15"/>
                  <w:w w:val="105"/>
                  <w:sz w:val="20"/>
                  <w:szCs w:val="20"/>
                  <w:lang w:val="es-MX"/>
                  <w:rPrChange w:id="996" w:author="César Gamboa" w:date="2019-11-25T09:13:00Z">
                    <w:rPr>
                      <w:rFonts w:ascii="Times New Roman" w:hAnsi="Times New Roman"/>
                      <w:spacing w:val="15"/>
                      <w:w w:val="105"/>
                      <w:lang w:val="es-MX"/>
                    </w:rPr>
                  </w:rPrChange>
                </w:rPr>
                <w:delText xml:space="preserve"> </w:delText>
              </w:r>
              <w:r w:rsidRPr="00BA6CC3" w:rsidDel="00263934">
                <w:rPr>
                  <w:rFonts w:ascii="Arial" w:hAnsi="Arial" w:cs="Arial"/>
                  <w:b/>
                  <w:w w:val="105"/>
                  <w:sz w:val="20"/>
                  <w:szCs w:val="20"/>
                  <w:lang w:val="es-MX"/>
                  <w:rPrChange w:id="997" w:author="César Gamboa" w:date="2019-11-25T09:13:00Z">
                    <w:rPr>
                      <w:rFonts w:ascii="Times New Roman" w:hAnsi="Times New Roman"/>
                      <w:b/>
                      <w:w w:val="105"/>
                      <w:lang w:val="es-MX"/>
                    </w:rPr>
                  </w:rPrChange>
                </w:rPr>
                <w:delText>MA</w:delText>
              </w:r>
              <w:r w:rsidRPr="00BA6CC3" w:rsidDel="00263934">
                <w:rPr>
                  <w:rFonts w:ascii="Arial" w:hAnsi="Arial" w:cs="Arial"/>
                  <w:w w:val="105"/>
                  <w:sz w:val="20"/>
                  <w:szCs w:val="20"/>
                  <w:lang w:val="es-MX"/>
                  <w:rPrChange w:id="998" w:author="César Gamboa" w:date="2019-11-25T09:13:00Z">
                    <w:rPr>
                      <w:rFonts w:ascii="Times New Roman" w:hAnsi="Times New Roman"/>
                      <w:w w:val="105"/>
                      <w:lang w:val="es-MX"/>
                    </w:rPr>
                  </w:rPrChange>
                </w:rPr>
                <w:delText>.</w:delText>
              </w:r>
            </w:del>
          </w:p>
          <w:p w14:paraId="7C7626BE" w14:textId="60989BD6" w:rsidR="00553AB4" w:rsidRPr="00BA6CC3" w:rsidDel="00263934" w:rsidRDefault="00553AB4" w:rsidP="002C50B4">
            <w:pPr>
              <w:spacing w:line="240" w:lineRule="auto"/>
              <w:jc w:val="both"/>
              <w:rPr>
                <w:del w:id="999" w:author="César Gamboa" w:date="2019-11-24T11:10:00Z"/>
                <w:rFonts w:ascii="Arial" w:hAnsi="Arial" w:cs="Arial"/>
                <w:b/>
                <w:bCs/>
                <w:sz w:val="20"/>
                <w:szCs w:val="20"/>
                <w:rPrChange w:id="1000" w:author="César Gamboa" w:date="2019-11-25T09:13:00Z">
                  <w:rPr>
                    <w:del w:id="1001" w:author="César Gamboa" w:date="2019-11-24T11:10:00Z"/>
                    <w:rFonts w:ascii="Times New Roman" w:hAnsi="Times New Roman"/>
                    <w:b/>
                    <w:bCs/>
                  </w:rPr>
                </w:rPrChange>
              </w:rPr>
            </w:pPr>
            <w:del w:id="1002" w:author="César Gamboa" w:date="2019-11-24T11:10:00Z">
              <w:r w:rsidRPr="00BA6CC3" w:rsidDel="00263934">
                <w:rPr>
                  <w:rFonts w:ascii="Arial" w:hAnsi="Arial" w:cs="Arial"/>
                  <w:b/>
                  <w:bCs/>
                  <w:spacing w:val="-4"/>
                  <w:sz w:val="20"/>
                  <w:szCs w:val="20"/>
                  <w:rPrChange w:id="1003" w:author="César Gamboa" w:date="2019-11-25T09:13:00Z">
                    <w:rPr>
                      <w:rFonts w:ascii="Times New Roman" w:hAnsi="Times New Roman"/>
                      <w:b/>
                      <w:bCs/>
                      <w:spacing w:val="-4"/>
                    </w:rPr>
                  </w:rPrChange>
                </w:rPr>
                <w:delText xml:space="preserve">Función </w:delText>
              </w:r>
              <w:r w:rsidRPr="00BA6CC3" w:rsidDel="00263934">
                <w:rPr>
                  <w:rFonts w:ascii="Arial" w:hAnsi="Arial" w:cs="Arial"/>
                  <w:b/>
                  <w:bCs/>
                  <w:sz w:val="20"/>
                  <w:szCs w:val="20"/>
                  <w:rPrChange w:id="1004" w:author="César Gamboa" w:date="2019-11-25T09:13:00Z">
                    <w:rPr>
                      <w:rFonts w:ascii="Times New Roman" w:hAnsi="Times New Roman"/>
                      <w:b/>
                      <w:bCs/>
                    </w:rPr>
                  </w:rPrChange>
                </w:rPr>
                <w:delText>de</w:delText>
              </w:r>
              <w:r w:rsidRPr="00BA6CC3" w:rsidDel="00263934">
                <w:rPr>
                  <w:rFonts w:ascii="Arial" w:hAnsi="Arial" w:cs="Arial"/>
                  <w:b/>
                  <w:bCs/>
                  <w:spacing w:val="-4"/>
                  <w:sz w:val="20"/>
                  <w:szCs w:val="20"/>
                  <w:rPrChange w:id="1005" w:author="César Gamboa" w:date="2019-11-25T09:13:00Z">
                    <w:rPr>
                      <w:rFonts w:ascii="Times New Roman" w:hAnsi="Times New Roman"/>
                      <w:b/>
                      <w:bCs/>
                      <w:spacing w:val="-4"/>
                    </w:rPr>
                  </w:rPrChange>
                </w:rPr>
                <w:delText xml:space="preserve"> </w:delText>
              </w:r>
              <w:r w:rsidRPr="00BA6CC3" w:rsidDel="00263934">
                <w:rPr>
                  <w:rFonts w:ascii="Arial" w:hAnsi="Arial" w:cs="Arial"/>
                  <w:b/>
                  <w:bCs/>
                  <w:sz w:val="20"/>
                  <w:szCs w:val="20"/>
                  <w:rPrChange w:id="1006" w:author="César Gamboa" w:date="2019-11-25T09:13:00Z">
                    <w:rPr>
                      <w:rFonts w:ascii="Times New Roman" w:hAnsi="Times New Roman"/>
                      <w:b/>
                      <w:bCs/>
                    </w:rPr>
                  </w:rPrChange>
                </w:rPr>
                <w:delText>autocorrelación</w:delText>
              </w:r>
            </w:del>
          </w:p>
          <w:p w14:paraId="5BB94367" w14:textId="4A3923E7" w:rsidR="00553AB4" w:rsidRPr="00BA6CC3" w:rsidDel="00263934" w:rsidRDefault="00553AB4" w:rsidP="002C50B4">
            <w:pPr>
              <w:spacing w:line="240" w:lineRule="auto"/>
              <w:jc w:val="both"/>
              <w:rPr>
                <w:del w:id="1007" w:author="César Gamboa" w:date="2019-11-24T11:10:00Z"/>
                <w:rFonts w:ascii="Arial" w:hAnsi="Arial" w:cs="Arial"/>
                <w:w w:val="105"/>
                <w:sz w:val="20"/>
                <w:szCs w:val="20"/>
                <w:lang w:val="es-MX"/>
                <w:rPrChange w:id="1008" w:author="César Gamboa" w:date="2019-11-25T09:13:00Z">
                  <w:rPr>
                    <w:del w:id="1009" w:author="César Gamboa" w:date="2019-11-24T11:10:00Z"/>
                    <w:rFonts w:ascii="Times New Roman" w:hAnsi="Times New Roman"/>
                    <w:w w:val="105"/>
                    <w:lang w:val="es-MX"/>
                  </w:rPr>
                </w:rPrChange>
              </w:rPr>
            </w:pPr>
            <w:del w:id="1010" w:author="César Gamboa" w:date="2019-11-24T11:10:00Z">
              <w:r w:rsidRPr="00BA6CC3" w:rsidDel="00263934">
                <w:rPr>
                  <w:rFonts w:ascii="Arial" w:hAnsi="Arial" w:cs="Arial"/>
                  <w:w w:val="105"/>
                  <w:sz w:val="20"/>
                  <w:szCs w:val="20"/>
                  <w:lang w:val="es-MX"/>
                  <w:rPrChange w:id="1011" w:author="César Gamboa" w:date="2019-11-25T09:13:00Z">
                    <w:rPr>
                      <w:rFonts w:ascii="Times New Roman" w:hAnsi="Times New Roman"/>
                      <w:w w:val="105"/>
                      <w:lang w:val="es-MX"/>
                    </w:rPr>
                  </w:rPrChange>
                </w:rPr>
                <w:delText>Para medir la relación lineal entre dos variables cuantitativas es común utilizar el coeficiente de correlación</w:delText>
              </w:r>
              <w:r w:rsidR="005E51C6" w:rsidRPr="00BA6CC3" w:rsidDel="00263934">
                <w:rPr>
                  <w:rFonts w:ascii="Arial" w:hAnsi="Arial" w:cs="Arial"/>
                  <w:w w:val="105"/>
                  <w:sz w:val="20"/>
                  <w:szCs w:val="20"/>
                  <w:lang w:val="es-MX"/>
                  <w:rPrChange w:id="1012" w:author="César Gamboa" w:date="2019-11-25T09:13:00Z">
                    <w:rPr>
                      <w:rFonts w:ascii="Times New Roman" w:hAnsi="Times New Roman"/>
                      <w:w w:val="105"/>
                      <w:lang w:val="es-MX"/>
                    </w:rPr>
                  </w:rPrChange>
                </w:rPr>
                <w:delText xml:space="preserve"> </w:delText>
              </w:r>
              <w:r w:rsidRPr="00BA6CC3" w:rsidDel="00263934">
                <w:rPr>
                  <w:rFonts w:ascii="Arial" w:hAnsi="Arial" w:cs="Arial"/>
                  <w:i/>
                  <w:w w:val="105"/>
                  <w:sz w:val="20"/>
                  <w:szCs w:val="20"/>
                  <w:lang w:val="es-MX"/>
                  <w:rPrChange w:id="1013" w:author="César Gamboa" w:date="2019-11-25T09:13:00Z">
                    <w:rPr>
                      <w:rFonts w:ascii="Times New Roman" w:hAnsi="Times New Roman"/>
                      <w:i/>
                      <w:w w:val="105"/>
                      <w:lang w:val="es-MX"/>
                    </w:rPr>
                  </w:rPrChange>
                </w:rPr>
                <w:delText xml:space="preserve">r </w:delText>
              </w:r>
              <w:r w:rsidRPr="00BA6CC3" w:rsidDel="00263934">
                <w:rPr>
                  <w:rFonts w:ascii="Arial" w:hAnsi="Arial" w:cs="Arial"/>
                  <w:w w:val="105"/>
                  <w:sz w:val="20"/>
                  <w:szCs w:val="20"/>
                  <w:lang w:val="es-MX"/>
                  <w:rPrChange w:id="1014" w:author="César Gamboa" w:date="2019-11-25T09:13:00Z">
                    <w:rPr>
                      <w:rFonts w:ascii="Times New Roman" w:hAnsi="Times New Roman"/>
                      <w:w w:val="105"/>
                      <w:lang w:val="es-MX"/>
                    </w:rPr>
                  </w:rPrChange>
                </w:rPr>
                <w:delText xml:space="preserve">de Pearson (Benesty </w:delText>
              </w:r>
              <w:r w:rsidR="005E51C6" w:rsidRPr="00BA6CC3" w:rsidDel="00263934">
                <w:rPr>
                  <w:rFonts w:ascii="Arial" w:hAnsi="Arial" w:cs="Arial"/>
                  <w:w w:val="105"/>
                  <w:sz w:val="20"/>
                  <w:szCs w:val="20"/>
                  <w:lang w:val="es-MX"/>
                  <w:rPrChange w:id="1015" w:author="César Gamboa" w:date="2019-11-25T09:13:00Z">
                    <w:rPr>
                      <w:rFonts w:ascii="Times New Roman" w:hAnsi="Times New Roman"/>
                      <w:w w:val="105"/>
                      <w:lang w:val="es-MX"/>
                    </w:rPr>
                  </w:rPrChange>
                </w:rPr>
                <w:delText>y</w:delText>
              </w:r>
              <w:r w:rsidRPr="00BA6CC3" w:rsidDel="00263934">
                <w:rPr>
                  <w:rFonts w:ascii="Arial" w:hAnsi="Arial" w:cs="Arial"/>
                  <w:w w:val="105"/>
                  <w:sz w:val="20"/>
                  <w:szCs w:val="20"/>
                  <w:lang w:val="es-MX"/>
                  <w:rPrChange w:id="1016" w:author="César Gamboa" w:date="2019-11-25T09:13:00Z">
                    <w:rPr>
                      <w:rFonts w:ascii="Times New Roman" w:hAnsi="Times New Roman"/>
                      <w:w w:val="105"/>
                      <w:lang w:val="es-MX"/>
                    </w:rPr>
                  </w:rPrChange>
                </w:rPr>
                <w:delText xml:space="preserve"> Chen</w:delText>
              </w:r>
              <w:r w:rsidR="005E51C6" w:rsidRPr="00BA6CC3" w:rsidDel="00263934">
                <w:rPr>
                  <w:rFonts w:ascii="Arial" w:hAnsi="Arial" w:cs="Arial"/>
                  <w:w w:val="105"/>
                  <w:sz w:val="20"/>
                  <w:szCs w:val="20"/>
                  <w:lang w:val="es-MX"/>
                  <w:rPrChange w:id="1017" w:author="César Gamboa" w:date="2019-11-25T09:13:00Z">
                    <w:rPr>
                      <w:rFonts w:ascii="Times New Roman" w:hAnsi="Times New Roman"/>
                      <w:w w:val="105"/>
                      <w:lang w:val="es-MX"/>
                    </w:rPr>
                  </w:rPrChange>
                </w:rPr>
                <w:delText xml:space="preserve"> </w:delText>
              </w:r>
              <w:r w:rsidR="009D5D5E" w:rsidRPr="00BA6CC3" w:rsidDel="00263934">
                <w:rPr>
                  <w:rFonts w:ascii="Arial" w:hAnsi="Arial" w:cs="Arial"/>
                  <w:sz w:val="20"/>
                  <w:szCs w:val="20"/>
                  <w:rPrChange w:id="1018" w:author="César Gamboa" w:date="2019-11-25T09:13:00Z">
                    <w:rPr/>
                  </w:rPrChange>
                </w:rPr>
                <w:fldChar w:fldCharType="begin"/>
              </w:r>
              <w:r w:rsidR="009D5D5E" w:rsidRPr="00BA6CC3" w:rsidDel="00263934">
                <w:rPr>
                  <w:rFonts w:ascii="Arial" w:hAnsi="Arial" w:cs="Arial"/>
                  <w:sz w:val="20"/>
                  <w:szCs w:val="20"/>
                  <w:rPrChange w:id="1019" w:author="César Gamboa" w:date="2019-11-25T09:13:00Z">
                    <w:rPr/>
                  </w:rPrChange>
                </w:rPr>
                <w:delInstrText xml:space="preserve"> HYPERLINK \l "_bookmark30" </w:delInstrText>
              </w:r>
              <w:r w:rsidR="009D5D5E" w:rsidRPr="00BA6CC3" w:rsidDel="00263934">
                <w:rPr>
                  <w:rFonts w:ascii="Arial" w:hAnsi="Arial" w:cs="Arial"/>
                  <w:sz w:val="20"/>
                  <w:szCs w:val="20"/>
                  <w:rPrChange w:id="1020" w:author="César Gamboa" w:date="2019-11-25T09:13:00Z">
                    <w:rPr/>
                  </w:rPrChange>
                </w:rPr>
                <w:fldChar w:fldCharType="separate"/>
              </w:r>
              <w:r w:rsidRPr="00BA6CC3" w:rsidDel="00263934">
                <w:rPr>
                  <w:rFonts w:ascii="Arial" w:hAnsi="Arial" w:cs="Arial"/>
                  <w:color w:val="0000FF"/>
                  <w:w w:val="105"/>
                  <w:sz w:val="20"/>
                  <w:szCs w:val="20"/>
                  <w:lang w:val="es-MX"/>
                  <w:rPrChange w:id="1021" w:author="César Gamboa" w:date="2019-11-25T09:13:00Z">
                    <w:rPr>
                      <w:rFonts w:ascii="Times New Roman" w:hAnsi="Times New Roman"/>
                      <w:color w:val="0000FF"/>
                      <w:w w:val="105"/>
                      <w:lang w:val="es-MX"/>
                    </w:rPr>
                  </w:rPrChange>
                </w:rPr>
                <w:delText>2009</w:delText>
              </w:r>
              <w:r w:rsidR="009D5D5E" w:rsidRPr="00BA6CC3" w:rsidDel="00263934">
                <w:rPr>
                  <w:rFonts w:ascii="Arial" w:hAnsi="Arial" w:cs="Arial"/>
                  <w:color w:val="0000FF"/>
                  <w:w w:val="105"/>
                  <w:sz w:val="20"/>
                  <w:szCs w:val="20"/>
                  <w:lang w:val="es-MX"/>
                  <w:rPrChange w:id="1022" w:author="César Gamboa" w:date="2019-11-25T09:13:00Z">
                    <w:rPr>
                      <w:rFonts w:ascii="Times New Roman" w:hAnsi="Times New Roman"/>
                      <w:color w:val="0000FF"/>
                      <w:w w:val="105"/>
                      <w:lang w:val="es-MX"/>
                    </w:rPr>
                  </w:rPrChange>
                </w:rPr>
                <w:fldChar w:fldCharType="end"/>
              </w:r>
              <w:r w:rsidRPr="00BA6CC3" w:rsidDel="00263934">
                <w:rPr>
                  <w:rFonts w:ascii="Arial" w:hAnsi="Arial" w:cs="Arial"/>
                  <w:w w:val="105"/>
                  <w:sz w:val="20"/>
                  <w:szCs w:val="20"/>
                  <w:lang w:val="es-MX"/>
                  <w:rPrChange w:id="1023" w:author="César Gamboa" w:date="2019-11-25T09:13:00Z">
                    <w:rPr>
                      <w:rFonts w:ascii="Times New Roman" w:hAnsi="Times New Roman"/>
                      <w:w w:val="105"/>
                      <w:lang w:val="es-MX"/>
                    </w:rPr>
                  </w:rPrChange>
                </w:rPr>
                <w:delText xml:space="preserve">), el cual se define para dos variables </w:delText>
              </w:r>
              <w:r w:rsidRPr="00BA6CC3" w:rsidDel="00263934">
                <w:rPr>
                  <w:rFonts w:ascii="Arial" w:hAnsi="Arial" w:cs="Arial"/>
                  <w:i/>
                  <w:w w:val="105"/>
                  <w:sz w:val="20"/>
                  <w:szCs w:val="20"/>
                  <w:lang w:val="es-MX"/>
                  <w:rPrChange w:id="1024" w:author="César Gamboa" w:date="2019-11-25T09:13:00Z">
                    <w:rPr>
                      <w:rFonts w:ascii="Times New Roman" w:hAnsi="Times New Roman"/>
                      <w:i/>
                      <w:w w:val="105"/>
                      <w:lang w:val="es-MX"/>
                    </w:rPr>
                  </w:rPrChange>
                </w:rPr>
                <w:delText xml:space="preserve">X </w:delText>
              </w:r>
              <w:r w:rsidRPr="00BA6CC3" w:rsidDel="00263934">
                <w:rPr>
                  <w:rFonts w:ascii="Arial" w:hAnsi="Arial" w:cs="Arial"/>
                  <w:w w:val="105"/>
                  <w:sz w:val="20"/>
                  <w:szCs w:val="20"/>
                  <w:lang w:val="es-MX"/>
                  <w:rPrChange w:id="1025" w:author="César Gamboa" w:date="2019-11-25T09:13:00Z">
                    <w:rPr>
                      <w:rFonts w:ascii="Times New Roman" w:hAnsi="Times New Roman"/>
                      <w:w w:val="105"/>
                      <w:lang w:val="es-MX"/>
                    </w:rPr>
                  </w:rPrChange>
                </w:rPr>
                <w:delText xml:space="preserve">e </w:delText>
              </w:r>
              <w:r w:rsidRPr="00BA6CC3" w:rsidDel="00263934">
                <w:rPr>
                  <w:rFonts w:ascii="Arial" w:hAnsi="Arial" w:cs="Arial"/>
                  <w:i/>
                  <w:w w:val="105"/>
                  <w:sz w:val="20"/>
                  <w:szCs w:val="20"/>
                  <w:lang w:val="es-MX"/>
                  <w:rPrChange w:id="1026" w:author="César Gamboa" w:date="2019-11-25T09:13:00Z">
                    <w:rPr>
                      <w:rFonts w:ascii="Times New Roman" w:hAnsi="Times New Roman"/>
                      <w:i/>
                      <w:w w:val="105"/>
                      <w:lang w:val="es-MX"/>
                    </w:rPr>
                  </w:rPrChange>
                </w:rPr>
                <w:delText xml:space="preserve">Y </w:delText>
              </w:r>
              <w:r w:rsidRPr="00BA6CC3" w:rsidDel="00263934">
                <w:rPr>
                  <w:rFonts w:ascii="Arial" w:hAnsi="Arial" w:cs="Arial"/>
                  <w:w w:val="105"/>
                  <w:sz w:val="20"/>
                  <w:szCs w:val="20"/>
                  <w:lang w:val="es-MX"/>
                  <w:rPrChange w:id="1027" w:author="César Gamboa" w:date="2019-11-25T09:13:00Z">
                    <w:rPr>
                      <w:rFonts w:ascii="Times New Roman" w:hAnsi="Times New Roman"/>
                      <w:w w:val="105"/>
                      <w:lang w:val="es-MX"/>
                    </w:rPr>
                  </w:rPrChange>
                </w:rPr>
                <w:delText>como sigue:</w:delText>
              </w:r>
            </w:del>
          </w:p>
          <w:p w14:paraId="6D5BB456" w14:textId="357707C1" w:rsidR="00553AB4" w:rsidRPr="00BA6CC3" w:rsidDel="00263934" w:rsidRDefault="005E51C6" w:rsidP="002C50B4">
            <w:pPr>
              <w:spacing w:line="240" w:lineRule="auto"/>
              <w:jc w:val="center"/>
              <w:rPr>
                <w:del w:id="1028" w:author="César Gamboa" w:date="2019-11-24T11:10:00Z"/>
                <w:rFonts w:ascii="Arial" w:hAnsi="Arial" w:cs="Arial"/>
                <w:sz w:val="20"/>
                <w:szCs w:val="20"/>
                <w:lang w:val="es-MX"/>
                <w:rPrChange w:id="1029" w:author="César Gamboa" w:date="2019-11-25T09:13:00Z">
                  <w:rPr>
                    <w:del w:id="1030" w:author="César Gamboa" w:date="2019-11-24T11:10:00Z"/>
                    <w:rFonts w:ascii="Times New Roman" w:hAnsi="Times New Roman"/>
                    <w:lang w:val="es-MX"/>
                  </w:rPr>
                </w:rPrChange>
              </w:rPr>
            </w:pPr>
            <w:del w:id="1031" w:author="César Gamboa" w:date="2019-11-24T11:10:00Z">
              <w:r w:rsidRPr="00BA6CC3" w:rsidDel="00263934">
                <w:rPr>
                  <w:rFonts w:ascii="Arial" w:hAnsi="Arial" w:cs="Arial"/>
                  <w:noProof/>
                  <w:sz w:val="20"/>
                  <w:szCs w:val="20"/>
                  <w:lang w:val="en-US"/>
                  <w:rPrChange w:id="1032" w:author="César Gamboa" w:date="2019-11-25T09:13:00Z">
                    <w:rPr>
                      <w:rFonts w:ascii="Times New Roman" w:hAnsi="Times New Roman"/>
                      <w:noProof/>
                      <w:lang w:val="en-US"/>
                    </w:rPr>
                  </w:rPrChange>
                </w:rPr>
                <w:drawing>
                  <wp:inline distT="0" distB="0" distL="0" distR="0" wp14:anchorId="349A2F82" wp14:editId="1A1D6A77">
                    <wp:extent cx="4148325" cy="592455"/>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7376" cy="603745"/>
                            </a:xfrm>
                            <a:prstGeom prst="rect">
                              <a:avLst/>
                            </a:prstGeom>
                          </pic:spPr>
                        </pic:pic>
                      </a:graphicData>
                    </a:graphic>
                  </wp:inline>
                </w:drawing>
              </w:r>
            </w:del>
          </w:p>
          <w:p w14:paraId="722232FD" w14:textId="016445B0" w:rsidR="00553AB4" w:rsidRPr="00BA6CC3" w:rsidDel="00263934" w:rsidRDefault="00553AB4" w:rsidP="002C50B4">
            <w:pPr>
              <w:spacing w:line="240" w:lineRule="auto"/>
              <w:jc w:val="both"/>
              <w:rPr>
                <w:del w:id="1033" w:author="César Gamboa" w:date="2019-11-24T11:10:00Z"/>
                <w:rFonts w:ascii="Arial" w:hAnsi="Arial" w:cs="Arial"/>
                <w:sz w:val="20"/>
                <w:szCs w:val="20"/>
                <w:lang w:val="es-MX"/>
                <w:rPrChange w:id="1034" w:author="César Gamboa" w:date="2019-11-25T09:13:00Z">
                  <w:rPr>
                    <w:del w:id="1035" w:author="César Gamboa" w:date="2019-11-24T11:10:00Z"/>
                    <w:rFonts w:ascii="Times New Roman" w:hAnsi="Times New Roman"/>
                    <w:lang w:val="es-MX"/>
                  </w:rPr>
                </w:rPrChange>
              </w:rPr>
            </w:pPr>
            <w:del w:id="1036" w:author="César Gamboa" w:date="2019-11-24T11:10:00Z">
              <w:r w:rsidRPr="00BA6CC3" w:rsidDel="00263934">
                <w:rPr>
                  <w:rFonts w:ascii="Arial" w:hAnsi="Arial" w:cs="Arial"/>
                  <w:w w:val="105"/>
                  <w:sz w:val="20"/>
                  <w:szCs w:val="20"/>
                  <w:lang w:val="es-MX"/>
                  <w:rPrChange w:id="1037" w:author="César Gamboa" w:date="2019-11-25T09:13:00Z">
                    <w:rPr>
                      <w:rFonts w:ascii="Times New Roman" w:hAnsi="Times New Roman"/>
                      <w:w w:val="105"/>
                      <w:lang w:val="es-MX"/>
                    </w:rPr>
                  </w:rPrChange>
                </w:rPr>
                <w:delText xml:space="preserve">Este mismo concepto puede aplicarse a las series cronológicas para comparar el </w:delText>
              </w:r>
              <w:r w:rsidRPr="00BA6CC3" w:rsidDel="00263934">
                <w:rPr>
                  <w:rFonts w:ascii="Arial" w:hAnsi="Arial" w:cs="Arial"/>
                  <w:spacing w:val="-3"/>
                  <w:w w:val="105"/>
                  <w:sz w:val="20"/>
                  <w:szCs w:val="20"/>
                  <w:lang w:val="es-MX"/>
                  <w:rPrChange w:id="1038" w:author="César Gamboa" w:date="2019-11-25T09:13:00Z">
                    <w:rPr>
                      <w:rFonts w:ascii="Times New Roman" w:hAnsi="Times New Roman"/>
                      <w:spacing w:val="-3"/>
                      <w:w w:val="105"/>
                      <w:lang w:val="es-MX"/>
                    </w:rPr>
                  </w:rPrChange>
                </w:rPr>
                <w:delText xml:space="preserve">valor </w:delText>
              </w:r>
              <w:r w:rsidRPr="00BA6CC3" w:rsidDel="00263934">
                <w:rPr>
                  <w:rFonts w:ascii="Arial" w:hAnsi="Arial" w:cs="Arial"/>
                  <w:w w:val="105"/>
                  <w:sz w:val="20"/>
                  <w:szCs w:val="20"/>
                  <w:lang w:val="es-MX"/>
                  <w:rPrChange w:id="1039" w:author="César Gamboa" w:date="2019-11-25T09:13:00Z">
                    <w:rPr>
                      <w:rFonts w:ascii="Times New Roman" w:hAnsi="Times New Roman"/>
                      <w:w w:val="105"/>
                      <w:lang w:val="es-MX"/>
                    </w:rPr>
                  </w:rPrChange>
                </w:rPr>
                <w:delText xml:space="preserve">de la misma en el tiempo </w:delText>
              </w:r>
              <w:r w:rsidRPr="00BA6CC3" w:rsidDel="00263934">
                <w:rPr>
                  <w:rFonts w:ascii="Arial" w:hAnsi="Arial" w:cs="Arial"/>
                  <w:i/>
                  <w:w w:val="105"/>
                  <w:sz w:val="20"/>
                  <w:szCs w:val="20"/>
                  <w:lang w:val="es-MX"/>
                  <w:rPrChange w:id="1040" w:author="César Gamboa" w:date="2019-11-25T09:13:00Z">
                    <w:rPr>
                      <w:rFonts w:ascii="Times New Roman" w:hAnsi="Times New Roman"/>
                      <w:i/>
                      <w:w w:val="105"/>
                      <w:lang w:val="es-MX"/>
                    </w:rPr>
                  </w:rPrChange>
                </w:rPr>
                <w:delText>t</w:delText>
              </w:r>
              <w:r w:rsidRPr="00BA6CC3" w:rsidDel="00263934">
                <w:rPr>
                  <w:rFonts w:ascii="Arial" w:hAnsi="Arial" w:cs="Arial"/>
                  <w:w w:val="105"/>
                  <w:sz w:val="20"/>
                  <w:szCs w:val="20"/>
                  <w:lang w:val="es-MX"/>
                  <w:rPrChange w:id="1041" w:author="César Gamboa" w:date="2019-11-25T09:13:00Z">
                    <w:rPr>
                      <w:rFonts w:ascii="Times New Roman" w:hAnsi="Times New Roman"/>
                      <w:w w:val="105"/>
                      <w:lang w:val="es-MX"/>
                    </w:rPr>
                  </w:rPrChange>
                </w:rPr>
                <w:delText xml:space="preserve">, con su </w:delText>
              </w:r>
              <w:r w:rsidRPr="00BA6CC3" w:rsidDel="00263934">
                <w:rPr>
                  <w:rFonts w:ascii="Arial" w:hAnsi="Arial" w:cs="Arial"/>
                  <w:spacing w:val="-3"/>
                  <w:w w:val="105"/>
                  <w:sz w:val="20"/>
                  <w:szCs w:val="20"/>
                  <w:lang w:val="es-MX"/>
                  <w:rPrChange w:id="1042" w:author="César Gamboa" w:date="2019-11-25T09:13:00Z">
                    <w:rPr>
                      <w:rFonts w:ascii="Times New Roman" w:hAnsi="Times New Roman"/>
                      <w:spacing w:val="-3"/>
                      <w:w w:val="105"/>
                      <w:lang w:val="es-MX"/>
                    </w:rPr>
                  </w:rPrChange>
                </w:rPr>
                <w:delText xml:space="preserve">valor </w:delText>
              </w:r>
              <w:r w:rsidRPr="00BA6CC3" w:rsidDel="00263934">
                <w:rPr>
                  <w:rFonts w:ascii="Arial" w:hAnsi="Arial" w:cs="Arial"/>
                  <w:w w:val="105"/>
                  <w:sz w:val="20"/>
                  <w:szCs w:val="20"/>
                  <w:lang w:val="es-MX"/>
                  <w:rPrChange w:id="1043" w:author="César Gamboa" w:date="2019-11-25T09:13:00Z">
                    <w:rPr>
                      <w:rFonts w:ascii="Times New Roman" w:hAnsi="Times New Roman"/>
                      <w:w w:val="105"/>
                      <w:lang w:val="es-MX"/>
                    </w:rPr>
                  </w:rPrChange>
                </w:rPr>
                <w:delText xml:space="preserve">en el tiempo </w:delText>
              </w:r>
              <w:r w:rsidR="005E51C6" w:rsidRPr="00BA6CC3" w:rsidDel="00263934">
                <w:rPr>
                  <w:rFonts w:ascii="Arial" w:hAnsi="Arial" w:cs="Arial"/>
                  <w:i/>
                  <w:w w:val="105"/>
                  <w:sz w:val="20"/>
                  <w:szCs w:val="20"/>
                  <w:lang w:val="es-MX"/>
                  <w:rPrChange w:id="1044" w:author="César Gamboa" w:date="2019-11-25T09:13:00Z">
                    <w:rPr>
                      <w:rFonts w:ascii="Times New Roman" w:hAnsi="Times New Roman"/>
                      <w:i/>
                      <w:w w:val="105"/>
                      <w:lang w:val="es-MX"/>
                    </w:rPr>
                  </w:rPrChange>
                </w:rPr>
                <w:delText>t-1</w:delText>
              </w:r>
              <w:r w:rsidRPr="00BA6CC3" w:rsidDel="00263934">
                <w:rPr>
                  <w:rFonts w:ascii="Arial" w:hAnsi="Arial" w:cs="Arial"/>
                  <w:w w:val="105"/>
                  <w:sz w:val="20"/>
                  <w:szCs w:val="20"/>
                  <w:lang w:val="es-MX"/>
                  <w:rPrChange w:id="1045" w:author="César Gamboa" w:date="2019-11-25T09:13:00Z">
                    <w:rPr>
                      <w:rFonts w:ascii="Times New Roman" w:hAnsi="Times New Roman"/>
                      <w:w w:val="105"/>
                      <w:lang w:val="es-MX"/>
                    </w:rPr>
                  </w:rPrChange>
                </w:rPr>
                <w:delText xml:space="preserve">, es decir, se comparan las observaciones consecutivas </w:delText>
              </w:r>
              <w:r w:rsidR="009307D8" w:rsidRPr="00BA6CC3" w:rsidDel="00263934">
                <w:rPr>
                  <w:rFonts w:ascii="Arial" w:hAnsi="Arial" w:cs="Arial"/>
                  <w:i/>
                  <w:w w:val="105"/>
                  <w:sz w:val="20"/>
                  <w:szCs w:val="20"/>
                  <w:lang w:val="es-MX"/>
                  <w:rPrChange w:id="1046" w:author="César Gamboa" w:date="2019-11-25T09:13:00Z">
                    <w:rPr>
                      <w:rFonts w:ascii="Times New Roman" w:hAnsi="Times New Roman"/>
                      <w:i/>
                      <w:w w:val="105"/>
                      <w:lang w:val="es-MX"/>
                    </w:rPr>
                  </w:rPrChange>
                </w:rPr>
                <w:delText>Y</w:delText>
              </w:r>
              <w:r w:rsidR="009307D8" w:rsidRPr="00BA6CC3" w:rsidDel="00263934">
                <w:rPr>
                  <w:rFonts w:ascii="Arial" w:hAnsi="Arial" w:cs="Arial"/>
                  <w:i/>
                  <w:w w:val="105"/>
                  <w:sz w:val="20"/>
                  <w:szCs w:val="20"/>
                  <w:vertAlign w:val="subscript"/>
                  <w:lang w:val="es-MX"/>
                  <w:rPrChange w:id="1047" w:author="César Gamboa" w:date="2019-11-25T09:13:00Z">
                    <w:rPr>
                      <w:rFonts w:ascii="Times New Roman" w:hAnsi="Times New Roman"/>
                      <w:i/>
                      <w:w w:val="105"/>
                      <w:vertAlign w:val="subscript"/>
                      <w:lang w:val="es-MX"/>
                    </w:rPr>
                  </w:rPrChange>
                </w:rPr>
                <w:delText>t</w:delText>
              </w:r>
              <w:r w:rsidR="009307D8" w:rsidRPr="00BA6CC3" w:rsidDel="00263934">
                <w:rPr>
                  <w:rFonts w:ascii="Arial" w:hAnsi="Arial" w:cs="Arial"/>
                  <w:i/>
                  <w:w w:val="105"/>
                  <w:sz w:val="20"/>
                  <w:szCs w:val="20"/>
                  <w:lang w:val="es-MX"/>
                  <w:rPrChange w:id="1048" w:author="César Gamboa" w:date="2019-11-25T09:13:00Z">
                    <w:rPr>
                      <w:rFonts w:ascii="Times New Roman" w:hAnsi="Times New Roman"/>
                      <w:i/>
                      <w:w w:val="105"/>
                      <w:lang w:val="es-MX"/>
                    </w:rPr>
                  </w:rPrChange>
                </w:rPr>
                <w:delText xml:space="preserve"> con</w:delText>
              </w:r>
              <w:r w:rsidRPr="00BA6CC3" w:rsidDel="00263934">
                <w:rPr>
                  <w:rFonts w:ascii="Arial" w:hAnsi="Arial" w:cs="Arial"/>
                  <w:w w:val="105"/>
                  <w:sz w:val="20"/>
                  <w:szCs w:val="20"/>
                  <w:lang w:val="es-MX"/>
                  <w:rPrChange w:id="1049" w:author="César Gamboa" w:date="2019-11-25T09:13:00Z">
                    <w:rPr>
                      <w:rFonts w:ascii="Times New Roman" w:hAnsi="Times New Roman"/>
                      <w:w w:val="105"/>
                      <w:lang w:val="es-MX"/>
                    </w:rPr>
                  </w:rPrChange>
                </w:rPr>
                <w:delText xml:space="preserve">  </w:delText>
              </w:r>
              <w:r w:rsidRPr="00BA6CC3" w:rsidDel="00263934">
                <w:rPr>
                  <w:rFonts w:ascii="Arial" w:hAnsi="Arial" w:cs="Arial"/>
                  <w:i/>
                  <w:w w:val="105"/>
                  <w:sz w:val="20"/>
                  <w:szCs w:val="20"/>
                  <w:lang w:val="es-MX"/>
                  <w:rPrChange w:id="1050" w:author="César Gamboa" w:date="2019-11-25T09:13:00Z">
                    <w:rPr>
                      <w:rFonts w:ascii="Times New Roman" w:hAnsi="Times New Roman"/>
                      <w:i/>
                      <w:w w:val="105"/>
                      <w:lang w:val="es-MX"/>
                    </w:rPr>
                  </w:rPrChange>
                </w:rPr>
                <w:delText>Y</w:delText>
              </w:r>
              <w:r w:rsidRPr="00BA6CC3" w:rsidDel="00263934">
                <w:rPr>
                  <w:rFonts w:ascii="Arial" w:hAnsi="Arial" w:cs="Arial"/>
                  <w:i/>
                  <w:w w:val="105"/>
                  <w:sz w:val="20"/>
                  <w:szCs w:val="20"/>
                  <w:vertAlign w:val="subscript"/>
                  <w:lang w:val="es-MX"/>
                  <w:rPrChange w:id="1051" w:author="César Gamboa" w:date="2019-11-25T09:13:00Z">
                    <w:rPr>
                      <w:rFonts w:ascii="Times New Roman" w:hAnsi="Times New Roman"/>
                      <w:i/>
                      <w:w w:val="105"/>
                      <w:vertAlign w:val="subscript"/>
                      <w:lang w:val="es-MX"/>
                    </w:rPr>
                  </w:rPrChange>
                </w:rPr>
                <w:delText>t−</w:delText>
              </w:r>
              <w:r w:rsidRPr="00BA6CC3" w:rsidDel="00263934">
                <w:rPr>
                  <w:rFonts w:ascii="Arial" w:hAnsi="Arial" w:cs="Arial"/>
                  <w:w w:val="105"/>
                  <w:sz w:val="20"/>
                  <w:szCs w:val="20"/>
                  <w:vertAlign w:val="subscript"/>
                  <w:lang w:val="es-MX"/>
                  <w:rPrChange w:id="1052" w:author="César Gamboa" w:date="2019-11-25T09:13:00Z">
                    <w:rPr>
                      <w:rFonts w:ascii="Times New Roman" w:hAnsi="Times New Roman"/>
                      <w:w w:val="105"/>
                      <w:vertAlign w:val="subscript"/>
                      <w:lang w:val="es-MX"/>
                    </w:rPr>
                  </w:rPrChange>
                </w:rPr>
                <w:delText>1</w:delText>
              </w:r>
              <w:r w:rsidRPr="00BA6CC3" w:rsidDel="00263934">
                <w:rPr>
                  <w:rFonts w:ascii="Arial" w:hAnsi="Arial" w:cs="Arial"/>
                  <w:w w:val="105"/>
                  <w:sz w:val="20"/>
                  <w:szCs w:val="20"/>
                  <w:lang w:val="es-MX"/>
                  <w:rPrChange w:id="1053" w:author="César Gamboa" w:date="2019-11-25T09:13:00Z">
                    <w:rPr>
                      <w:rFonts w:ascii="Times New Roman" w:hAnsi="Times New Roman"/>
                      <w:w w:val="105"/>
                      <w:lang w:val="es-MX"/>
                    </w:rPr>
                  </w:rPrChange>
                </w:rPr>
                <w:delText xml:space="preserve">. Esto también es aplicable no solo </w:delText>
              </w:r>
              <w:r w:rsidR="0011718E" w:rsidRPr="00BA6CC3" w:rsidDel="00263934">
                <w:rPr>
                  <w:rFonts w:ascii="Arial" w:hAnsi="Arial" w:cs="Arial"/>
                  <w:w w:val="105"/>
                  <w:sz w:val="20"/>
                  <w:szCs w:val="20"/>
                  <w:lang w:val="es-MX"/>
                  <w:rPrChange w:id="1054" w:author="César Gamboa" w:date="2019-11-25T09:13:00Z">
                    <w:rPr>
                      <w:rFonts w:ascii="Times New Roman" w:hAnsi="Times New Roman"/>
                      <w:w w:val="105"/>
                      <w:lang w:val="es-MX"/>
                    </w:rPr>
                  </w:rPrChange>
                </w:rPr>
                <w:delText xml:space="preserve">a </w:delText>
              </w:r>
              <w:r w:rsidRPr="00BA6CC3" w:rsidDel="00263934">
                <w:rPr>
                  <w:rFonts w:ascii="Arial" w:hAnsi="Arial" w:cs="Arial"/>
                  <w:w w:val="105"/>
                  <w:sz w:val="20"/>
                  <w:szCs w:val="20"/>
                  <w:lang w:val="es-MX"/>
                  <w:rPrChange w:id="1055" w:author="César Gamboa" w:date="2019-11-25T09:13:00Z">
                    <w:rPr>
                      <w:rFonts w:ascii="Times New Roman" w:hAnsi="Times New Roman"/>
                      <w:w w:val="105"/>
                      <w:lang w:val="es-MX"/>
                    </w:rPr>
                  </w:rPrChange>
                </w:rPr>
                <w:delText>una observación rezagada (</w:delText>
              </w:r>
              <w:r w:rsidRPr="00BA6CC3" w:rsidDel="00263934">
                <w:rPr>
                  <w:rFonts w:ascii="Arial" w:hAnsi="Arial" w:cs="Arial"/>
                  <w:i/>
                  <w:w w:val="105"/>
                  <w:sz w:val="20"/>
                  <w:szCs w:val="20"/>
                  <w:lang w:val="es-MX"/>
                  <w:rPrChange w:id="1056" w:author="César Gamboa" w:date="2019-11-25T09:13:00Z">
                    <w:rPr>
                      <w:rFonts w:ascii="Times New Roman" w:hAnsi="Times New Roman"/>
                      <w:i/>
                      <w:w w:val="105"/>
                      <w:lang w:val="es-MX"/>
                    </w:rPr>
                  </w:rPrChange>
                </w:rPr>
                <w:delText>Y</w:delText>
              </w:r>
              <w:r w:rsidRPr="00BA6CC3" w:rsidDel="00263934">
                <w:rPr>
                  <w:rFonts w:ascii="Arial" w:hAnsi="Arial" w:cs="Arial"/>
                  <w:i/>
                  <w:w w:val="105"/>
                  <w:sz w:val="20"/>
                  <w:szCs w:val="20"/>
                  <w:vertAlign w:val="subscript"/>
                  <w:lang w:val="es-MX"/>
                  <w:rPrChange w:id="1057" w:author="César Gamboa" w:date="2019-11-25T09:13:00Z">
                    <w:rPr>
                      <w:rFonts w:ascii="Times New Roman" w:hAnsi="Times New Roman"/>
                      <w:i/>
                      <w:w w:val="105"/>
                      <w:vertAlign w:val="subscript"/>
                      <w:lang w:val="es-MX"/>
                    </w:rPr>
                  </w:rPrChange>
                </w:rPr>
                <w:delText>t−</w:delText>
              </w:r>
              <w:r w:rsidRPr="00BA6CC3" w:rsidDel="00263934">
                <w:rPr>
                  <w:rFonts w:ascii="Arial" w:hAnsi="Arial" w:cs="Arial"/>
                  <w:w w:val="105"/>
                  <w:sz w:val="20"/>
                  <w:szCs w:val="20"/>
                  <w:vertAlign w:val="subscript"/>
                  <w:lang w:val="es-MX"/>
                  <w:rPrChange w:id="1058" w:author="César Gamboa" w:date="2019-11-25T09:13:00Z">
                    <w:rPr>
                      <w:rFonts w:ascii="Times New Roman" w:hAnsi="Times New Roman"/>
                      <w:w w:val="105"/>
                      <w:vertAlign w:val="subscript"/>
                      <w:lang w:val="es-MX"/>
                    </w:rPr>
                  </w:rPrChange>
                </w:rPr>
                <w:delText>1</w:delText>
              </w:r>
              <w:r w:rsidRPr="00BA6CC3" w:rsidDel="00263934">
                <w:rPr>
                  <w:rFonts w:ascii="Arial" w:hAnsi="Arial" w:cs="Arial"/>
                  <w:w w:val="105"/>
                  <w:sz w:val="20"/>
                  <w:szCs w:val="20"/>
                  <w:lang w:val="es-MX"/>
                  <w:rPrChange w:id="1059" w:author="César Gamboa" w:date="2019-11-25T09:13:00Z">
                    <w:rPr>
                      <w:rFonts w:ascii="Times New Roman" w:hAnsi="Times New Roman"/>
                      <w:w w:val="105"/>
                      <w:lang w:val="es-MX"/>
                    </w:rPr>
                  </w:rPrChange>
                </w:rPr>
                <w:delText>), sino también con múltiples rezagos (</w:delText>
              </w:r>
              <w:r w:rsidRPr="00BA6CC3" w:rsidDel="00263934">
                <w:rPr>
                  <w:rFonts w:ascii="Arial" w:hAnsi="Arial" w:cs="Arial"/>
                  <w:i/>
                  <w:w w:val="105"/>
                  <w:sz w:val="20"/>
                  <w:szCs w:val="20"/>
                  <w:lang w:val="es-MX"/>
                  <w:rPrChange w:id="1060" w:author="César Gamboa" w:date="2019-11-25T09:13:00Z">
                    <w:rPr>
                      <w:rFonts w:ascii="Times New Roman" w:hAnsi="Times New Roman"/>
                      <w:i/>
                      <w:w w:val="105"/>
                      <w:lang w:val="es-MX"/>
                    </w:rPr>
                  </w:rPrChange>
                </w:rPr>
                <w:delText>Y</w:delText>
              </w:r>
              <w:r w:rsidRPr="00BA6CC3" w:rsidDel="00263934">
                <w:rPr>
                  <w:rFonts w:ascii="Arial" w:hAnsi="Arial" w:cs="Arial"/>
                  <w:i/>
                  <w:w w:val="105"/>
                  <w:sz w:val="20"/>
                  <w:szCs w:val="20"/>
                  <w:vertAlign w:val="subscript"/>
                  <w:lang w:val="es-MX"/>
                  <w:rPrChange w:id="1061" w:author="César Gamboa" w:date="2019-11-25T09:13:00Z">
                    <w:rPr>
                      <w:rFonts w:ascii="Times New Roman" w:hAnsi="Times New Roman"/>
                      <w:i/>
                      <w:w w:val="105"/>
                      <w:vertAlign w:val="subscript"/>
                      <w:lang w:val="es-MX"/>
                    </w:rPr>
                  </w:rPrChange>
                </w:rPr>
                <w:delText>t−</w:delText>
              </w:r>
              <w:r w:rsidRPr="00BA6CC3" w:rsidDel="00263934">
                <w:rPr>
                  <w:rFonts w:ascii="Arial" w:hAnsi="Arial" w:cs="Arial"/>
                  <w:w w:val="105"/>
                  <w:sz w:val="20"/>
                  <w:szCs w:val="20"/>
                  <w:vertAlign w:val="subscript"/>
                  <w:lang w:val="es-MX"/>
                  <w:rPrChange w:id="1062" w:author="César Gamboa" w:date="2019-11-25T09:13:00Z">
                    <w:rPr>
                      <w:rFonts w:ascii="Times New Roman" w:hAnsi="Times New Roman"/>
                      <w:w w:val="105"/>
                      <w:vertAlign w:val="subscript"/>
                      <w:lang w:val="es-MX"/>
                    </w:rPr>
                  </w:rPrChange>
                </w:rPr>
                <w:delText>2</w:delText>
              </w:r>
              <w:r w:rsidRPr="00BA6CC3" w:rsidDel="00263934">
                <w:rPr>
                  <w:rFonts w:ascii="Arial" w:hAnsi="Arial" w:cs="Arial"/>
                  <w:w w:val="105"/>
                  <w:sz w:val="20"/>
                  <w:szCs w:val="20"/>
                  <w:lang w:val="es-MX"/>
                  <w:rPrChange w:id="1063" w:author="César Gamboa" w:date="2019-11-25T09:13:00Z">
                    <w:rPr>
                      <w:rFonts w:ascii="Times New Roman" w:hAnsi="Times New Roman"/>
                      <w:w w:val="105"/>
                      <w:lang w:val="es-MX"/>
                    </w:rPr>
                  </w:rPrChange>
                </w:rPr>
                <w:delText>)</w:delText>
              </w:r>
              <w:r w:rsidRPr="00BA6CC3" w:rsidDel="00263934">
                <w:rPr>
                  <w:rFonts w:ascii="Arial" w:hAnsi="Arial" w:cs="Arial"/>
                  <w:i/>
                  <w:w w:val="105"/>
                  <w:sz w:val="20"/>
                  <w:szCs w:val="20"/>
                  <w:lang w:val="es-MX"/>
                  <w:rPrChange w:id="1064" w:author="César Gamboa" w:date="2019-11-25T09:13:00Z">
                    <w:rPr>
                      <w:rFonts w:ascii="Times New Roman" w:hAnsi="Times New Roman"/>
                      <w:i/>
                      <w:w w:val="105"/>
                      <w:lang w:val="es-MX"/>
                    </w:rPr>
                  </w:rPrChange>
                </w:rPr>
                <w:delText xml:space="preserve">, </w:delText>
              </w:r>
              <w:r w:rsidRPr="00BA6CC3" w:rsidDel="00263934">
                <w:rPr>
                  <w:rFonts w:ascii="Arial" w:hAnsi="Arial" w:cs="Arial"/>
                  <w:w w:val="105"/>
                  <w:sz w:val="20"/>
                  <w:szCs w:val="20"/>
                  <w:lang w:val="es-MX"/>
                  <w:rPrChange w:id="1065" w:author="César Gamboa" w:date="2019-11-25T09:13:00Z">
                    <w:rPr>
                      <w:rFonts w:ascii="Times New Roman" w:hAnsi="Times New Roman"/>
                      <w:w w:val="105"/>
                      <w:lang w:val="es-MX"/>
                    </w:rPr>
                  </w:rPrChange>
                </w:rPr>
                <w:delText>(</w:delText>
              </w:r>
              <w:r w:rsidRPr="00BA6CC3" w:rsidDel="00263934">
                <w:rPr>
                  <w:rFonts w:ascii="Arial" w:hAnsi="Arial" w:cs="Arial"/>
                  <w:i/>
                  <w:w w:val="105"/>
                  <w:sz w:val="20"/>
                  <w:szCs w:val="20"/>
                  <w:lang w:val="es-MX"/>
                  <w:rPrChange w:id="1066" w:author="César Gamboa" w:date="2019-11-25T09:13:00Z">
                    <w:rPr>
                      <w:rFonts w:ascii="Times New Roman" w:hAnsi="Times New Roman"/>
                      <w:i/>
                      <w:w w:val="105"/>
                      <w:lang w:val="es-MX"/>
                    </w:rPr>
                  </w:rPrChange>
                </w:rPr>
                <w:delText>Y</w:delText>
              </w:r>
              <w:r w:rsidRPr="00BA6CC3" w:rsidDel="00263934">
                <w:rPr>
                  <w:rFonts w:ascii="Arial" w:hAnsi="Arial" w:cs="Arial"/>
                  <w:i/>
                  <w:w w:val="105"/>
                  <w:sz w:val="20"/>
                  <w:szCs w:val="20"/>
                  <w:vertAlign w:val="subscript"/>
                  <w:lang w:val="es-MX"/>
                  <w:rPrChange w:id="1067" w:author="César Gamboa" w:date="2019-11-25T09:13:00Z">
                    <w:rPr>
                      <w:rFonts w:ascii="Times New Roman" w:hAnsi="Times New Roman"/>
                      <w:i/>
                      <w:w w:val="105"/>
                      <w:vertAlign w:val="subscript"/>
                      <w:lang w:val="es-MX"/>
                    </w:rPr>
                  </w:rPrChange>
                </w:rPr>
                <w:delText>t−</w:delText>
              </w:r>
              <w:r w:rsidRPr="00BA6CC3" w:rsidDel="00263934">
                <w:rPr>
                  <w:rFonts w:ascii="Arial" w:hAnsi="Arial" w:cs="Arial"/>
                  <w:w w:val="105"/>
                  <w:sz w:val="20"/>
                  <w:szCs w:val="20"/>
                  <w:vertAlign w:val="subscript"/>
                  <w:lang w:val="es-MX"/>
                  <w:rPrChange w:id="1068" w:author="César Gamboa" w:date="2019-11-25T09:13:00Z">
                    <w:rPr>
                      <w:rFonts w:ascii="Times New Roman" w:hAnsi="Times New Roman"/>
                      <w:w w:val="105"/>
                      <w:vertAlign w:val="subscript"/>
                      <w:lang w:val="es-MX"/>
                    </w:rPr>
                  </w:rPrChange>
                </w:rPr>
                <w:delText>3</w:delText>
              </w:r>
              <w:r w:rsidRPr="00BA6CC3" w:rsidDel="00263934">
                <w:rPr>
                  <w:rFonts w:ascii="Arial" w:hAnsi="Arial" w:cs="Arial"/>
                  <w:w w:val="105"/>
                  <w:sz w:val="20"/>
                  <w:szCs w:val="20"/>
                  <w:lang w:val="es-MX"/>
                  <w:rPrChange w:id="1069" w:author="César Gamboa" w:date="2019-11-25T09:13:00Z">
                    <w:rPr>
                      <w:rFonts w:ascii="Times New Roman" w:hAnsi="Times New Roman"/>
                      <w:w w:val="105"/>
                      <w:lang w:val="es-MX"/>
                    </w:rPr>
                  </w:rPrChange>
                </w:rPr>
                <w:delText>)</w:delText>
              </w:r>
              <w:r w:rsidRPr="00BA6CC3" w:rsidDel="00263934">
                <w:rPr>
                  <w:rFonts w:ascii="Arial" w:hAnsi="Arial" w:cs="Arial"/>
                  <w:i/>
                  <w:w w:val="105"/>
                  <w:sz w:val="20"/>
                  <w:szCs w:val="20"/>
                  <w:lang w:val="es-MX"/>
                  <w:rPrChange w:id="1070" w:author="César Gamboa" w:date="2019-11-25T09:13:00Z">
                    <w:rPr>
                      <w:rFonts w:ascii="Times New Roman" w:hAnsi="Times New Roman"/>
                      <w:i/>
                      <w:w w:val="105"/>
                      <w:lang w:val="es-MX"/>
                    </w:rPr>
                  </w:rPrChange>
                </w:rPr>
                <w:delText xml:space="preserve">, · · · , </w:delText>
              </w:r>
              <w:r w:rsidRPr="00BA6CC3" w:rsidDel="00263934">
                <w:rPr>
                  <w:rFonts w:ascii="Arial" w:hAnsi="Arial" w:cs="Arial"/>
                  <w:w w:val="105"/>
                  <w:sz w:val="20"/>
                  <w:szCs w:val="20"/>
                  <w:lang w:val="es-MX"/>
                  <w:rPrChange w:id="1071" w:author="César Gamboa" w:date="2019-11-25T09:13:00Z">
                    <w:rPr>
                      <w:rFonts w:ascii="Times New Roman" w:hAnsi="Times New Roman"/>
                      <w:w w:val="105"/>
                      <w:lang w:val="es-MX"/>
                    </w:rPr>
                  </w:rPrChange>
                </w:rPr>
                <w:delText>(</w:delText>
              </w:r>
              <w:r w:rsidRPr="00BA6CC3" w:rsidDel="00263934">
                <w:rPr>
                  <w:rFonts w:ascii="Arial" w:hAnsi="Arial" w:cs="Arial"/>
                  <w:i/>
                  <w:w w:val="105"/>
                  <w:sz w:val="20"/>
                  <w:szCs w:val="20"/>
                  <w:lang w:val="es-MX"/>
                  <w:rPrChange w:id="1072" w:author="César Gamboa" w:date="2019-11-25T09:13:00Z">
                    <w:rPr>
                      <w:rFonts w:ascii="Times New Roman" w:hAnsi="Times New Roman"/>
                      <w:i/>
                      <w:w w:val="105"/>
                      <w:lang w:val="es-MX"/>
                    </w:rPr>
                  </w:rPrChange>
                </w:rPr>
                <w:delText>Y</w:delText>
              </w:r>
              <w:r w:rsidRPr="00BA6CC3" w:rsidDel="00263934">
                <w:rPr>
                  <w:rFonts w:ascii="Arial" w:hAnsi="Arial" w:cs="Arial"/>
                  <w:i/>
                  <w:w w:val="105"/>
                  <w:sz w:val="20"/>
                  <w:szCs w:val="20"/>
                  <w:vertAlign w:val="subscript"/>
                  <w:lang w:val="es-MX"/>
                  <w:rPrChange w:id="1073" w:author="César Gamboa" w:date="2019-11-25T09:13:00Z">
                    <w:rPr>
                      <w:rFonts w:ascii="Times New Roman" w:hAnsi="Times New Roman"/>
                      <w:i/>
                      <w:w w:val="105"/>
                      <w:vertAlign w:val="subscript"/>
                      <w:lang w:val="es-MX"/>
                    </w:rPr>
                  </w:rPrChange>
                </w:rPr>
                <w:delText>t−n</w:delText>
              </w:r>
              <w:r w:rsidRPr="00BA6CC3" w:rsidDel="00263934">
                <w:rPr>
                  <w:rFonts w:ascii="Arial" w:hAnsi="Arial" w:cs="Arial"/>
                  <w:w w:val="105"/>
                  <w:sz w:val="20"/>
                  <w:szCs w:val="20"/>
                  <w:lang w:val="es-MX"/>
                  <w:rPrChange w:id="1074" w:author="César Gamboa" w:date="2019-11-25T09:13:00Z">
                    <w:rPr>
                      <w:rFonts w:ascii="Times New Roman" w:hAnsi="Times New Roman"/>
                      <w:w w:val="105"/>
                      <w:lang w:val="es-MX"/>
                    </w:rPr>
                  </w:rPrChange>
                </w:rPr>
                <w:delText>). Para esto se hace uso del coeficiente de</w:delText>
              </w:r>
              <w:r w:rsidRPr="00BA6CC3" w:rsidDel="00263934">
                <w:rPr>
                  <w:rFonts w:ascii="Arial" w:hAnsi="Arial" w:cs="Arial"/>
                  <w:spacing w:val="16"/>
                  <w:w w:val="105"/>
                  <w:sz w:val="20"/>
                  <w:szCs w:val="20"/>
                  <w:lang w:val="es-MX"/>
                  <w:rPrChange w:id="1075" w:author="César Gamboa" w:date="2019-11-25T09:13:00Z">
                    <w:rPr>
                      <w:rFonts w:ascii="Times New Roman" w:hAnsi="Times New Roman"/>
                      <w:spacing w:val="16"/>
                      <w:w w:val="105"/>
                      <w:lang w:val="es-MX"/>
                    </w:rPr>
                  </w:rPrChange>
                </w:rPr>
                <w:delText xml:space="preserve"> </w:delText>
              </w:r>
              <w:r w:rsidRPr="00BA6CC3" w:rsidDel="00263934">
                <w:rPr>
                  <w:rFonts w:ascii="Arial" w:hAnsi="Arial" w:cs="Arial"/>
                  <w:w w:val="105"/>
                  <w:sz w:val="20"/>
                  <w:szCs w:val="20"/>
                  <w:lang w:val="es-MX"/>
                  <w:rPrChange w:id="1076" w:author="César Gamboa" w:date="2019-11-25T09:13:00Z">
                    <w:rPr>
                      <w:rFonts w:ascii="Times New Roman" w:hAnsi="Times New Roman"/>
                      <w:w w:val="105"/>
                      <w:lang w:val="es-MX"/>
                    </w:rPr>
                  </w:rPrChange>
                </w:rPr>
                <w:delText>autocorrelación.</w:delText>
              </w:r>
            </w:del>
          </w:p>
          <w:p w14:paraId="3265821F" w14:textId="4404E4EE" w:rsidR="00C63B6F" w:rsidRPr="00BA6CC3" w:rsidDel="00263934" w:rsidRDefault="00553AB4" w:rsidP="002C50B4">
            <w:pPr>
              <w:spacing w:line="240" w:lineRule="auto"/>
              <w:jc w:val="both"/>
              <w:rPr>
                <w:del w:id="1077" w:author="César Gamboa" w:date="2019-11-24T11:10:00Z"/>
                <w:rFonts w:ascii="Arial" w:hAnsi="Arial" w:cs="Arial"/>
                <w:w w:val="105"/>
                <w:sz w:val="20"/>
                <w:szCs w:val="20"/>
                <w:lang w:val="es-MX"/>
                <w:rPrChange w:id="1078" w:author="César Gamboa" w:date="2019-11-25T09:13:00Z">
                  <w:rPr>
                    <w:del w:id="1079" w:author="César Gamboa" w:date="2019-11-24T11:10:00Z"/>
                    <w:rFonts w:ascii="Times New Roman" w:hAnsi="Times New Roman"/>
                    <w:w w:val="105"/>
                    <w:lang w:val="es-MX"/>
                  </w:rPr>
                </w:rPrChange>
              </w:rPr>
            </w:pPr>
            <w:del w:id="1080" w:author="César Gamboa" w:date="2019-11-24T11:10:00Z">
              <w:r w:rsidRPr="00BA6CC3" w:rsidDel="00263934">
                <w:rPr>
                  <w:rFonts w:ascii="Arial" w:hAnsi="Arial" w:cs="Arial"/>
                  <w:w w:val="105"/>
                  <w:sz w:val="20"/>
                  <w:szCs w:val="20"/>
                  <w:lang w:val="es-MX"/>
                  <w:rPrChange w:id="1081" w:author="César Gamboa" w:date="2019-11-25T09:13:00Z">
                    <w:rPr>
                      <w:rFonts w:ascii="Times New Roman" w:hAnsi="Times New Roman"/>
                      <w:w w:val="105"/>
                      <w:lang w:val="es-MX"/>
                    </w:rPr>
                  </w:rPrChange>
                </w:rPr>
                <w:delText xml:space="preserve">El coeficiente de autocorrelación recibe su nombre debido a que se utiliza el coeficiente de </w:delText>
              </w:r>
              <w:r w:rsidR="005E51C6" w:rsidRPr="00BA6CC3" w:rsidDel="00263934">
                <w:rPr>
                  <w:rFonts w:ascii="Arial" w:hAnsi="Arial" w:cs="Arial"/>
                  <w:w w:val="105"/>
                  <w:sz w:val="20"/>
                  <w:szCs w:val="20"/>
                  <w:lang w:val="es-MX"/>
                  <w:rPrChange w:id="1082" w:author="César Gamboa" w:date="2019-11-25T09:13:00Z">
                    <w:rPr>
                      <w:rFonts w:ascii="Times New Roman" w:hAnsi="Times New Roman"/>
                      <w:w w:val="105"/>
                      <w:lang w:val="es-MX"/>
                    </w:rPr>
                  </w:rPrChange>
                </w:rPr>
                <w:delText>correlación para</w:delText>
              </w:r>
              <w:r w:rsidRPr="00BA6CC3" w:rsidDel="00263934">
                <w:rPr>
                  <w:rFonts w:ascii="Arial" w:hAnsi="Arial" w:cs="Arial"/>
                  <w:w w:val="105"/>
                  <w:sz w:val="20"/>
                  <w:szCs w:val="20"/>
                  <w:lang w:val="es-MX"/>
                  <w:rPrChange w:id="1083" w:author="César Gamboa" w:date="2019-11-25T09:13:00Z">
                    <w:rPr>
                      <w:rFonts w:ascii="Times New Roman" w:hAnsi="Times New Roman"/>
                      <w:w w:val="105"/>
                      <w:lang w:val="es-MX"/>
                    </w:rPr>
                  </w:rPrChange>
                </w:rPr>
                <w:delText xml:space="preserve"> pares de observaciones </w:delText>
              </w:r>
              <m:oMath>
                <m:sSub>
                  <m:sSubPr>
                    <m:ctrlPr>
                      <w:rPr>
                        <w:rFonts w:ascii="Cambria Math" w:hAnsi="Cambria Math" w:cs="Arial"/>
                        <w:i/>
                        <w:w w:val="105"/>
                        <w:sz w:val="20"/>
                        <w:szCs w:val="20"/>
                        <w:lang w:val="es-MX"/>
                        <w:rPrChange w:id="1084" w:author="César Gamboa" w:date="2019-11-25T09:13:00Z">
                          <w:rPr>
                            <w:rFonts w:ascii="Cambria Math" w:hAnsi="Cambria Math"/>
                            <w:i/>
                            <w:w w:val="105"/>
                            <w:lang w:val="es-MX"/>
                          </w:rPr>
                        </w:rPrChange>
                      </w:rPr>
                    </m:ctrlPr>
                  </m:sSubPr>
                  <m:e>
                    <m:r>
                      <w:rPr>
                        <w:rFonts w:ascii="Cambria Math" w:hAnsi="Cambria Math" w:cs="Arial"/>
                        <w:w w:val="105"/>
                        <w:sz w:val="20"/>
                        <w:szCs w:val="20"/>
                        <w:lang w:val="es-MX"/>
                        <w:rPrChange w:id="1085" w:author="César Gamboa" w:date="2019-11-25T09:13:00Z">
                          <w:rPr>
                            <w:rFonts w:ascii="Cambria Math" w:hAnsi="Cambria Math"/>
                            <w:w w:val="105"/>
                            <w:lang w:val="es-MX"/>
                          </w:rPr>
                        </w:rPrChange>
                      </w:rPr>
                      <m:t>r</m:t>
                    </m:r>
                  </m:e>
                  <m:sub>
                    <m:sSub>
                      <m:sSubPr>
                        <m:ctrlPr>
                          <w:rPr>
                            <w:rFonts w:ascii="Cambria Math" w:hAnsi="Cambria Math" w:cs="Arial"/>
                            <w:i/>
                            <w:w w:val="105"/>
                            <w:sz w:val="20"/>
                            <w:szCs w:val="20"/>
                            <w:lang w:val="es-MX"/>
                            <w:rPrChange w:id="1086" w:author="César Gamboa" w:date="2019-11-25T09:13:00Z">
                              <w:rPr>
                                <w:rFonts w:ascii="Cambria Math" w:hAnsi="Cambria Math"/>
                                <w:i/>
                                <w:w w:val="105"/>
                                <w:lang w:val="es-MX"/>
                              </w:rPr>
                            </w:rPrChange>
                          </w:rPr>
                        </m:ctrlPr>
                      </m:sSubPr>
                      <m:e>
                        <m:r>
                          <w:rPr>
                            <w:rFonts w:ascii="Cambria Math" w:hAnsi="Cambria Math" w:cs="Arial"/>
                            <w:w w:val="105"/>
                            <w:sz w:val="20"/>
                            <w:szCs w:val="20"/>
                            <w:lang w:val="es-MX"/>
                            <w:rPrChange w:id="1087" w:author="César Gamboa" w:date="2019-11-25T09:13:00Z">
                              <w:rPr>
                                <w:rFonts w:ascii="Cambria Math" w:hAnsi="Cambria Math"/>
                                <w:w w:val="105"/>
                                <w:lang w:val="es-MX"/>
                              </w:rPr>
                            </w:rPrChange>
                          </w:rPr>
                          <m:t>Y</m:t>
                        </m:r>
                      </m:e>
                      <m:sub>
                        <m:r>
                          <w:rPr>
                            <w:rFonts w:ascii="Cambria Math" w:hAnsi="Cambria Math" w:cs="Arial"/>
                            <w:w w:val="105"/>
                            <w:sz w:val="20"/>
                            <w:szCs w:val="20"/>
                            <w:lang w:val="es-MX"/>
                            <w:rPrChange w:id="1088" w:author="César Gamboa" w:date="2019-11-25T09:13:00Z">
                              <w:rPr>
                                <w:rFonts w:ascii="Cambria Math" w:hAnsi="Cambria Math"/>
                                <w:w w:val="105"/>
                                <w:lang w:val="es-MX"/>
                              </w:rPr>
                            </w:rPrChange>
                          </w:rPr>
                          <m:t>t</m:t>
                        </m:r>
                      </m:sub>
                    </m:sSub>
                  </m:sub>
                </m:sSub>
                <m:r>
                  <w:rPr>
                    <w:rFonts w:ascii="Cambria Math" w:hAnsi="Cambria Math" w:cs="Arial"/>
                    <w:w w:val="105"/>
                    <w:sz w:val="20"/>
                    <w:szCs w:val="20"/>
                    <w:lang w:val="es-MX"/>
                    <w:rPrChange w:id="1089" w:author="César Gamboa" w:date="2019-11-25T09:13:00Z">
                      <w:rPr>
                        <w:rFonts w:ascii="Cambria Math" w:hAnsi="Cambria Math"/>
                        <w:w w:val="105"/>
                        <w:lang w:val="es-MX"/>
                      </w:rPr>
                    </w:rPrChange>
                  </w:rPr>
                  <m:t xml:space="preserve">, </m:t>
                </m:r>
                <m:sSub>
                  <m:sSubPr>
                    <m:ctrlPr>
                      <w:rPr>
                        <w:rFonts w:ascii="Cambria Math" w:hAnsi="Cambria Math" w:cs="Arial"/>
                        <w:i/>
                        <w:w w:val="105"/>
                        <w:sz w:val="20"/>
                        <w:szCs w:val="20"/>
                        <w:lang w:val="es-MX"/>
                        <w:rPrChange w:id="1090" w:author="César Gamboa" w:date="2019-11-25T09:13:00Z">
                          <w:rPr>
                            <w:rFonts w:ascii="Cambria Math" w:hAnsi="Cambria Math"/>
                            <w:i/>
                            <w:w w:val="105"/>
                            <w:lang w:val="es-MX"/>
                          </w:rPr>
                        </w:rPrChange>
                      </w:rPr>
                    </m:ctrlPr>
                  </m:sSubPr>
                  <m:e>
                    <m:r>
                      <w:rPr>
                        <w:rFonts w:ascii="Cambria Math" w:hAnsi="Cambria Math" w:cs="Arial"/>
                        <w:w w:val="105"/>
                        <w:sz w:val="20"/>
                        <w:szCs w:val="20"/>
                        <w:lang w:val="es-MX"/>
                        <w:rPrChange w:id="1091" w:author="César Gamboa" w:date="2019-11-25T09:13:00Z">
                          <w:rPr>
                            <w:rFonts w:ascii="Cambria Math" w:hAnsi="Cambria Math"/>
                            <w:w w:val="105"/>
                            <w:lang w:val="es-MX"/>
                          </w:rPr>
                        </w:rPrChange>
                      </w:rPr>
                      <m:t>r</m:t>
                    </m:r>
                  </m:e>
                  <m:sub>
                    <m:sSub>
                      <m:sSubPr>
                        <m:ctrlPr>
                          <w:rPr>
                            <w:rFonts w:ascii="Cambria Math" w:hAnsi="Cambria Math" w:cs="Arial"/>
                            <w:i/>
                            <w:w w:val="105"/>
                            <w:sz w:val="20"/>
                            <w:szCs w:val="20"/>
                            <w:lang w:val="es-MX"/>
                            <w:rPrChange w:id="1092" w:author="César Gamboa" w:date="2019-11-25T09:13:00Z">
                              <w:rPr>
                                <w:rFonts w:ascii="Cambria Math" w:hAnsi="Cambria Math"/>
                                <w:i/>
                                <w:w w:val="105"/>
                                <w:lang w:val="es-MX"/>
                              </w:rPr>
                            </w:rPrChange>
                          </w:rPr>
                        </m:ctrlPr>
                      </m:sSubPr>
                      <m:e>
                        <m:r>
                          <w:rPr>
                            <w:rFonts w:ascii="Cambria Math" w:hAnsi="Cambria Math" w:cs="Arial"/>
                            <w:w w:val="105"/>
                            <w:sz w:val="20"/>
                            <w:szCs w:val="20"/>
                            <w:lang w:val="es-MX"/>
                            <w:rPrChange w:id="1093" w:author="César Gamboa" w:date="2019-11-25T09:13:00Z">
                              <w:rPr>
                                <w:rFonts w:ascii="Cambria Math" w:hAnsi="Cambria Math"/>
                                <w:w w:val="105"/>
                                <w:lang w:val="es-MX"/>
                              </w:rPr>
                            </w:rPrChange>
                          </w:rPr>
                          <m:t>Y</m:t>
                        </m:r>
                      </m:e>
                      <m:sub>
                        <m:r>
                          <w:rPr>
                            <w:rFonts w:ascii="Cambria Math" w:hAnsi="Cambria Math" w:cs="Arial"/>
                            <w:w w:val="105"/>
                            <w:sz w:val="20"/>
                            <w:szCs w:val="20"/>
                            <w:lang w:val="es-MX"/>
                            <w:rPrChange w:id="1094" w:author="César Gamboa" w:date="2019-11-25T09:13:00Z">
                              <w:rPr>
                                <w:rFonts w:ascii="Cambria Math" w:hAnsi="Cambria Math"/>
                                <w:w w:val="105"/>
                                <w:lang w:val="es-MX"/>
                              </w:rPr>
                            </w:rPrChange>
                          </w:rPr>
                          <m:t>t-1</m:t>
                        </m:r>
                      </m:sub>
                    </m:sSub>
                  </m:sub>
                </m:sSub>
              </m:oMath>
              <w:r w:rsidRPr="00BA6CC3" w:rsidDel="00263934">
                <w:rPr>
                  <w:rFonts w:ascii="Arial" w:hAnsi="Arial" w:cs="Arial"/>
                  <w:w w:val="105"/>
                  <w:sz w:val="20"/>
                  <w:szCs w:val="20"/>
                  <w:lang w:val="es-MX"/>
                  <w:rPrChange w:id="1095" w:author="César Gamboa" w:date="2019-11-25T09:13:00Z">
                    <w:rPr>
                      <w:rFonts w:ascii="Times New Roman" w:hAnsi="Times New Roman"/>
                      <w:w w:val="105"/>
                      <w:lang w:val="es-MX"/>
                    </w:rPr>
                  </w:rPrChange>
                </w:rPr>
                <w:delText>de la serie cronológica. Al conjunto de todas las autocorrelaciones se le llama función de</w:delText>
              </w:r>
              <w:r w:rsidRPr="00BA6CC3" w:rsidDel="00263934">
                <w:rPr>
                  <w:rFonts w:ascii="Arial" w:hAnsi="Arial" w:cs="Arial"/>
                  <w:spacing w:val="2"/>
                  <w:w w:val="105"/>
                  <w:sz w:val="20"/>
                  <w:szCs w:val="20"/>
                  <w:lang w:val="es-MX"/>
                  <w:rPrChange w:id="1096" w:author="César Gamboa" w:date="2019-11-25T09:13:00Z">
                    <w:rPr>
                      <w:rFonts w:ascii="Times New Roman" w:hAnsi="Times New Roman"/>
                      <w:spacing w:val="2"/>
                      <w:w w:val="105"/>
                      <w:lang w:val="es-MX"/>
                    </w:rPr>
                  </w:rPrChange>
                </w:rPr>
                <w:delText xml:space="preserve"> </w:delText>
              </w:r>
              <w:r w:rsidRPr="00BA6CC3" w:rsidDel="00263934">
                <w:rPr>
                  <w:rFonts w:ascii="Arial" w:hAnsi="Arial" w:cs="Arial"/>
                  <w:w w:val="105"/>
                  <w:sz w:val="20"/>
                  <w:szCs w:val="20"/>
                  <w:lang w:val="es-MX"/>
                  <w:rPrChange w:id="1097" w:author="César Gamboa" w:date="2019-11-25T09:13:00Z">
                    <w:rPr>
                      <w:rFonts w:ascii="Times New Roman" w:hAnsi="Times New Roman"/>
                      <w:w w:val="105"/>
                      <w:lang w:val="es-MX"/>
                    </w:rPr>
                  </w:rPrChange>
                </w:rPr>
                <w:delText>autocorrelación.</w:delText>
              </w:r>
            </w:del>
          </w:p>
          <w:p w14:paraId="108C771B" w14:textId="5EA5B60F" w:rsidR="005E51C6" w:rsidRPr="00BA6CC3" w:rsidDel="00263934" w:rsidRDefault="00553AB4" w:rsidP="002C50B4">
            <w:pPr>
              <w:spacing w:line="240" w:lineRule="auto"/>
              <w:jc w:val="both"/>
              <w:rPr>
                <w:del w:id="1098" w:author="César Gamboa" w:date="2019-11-24T11:10:00Z"/>
                <w:rFonts w:ascii="Arial" w:hAnsi="Arial" w:cs="Arial"/>
                <w:b/>
                <w:bCs/>
                <w:sz w:val="20"/>
                <w:szCs w:val="20"/>
                <w:rPrChange w:id="1099" w:author="César Gamboa" w:date="2019-11-25T09:13:00Z">
                  <w:rPr>
                    <w:del w:id="1100" w:author="César Gamboa" w:date="2019-11-24T11:10:00Z"/>
                    <w:rFonts w:ascii="Times New Roman" w:hAnsi="Times New Roman"/>
                    <w:b/>
                    <w:bCs/>
                  </w:rPr>
                </w:rPrChange>
              </w:rPr>
            </w:pPr>
            <w:del w:id="1101" w:author="César Gamboa" w:date="2019-11-24T11:10:00Z">
              <w:r w:rsidRPr="00BA6CC3" w:rsidDel="00263934">
                <w:rPr>
                  <w:rFonts w:ascii="Arial" w:hAnsi="Arial" w:cs="Arial"/>
                  <w:b/>
                  <w:bCs/>
                  <w:spacing w:val="-4"/>
                  <w:sz w:val="20"/>
                  <w:szCs w:val="20"/>
                  <w:rPrChange w:id="1102" w:author="César Gamboa" w:date="2019-11-25T09:13:00Z">
                    <w:rPr>
                      <w:rFonts w:ascii="Times New Roman" w:hAnsi="Times New Roman"/>
                      <w:b/>
                      <w:bCs/>
                      <w:spacing w:val="-4"/>
                    </w:rPr>
                  </w:rPrChange>
                </w:rPr>
                <w:delText xml:space="preserve">Función </w:delText>
              </w:r>
              <w:r w:rsidRPr="00BA6CC3" w:rsidDel="00263934">
                <w:rPr>
                  <w:rFonts w:ascii="Arial" w:hAnsi="Arial" w:cs="Arial"/>
                  <w:b/>
                  <w:bCs/>
                  <w:sz w:val="20"/>
                  <w:szCs w:val="20"/>
                  <w:rPrChange w:id="1103" w:author="César Gamboa" w:date="2019-11-25T09:13:00Z">
                    <w:rPr>
                      <w:rFonts w:ascii="Times New Roman" w:hAnsi="Times New Roman"/>
                      <w:b/>
                      <w:bCs/>
                    </w:rPr>
                  </w:rPrChange>
                </w:rPr>
                <w:delText>de autocorrelación</w:delText>
              </w:r>
              <w:r w:rsidRPr="00BA6CC3" w:rsidDel="00263934">
                <w:rPr>
                  <w:rFonts w:ascii="Arial" w:hAnsi="Arial" w:cs="Arial"/>
                  <w:b/>
                  <w:bCs/>
                  <w:spacing w:val="17"/>
                  <w:sz w:val="20"/>
                  <w:szCs w:val="20"/>
                  <w:rPrChange w:id="1104" w:author="César Gamboa" w:date="2019-11-25T09:13:00Z">
                    <w:rPr>
                      <w:rFonts w:ascii="Times New Roman" w:hAnsi="Times New Roman"/>
                      <w:b/>
                      <w:bCs/>
                      <w:spacing w:val="17"/>
                    </w:rPr>
                  </w:rPrChange>
                </w:rPr>
                <w:delText xml:space="preserve"> </w:delText>
              </w:r>
              <w:r w:rsidRPr="00BA6CC3" w:rsidDel="00263934">
                <w:rPr>
                  <w:rFonts w:ascii="Arial" w:hAnsi="Arial" w:cs="Arial"/>
                  <w:b/>
                  <w:bCs/>
                  <w:sz w:val="20"/>
                  <w:szCs w:val="20"/>
                  <w:rPrChange w:id="1105" w:author="César Gamboa" w:date="2019-11-25T09:13:00Z">
                    <w:rPr>
                      <w:rFonts w:ascii="Times New Roman" w:hAnsi="Times New Roman"/>
                      <w:b/>
                      <w:bCs/>
                    </w:rPr>
                  </w:rPrChange>
                </w:rPr>
                <w:delText>parcial</w:delText>
              </w:r>
            </w:del>
          </w:p>
          <w:p w14:paraId="77C1F543" w14:textId="3A3E2811" w:rsidR="00553AB4" w:rsidRPr="00BA6CC3" w:rsidDel="00263934" w:rsidRDefault="00553AB4" w:rsidP="002C50B4">
            <w:pPr>
              <w:spacing w:line="240" w:lineRule="auto"/>
              <w:jc w:val="both"/>
              <w:rPr>
                <w:del w:id="1106" w:author="César Gamboa" w:date="2019-11-24T11:10:00Z"/>
                <w:rFonts w:ascii="Arial" w:hAnsi="Arial" w:cs="Arial"/>
                <w:sz w:val="20"/>
                <w:szCs w:val="20"/>
                <w:lang w:val="es-MX"/>
                <w:rPrChange w:id="1107" w:author="César Gamboa" w:date="2019-11-25T09:13:00Z">
                  <w:rPr>
                    <w:del w:id="1108" w:author="César Gamboa" w:date="2019-11-24T11:10:00Z"/>
                    <w:rFonts w:ascii="Times New Roman" w:hAnsi="Times New Roman"/>
                    <w:lang w:val="es-MX"/>
                  </w:rPr>
                </w:rPrChange>
              </w:rPr>
            </w:pPr>
            <w:del w:id="1109" w:author="César Gamboa" w:date="2019-11-24T11:10:00Z">
              <w:r w:rsidRPr="00BA6CC3" w:rsidDel="00263934">
                <w:rPr>
                  <w:rFonts w:ascii="Arial" w:hAnsi="Arial" w:cs="Arial"/>
                  <w:w w:val="110"/>
                  <w:sz w:val="20"/>
                  <w:szCs w:val="20"/>
                  <w:lang w:val="es-MX"/>
                  <w:rPrChange w:id="1110" w:author="César Gamboa" w:date="2019-11-25T09:13:00Z">
                    <w:rPr>
                      <w:rFonts w:ascii="Times New Roman" w:hAnsi="Times New Roman"/>
                      <w:w w:val="110"/>
                      <w:lang w:val="es-MX"/>
                    </w:rPr>
                  </w:rPrChange>
                </w:rPr>
                <w:delText>La</w:delText>
              </w:r>
              <w:r w:rsidRPr="00BA6CC3" w:rsidDel="00263934">
                <w:rPr>
                  <w:rFonts w:ascii="Arial" w:hAnsi="Arial" w:cs="Arial"/>
                  <w:spacing w:val="-6"/>
                  <w:w w:val="110"/>
                  <w:sz w:val="20"/>
                  <w:szCs w:val="20"/>
                  <w:lang w:val="es-MX"/>
                  <w:rPrChange w:id="1111" w:author="César Gamboa" w:date="2019-11-25T09:13:00Z">
                    <w:rPr>
                      <w:rFonts w:ascii="Times New Roman" w:hAnsi="Times New Roman"/>
                      <w:spacing w:val="-6"/>
                      <w:w w:val="110"/>
                      <w:lang w:val="es-MX"/>
                    </w:rPr>
                  </w:rPrChange>
                </w:rPr>
                <w:delText xml:space="preserve"> </w:delText>
              </w:r>
              <w:r w:rsidRPr="00BA6CC3" w:rsidDel="00263934">
                <w:rPr>
                  <w:rFonts w:ascii="Arial" w:hAnsi="Arial" w:cs="Arial"/>
                  <w:w w:val="110"/>
                  <w:sz w:val="20"/>
                  <w:szCs w:val="20"/>
                  <w:lang w:val="es-MX"/>
                  <w:rPrChange w:id="1112" w:author="César Gamboa" w:date="2019-11-25T09:13:00Z">
                    <w:rPr>
                      <w:rFonts w:ascii="Times New Roman" w:hAnsi="Times New Roman"/>
                      <w:w w:val="110"/>
                      <w:lang w:val="es-MX"/>
                    </w:rPr>
                  </w:rPrChange>
                </w:rPr>
                <w:delText>función</w:delText>
              </w:r>
              <w:r w:rsidRPr="00BA6CC3" w:rsidDel="00263934">
                <w:rPr>
                  <w:rFonts w:ascii="Arial" w:hAnsi="Arial" w:cs="Arial"/>
                  <w:spacing w:val="-5"/>
                  <w:w w:val="110"/>
                  <w:sz w:val="20"/>
                  <w:szCs w:val="20"/>
                  <w:lang w:val="es-MX"/>
                  <w:rPrChange w:id="1113" w:author="César Gamboa" w:date="2019-11-25T09:13:00Z">
                    <w:rPr>
                      <w:rFonts w:ascii="Times New Roman" w:hAnsi="Times New Roman"/>
                      <w:spacing w:val="-5"/>
                      <w:w w:val="110"/>
                      <w:lang w:val="es-MX"/>
                    </w:rPr>
                  </w:rPrChange>
                </w:rPr>
                <w:delText xml:space="preserve"> </w:delText>
              </w:r>
              <w:r w:rsidRPr="00BA6CC3" w:rsidDel="00263934">
                <w:rPr>
                  <w:rFonts w:ascii="Arial" w:hAnsi="Arial" w:cs="Arial"/>
                  <w:w w:val="110"/>
                  <w:sz w:val="20"/>
                  <w:szCs w:val="20"/>
                  <w:lang w:val="es-MX"/>
                  <w:rPrChange w:id="1114" w:author="César Gamboa" w:date="2019-11-25T09:13:00Z">
                    <w:rPr>
                      <w:rFonts w:ascii="Times New Roman" w:hAnsi="Times New Roman"/>
                      <w:w w:val="110"/>
                      <w:lang w:val="es-MX"/>
                    </w:rPr>
                  </w:rPrChange>
                </w:rPr>
                <w:delText>de</w:delText>
              </w:r>
              <w:r w:rsidRPr="00BA6CC3" w:rsidDel="00263934">
                <w:rPr>
                  <w:rFonts w:ascii="Arial" w:hAnsi="Arial" w:cs="Arial"/>
                  <w:spacing w:val="-6"/>
                  <w:w w:val="110"/>
                  <w:sz w:val="20"/>
                  <w:szCs w:val="20"/>
                  <w:lang w:val="es-MX"/>
                  <w:rPrChange w:id="1115" w:author="César Gamboa" w:date="2019-11-25T09:13:00Z">
                    <w:rPr>
                      <w:rFonts w:ascii="Times New Roman" w:hAnsi="Times New Roman"/>
                      <w:spacing w:val="-6"/>
                      <w:w w:val="110"/>
                      <w:lang w:val="es-MX"/>
                    </w:rPr>
                  </w:rPrChange>
                </w:rPr>
                <w:delText xml:space="preserve"> </w:delText>
              </w:r>
              <w:r w:rsidRPr="00BA6CC3" w:rsidDel="00263934">
                <w:rPr>
                  <w:rFonts w:ascii="Arial" w:hAnsi="Arial" w:cs="Arial"/>
                  <w:w w:val="110"/>
                  <w:sz w:val="20"/>
                  <w:szCs w:val="20"/>
                  <w:lang w:val="es-MX"/>
                  <w:rPrChange w:id="1116" w:author="César Gamboa" w:date="2019-11-25T09:13:00Z">
                    <w:rPr>
                      <w:rFonts w:ascii="Times New Roman" w:hAnsi="Times New Roman"/>
                      <w:w w:val="110"/>
                      <w:lang w:val="es-MX"/>
                    </w:rPr>
                  </w:rPrChange>
                </w:rPr>
                <w:delText>autocorrelación</w:delText>
              </w:r>
              <w:r w:rsidRPr="00BA6CC3" w:rsidDel="00263934">
                <w:rPr>
                  <w:rFonts w:ascii="Arial" w:hAnsi="Arial" w:cs="Arial"/>
                  <w:spacing w:val="-5"/>
                  <w:w w:val="110"/>
                  <w:sz w:val="20"/>
                  <w:szCs w:val="20"/>
                  <w:lang w:val="es-MX"/>
                  <w:rPrChange w:id="1117" w:author="César Gamboa" w:date="2019-11-25T09:13:00Z">
                    <w:rPr>
                      <w:rFonts w:ascii="Times New Roman" w:hAnsi="Times New Roman"/>
                      <w:spacing w:val="-5"/>
                      <w:w w:val="110"/>
                      <w:lang w:val="es-MX"/>
                    </w:rPr>
                  </w:rPrChange>
                </w:rPr>
                <w:delText xml:space="preserve"> </w:delText>
              </w:r>
              <w:r w:rsidRPr="00BA6CC3" w:rsidDel="00263934">
                <w:rPr>
                  <w:rFonts w:ascii="Arial" w:hAnsi="Arial" w:cs="Arial"/>
                  <w:w w:val="110"/>
                  <w:sz w:val="20"/>
                  <w:szCs w:val="20"/>
                  <w:lang w:val="es-MX"/>
                  <w:rPrChange w:id="1118" w:author="César Gamboa" w:date="2019-11-25T09:13:00Z">
                    <w:rPr>
                      <w:rFonts w:ascii="Times New Roman" w:hAnsi="Times New Roman"/>
                      <w:w w:val="110"/>
                      <w:lang w:val="es-MX"/>
                    </w:rPr>
                  </w:rPrChange>
                </w:rPr>
                <w:delText>parcial</w:delText>
              </w:r>
              <w:r w:rsidRPr="00BA6CC3" w:rsidDel="00263934">
                <w:rPr>
                  <w:rFonts w:ascii="Arial" w:hAnsi="Arial" w:cs="Arial"/>
                  <w:spacing w:val="-6"/>
                  <w:w w:val="110"/>
                  <w:sz w:val="20"/>
                  <w:szCs w:val="20"/>
                  <w:lang w:val="es-MX"/>
                  <w:rPrChange w:id="1119" w:author="César Gamboa" w:date="2019-11-25T09:13:00Z">
                    <w:rPr>
                      <w:rFonts w:ascii="Times New Roman" w:hAnsi="Times New Roman"/>
                      <w:spacing w:val="-6"/>
                      <w:w w:val="110"/>
                      <w:lang w:val="es-MX"/>
                    </w:rPr>
                  </w:rPrChange>
                </w:rPr>
                <w:delText xml:space="preserve"> </w:delText>
              </w:r>
              <w:r w:rsidRPr="00BA6CC3" w:rsidDel="00263934">
                <w:rPr>
                  <w:rFonts w:ascii="Arial" w:hAnsi="Arial" w:cs="Arial"/>
                  <w:w w:val="110"/>
                  <w:sz w:val="20"/>
                  <w:szCs w:val="20"/>
                  <w:lang w:val="es-MX"/>
                  <w:rPrChange w:id="1120" w:author="César Gamboa" w:date="2019-11-25T09:13:00Z">
                    <w:rPr>
                      <w:rFonts w:ascii="Times New Roman" w:hAnsi="Times New Roman"/>
                      <w:w w:val="110"/>
                      <w:lang w:val="es-MX"/>
                    </w:rPr>
                  </w:rPrChange>
                </w:rPr>
                <w:delText>busca</w:delText>
              </w:r>
              <w:r w:rsidRPr="00BA6CC3" w:rsidDel="00263934">
                <w:rPr>
                  <w:rFonts w:ascii="Arial" w:hAnsi="Arial" w:cs="Arial"/>
                  <w:spacing w:val="-5"/>
                  <w:w w:val="110"/>
                  <w:sz w:val="20"/>
                  <w:szCs w:val="20"/>
                  <w:lang w:val="es-MX"/>
                  <w:rPrChange w:id="1121" w:author="César Gamboa" w:date="2019-11-25T09:13:00Z">
                    <w:rPr>
                      <w:rFonts w:ascii="Times New Roman" w:hAnsi="Times New Roman"/>
                      <w:spacing w:val="-5"/>
                      <w:w w:val="110"/>
                      <w:lang w:val="es-MX"/>
                    </w:rPr>
                  </w:rPrChange>
                </w:rPr>
                <w:delText xml:space="preserve"> </w:delText>
              </w:r>
              <w:r w:rsidRPr="00BA6CC3" w:rsidDel="00263934">
                <w:rPr>
                  <w:rFonts w:ascii="Arial" w:hAnsi="Arial" w:cs="Arial"/>
                  <w:w w:val="110"/>
                  <w:sz w:val="20"/>
                  <w:szCs w:val="20"/>
                  <w:lang w:val="es-MX"/>
                  <w:rPrChange w:id="1122" w:author="César Gamboa" w:date="2019-11-25T09:13:00Z">
                    <w:rPr>
                      <w:rFonts w:ascii="Times New Roman" w:hAnsi="Times New Roman"/>
                      <w:w w:val="110"/>
                      <w:lang w:val="es-MX"/>
                    </w:rPr>
                  </w:rPrChange>
                </w:rPr>
                <w:delText>medir</w:delText>
              </w:r>
              <w:r w:rsidRPr="00BA6CC3" w:rsidDel="00263934">
                <w:rPr>
                  <w:rFonts w:ascii="Arial" w:hAnsi="Arial" w:cs="Arial"/>
                  <w:spacing w:val="-6"/>
                  <w:w w:val="110"/>
                  <w:sz w:val="20"/>
                  <w:szCs w:val="20"/>
                  <w:lang w:val="es-MX"/>
                  <w:rPrChange w:id="1123" w:author="César Gamboa" w:date="2019-11-25T09:13:00Z">
                    <w:rPr>
                      <w:rFonts w:ascii="Times New Roman" w:hAnsi="Times New Roman"/>
                      <w:spacing w:val="-6"/>
                      <w:w w:val="110"/>
                      <w:lang w:val="es-MX"/>
                    </w:rPr>
                  </w:rPrChange>
                </w:rPr>
                <w:delText xml:space="preserve"> </w:delText>
              </w:r>
              <w:r w:rsidRPr="00BA6CC3" w:rsidDel="00263934">
                <w:rPr>
                  <w:rFonts w:ascii="Arial" w:hAnsi="Arial" w:cs="Arial"/>
                  <w:w w:val="110"/>
                  <w:sz w:val="20"/>
                  <w:szCs w:val="20"/>
                  <w:lang w:val="es-MX"/>
                  <w:rPrChange w:id="1124" w:author="César Gamboa" w:date="2019-11-25T09:13:00Z">
                    <w:rPr>
                      <w:rFonts w:ascii="Times New Roman" w:hAnsi="Times New Roman"/>
                      <w:w w:val="110"/>
                      <w:lang w:val="es-MX"/>
                    </w:rPr>
                  </w:rPrChange>
                </w:rPr>
                <w:delText>la</w:delText>
              </w:r>
              <w:r w:rsidRPr="00BA6CC3" w:rsidDel="00263934">
                <w:rPr>
                  <w:rFonts w:ascii="Arial" w:hAnsi="Arial" w:cs="Arial"/>
                  <w:spacing w:val="-5"/>
                  <w:w w:val="110"/>
                  <w:sz w:val="20"/>
                  <w:szCs w:val="20"/>
                  <w:lang w:val="es-MX"/>
                  <w:rPrChange w:id="1125" w:author="César Gamboa" w:date="2019-11-25T09:13:00Z">
                    <w:rPr>
                      <w:rFonts w:ascii="Times New Roman" w:hAnsi="Times New Roman"/>
                      <w:spacing w:val="-5"/>
                      <w:w w:val="110"/>
                      <w:lang w:val="es-MX"/>
                    </w:rPr>
                  </w:rPrChange>
                </w:rPr>
                <w:delText xml:space="preserve"> </w:delText>
              </w:r>
              <w:r w:rsidRPr="00BA6CC3" w:rsidDel="00263934">
                <w:rPr>
                  <w:rFonts w:ascii="Arial" w:hAnsi="Arial" w:cs="Arial"/>
                  <w:w w:val="110"/>
                  <w:sz w:val="20"/>
                  <w:szCs w:val="20"/>
                  <w:lang w:val="es-MX"/>
                  <w:rPrChange w:id="1126" w:author="César Gamboa" w:date="2019-11-25T09:13:00Z">
                    <w:rPr>
                      <w:rFonts w:ascii="Times New Roman" w:hAnsi="Times New Roman"/>
                      <w:w w:val="110"/>
                      <w:lang w:val="es-MX"/>
                    </w:rPr>
                  </w:rPrChange>
                </w:rPr>
                <w:delText>asociación</w:delText>
              </w:r>
              <w:r w:rsidRPr="00BA6CC3" w:rsidDel="00263934">
                <w:rPr>
                  <w:rFonts w:ascii="Arial" w:hAnsi="Arial" w:cs="Arial"/>
                  <w:spacing w:val="-6"/>
                  <w:w w:val="110"/>
                  <w:sz w:val="20"/>
                  <w:szCs w:val="20"/>
                  <w:lang w:val="es-MX"/>
                  <w:rPrChange w:id="1127" w:author="César Gamboa" w:date="2019-11-25T09:13:00Z">
                    <w:rPr>
                      <w:rFonts w:ascii="Times New Roman" w:hAnsi="Times New Roman"/>
                      <w:spacing w:val="-6"/>
                      <w:w w:val="110"/>
                      <w:lang w:val="es-MX"/>
                    </w:rPr>
                  </w:rPrChange>
                </w:rPr>
                <w:delText xml:space="preserve"> </w:delText>
              </w:r>
              <w:r w:rsidRPr="00BA6CC3" w:rsidDel="00263934">
                <w:rPr>
                  <w:rFonts w:ascii="Arial" w:hAnsi="Arial" w:cs="Arial"/>
                  <w:w w:val="110"/>
                  <w:sz w:val="20"/>
                  <w:szCs w:val="20"/>
                  <w:lang w:val="es-MX"/>
                  <w:rPrChange w:id="1128" w:author="César Gamboa" w:date="2019-11-25T09:13:00Z">
                    <w:rPr>
                      <w:rFonts w:ascii="Times New Roman" w:hAnsi="Times New Roman"/>
                      <w:w w:val="110"/>
                      <w:lang w:val="es-MX"/>
                    </w:rPr>
                  </w:rPrChange>
                </w:rPr>
                <w:delText>lineal</w:delText>
              </w:r>
              <w:r w:rsidRPr="00BA6CC3" w:rsidDel="00263934">
                <w:rPr>
                  <w:rFonts w:ascii="Arial" w:hAnsi="Arial" w:cs="Arial"/>
                  <w:spacing w:val="-5"/>
                  <w:w w:val="110"/>
                  <w:sz w:val="20"/>
                  <w:szCs w:val="20"/>
                  <w:lang w:val="es-MX"/>
                  <w:rPrChange w:id="1129" w:author="César Gamboa" w:date="2019-11-25T09:13:00Z">
                    <w:rPr>
                      <w:rFonts w:ascii="Times New Roman" w:hAnsi="Times New Roman"/>
                      <w:spacing w:val="-5"/>
                      <w:w w:val="110"/>
                      <w:lang w:val="es-MX"/>
                    </w:rPr>
                  </w:rPrChange>
                </w:rPr>
                <w:delText xml:space="preserve"> </w:delText>
              </w:r>
              <w:r w:rsidRPr="00BA6CC3" w:rsidDel="00263934">
                <w:rPr>
                  <w:rFonts w:ascii="Arial" w:hAnsi="Arial" w:cs="Arial"/>
                  <w:w w:val="110"/>
                  <w:sz w:val="20"/>
                  <w:szCs w:val="20"/>
                  <w:lang w:val="es-MX"/>
                  <w:rPrChange w:id="1130" w:author="César Gamboa" w:date="2019-11-25T09:13:00Z">
                    <w:rPr>
                      <w:rFonts w:ascii="Times New Roman" w:hAnsi="Times New Roman"/>
                      <w:w w:val="110"/>
                      <w:lang w:val="es-MX"/>
                    </w:rPr>
                  </w:rPrChange>
                </w:rPr>
                <w:delText>entre</w:delText>
              </w:r>
              <w:r w:rsidRPr="00BA6CC3" w:rsidDel="00263934">
                <w:rPr>
                  <w:rFonts w:ascii="Arial" w:hAnsi="Arial" w:cs="Arial"/>
                  <w:spacing w:val="-5"/>
                  <w:w w:val="110"/>
                  <w:sz w:val="20"/>
                  <w:szCs w:val="20"/>
                  <w:lang w:val="es-MX"/>
                  <w:rPrChange w:id="1131" w:author="César Gamboa" w:date="2019-11-25T09:13:00Z">
                    <w:rPr>
                      <w:rFonts w:ascii="Times New Roman" w:hAnsi="Times New Roman"/>
                      <w:spacing w:val="-5"/>
                      <w:w w:val="110"/>
                      <w:lang w:val="es-MX"/>
                    </w:rPr>
                  </w:rPrChange>
                </w:rPr>
                <w:delText xml:space="preserve"> </w:delText>
              </w:r>
              <w:r w:rsidRPr="00BA6CC3" w:rsidDel="00263934">
                <w:rPr>
                  <w:rFonts w:ascii="Arial" w:hAnsi="Arial" w:cs="Arial"/>
                  <w:w w:val="110"/>
                  <w:sz w:val="20"/>
                  <w:szCs w:val="20"/>
                  <w:lang w:val="es-MX"/>
                  <w:rPrChange w:id="1132" w:author="César Gamboa" w:date="2019-11-25T09:13:00Z">
                    <w:rPr>
                      <w:rFonts w:ascii="Times New Roman" w:hAnsi="Times New Roman"/>
                      <w:w w:val="110"/>
                      <w:lang w:val="es-MX"/>
                    </w:rPr>
                  </w:rPrChange>
                </w:rPr>
                <w:delText>las</w:delText>
              </w:r>
              <w:r w:rsidRPr="00BA6CC3" w:rsidDel="00263934">
                <w:rPr>
                  <w:rFonts w:ascii="Arial" w:hAnsi="Arial" w:cs="Arial"/>
                  <w:spacing w:val="-6"/>
                  <w:w w:val="110"/>
                  <w:sz w:val="20"/>
                  <w:szCs w:val="20"/>
                  <w:lang w:val="es-MX"/>
                  <w:rPrChange w:id="1133" w:author="César Gamboa" w:date="2019-11-25T09:13:00Z">
                    <w:rPr>
                      <w:rFonts w:ascii="Times New Roman" w:hAnsi="Times New Roman"/>
                      <w:spacing w:val="-6"/>
                      <w:w w:val="110"/>
                      <w:lang w:val="es-MX"/>
                    </w:rPr>
                  </w:rPrChange>
                </w:rPr>
                <w:delText xml:space="preserve"> </w:delText>
              </w:r>
              <w:r w:rsidRPr="00BA6CC3" w:rsidDel="00263934">
                <w:rPr>
                  <w:rFonts w:ascii="Arial" w:hAnsi="Arial" w:cs="Arial"/>
                  <w:w w:val="110"/>
                  <w:sz w:val="20"/>
                  <w:szCs w:val="20"/>
                  <w:lang w:val="es-MX"/>
                  <w:rPrChange w:id="1134" w:author="César Gamboa" w:date="2019-11-25T09:13:00Z">
                    <w:rPr>
                      <w:rFonts w:ascii="Times New Roman" w:hAnsi="Times New Roman"/>
                      <w:w w:val="110"/>
                      <w:lang w:val="es-MX"/>
                    </w:rPr>
                  </w:rPrChange>
                </w:rPr>
                <w:delText>observaciones</w:delText>
              </w:r>
              <w:r w:rsidRPr="00BA6CC3" w:rsidDel="00263934">
                <w:rPr>
                  <w:rFonts w:ascii="Arial" w:hAnsi="Arial" w:cs="Arial"/>
                  <w:spacing w:val="-5"/>
                  <w:w w:val="110"/>
                  <w:sz w:val="20"/>
                  <w:szCs w:val="20"/>
                  <w:lang w:val="es-MX"/>
                  <w:rPrChange w:id="1135" w:author="César Gamboa" w:date="2019-11-25T09:13:00Z">
                    <w:rPr>
                      <w:rFonts w:ascii="Times New Roman" w:hAnsi="Times New Roman"/>
                      <w:spacing w:val="-5"/>
                      <w:w w:val="110"/>
                      <w:lang w:val="es-MX"/>
                    </w:rPr>
                  </w:rPrChange>
                </w:rPr>
                <w:delText xml:space="preserve"> </w:delText>
              </w:r>
              <w:r w:rsidRPr="00BA6CC3" w:rsidDel="00263934">
                <w:rPr>
                  <w:rFonts w:ascii="Arial" w:hAnsi="Arial" w:cs="Arial"/>
                  <w:i/>
                  <w:w w:val="110"/>
                  <w:sz w:val="20"/>
                  <w:szCs w:val="20"/>
                  <w:lang w:val="es-MX"/>
                  <w:rPrChange w:id="1136" w:author="César Gamboa" w:date="2019-11-25T09:13:00Z">
                    <w:rPr>
                      <w:rFonts w:ascii="Times New Roman" w:hAnsi="Times New Roman"/>
                      <w:i/>
                      <w:w w:val="110"/>
                      <w:lang w:val="es-MX"/>
                    </w:rPr>
                  </w:rPrChange>
                </w:rPr>
                <w:delText>Y</w:delText>
              </w:r>
              <w:r w:rsidRPr="00BA6CC3" w:rsidDel="00263934">
                <w:rPr>
                  <w:rFonts w:ascii="Arial" w:hAnsi="Arial" w:cs="Arial"/>
                  <w:i/>
                  <w:w w:val="110"/>
                  <w:sz w:val="20"/>
                  <w:szCs w:val="20"/>
                  <w:vertAlign w:val="subscript"/>
                  <w:lang w:val="es-MX"/>
                  <w:rPrChange w:id="1137" w:author="César Gamboa" w:date="2019-11-25T09:13:00Z">
                    <w:rPr>
                      <w:rFonts w:ascii="Times New Roman" w:hAnsi="Times New Roman"/>
                      <w:i/>
                      <w:w w:val="110"/>
                      <w:vertAlign w:val="subscript"/>
                      <w:lang w:val="es-MX"/>
                    </w:rPr>
                  </w:rPrChange>
                </w:rPr>
                <w:delText>t</w:delText>
              </w:r>
              <w:r w:rsidRPr="00BA6CC3" w:rsidDel="00263934">
                <w:rPr>
                  <w:rFonts w:ascii="Arial" w:hAnsi="Arial" w:cs="Arial"/>
                  <w:i/>
                  <w:spacing w:val="2"/>
                  <w:w w:val="110"/>
                  <w:sz w:val="20"/>
                  <w:szCs w:val="20"/>
                  <w:lang w:val="es-MX"/>
                  <w:rPrChange w:id="1138" w:author="César Gamboa" w:date="2019-11-25T09:13:00Z">
                    <w:rPr>
                      <w:rFonts w:ascii="Times New Roman" w:hAnsi="Times New Roman"/>
                      <w:i/>
                      <w:spacing w:val="2"/>
                      <w:w w:val="110"/>
                      <w:lang w:val="es-MX"/>
                    </w:rPr>
                  </w:rPrChange>
                </w:rPr>
                <w:delText xml:space="preserve"> </w:delText>
              </w:r>
              <w:r w:rsidRPr="00BA6CC3" w:rsidDel="00263934">
                <w:rPr>
                  <w:rFonts w:ascii="Arial" w:hAnsi="Arial" w:cs="Arial"/>
                  <w:w w:val="110"/>
                  <w:sz w:val="20"/>
                  <w:szCs w:val="20"/>
                  <w:lang w:val="es-MX"/>
                  <w:rPrChange w:id="1139" w:author="César Gamboa" w:date="2019-11-25T09:13:00Z">
                    <w:rPr>
                      <w:rFonts w:ascii="Times New Roman" w:hAnsi="Times New Roman"/>
                      <w:w w:val="110"/>
                      <w:lang w:val="es-MX"/>
                    </w:rPr>
                  </w:rPrChange>
                </w:rPr>
                <w:delText>y</w:delText>
              </w:r>
              <w:r w:rsidRPr="00BA6CC3" w:rsidDel="00263934">
                <w:rPr>
                  <w:rFonts w:ascii="Arial" w:hAnsi="Arial" w:cs="Arial"/>
                  <w:spacing w:val="-6"/>
                  <w:w w:val="110"/>
                  <w:sz w:val="20"/>
                  <w:szCs w:val="20"/>
                  <w:lang w:val="es-MX"/>
                  <w:rPrChange w:id="1140" w:author="César Gamboa" w:date="2019-11-25T09:13:00Z">
                    <w:rPr>
                      <w:rFonts w:ascii="Times New Roman" w:hAnsi="Times New Roman"/>
                      <w:spacing w:val="-6"/>
                      <w:w w:val="110"/>
                      <w:lang w:val="es-MX"/>
                    </w:rPr>
                  </w:rPrChange>
                </w:rPr>
                <w:delText xml:space="preserve"> </w:delText>
              </w:r>
              <w:r w:rsidRPr="00BA6CC3" w:rsidDel="00263934">
                <w:rPr>
                  <w:rFonts w:ascii="Arial" w:hAnsi="Arial" w:cs="Arial"/>
                  <w:i/>
                  <w:w w:val="110"/>
                  <w:sz w:val="20"/>
                  <w:szCs w:val="20"/>
                  <w:lang w:val="es-MX"/>
                  <w:rPrChange w:id="1141" w:author="César Gamboa" w:date="2019-11-25T09:13:00Z">
                    <w:rPr>
                      <w:rFonts w:ascii="Times New Roman" w:hAnsi="Times New Roman"/>
                      <w:i/>
                      <w:w w:val="110"/>
                      <w:lang w:val="es-MX"/>
                    </w:rPr>
                  </w:rPrChange>
                </w:rPr>
                <w:delText>Y</w:delText>
              </w:r>
              <w:r w:rsidRPr="00BA6CC3" w:rsidDel="00263934">
                <w:rPr>
                  <w:rFonts w:ascii="Arial" w:hAnsi="Arial" w:cs="Arial"/>
                  <w:i/>
                  <w:w w:val="110"/>
                  <w:sz w:val="20"/>
                  <w:szCs w:val="20"/>
                  <w:vertAlign w:val="subscript"/>
                  <w:lang w:val="es-MX"/>
                  <w:rPrChange w:id="1142" w:author="César Gamboa" w:date="2019-11-25T09:13:00Z">
                    <w:rPr>
                      <w:rFonts w:ascii="Times New Roman" w:hAnsi="Times New Roman"/>
                      <w:i/>
                      <w:w w:val="110"/>
                      <w:vertAlign w:val="subscript"/>
                      <w:lang w:val="es-MX"/>
                    </w:rPr>
                  </w:rPrChange>
                </w:rPr>
                <w:delText>t−k</w:delText>
              </w:r>
              <w:r w:rsidRPr="00BA6CC3" w:rsidDel="00263934">
                <w:rPr>
                  <w:rFonts w:ascii="Arial" w:hAnsi="Arial" w:cs="Arial"/>
                  <w:w w:val="110"/>
                  <w:sz w:val="20"/>
                  <w:szCs w:val="20"/>
                  <w:lang w:val="es-MX"/>
                  <w:rPrChange w:id="1143" w:author="César Gamboa" w:date="2019-11-25T09:13:00Z">
                    <w:rPr>
                      <w:rFonts w:ascii="Times New Roman" w:hAnsi="Times New Roman"/>
                      <w:w w:val="110"/>
                      <w:lang w:val="es-MX"/>
                    </w:rPr>
                  </w:rPrChange>
                </w:rPr>
                <w:delText>,</w:delText>
              </w:r>
              <w:bookmarkStart w:id="1144" w:name="Modelos_ARIMA_no_estacionales"/>
              <w:bookmarkStart w:id="1145" w:name="_bookmark10"/>
              <w:bookmarkEnd w:id="1144"/>
              <w:bookmarkEnd w:id="1145"/>
              <w:r w:rsidRPr="00BA6CC3" w:rsidDel="00263934">
                <w:rPr>
                  <w:rFonts w:ascii="Arial" w:hAnsi="Arial" w:cs="Arial"/>
                  <w:w w:val="110"/>
                  <w:sz w:val="20"/>
                  <w:szCs w:val="20"/>
                  <w:lang w:val="es-MX"/>
                  <w:rPrChange w:id="1146" w:author="César Gamboa" w:date="2019-11-25T09:13:00Z">
                    <w:rPr>
                      <w:rFonts w:ascii="Times New Roman" w:hAnsi="Times New Roman"/>
                      <w:w w:val="110"/>
                      <w:lang w:val="es-MX"/>
                    </w:rPr>
                  </w:rPrChange>
                </w:rPr>
                <w:delText xml:space="preserve"> descartando</w:delText>
              </w:r>
              <w:r w:rsidRPr="00BA6CC3" w:rsidDel="00263934">
                <w:rPr>
                  <w:rFonts w:ascii="Arial" w:hAnsi="Arial" w:cs="Arial"/>
                  <w:spacing w:val="4"/>
                  <w:w w:val="110"/>
                  <w:sz w:val="20"/>
                  <w:szCs w:val="20"/>
                  <w:lang w:val="es-MX"/>
                  <w:rPrChange w:id="1147" w:author="César Gamboa" w:date="2019-11-25T09:13:00Z">
                    <w:rPr>
                      <w:rFonts w:ascii="Times New Roman" w:hAnsi="Times New Roman"/>
                      <w:spacing w:val="4"/>
                      <w:w w:val="110"/>
                      <w:lang w:val="es-MX"/>
                    </w:rPr>
                  </w:rPrChange>
                </w:rPr>
                <w:delText xml:space="preserve"> </w:delText>
              </w:r>
              <w:r w:rsidRPr="00BA6CC3" w:rsidDel="00263934">
                <w:rPr>
                  <w:rFonts w:ascii="Arial" w:hAnsi="Arial" w:cs="Arial"/>
                  <w:w w:val="110"/>
                  <w:sz w:val="20"/>
                  <w:szCs w:val="20"/>
                  <w:lang w:val="es-MX"/>
                  <w:rPrChange w:id="1148" w:author="César Gamboa" w:date="2019-11-25T09:13:00Z">
                    <w:rPr>
                      <w:rFonts w:ascii="Times New Roman" w:hAnsi="Times New Roman"/>
                      <w:w w:val="110"/>
                      <w:lang w:val="es-MX"/>
                    </w:rPr>
                  </w:rPrChange>
                </w:rPr>
                <w:delText>los</w:delText>
              </w:r>
              <w:r w:rsidRPr="00BA6CC3" w:rsidDel="00263934">
                <w:rPr>
                  <w:rFonts w:ascii="Arial" w:hAnsi="Arial" w:cs="Arial"/>
                  <w:spacing w:val="4"/>
                  <w:w w:val="110"/>
                  <w:sz w:val="20"/>
                  <w:szCs w:val="20"/>
                  <w:lang w:val="es-MX"/>
                  <w:rPrChange w:id="1149" w:author="César Gamboa" w:date="2019-11-25T09:13:00Z">
                    <w:rPr>
                      <w:rFonts w:ascii="Times New Roman" w:hAnsi="Times New Roman"/>
                      <w:spacing w:val="4"/>
                      <w:w w:val="110"/>
                      <w:lang w:val="es-MX"/>
                    </w:rPr>
                  </w:rPrChange>
                </w:rPr>
                <w:delText xml:space="preserve"> </w:delText>
              </w:r>
              <w:r w:rsidRPr="00BA6CC3" w:rsidDel="00263934">
                <w:rPr>
                  <w:rFonts w:ascii="Arial" w:hAnsi="Arial" w:cs="Arial"/>
                  <w:w w:val="110"/>
                  <w:sz w:val="20"/>
                  <w:szCs w:val="20"/>
                  <w:lang w:val="es-MX"/>
                  <w:rPrChange w:id="1150" w:author="César Gamboa" w:date="2019-11-25T09:13:00Z">
                    <w:rPr>
                      <w:rFonts w:ascii="Times New Roman" w:hAnsi="Times New Roman"/>
                      <w:w w:val="110"/>
                      <w:lang w:val="es-MX"/>
                    </w:rPr>
                  </w:rPrChange>
                </w:rPr>
                <w:delText>efectos</w:delText>
              </w:r>
              <w:r w:rsidRPr="00BA6CC3" w:rsidDel="00263934">
                <w:rPr>
                  <w:rFonts w:ascii="Arial" w:hAnsi="Arial" w:cs="Arial"/>
                  <w:spacing w:val="4"/>
                  <w:w w:val="110"/>
                  <w:sz w:val="20"/>
                  <w:szCs w:val="20"/>
                  <w:lang w:val="es-MX"/>
                  <w:rPrChange w:id="1151" w:author="César Gamboa" w:date="2019-11-25T09:13:00Z">
                    <w:rPr>
                      <w:rFonts w:ascii="Times New Roman" w:hAnsi="Times New Roman"/>
                      <w:spacing w:val="4"/>
                      <w:w w:val="110"/>
                      <w:lang w:val="es-MX"/>
                    </w:rPr>
                  </w:rPrChange>
                </w:rPr>
                <w:delText xml:space="preserve"> </w:delText>
              </w:r>
              <w:r w:rsidRPr="00BA6CC3" w:rsidDel="00263934">
                <w:rPr>
                  <w:rFonts w:ascii="Arial" w:hAnsi="Arial" w:cs="Arial"/>
                  <w:w w:val="110"/>
                  <w:sz w:val="20"/>
                  <w:szCs w:val="20"/>
                  <w:lang w:val="es-MX"/>
                  <w:rPrChange w:id="1152" w:author="César Gamboa" w:date="2019-11-25T09:13:00Z">
                    <w:rPr>
                      <w:rFonts w:ascii="Times New Roman" w:hAnsi="Times New Roman"/>
                      <w:w w:val="110"/>
                      <w:lang w:val="es-MX"/>
                    </w:rPr>
                  </w:rPrChange>
                </w:rPr>
                <w:delText>de</w:delText>
              </w:r>
              <w:r w:rsidRPr="00BA6CC3" w:rsidDel="00263934">
                <w:rPr>
                  <w:rFonts w:ascii="Arial" w:hAnsi="Arial" w:cs="Arial"/>
                  <w:spacing w:val="4"/>
                  <w:w w:val="110"/>
                  <w:sz w:val="20"/>
                  <w:szCs w:val="20"/>
                  <w:lang w:val="es-MX"/>
                  <w:rPrChange w:id="1153" w:author="César Gamboa" w:date="2019-11-25T09:13:00Z">
                    <w:rPr>
                      <w:rFonts w:ascii="Times New Roman" w:hAnsi="Times New Roman"/>
                      <w:spacing w:val="4"/>
                      <w:w w:val="110"/>
                      <w:lang w:val="es-MX"/>
                    </w:rPr>
                  </w:rPrChange>
                </w:rPr>
                <w:delText xml:space="preserve"> </w:delText>
              </w:r>
              <w:r w:rsidRPr="00BA6CC3" w:rsidDel="00263934">
                <w:rPr>
                  <w:rFonts w:ascii="Arial" w:hAnsi="Arial" w:cs="Arial"/>
                  <w:w w:val="110"/>
                  <w:sz w:val="20"/>
                  <w:szCs w:val="20"/>
                  <w:lang w:val="es-MX"/>
                  <w:rPrChange w:id="1154" w:author="César Gamboa" w:date="2019-11-25T09:13:00Z">
                    <w:rPr>
                      <w:rFonts w:ascii="Times New Roman" w:hAnsi="Times New Roman"/>
                      <w:w w:val="110"/>
                      <w:lang w:val="es-MX"/>
                    </w:rPr>
                  </w:rPrChange>
                </w:rPr>
                <w:delText>los</w:delText>
              </w:r>
              <w:r w:rsidRPr="00BA6CC3" w:rsidDel="00263934">
                <w:rPr>
                  <w:rFonts w:ascii="Arial" w:hAnsi="Arial" w:cs="Arial"/>
                  <w:spacing w:val="4"/>
                  <w:w w:val="110"/>
                  <w:sz w:val="20"/>
                  <w:szCs w:val="20"/>
                  <w:lang w:val="es-MX"/>
                  <w:rPrChange w:id="1155" w:author="César Gamboa" w:date="2019-11-25T09:13:00Z">
                    <w:rPr>
                      <w:rFonts w:ascii="Times New Roman" w:hAnsi="Times New Roman"/>
                      <w:spacing w:val="4"/>
                      <w:w w:val="110"/>
                      <w:lang w:val="es-MX"/>
                    </w:rPr>
                  </w:rPrChange>
                </w:rPr>
                <w:delText xml:space="preserve"> </w:delText>
              </w:r>
              <w:r w:rsidRPr="00BA6CC3" w:rsidDel="00263934">
                <w:rPr>
                  <w:rFonts w:ascii="Arial" w:hAnsi="Arial" w:cs="Arial"/>
                  <w:w w:val="110"/>
                  <w:sz w:val="20"/>
                  <w:szCs w:val="20"/>
                  <w:lang w:val="es-MX"/>
                  <w:rPrChange w:id="1156" w:author="César Gamboa" w:date="2019-11-25T09:13:00Z">
                    <w:rPr>
                      <w:rFonts w:ascii="Times New Roman" w:hAnsi="Times New Roman"/>
                      <w:w w:val="110"/>
                      <w:lang w:val="es-MX"/>
                    </w:rPr>
                  </w:rPrChange>
                </w:rPr>
                <w:delText>rezagos</w:delText>
              </w:r>
              <w:r w:rsidRPr="00BA6CC3" w:rsidDel="00263934">
                <w:rPr>
                  <w:rFonts w:ascii="Arial" w:hAnsi="Arial" w:cs="Arial"/>
                  <w:spacing w:val="5"/>
                  <w:w w:val="110"/>
                  <w:sz w:val="20"/>
                  <w:szCs w:val="20"/>
                  <w:lang w:val="es-MX"/>
                  <w:rPrChange w:id="1157" w:author="César Gamboa" w:date="2019-11-25T09:13:00Z">
                    <w:rPr>
                      <w:rFonts w:ascii="Times New Roman" w:hAnsi="Times New Roman"/>
                      <w:spacing w:val="5"/>
                      <w:w w:val="110"/>
                      <w:lang w:val="es-MX"/>
                    </w:rPr>
                  </w:rPrChange>
                </w:rPr>
                <w:delText xml:space="preserve"> </w:delText>
              </w:r>
              <w:r w:rsidRPr="00BA6CC3" w:rsidDel="00263934">
                <w:rPr>
                  <w:rFonts w:ascii="Arial" w:hAnsi="Arial" w:cs="Arial"/>
                  <w:w w:val="110"/>
                  <w:sz w:val="20"/>
                  <w:szCs w:val="20"/>
                  <w:lang w:val="es-MX"/>
                  <w:rPrChange w:id="1158" w:author="César Gamboa" w:date="2019-11-25T09:13:00Z">
                    <w:rPr>
                      <w:rFonts w:ascii="Times New Roman" w:hAnsi="Times New Roman"/>
                      <w:w w:val="110"/>
                      <w:lang w:val="es-MX"/>
                    </w:rPr>
                  </w:rPrChange>
                </w:rPr>
                <w:delText>1</w:delText>
              </w:r>
              <w:r w:rsidRPr="00BA6CC3" w:rsidDel="00263934">
                <w:rPr>
                  <w:rFonts w:ascii="Arial" w:hAnsi="Arial" w:cs="Arial"/>
                  <w:i/>
                  <w:w w:val="110"/>
                  <w:sz w:val="20"/>
                  <w:szCs w:val="20"/>
                  <w:lang w:val="es-MX"/>
                  <w:rPrChange w:id="1159" w:author="César Gamboa" w:date="2019-11-25T09:13:00Z">
                    <w:rPr>
                      <w:rFonts w:ascii="Times New Roman" w:hAnsi="Times New Roman"/>
                      <w:i/>
                      <w:w w:val="110"/>
                      <w:lang w:val="es-MX"/>
                    </w:rPr>
                  </w:rPrChange>
                </w:rPr>
                <w:delText>,</w:delText>
              </w:r>
              <w:r w:rsidRPr="00BA6CC3" w:rsidDel="00263934">
                <w:rPr>
                  <w:rFonts w:ascii="Arial" w:hAnsi="Arial" w:cs="Arial"/>
                  <w:i/>
                  <w:spacing w:val="-25"/>
                  <w:w w:val="110"/>
                  <w:sz w:val="20"/>
                  <w:szCs w:val="20"/>
                  <w:lang w:val="es-MX"/>
                  <w:rPrChange w:id="1160" w:author="César Gamboa" w:date="2019-11-25T09:13:00Z">
                    <w:rPr>
                      <w:rFonts w:ascii="Times New Roman" w:hAnsi="Times New Roman"/>
                      <w:i/>
                      <w:spacing w:val="-25"/>
                      <w:w w:val="110"/>
                      <w:lang w:val="es-MX"/>
                    </w:rPr>
                  </w:rPrChange>
                </w:rPr>
                <w:delText xml:space="preserve"> </w:delText>
              </w:r>
              <w:r w:rsidRPr="00BA6CC3" w:rsidDel="00263934">
                <w:rPr>
                  <w:rFonts w:ascii="Arial" w:hAnsi="Arial" w:cs="Arial"/>
                  <w:w w:val="110"/>
                  <w:sz w:val="20"/>
                  <w:szCs w:val="20"/>
                  <w:lang w:val="es-MX"/>
                  <w:rPrChange w:id="1161" w:author="César Gamboa" w:date="2019-11-25T09:13:00Z">
                    <w:rPr>
                      <w:rFonts w:ascii="Times New Roman" w:hAnsi="Times New Roman"/>
                      <w:w w:val="110"/>
                      <w:lang w:val="es-MX"/>
                    </w:rPr>
                  </w:rPrChange>
                </w:rPr>
                <w:delText>2</w:delText>
              </w:r>
              <w:r w:rsidRPr="00BA6CC3" w:rsidDel="00263934">
                <w:rPr>
                  <w:rFonts w:ascii="Arial" w:hAnsi="Arial" w:cs="Arial"/>
                  <w:i/>
                  <w:w w:val="110"/>
                  <w:sz w:val="20"/>
                  <w:szCs w:val="20"/>
                  <w:lang w:val="es-MX"/>
                  <w:rPrChange w:id="1162" w:author="César Gamboa" w:date="2019-11-25T09:13:00Z">
                    <w:rPr>
                      <w:rFonts w:ascii="Times New Roman" w:hAnsi="Times New Roman"/>
                      <w:i/>
                      <w:w w:val="110"/>
                      <w:lang w:val="es-MX"/>
                    </w:rPr>
                  </w:rPrChange>
                </w:rPr>
                <w:delText>,</w:delText>
              </w:r>
              <w:r w:rsidRPr="00BA6CC3" w:rsidDel="00263934">
                <w:rPr>
                  <w:rFonts w:ascii="Arial" w:hAnsi="Arial" w:cs="Arial"/>
                  <w:i/>
                  <w:spacing w:val="-24"/>
                  <w:w w:val="110"/>
                  <w:sz w:val="20"/>
                  <w:szCs w:val="20"/>
                  <w:lang w:val="es-MX"/>
                  <w:rPrChange w:id="1163" w:author="César Gamboa" w:date="2019-11-25T09:13:00Z">
                    <w:rPr>
                      <w:rFonts w:ascii="Times New Roman" w:hAnsi="Times New Roman"/>
                      <w:i/>
                      <w:spacing w:val="-24"/>
                      <w:w w:val="110"/>
                      <w:lang w:val="es-MX"/>
                    </w:rPr>
                  </w:rPrChange>
                </w:rPr>
                <w:delText xml:space="preserve"> </w:delText>
              </w:r>
              <w:r w:rsidRPr="00BA6CC3" w:rsidDel="00263934">
                <w:rPr>
                  <w:rFonts w:ascii="Arial" w:hAnsi="Arial" w:cs="Arial"/>
                  <w:i/>
                  <w:w w:val="110"/>
                  <w:sz w:val="20"/>
                  <w:szCs w:val="20"/>
                  <w:lang w:val="es-MX"/>
                  <w:rPrChange w:id="1164" w:author="César Gamboa" w:date="2019-11-25T09:13:00Z">
                    <w:rPr>
                      <w:rFonts w:ascii="Times New Roman" w:hAnsi="Times New Roman"/>
                      <w:i/>
                      <w:w w:val="110"/>
                      <w:lang w:val="es-MX"/>
                    </w:rPr>
                  </w:rPrChange>
                </w:rPr>
                <w:delText>·</w:delText>
              </w:r>
              <w:r w:rsidRPr="00BA6CC3" w:rsidDel="00263934">
                <w:rPr>
                  <w:rFonts w:ascii="Arial" w:hAnsi="Arial" w:cs="Arial"/>
                  <w:i/>
                  <w:spacing w:val="-32"/>
                  <w:w w:val="110"/>
                  <w:sz w:val="20"/>
                  <w:szCs w:val="20"/>
                  <w:lang w:val="es-MX"/>
                  <w:rPrChange w:id="1165" w:author="César Gamboa" w:date="2019-11-25T09:13:00Z">
                    <w:rPr>
                      <w:rFonts w:ascii="Times New Roman" w:hAnsi="Times New Roman"/>
                      <w:i/>
                      <w:spacing w:val="-32"/>
                      <w:w w:val="110"/>
                      <w:lang w:val="es-MX"/>
                    </w:rPr>
                  </w:rPrChange>
                </w:rPr>
                <w:delText xml:space="preserve"> </w:delText>
              </w:r>
              <w:r w:rsidRPr="00BA6CC3" w:rsidDel="00263934">
                <w:rPr>
                  <w:rFonts w:ascii="Arial" w:hAnsi="Arial" w:cs="Arial"/>
                  <w:i/>
                  <w:w w:val="110"/>
                  <w:sz w:val="20"/>
                  <w:szCs w:val="20"/>
                  <w:lang w:val="es-MX"/>
                  <w:rPrChange w:id="1166" w:author="César Gamboa" w:date="2019-11-25T09:13:00Z">
                    <w:rPr>
                      <w:rFonts w:ascii="Times New Roman" w:hAnsi="Times New Roman"/>
                      <w:i/>
                      <w:w w:val="110"/>
                      <w:lang w:val="es-MX"/>
                    </w:rPr>
                  </w:rPrChange>
                </w:rPr>
                <w:delText>·</w:delText>
              </w:r>
              <w:r w:rsidRPr="00BA6CC3" w:rsidDel="00263934">
                <w:rPr>
                  <w:rFonts w:ascii="Arial" w:hAnsi="Arial" w:cs="Arial"/>
                  <w:i/>
                  <w:spacing w:val="-32"/>
                  <w:w w:val="110"/>
                  <w:sz w:val="20"/>
                  <w:szCs w:val="20"/>
                  <w:lang w:val="es-MX"/>
                  <w:rPrChange w:id="1167" w:author="César Gamboa" w:date="2019-11-25T09:13:00Z">
                    <w:rPr>
                      <w:rFonts w:ascii="Times New Roman" w:hAnsi="Times New Roman"/>
                      <w:i/>
                      <w:spacing w:val="-32"/>
                      <w:w w:val="110"/>
                      <w:lang w:val="es-MX"/>
                    </w:rPr>
                  </w:rPrChange>
                </w:rPr>
                <w:delText xml:space="preserve"> </w:delText>
              </w:r>
              <w:r w:rsidRPr="00BA6CC3" w:rsidDel="00263934">
                <w:rPr>
                  <w:rFonts w:ascii="Arial" w:hAnsi="Arial" w:cs="Arial"/>
                  <w:i/>
                  <w:w w:val="110"/>
                  <w:sz w:val="20"/>
                  <w:szCs w:val="20"/>
                  <w:lang w:val="es-MX"/>
                  <w:rPrChange w:id="1168" w:author="César Gamboa" w:date="2019-11-25T09:13:00Z">
                    <w:rPr>
                      <w:rFonts w:ascii="Times New Roman" w:hAnsi="Times New Roman"/>
                      <w:i/>
                      <w:w w:val="110"/>
                      <w:lang w:val="es-MX"/>
                    </w:rPr>
                  </w:rPrChange>
                </w:rPr>
                <w:delText>·</w:delText>
              </w:r>
              <w:r w:rsidRPr="00BA6CC3" w:rsidDel="00263934">
                <w:rPr>
                  <w:rFonts w:ascii="Arial" w:hAnsi="Arial" w:cs="Arial"/>
                  <w:i/>
                  <w:spacing w:val="-2"/>
                  <w:w w:val="110"/>
                  <w:sz w:val="20"/>
                  <w:szCs w:val="20"/>
                  <w:lang w:val="es-MX"/>
                  <w:rPrChange w:id="1169" w:author="César Gamboa" w:date="2019-11-25T09:13:00Z">
                    <w:rPr>
                      <w:rFonts w:ascii="Times New Roman" w:hAnsi="Times New Roman"/>
                      <w:i/>
                      <w:spacing w:val="-2"/>
                      <w:w w:val="110"/>
                      <w:lang w:val="es-MX"/>
                    </w:rPr>
                  </w:rPrChange>
                </w:rPr>
                <w:delText xml:space="preserve"> </w:delText>
              </w:r>
              <w:r w:rsidRPr="00BA6CC3" w:rsidDel="00263934">
                <w:rPr>
                  <w:rFonts w:ascii="Arial" w:hAnsi="Arial" w:cs="Arial"/>
                  <w:i/>
                  <w:w w:val="110"/>
                  <w:sz w:val="20"/>
                  <w:szCs w:val="20"/>
                  <w:lang w:val="es-MX"/>
                  <w:rPrChange w:id="1170" w:author="César Gamboa" w:date="2019-11-25T09:13:00Z">
                    <w:rPr>
                      <w:rFonts w:ascii="Times New Roman" w:hAnsi="Times New Roman"/>
                      <w:i/>
                      <w:w w:val="110"/>
                      <w:lang w:val="es-MX"/>
                    </w:rPr>
                  </w:rPrChange>
                </w:rPr>
                <w:delText>,</w:delText>
              </w:r>
              <w:r w:rsidRPr="00BA6CC3" w:rsidDel="00263934">
                <w:rPr>
                  <w:rFonts w:ascii="Arial" w:hAnsi="Arial" w:cs="Arial"/>
                  <w:i/>
                  <w:spacing w:val="-24"/>
                  <w:w w:val="110"/>
                  <w:sz w:val="20"/>
                  <w:szCs w:val="20"/>
                  <w:lang w:val="es-MX"/>
                  <w:rPrChange w:id="1171" w:author="César Gamboa" w:date="2019-11-25T09:13:00Z">
                    <w:rPr>
                      <w:rFonts w:ascii="Times New Roman" w:hAnsi="Times New Roman"/>
                      <w:i/>
                      <w:spacing w:val="-24"/>
                      <w:w w:val="110"/>
                      <w:lang w:val="es-MX"/>
                    </w:rPr>
                  </w:rPrChange>
                </w:rPr>
                <w:delText xml:space="preserve"> </w:delText>
              </w:r>
              <w:r w:rsidRPr="00BA6CC3" w:rsidDel="00263934">
                <w:rPr>
                  <w:rFonts w:ascii="Arial" w:hAnsi="Arial" w:cs="Arial"/>
                  <w:i/>
                  <w:w w:val="110"/>
                  <w:sz w:val="20"/>
                  <w:szCs w:val="20"/>
                  <w:lang w:val="es-MX"/>
                  <w:rPrChange w:id="1172" w:author="César Gamboa" w:date="2019-11-25T09:13:00Z">
                    <w:rPr>
                      <w:rFonts w:ascii="Times New Roman" w:hAnsi="Times New Roman"/>
                      <w:i/>
                      <w:w w:val="110"/>
                      <w:lang w:val="es-MX"/>
                    </w:rPr>
                  </w:rPrChange>
                </w:rPr>
                <w:delText>k</w:delText>
              </w:r>
              <w:r w:rsidRPr="00BA6CC3" w:rsidDel="00263934">
                <w:rPr>
                  <w:rFonts w:ascii="Arial" w:hAnsi="Arial" w:cs="Arial"/>
                  <w:i/>
                  <w:spacing w:val="-8"/>
                  <w:w w:val="110"/>
                  <w:sz w:val="20"/>
                  <w:szCs w:val="20"/>
                  <w:lang w:val="es-MX"/>
                  <w:rPrChange w:id="1173" w:author="César Gamboa" w:date="2019-11-25T09:13:00Z">
                    <w:rPr>
                      <w:rFonts w:ascii="Times New Roman" w:hAnsi="Times New Roman"/>
                      <w:i/>
                      <w:spacing w:val="-8"/>
                      <w:w w:val="110"/>
                      <w:lang w:val="es-MX"/>
                    </w:rPr>
                  </w:rPrChange>
                </w:rPr>
                <w:delText xml:space="preserve"> </w:delText>
              </w:r>
              <w:r w:rsidRPr="00BA6CC3" w:rsidDel="00263934">
                <w:rPr>
                  <w:rFonts w:ascii="Arial" w:hAnsi="Arial" w:cs="Arial"/>
                  <w:i/>
                  <w:w w:val="110"/>
                  <w:sz w:val="20"/>
                  <w:szCs w:val="20"/>
                  <w:lang w:val="es-MX"/>
                  <w:rPrChange w:id="1174" w:author="César Gamboa" w:date="2019-11-25T09:13:00Z">
                    <w:rPr>
                      <w:rFonts w:ascii="Times New Roman" w:hAnsi="Times New Roman"/>
                      <w:i/>
                      <w:w w:val="110"/>
                      <w:lang w:val="es-MX"/>
                    </w:rPr>
                  </w:rPrChange>
                </w:rPr>
                <w:delText>−</w:delText>
              </w:r>
              <w:r w:rsidRPr="00BA6CC3" w:rsidDel="00263934">
                <w:rPr>
                  <w:rFonts w:ascii="Arial" w:hAnsi="Arial" w:cs="Arial"/>
                  <w:i/>
                  <w:spacing w:val="-22"/>
                  <w:w w:val="110"/>
                  <w:sz w:val="20"/>
                  <w:szCs w:val="20"/>
                  <w:lang w:val="es-MX"/>
                  <w:rPrChange w:id="1175" w:author="César Gamboa" w:date="2019-11-25T09:13:00Z">
                    <w:rPr>
                      <w:rFonts w:ascii="Times New Roman" w:hAnsi="Times New Roman"/>
                      <w:i/>
                      <w:spacing w:val="-22"/>
                      <w:w w:val="110"/>
                      <w:lang w:val="es-MX"/>
                    </w:rPr>
                  </w:rPrChange>
                </w:rPr>
                <w:delText xml:space="preserve"> </w:delText>
              </w:r>
              <w:r w:rsidRPr="00BA6CC3" w:rsidDel="00263934">
                <w:rPr>
                  <w:rFonts w:ascii="Arial" w:hAnsi="Arial" w:cs="Arial"/>
                  <w:w w:val="110"/>
                  <w:sz w:val="20"/>
                  <w:szCs w:val="20"/>
                  <w:lang w:val="es-MX"/>
                  <w:rPrChange w:id="1176" w:author="César Gamboa" w:date="2019-11-25T09:13:00Z">
                    <w:rPr>
                      <w:rFonts w:ascii="Times New Roman" w:hAnsi="Times New Roman"/>
                      <w:w w:val="110"/>
                      <w:lang w:val="es-MX"/>
                    </w:rPr>
                  </w:rPrChange>
                </w:rPr>
                <w:delText>1(Hernández</w:delText>
              </w:r>
              <w:r w:rsidR="005E51C6" w:rsidRPr="00BA6CC3" w:rsidDel="00263934">
                <w:rPr>
                  <w:rFonts w:ascii="Arial" w:hAnsi="Arial" w:cs="Arial"/>
                  <w:w w:val="110"/>
                  <w:sz w:val="20"/>
                  <w:szCs w:val="20"/>
                  <w:lang w:val="es-MX"/>
                  <w:rPrChange w:id="1177" w:author="César Gamboa" w:date="2019-11-25T09:13:00Z">
                    <w:rPr>
                      <w:rFonts w:ascii="Times New Roman" w:hAnsi="Times New Roman"/>
                      <w:w w:val="110"/>
                      <w:lang w:val="es-MX"/>
                    </w:rPr>
                  </w:rPrChange>
                </w:rPr>
                <w:delText xml:space="preserve"> </w:delText>
              </w:r>
              <w:r w:rsidR="009D5D5E" w:rsidRPr="00BA6CC3" w:rsidDel="00263934">
                <w:rPr>
                  <w:rFonts w:ascii="Arial" w:hAnsi="Arial" w:cs="Arial"/>
                  <w:sz w:val="20"/>
                  <w:szCs w:val="20"/>
                  <w:rPrChange w:id="1178" w:author="César Gamboa" w:date="2019-11-25T09:13:00Z">
                    <w:rPr/>
                  </w:rPrChange>
                </w:rPr>
                <w:fldChar w:fldCharType="begin"/>
              </w:r>
              <w:r w:rsidR="009D5D5E" w:rsidRPr="00BA6CC3" w:rsidDel="00263934">
                <w:rPr>
                  <w:rFonts w:ascii="Arial" w:hAnsi="Arial" w:cs="Arial"/>
                  <w:sz w:val="20"/>
                  <w:szCs w:val="20"/>
                  <w:rPrChange w:id="1179" w:author="César Gamboa" w:date="2019-11-25T09:13:00Z">
                    <w:rPr/>
                  </w:rPrChange>
                </w:rPr>
                <w:delInstrText xml:space="preserve"> HYPERLINK \l "_bookmark40" </w:delInstrText>
              </w:r>
              <w:r w:rsidR="009D5D5E" w:rsidRPr="00BA6CC3" w:rsidDel="00263934">
                <w:rPr>
                  <w:rFonts w:ascii="Arial" w:hAnsi="Arial" w:cs="Arial"/>
                  <w:sz w:val="20"/>
                  <w:szCs w:val="20"/>
                  <w:rPrChange w:id="1180" w:author="César Gamboa" w:date="2019-11-25T09:13:00Z">
                    <w:rPr/>
                  </w:rPrChange>
                </w:rPr>
                <w:fldChar w:fldCharType="separate"/>
              </w:r>
              <w:r w:rsidRPr="00BA6CC3" w:rsidDel="00263934">
                <w:rPr>
                  <w:rFonts w:ascii="Arial" w:hAnsi="Arial" w:cs="Arial"/>
                  <w:color w:val="0000FF"/>
                  <w:w w:val="110"/>
                  <w:sz w:val="20"/>
                  <w:szCs w:val="20"/>
                  <w:lang w:val="es-MX"/>
                  <w:rPrChange w:id="1181" w:author="César Gamboa" w:date="2019-11-25T09:13:00Z">
                    <w:rPr>
                      <w:rFonts w:ascii="Times New Roman" w:hAnsi="Times New Roman"/>
                      <w:color w:val="0000FF"/>
                      <w:w w:val="110"/>
                      <w:lang w:val="es-MX"/>
                    </w:rPr>
                  </w:rPrChange>
                </w:rPr>
                <w:delText>2011d</w:delText>
              </w:r>
              <w:r w:rsidR="009D5D5E" w:rsidRPr="00BA6CC3" w:rsidDel="00263934">
                <w:rPr>
                  <w:rFonts w:ascii="Arial" w:hAnsi="Arial" w:cs="Arial"/>
                  <w:color w:val="0000FF"/>
                  <w:w w:val="110"/>
                  <w:sz w:val="20"/>
                  <w:szCs w:val="20"/>
                  <w:lang w:val="es-MX"/>
                  <w:rPrChange w:id="1182" w:author="César Gamboa" w:date="2019-11-25T09:13:00Z">
                    <w:rPr>
                      <w:rFonts w:ascii="Times New Roman" w:hAnsi="Times New Roman"/>
                      <w:color w:val="0000FF"/>
                      <w:w w:val="110"/>
                      <w:lang w:val="es-MX"/>
                    </w:rPr>
                  </w:rPrChange>
                </w:rPr>
                <w:fldChar w:fldCharType="end"/>
              </w:r>
              <w:r w:rsidR="009D5D5E" w:rsidRPr="00BA6CC3" w:rsidDel="00263934">
                <w:rPr>
                  <w:rFonts w:ascii="Arial" w:hAnsi="Arial" w:cs="Arial"/>
                  <w:sz w:val="20"/>
                  <w:szCs w:val="20"/>
                  <w:rPrChange w:id="1183" w:author="César Gamboa" w:date="2019-11-25T09:13:00Z">
                    <w:rPr/>
                  </w:rPrChange>
                </w:rPr>
                <w:fldChar w:fldCharType="begin"/>
              </w:r>
              <w:r w:rsidR="009D5D5E" w:rsidRPr="00BA6CC3" w:rsidDel="00263934">
                <w:rPr>
                  <w:rFonts w:ascii="Arial" w:hAnsi="Arial" w:cs="Arial"/>
                  <w:sz w:val="20"/>
                  <w:szCs w:val="20"/>
                  <w:rPrChange w:id="1184" w:author="César Gamboa" w:date="2019-11-25T09:13:00Z">
                    <w:rPr/>
                  </w:rPrChange>
                </w:rPr>
                <w:delInstrText xml:space="preserve"> HYPERLINK \l "_bookmark40" </w:delInstrText>
              </w:r>
              <w:r w:rsidR="009D5D5E" w:rsidRPr="00BA6CC3" w:rsidDel="00263934">
                <w:rPr>
                  <w:rFonts w:ascii="Arial" w:hAnsi="Arial" w:cs="Arial"/>
                  <w:sz w:val="20"/>
                  <w:szCs w:val="20"/>
                  <w:rPrChange w:id="1185" w:author="César Gamboa" w:date="2019-11-25T09:13:00Z">
                    <w:rPr/>
                  </w:rPrChange>
                </w:rPr>
                <w:fldChar w:fldCharType="separate"/>
              </w:r>
              <w:r w:rsidRPr="00BA6CC3" w:rsidDel="00263934">
                <w:rPr>
                  <w:rFonts w:ascii="Arial" w:hAnsi="Arial" w:cs="Arial"/>
                  <w:w w:val="110"/>
                  <w:sz w:val="20"/>
                  <w:szCs w:val="20"/>
                  <w:lang w:val="es-MX"/>
                  <w:rPrChange w:id="1186" w:author="César Gamboa" w:date="2019-11-25T09:13:00Z">
                    <w:rPr>
                      <w:rFonts w:ascii="Times New Roman" w:hAnsi="Times New Roman"/>
                      <w:w w:val="110"/>
                      <w:lang w:val="es-MX"/>
                    </w:rPr>
                  </w:rPrChange>
                </w:rPr>
                <w:delText>)</w:delText>
              </w:r>
              <w:r w:rsidR="009D5D5E" w:rsidRPr="00BA6CC3" w:rsidDel="00263934">
                <w:rPr>
                  <w:rFonts w:ascii="Arial" w:hAnsi="Arial" w:cs="Arial"/>
                  <w:w w:val="110"/>
                  <w:sz w:val="20"/>
                  <w:szCs w:val="20"/>
                  <w:lang w:val="es-MX"/>
                  <w:rPrChange w:id="1187" w:author="César Gamboa" w:date="2019-11-25T09:13:00Z">
                    <w:rPr>
                      <w:rFonts w:ascii="Times New Roman" w:hAnsi="Times New Roman"/>
                      <w:w w:val="110"/>
                      <w:lang w:val="es-MX"/>
                    </w:rPr>
                  </w:rPrChange>
                </w:rPr>
                <w:fldChar w:fldCharType="end"/>
              </w:r>
            </w:del>
          </w:p>
          <w:p w14:paraId="66EAFCDB" w14:textId="565E9B98" w:rsidR="00553AB4" w:rsidRPr="00BA6CC3" w:rsidDel="00263934" w:rsidRDefault="00553AB4" w:rsidP="002C50B4">
            <w:pPr>
              <w:spacing w:line="240" w:lineRule="auto"/>
              <w:jc w:val="both"/>
              <w:rPr>
                <w:del w:id="1188" w:author="César Gamboa" w:date="2019-11-24T11:10:00Z"/>
                <w:rFonts w:ascii="Arial" w:hAnsi="Arial" w:cs="Arial"/>
                <w:b/>
                <w:bCs/>
                <w:sz w:val="20"/>
                <w:szCs w:val="20"/>
                <w:rPrChange w:id="1189" w:author="César Gamboa" w:date="2019-11-25T09:13:00Z">
                  <w:rPr>
                    <w:del w:id="1190" w:author="César Gamboa" w:date="2019-11-24T11:10:00Z"/>
                    <w:rFonts w:ascii="Times New Roman" w:hAnsi="Times New Roman"/>
                    <w:b/>
                    <w:bCs/>
                  </w:rPr>
                </w:rPrChange>
              </w:rPr>
            </w:pPr>
            <w:del w:id="1191" w:author="César Gamboa" w:date="2019-11-24T11:10:00Z">
              <w:r w:rsidRPr="00BA6CC3" w:rsidDel="00263934">
                <w:rPr>
                  <w:rFonts w:ascii="Arial" w:hAnsi="Arial" w:cs="Arial"/>
                  <w:b/>
                  <w:bCs/>
                  <w:sz w:val="20"/>
                  <w:szCs w:val="20"/>
                  <w:rPrChange w:id="1192" w:author="César Gamboa" w:date="2019-11-25T09:13:00Z">
                    <w:rPr>
                      <w:rFonts w:ascii="Times New Roman" w:hAnsi="Times New Roman"/>
                      <w:b/>
                      <w:bCs/>
                    </w:rPr>
                  </w:rPrChange>
                </w:rPr>
                <w:delText>Modelos ARIMA no</w:delText>
              </w:r>
              <w:r w:rsidRPr="00BA6CC3" w:rsidDel="00263934">
                <w:rPr>
                  <w:rFonts w:ascii="Arial" w:hAnsi="Arial" w:cs="Arial"/>
                  <w:b/>
                  <w:bCs/>
                  <w:spacing w:val="15"/>
                  <w:sz w:val="20"/>
                  <w:szCs w:val="20"/>
                  <w:rPrChange w:id="1193" w:author="César Gamboa" w:date="2019-11-25T09:13:00Z">
                    <w:rPr>
                      <w:rFonts w:ascii="Times New Roman" w:hAnsi="Times New Roman"/>
                      <w:b/>
                      <w:bCs/>
                      <w:spacing w:val="15"/>
                    </w:rPr>
                  </w:rPrChange>
                </w:rPr>
                <w:delText xml:space="preserve"> </w:delText>
              </w:r>
              <w:r w:rsidRPr="00BA6CC3" w:rsidDel="00263934">
                <w:rPr>
                  <w:rFonts w:ascii="Arial" w:hAnsi="Arial" w:cs="Arial"/>
                  <w:b/>
                  <w:bCs/>
                  <w:sz w:val="20"/>
                  <w:szCs w:val="20"/>
                  <w:rPrChange w:id="1194" w:author="César Gamboa" w:date="2019-11-25T09:13:00Z">
                    <w:rPr>
                      <w:rFonts w:ascii="Times New Roman" w:hAnsi="Times New Roman"/>
                      <w:b/>
                      <w:bCs/>
                    </w:rPr>
                  </w:rPrChange>
                </w:rPr>
                <w:delText>estacionales</w:delText>
              </w:r>
            </w:del>
          </w:p>
          <w:p w14:paraId="5FF33E97" w14:textId="02484604" w:rsidR="00553AB4" w:rsidRPr="00BA6CC3" w:rsidDel="00263934" w:rsidRDefault="00553AB4" w:rsidP="002C50B4">
            <w:pPr>
              <w:spacing w:line="240" w:lineRule="auto"/>
              <w:jc w:val="both"/>
              <w:rPr>
                <w:del w:id="1195" w:author="César Gamboa" w:date="2019-11-24T11:10:00Z"/>
                <w:rFonts w:ascii="Arial" w:hAnsi="Arial" w:cs="Arial"/>
                <w:w w:val="105"/>
                <w:sz w:val="20"/>
                <w:szCs w:val="20"/>
                <w:lang w:val="es-MX"/>
                <w:rPrChange w:id="1196" w:author="César Gamboa" w:date="2019-11-25T09:13:00Z">
                  <w:rPr>
                    <w:del w:id="1197" w:author="César Gamboa" w:date="2019-11-24T11:10:00Z"/>
                    <w:rFonts w:ascii="Times New Roman" w:hAnsi="Times New Roman"/>
                    <w:w w:val="105"/>
                    <w:lang w:val="es-MX"/>
                  </w:rPr>
                </w:rPrChange>
              </w:rPr>
            </w:pPr>
            <w:del w:id="1198" w:author="César Gamboa" w:date="2019-11-24T11:10:00Z">
              <w:r w:rsidRPr="00BA6CC3" w:rsidDel="00263934">
                <w:rPr>
                  <w:rFonts w:ascii="Arial" w:hAnsi="Arial" w:cs="Arial"/>
                  <w:w w:val="105"/>
                  <w:sz w:val="20"/>
                  <w:szCs w:val="20"/>
                  <w:lang w:val="es-MX"/>
                  <w:rPrChange w:id="1199" w:author="César Gamboa" w:date="2019-11-25T09:13:00Z">
                    <w:rPr>
                      <w:rFonts w:ascii="Times New Roman" w:hAnsi="Times New Roman"/>
                      <w:w w:val="105"/>
                      <w:lang w:val="es-MX"/>
                    </w:rPr>
                  </w:rPrChange>
                </w:rPr>
                <w:delText xml:space="preserve">Como se mencionó anteriormente, los modelos ARIMA aplicados a una serie cronológica </w:delText>
              </w:r>
              <w:r w:rsidRPr="00BA6CC3" w:rsidDel="00263934">
                <w:rPr>
                  <w:rFonts w:ascii="Arial" w:hAnsi="Arial" w:cs="Arial"/>
                  <w:i/>
                  <w:w w:val="105"/>
                  <w:sz w:val="20"/>
                  <w:szCs w:val="20"/>
                  <w:lang w:val="es-MX"/>
                  <w:rPrChange w:id="1200" w:author="César Gamboa" w:date="2019-11-25T09:13:00Z">
                    <w:rPr>
                      <w:rFonts w:ascii="Times New Roman" w:hAnsi="Times New Roman"/>
                      <w:i/>
                      <w:w w:val="105"/>
                      <w:lang w:val="es-MX"/>
                    </w:rPr>
                  </w:rPrChange>
                </w:rPr>
                <w:delText>Y</w:delText>
              </w:r>
              <w:r w:rsidRPr="00BA6CC3" w:rsidDel="00263934">
                <w:rPr>
                  <w:rFonts w:ascii="Arial" w:hAnsi="Arial" w:cs="Arial"/>
                  <w:i/>
                  <w:w w:val="105"/>
                  <w:sz w:val="20"/>
                  <w:szCs w:val="20"/>
                  <w:vertAlign w:val="subscript"/>
                  <w:lang w:val="es-MX"/>
                  <w:rPrChange w:id="1201" w:author="César Gamboa" w:date="2019-11-25T09:13:00Z">
                    <w:rPr>
                      <w:rFonts w:ascii="Times New Roman" w:hAnsi="Times New Roman"/>
                      <w:i/>
                      <w:w w:val="105"/>
                      <w:vertAlign w:val="subscript"/>
                      <w:lang w:val="es-MX"/>
                    </w:rPr>
                  </w:rPrChange>
                </w:rPr>
                <w:delText>t</w:delText>
              </w:r>
              <w:r w:rsidRPr="00BA6CC3" w:rsidDel="00263934">
                <w:rPr>
                  <w:rFonts w:ascii="Arial" w:hAnsi="Arial" w:cs="Arial"/>
                  <w:i/>
                  <w:w w:val="105"/>
                  <w:sz w:val="20"/>
                  <w:szCs w:val="20"/>
                  <w:lang w:val="es-MX"/>
                  <w:rPrChange w:id="1202" w:author="César Gamboa" w:date="2019-11-25T09:13:00Z">
                    <w:rPr>
                      <w:rFonts w:ascii="Times New Roman" w:hAnsi="Times New Roman"/>
                      <w:i/>
                      <w:w w:val="105"/>
                      <w:lang w:val="es-MX"/>
                    </w:rPr>
                  </w:rPrChange>
                </w:rPr>
                <w:delText xml:space="preserve"> </w:delText>
              </w:r>
              <w:r w:rsidRPr="00BA6CC3" w:rsidDel="00263934">
                <w:rPr>
                  <w:rFonts w:ascii="Arial" w:hAnsi="Arial" w:cs="Arial"/>
                  <w:w w:val="105"/>
                  <w:sz w:val="20"/>
                  <w:szCs w:val="20"/>
                  <w:lang w:val="es-MX"/>
                  <w:rPrChange w:id="1203" w:author="César Gamboa" w:date="2019-11-25T09:13:00Z">
                    <w:rPr>
                      <w:rFonts w:ascii="Times New Roman" w:hAnsi="Times New Roman"/>
                      <w:w w:val="105"/>
                      <w:lang w:val="es-MX"/>
                    </w:rPr>
                  </w:rPrChange>
                </w:rPr>
                <w:delText xml:space="preserve">son una combinación de un modelo autorregresivo, uno de medias móviles y alguna clase de diferenciación (logarítmica, exponenciación) para así obtener una serie diferenciada </w:delText>
              </w:r>
              <m:oMath>
                <m:sSub>
                  <m:sSubPr>
                    <m:ctrlPr>
                      <w:rPr>
                        <w:rFonts w:ascii="Cambria Math" w:hAnsi="Cambria Math" w:cs="Arial"/>
                        <w:i/>
                        <w:w w:val="105"/>
                        <w:sz w:val="20"/>
                        <w:szCs w:val="20"/>
                        <w:lang w:val="es-MX"/>
                        <w:rPrChange w:id="1204" w:author="César Gamboa" w:date="2019-11-25T09:13:00Z">
                          <w:rPr>
                            <w:rFonts w:ascii="Cambria Math" w:hAnsi="Cambria Math"/>
                            <w:i/>
                            <w:w w:val="105"/>
                            <w:lang w:val="es-MX"/>
                          </w:rPr>
                        </w:rPrChange>
                      </w:rPr>
                    </m:ctrlPr>
                  </m:sSubPr>
                  <m:e>
                    <m:r>
                      <w:rPr>
                        <w:rFonts w:ascii="Cambria Math" w:hAnsi="Cambria Math" w:cs="Arial"/>
                        <w:w w:val="105"/>
                        <w:sz w:val="20"/>
                        <w:szCs w:val="20"/>
                        <w:lang w:val="es-MX"/>
                        <w:rPrChange w:id="1205" w:author="César Gamboa" w:date="2019-11-25T09:13:00Z">
                          <w:rPr>
                            <w:rFonts w:ascii="Cambria Math" w:hAnsi="Cambria Math"/>
                            <w:w w:val="105"/>
                            <w:lang w:val="es-MX"/>
                          </w:rPr>
                        </w:rPrChange>
                      </w:rPr>
                      <m:t>Y</m:t>
                    </m:r>
                  </m:e>
                  <m:sub>
                    <m:r>
                      <w:rPr>
                        <w:rFonts w:ascii="Cambria Math" w:hAnsi="Cambria Math" w:cs="Arial"/>
                        <w:w w:val="105"/>
                        <w:sz w:val="20"/>
                        <w:szCs w:val="20"/>
                        <w:lang w:val="es-MX"/>
                        <w:rPrChange w:id="1206" w:author="César Gamboa" w:date="2019-11-25T09:13:00Z">
                          <w:rPr>
                            <w:rFonts w:ascii="Cambria Math" w:hAnsi="Cambria Math"/>
                            <w:w w:val="105"/>
                            <w:lang w:val="es-MX"/>
                          </w:rPr>
                        </w:rPrChange>
                      </w:rPr>
                      <m:t>t</m:t>
                    </m:r>
                  </m:sub>
                </m:sSub>
                <m:r>
                  <w:rPr>
                    <w:rFonts w:ascii="Cambria Math" w:hAnsi="Cambria Math" w:cs="Arial"/>
                    <w:w w:val="105"/>
                    <w:sz w:val="20"/>
                    <w:szCs w:val="20"/>
                    <w:lang w:val="es-MX"/>
                    <w:rPrChange w:id="1207" w:author="César Gamboa" w:date="2019-11-25T09:13:00Z">
                      <w:rPr>
                        <w:rFonts w:ascii="Cambria Math" w:hAnsi="Cambria Math"/>
                        <w:w w:val="105"/>
                        <w:lang w:val="es-MX"/>
                      </w:rPr>
                    </w:rPrChange>
                  </w:rPr>
                  <m:t>'</m:t>
                </m:r>
              </m:oMath>
              <w:r w:rsidRPr="00BA6CC3" w:rsidDel="00263934">
                <w:rPr>
                  <w:rFonts w:ascii="Arial" w:hAnsi="Arial" w:cs="Arial"/>
                  <w:w w:val="105"/>
                  <w:sz w:val="20"/>
                  <w:szCs w:val="20"/>
                  <w:lang w:val="es-MX"/>
                  <w:rPrChange w:id="1208" w:author="César Gamboa" w:date="2019-11-25T09:13:00Z">
                    <w:rPr>
                      <w:rFonts w:ascii="Times New Roman" w:hAnsi="Times New Roman"/>
                      <w:w w:val="105"/>
                      <w:lang w:val="es-MX"/>
                    </w:rPr>
                  </w:rPrChange>
                </w:rPr>
                <w:delText xml:space="preserve">. Si se juntan ambas se obtiene un modelo ARIMA(p,d,q) que no cubre los efectos estacionales, donde </w:delText>
              </w:r>
              <w:r w:rsidRPr="00BA6CC3" w:rsidDel="00263934">
                <w:rPr>
                  <w:rFonts w:ascii="Arial" w:hAnsi="Arial" w:cs="Arial"/>
                  <w:i/>
                  <w:w w:val="105"/>
                  <w:sz w:val="20"/>
                  <w:szCs w:val="20"/>
                  <w:lang w:val="es-MX"/>
                  <w:rPrChange w:id="1209" w:author="César Gamboa" w:date="2019-11-25T09:13:00Z">
                    <w:rPr>
                      <w:rFonts w:ascii="Times New Roman" w:hAnsi="Times New Roman"/>
                      <w:i/>
                      <w:w w:val="105"/>
                      <w:lang w:val="es-MX"/>
                    </w:rPr>
                  </w:rPrChange>
                </w:rPr>
                <w:delText xml:space="preserve">p </w:delText>
              </w:r>
              <w:r w:rsidRPr="00BA6CC3" w:rsidDel="00263934">
                <w:rPr>
                  <w:rFonts w:ascii="Arial" w:hAnsi="Arial" w:cs="Arial"/>
                  <w:w w:val="105"/>
                  <w:sz w:val="20"/>
                  <w:szCs w:val="20"/>
                  <w:lang w:val="es-MX"/>
                  <w:rPrChange w:id="1210" w:author="César Gamboa" w:date="2019-11-25T09:13:00Z">
                    <w:rPr>
                      <w:rFonts w:ascii="Times New Roman" w:hAnsi="Times New Roman"/>
                      <w:w w:val="105"/>
                      <w:lang w:val="es-MX"/>
                    </w:rPr>
                  </w:rPrChange>
                </w:rPr>
                <w:delText xml:space="preserve">es el orden del modelo autorregresivo, </w:delText>
              </w:r>
              <w:r w:rsidRPr="00BA6CC3" w:rsidDel="00263934">
                <w:rPr>
                  <w:rFonts w:ascii="Arial" w:hAnsi="Arial" w:cs="Arial"/>
                  <w:i/>
                  <w:w w:val="105"/>
                  <w:sz w:val="20"/>
                  <w:szCs w:val="20"/>
                  <w:lang w:val="es-MX"/>
                  <w:rPrChange w:id="1211" w:author="César Gamboa" w:date="2019-11-25T09:13:00Z">
                    <w:rPr>
                      <w:rFonts w:ascii="Times New Roman" w:hAnsi="Times New Roman"/>
                      <w:i/>
                      <w:w w:val="105"/>
                      <w:lang w:val="es-MX"/>
                    </w:rPr>
                  </w:rPrChange>
                </w:rPr>
                <w:delText>d</w:delText>
              </w:r>
              <w:r w:rsidRPr="00BA6CC3" w:rsidDel="00263934">
                <w:rPr>
                  <w:rFonts w:ascii="Arial" w:hAnsi="Arial" w:cs="Arial"/>
                  <w:w w:val="105"/>
                  <w:sz w:val="20"/>
                  <w:szCs w:val="20"/>
                  <w:lang w:val="es-MX"/>
                  <w:rPrChange w:id="1212" w:author="César Gamboa" w:date="2019-11-25T09:13:00Z">
                    <w:rPr>
                      <w:rFonts w:ascii="Times New Roman" w:hAnsi="Times New Roman"/>
                      <w:w w:val="105"/>
                      <w:lang w:val="es-MX"/>
                    </w:rPr>
                  </w:rPrChange>
                </w:rPr>
                <w:delText xml:space="preserve"> el grado de la diferenciación y </w:delText>
              </w:r>
              <w:r w:rsidRPr="00BA6CC3" w:rsidDel="00263934">
                <w:rPr>
                  <w:rFonts w:ascii="Arial" w:hAnsi="Arial" w:cs="Arial"/>
                  <w:i/>
                  <w:w w:val="105"/>
                  <w:sz w:val="20"/>
                  <w:szCs w:val="20"/>
                  <w:lang w:val="es-MX"/>
                  <w:rPrChange w:id="1213" w:author="César Gamboa" w:date="2019-11-25T09:13:00Z">
                    <w:rPr>
                      <w:rFonts w:ascii="Times New Roman" w:hAnsi="Times New Roman"/>
                      <w:i/>
                      <w:w w:val="105"/>
                      <w:lang w:val="es-MX"/>
                    </w:rPr>
                  </w:rPrChange>
                </w:rPr>
                <w:delText xml:space="preserve">q </w:delText>
              </w:r>
              <w:r w:rsidRPr="00BA6CC3" w:rsidDel="00263934">
                <w:rPr>
                  <w:rFonts w:ascii="Arial" w:hAnsi="Arial" w:cs="Arial"/>
                  <w:w w:val="105"/>
                  <w:sz w:val="20"/>
                  <w:szCs w:val="20"/>
                  <w:lang w:val="es-MX"/>
                  <w:rPrChange w:id="1214" w:author="César Gamboa" w:date="2019-11-25T09:13:00Z">
                    <w:rPr>
                      <w:rFonts w:ascii="Times New Roman" w:hAnsi="Times New Roman"/>
                      <w:w w:val="105"/>
                      <w:lang w:val="es-MX"/>
                    </w:rPr>
                  </w:rPrChange>
                </w:rPr>
                <w:delText>es el orden del modelo de medias móviles</w:delText>
              </w:r>
              <w:r w:rsidR="0011718E" w:rsidRPr="00BA6CC3" w:rsidDel="00263934">
                <w:rPr>
                  <w:rFonts w:ascii="Arial" w:hAnsi="Arial" w:cs="Arial"/>
                  <w:w w:val="105"/>
                  <w:sz w:val="20"/>
                  <w:szCs w:val="20"/>
                  <w:lang w:val="es-MX"/>
                  <w:rPrChange w:id="1215" w:author="César Gamboa" w:date="2019-11-25T09:13:00Z">
                    <w:rPr>
                      <w:rFonts w:ascii="Times New Roman" w:hAnsi="Times New Roman"/>
                      <w:w w:val="105"/>
                      <w:lang w:val="es-MX"/>
                    </w:rPr>
                  </w:rPrChange>
                </w:rPr>
                <w:delText xml:space="preserve">, </w:delText>
              </w:r>
              <w:r w:rsidRPr="00BA6CC3" w:rsidDel="00263934">
                <w:rPr>
                  <w:rFonts w:ascii="Arial" w:hAnsi="Arial" w:cs="Arial"/>
                  <w:w w:val="105"/>
                  <w:sz w:val="20"/>
                  <w:szCs w:val="20"/>
                  <w:lang w:val="es-MX"/>
                  <w:rPrChange w:id="1216" w:author="César Gamboa" w:date="2019-11-25T09:13:00Z">
                    <w:rPr>
                      <w:rFonts w:ascii="Times New Roman" w:hAnsi="Times New Roman"/>
                      <w:w w:val="105"/>
                      <w:lang w:val="es-MX"/>
                    </w:rPr>
                  </w:rPrChange>
                </w:rPr>
                <w:delText xml:space="preserve"> cuya estructura se muestra en la ecuación:</w:delText>
              </w:r>
            </w:del>
          </w:p>
          <w:p w14:paraId="11B50950" w14:textId="0308E293" w:rsidR="005E51C6" w:rsidRPr="00BA6CC3" w:rsidDel="00263934" w:rsidRDefault="005E51C6" w:rsidP="002C50B4">
            <w:pPr>
              <w:spacing w:line="240" w:lineRule="auto"/>
              <w:jc w:val="center"/>
              <w:rPr>
                <w:del w:id="1217" w:author="César Gamboa" w:date="2019-11-24T11:10:00Z"/>
                <w:rFonts w:ascii="Arial" w:hAnsi="Arial" w:cs="Arial"/>
                <w:sz w:val="20"/>
                <w:szCs w:val="20"/>
                <w:lang w:val="es-MX"/>
                <w:rPrChange w:id="1218" w:author="César Gamboa" w:date="2019-11-25T09:13:00Z">
                  <w:rPr>
                    <w:del w:id="1219" w:author="César Gamboa" w:date="2019-11-24T11:10:00Z"/>
                    <w:rFonts w:ascii="Times New Roman" w:hAnsi="Times New Roman"/>
                    <w:lang w:val="es-MX"/>
                  </w:rPr>
                </w:rPrChange>
              </w:rPr>
            </w:pPr>
            <w:del w:id="1220" w:author="César Gamboa" w:date="2019-11-24T11:10:00Z">
              <w:r w:rsidRPr="00BA6CC3" w:rsidDel="00263934">
                <w:rPr>
                  <w:rFonts w:ascii="Arial" w:hAnsi="Arial" w:cs="Arial"/>
                  <w:noProof/>
                  <w:sz w:val="20"/>
                  <w:szCs w:val="20"/>
                  <w:lang w:val="en-US"/>
                  <w:rPrChange w:id="1221" w:author="César Gamboa" w:date="2019-11-25T09:13:00Z">
                    <w:rPr>
                      <w:rFonts w:ascii="Times New Roman" w:hAnsi="Times New Roman"/>
                      <w:noProof/>
                      <w:lang w:val="en-US"/>
                    </w:rPr>
                  </w:rPrChange>
                </w:rPr>
                <w:drawing>
                  <wp:inline distT="0" distB="0" distL="0" distR="0" wp14:anchorId="758A21B5" wp14:editId="4F3C0BB9">
                    <wp:extent cx="3979037" cy="31365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9996" cy="338171"/>
                            </a:xfrm>
                            <a:prstGeom prst="rect">
                              <a:avLst/>
                            </a:prstGeom>
                          </pic:spPr>
                        </pic:pic>
                      </a:graphicData>
                    </a:graphic>
                  </wp:inline>
                </w:drawing>
              </w:r>
            </w:del>
          </w:p>
          <w:p w14:paraId="69330F76" w14:textId="7A390929" w:rsidR="00553AB4" w:rsidRPr="00BA6CC3" w:rsidDel="00263934" w:rsidRDefault="00553AB4" w:rsidP="002C50B4">
            <w:pPr>
              <w:spacing w:line="240" w:lineRule="auto"/>
              <w:jc w:val="both"/>
              <w:rPr>
                <w:del w:id="1222" w:author="César Gamboa" w:date="2019-11-24T11:10:00Z"/>
                <w:rFonts w:ascii="Arial" w:hAnsi="Arial" w:cs="Arial"/>
                <w:b/>
                <w:bCs/>
                <w:sz w:val="20"/>
                <w:szCs w:val="20"/>
                <w:rPrChange w:id="1223" w:author="César Gamboa" w:date="2019-11-25T09:13:00Z">
                  <w:rPr>
                    <w:del w:id="1224" w:author="César Gamboa" w:date="2019-11-24T11:10:00Z"/>
                    <w:rFonts w:ascii="Times New Roman" w:hAnsi="Times New Roman"/>
                    <w:b/>
                    <w:bCs/>
                  </w:rPr>
                </w:rPrChange>
              </w:rPr>
            </w:pPr>
            <w:del w:id="1225" w:author="César Gamboa" w:date="2019-11-24T11:10:00Z">
              <w:r w:rsidRPr="00BA6CC3" w:rsidDel="00263934">
                <w:rPr>
                  <w:rFonts w:ascii="Arial" w:hAnsi="Arial" w:cs="Arial"/>
                  <w:b/>
                  <w:bCs/>
                  <w:sz w:val="20"/>
                  <w:szCs w:val="20"/>
                  <w:rPrChange w:id="1226" w:author="César Gamboa" w:date="2019-11-25T09:13:00Z">
                    <w:rPr>
                      <w:rFonts w:ascii="Times New Roman" w:hAnsi="Times New Roman"/>
                      <w:b/>
                      <w:bCs/>
                    </w:rPr>
                  </w:rPrChange>
                </w:rPr>
                <w:delText>Modelos ARIMA</w:delText>
              </w:r>
              <w:r w:rsidRPr="00BA6CC3" w:rsidDel="00263934">
                <w:rPr>
                  <w:rFonts w:ascii="Arial" w:hAnsi="Arial" w:cs="Arial"/>
                  <w:b/>
                  <w:bCs/>
                  <w:spacing w:val="-9"/>
                  <w:sz w:val="20"/>
                  <w:szCs w:val="20"/>
                  <w:rPrChange w:id="1227" w:author="César Gamboa" w:date="2019-11-25T09:13:00Z">
                    <w:rPr>
                      <w:rFonts w:ascii="Times New Roman" w:hAnsi="Times New Roman"/>
                      <w:b/>
                      <w:bCs/>
                      <w:spacing w:val="-9"/>
                    </w:rPr>
                  </w:rPrChange>
                </w:rPr>
                <w:delText xml:space="preserve"> </w:delText>
              </w:r>
              <w:r w:rsidRPr="00BA6CC3" w:rsidDel="00263934">
                <w:rPr>
                  <w:rFonts w:ascii="Arial" w:hAnsi="Arial" w:cs="Arial"/>
                  <w:b/>
                  <w:bCs/>
                  <w:sz w:val="20"/>
                  <w:szCs w:val="20"/>
                  <w:rPrChange w:id="1228" w:author="César Gamboa" w:date="2019-11-25T09:13:00Z">
                    <w:rPr>
                      <w:rFonts w:ascii="Times New Roman" w:hAnsi="Times New Roman"/>
                      <w:b/>
                      <w:bCs/>
                    </w:rPr>
                  </w:rPrChange>
                </w:rPr>
                <w:delText>estacionales</w:delText>
              </w:r>
            </w:del>
          </w:p>
          <w:p w14:paraId="66E5140E" w14:textId="671C8B69" w:rsidR="00553AB4" w:rsidRPr="00BA6CC3" w:rsidDel="00263934" w:rsidRDefault="00553AB4" w:rsidP="002C50B4">
            <w:pPr>
              <w:spacing w:line="240" w:lineRule="auto"/>
              <w:jc w:val="both"/>
              <w:rPr>
                <w:del w:id="1229" w:author="César Gamboa" w:date="2019-11-24T11:10:00Z"/>
                <w:rFonts w:ascii="Arial" w:hAnsi="Arial" w:cs="Arial"/>
                <w:sz w:val="20"/>
                <w:szCs w:val="20"/>
                <w:lang w:val="es-MX"/>
                <w:rPrChange w:id="1230" w:author="César Gamboa" w:date="2019-11-25T09:13:00Z">
                  <w:rPr>
                    <w:del w:id="1231" w:author="César Gamboa" w:date="2019-11-24T11:10:00Z"/>
                    <w:rFonts w:ascii="Times New Roman" w:hAnsi="Times New Roman"/>
                    <w:lang w:val="es-MX"/>
                  </w:rPr>
                </w:rPrChange>
              </w:rPr>
            </w:pPr>
            <w:del w:id="1232" w:author="César Gamboa" w:date="2019-11-24T11:10:00Z">
              <w:r w:rsidRPr="00BA6CC3" w:rsidDel="00263934">
                <w:rPr>
                  <w:rFonts w:ascii="Arial" w:hAnsi="Arial" w:cs="Arial"/>
                  <w:w w:val="110"/>
                  <w:sz w:val="20"/>
                  <w:szCs w:val="20"/>
                  <w:lang w:val="es-MX"/>
                  <w:rPrChange w:id="1233" w:author="César Gamboa" w:date="2019-11-25T09:13:00Z">
                    <w:rPr>
                      <w:rFonts w:ascii="Times New Roman" w:hAnsi="Times New Roman"/>
                      <w:w w:val="110"/>
                      <w:lang w:val="es-MX"/>
                    </w:rPr>
                  </w:rPrChange>
                </w:rPr>
                <w:delText>Los</w:delText>
              </w:r>
              <w:r w:rsidRPr="00BA6CC3" w:rsidDel="00263934">
                <w:rPr>
                  <w:rFonts w:ascii="Arial" w:hAnsi="Arial" w:cs="Arial"/>
                  <w:spacing w:val="-18"/>
                  <w:w w:val="110"/>
                  <w:sz w:val="20"/>
                  <w:szCs w:val="20"/>
                  <w:lang w:val="es-MX"/>
                  <w:rPrChange w:id="1234" w:author="César Gamboa" w:date="2019-11-25T09:13:00Z">
                    <w:rPr>
                      <w:rFonts w:ascii="Times New Roman" w:hAnsi="Times New Roman"/>
                      <w:spacing w:val="-18"/>
                      <w:w w:val="110"/>
                      <w:lang w:val="es-MX"/>
                    </w:rPr>
                  </w:rPrChange>
                </w:rPr>
                <w:delText xml:space="preserve"> </w:delText>
              </w:r>
              <w:r w:rsidRPr="00BA6CC3" w:rsidDel="00263934">
                <w:rPr>
                  <w:rFonts w:ascii="Arial" w:hAnsi="Arial" w:cs="Arial"/>
                  <w:w w:val="110"/>
                  <w:sz w:val="20"/>
                  <w:szCs w:val="20"/>
                  <w:lang w:val="es-MX"/>
                  <w:rPrChange w:id="1235" w:author="César Gamboa" w:date="2019-11-25T09:13:00Z">
                    <w:rPr>
                      <w:rFonts w:ascii="Times New Roman" w:hAnsi="Times New Roman"/>
                      <w:w w:val="110"/>
                      <w:lang w:val="es-MX"/>
                    </w:rPr>
                  </w:rPrChange>
                </w:rPr>
                <w:delText>modelos</w:delText>
              </w:r>
              <w:r w:rsidRPr="00BA6CC3" w:rsidDel="00263934">
                <w:rPr>
                  <w:rFonts w:ascii="Arial" w:hAnsi="Arial" w:cs="Arial"/>
                  <w:spacing w:val="-17"/>
                  <w:w w:val="110"/>
                  <w:sz w:val="20"/>
                  <w:szCs w:val="20"/>
                  <w:lang w:val="es-MX"/>
                  <w:rPrChange w:id="1236" w:author="César Gamboa" w:date="2019-11-25T09:13:00Z">
                    <w:rPr>
                      <w:rFonts w:ascii="Times New Roman" w:hAnsi="Times New Roman"/>
                      <w:spacing w:val="-17"/>
                      <w:w w:val="110"/>
                      <w:lang w:val="es-MX"/>
                    </w:rPr>
                  </w:rPrChange>
                </w:rPr>
                <w:delText xml:space="preserve"> </w:delText>
              </w:r>
              <w:r w:rsidRPr="00BA6CC3" w:rsidDel="00263934">
                <w:rPr>
                  <w:rFonts w:ascii="Arial" w:hAnsi="Arial" w:cs="Arial"/>
                  <w:w w:val="110"/>
                  <w:sz w:val="20"/>
                  <w:szCs w:val="20"/>
                  <w:lang w:val="es-MX"/>
                  <w:rPrChange w:id="1237" w:author="César Gamboa" w:date="2019-11-25T09:13:00Z">
                    <w:rPr>
                      <w:rFonts w:ascii="Times New Roman" w:hAnsi="Times New Roman"/>
                      <w:w w:val="110"/>
                      <w:lang w:val="es-MX"/>
                    </w:rPr>
                  </w:rPrChange>
                </w:rPr>
                <w:delText>ARIMA</w:delText>
              </w:r>
              <w:r w:rsidRPr="00BA6CC3" w:rsidDel="00263934">
                <w:rPr>
                  <w:rFonts w:ascii="Arial" w:hAnsi="Arial" w:cs="Arial"/>
                  <w:spacing w:val="-17"/>
                  <w:w w:val="110"/>
                  <w:sz w:val="20"/>
                  <w:szCs w:val="20"/>
                  <w:lang w:val="es-MX"/>
                  <w:rPrChange w:id="1238" w:author="César Gamboa" w:date="2019-11-25T09:13:00Z">
                    <w:rPr>
                      <w:rFonts w:ascii="Times New Roman" w:hAnsi="Times New Roman"/>
                      <w:spacing w:val="-17"/>
                      <w:w w:val="110"/>
                      <w:lang w:val="es-MX"/>
                    </w:rPr>
                  </w:rPrChange>
                </w:rPr>
                <w:delText xml:space="preserve"> </w:delText>
              </w:r>
              <w:r w:rsidRPr="00BA6CC3" w:rsidDel="00263934">
                <w:rPr>
                  <w:rFonts w:ascii="Arial" w:hAnsi="Arial" w:cs="Arial"/>
                  <w:w w:val="110"/>
                  <w:sz w:val="20"/>
                  <w:szCs w:val="20"/>
                  <w:lang w:val="es-MX"/>
                  <w:rPrChange w:id="1239" w:author="César Gamboa" w:date="2019-11-25T09:13:00Z">
                    <w:rPr>
                      <w:rFonts w:ascii="Times New Roman" w:hAnsi="Times New Roman"/>
                      <w:w w:val="110"/>
                      <w:lang w:val="es-MX"/>
                    </w:rPr>
                  </w:rPrChange>
                </w:rPr>
                <w:delText>son</w:delText>
              </w:r>
              <w:r w:rsidRPr="00BA6CC3" w:rsidDel="00263934">
                <w:rPr>
                  <w:rFonts w:ascii="Arial" w:hAnsi="Arial" w:cs="Arial"/>
                  <w:spacing w:val="-17"/>
                  <w:w w:val="110"/>
                  <w:sz w:val="20"/>
                  <w:szCs w:val="20"/>
                  <w:lang w:val="es-MX"/>
                  <w:rPrChange w:id="1240" w:author="César Gamboa" w:date="2019-11-25T09:13:00Z">
                    <w:rPr>
                      <w:rFonts w:ascii="Times New Roman" w:hAnsi="Times New Roman"/>
                      <w:spacing w:val="-17"/>
                      <w:w w:val="110"/>
                      <w:lang w:val="es-MX"/>
                    </w:rPr>
                  </w:rPrChange>
                </w:rPr>
                <w:delText xml:space="preserve"> </w:delText>
              </w:r>
              <w:r w:rsidRPr="00BA6CC3" w:rsidDel="00263934">
                <w:rPr>
                  <w:rFonts w:ascii="Arial" w:hAnsi="Arial" w:cs="Arial"/>
                  <w:w w:val="110"/>
                  <w:sz w:val="20"/>
                  <w:szCs w:val="20"/>
                  <w:lang w:val="es-MX"/>
                  <w:rPrChange w:id="1241" w:author="César Gamboa" w:date="2019-11-25T09:13:00Z">
                    <w:rPr>
                      <w:rFonts w:ascii="Times New Roman" w:hAnsi="Times New Roman"/>
                      <w:w w:val="110"/>
                      <w:lang w:val="es-MX"/>
                    </w:rPr>
                  </w:rPrChange>
                </w:rPr>
                <w:delText>también</w:delText>
              </w:r>
              <w:r w:rsidRPr="00BA6CC3" w:rsidDel="00263934">
                <w:rPr>
                  <w:rFonts w:ascii="Arial" w:hAnsi="Arial" w:cs="Arial"/>
                  <w:spacing w:val="-18"/>
                  <w:w w:val="110"/>
                  <w:sz w:val="20"/>
                  <w:szCs w:val="20"/>
                  <w:lang w:val="es-MX"/>
                  <w:rPrChange w:id="1242" w:author="César Gamboa" w:date="2019-11-25T09:13:00Z">
                    <w:rPr>
                      <w:rFonts w:ascii="Times New Roman" w:hAnsi="Times New Roman"/>
                      <w:spacing w:val="-18"/>
                      <w:w w:val="110"/>
                      <w:lang w:val="es-MX"/>
                    </w:rPr>
                  </w:rPrChange>
                </w:rPr>
                <w:delText xml:space="preserve"> </w:delText>
              </w:r>
              <w:r w:rsidRPr="00BA6CC3" w:rsidDel="00263934">
                <w:rPr>
                  <w:rFonts w:ascii="Arial" w:hAnsi="Arial" w:cs="Arial"/>
                  <w:w w:val="110"/>
                  <w:sz w:val="20"/>
                  <w:szCs w:val="20"/>
                  <w:lang w:val="es-MX"/>
                  <w:rPrChange w:id="1243" w:author="César Gamboa" w:date="2019-11-25T09:13:00Z">
                    <w:rPr>
                      <w:rFonts w:ascii="Times New Roman" w:hAnsi="Times New Roman"/>
                      <w:w w:val="110"/>
                      <w:lang w:val="es-MX"/>
                    </w:rPr>
                  </w:rPrChange>
                </w:rPr>
                <w:delText>capaces</w:delText>
              </w:r>
              <w:r w:rsidRPr="00BA6CC3" w:rsidDel="00263934">
                <w:rPr>
                  <w:rFonts w:ascii="Arial" w:hAnsi="Arial" w:cs="Arial"/>
                  <w:spacing w:val="-17"/>
                  <w:w w:val="110"/>
                  <w:sz w:val="20"/>
                  <w:szCs w:val="20"/>
                  <w:lang w:val="es-MX"/>
                  <w:rPrChange w:id="1244" w:author="César Gamboa" w:date="2019-11-25T09:13:00Z">
                    <w:rPr>
                      <w:rFonts w:ascii="Times New Roman" w:hAnsi="Times New Roman"/>
                      <w:spacing w:val="-17"/>
                      <w:w w:val="110"/>
                      <w:lang w:val="es-MX"/>
                    </w:rPr>
                  </w:rPrChange>
                </w:rPr>
                <w:delText xml:space="preserve"> </w:delText>
              </w:r>
              <w:r w:rsidRPr="00BA6CC3" w:rsidDel="00263934">
                <w:rPr>
                  <w:rFonts w:ascii="Arial" w:hAnsi="Arial" w:cs="Arial"/>
                  <w:w w:val="110"/>
                  <w:sz w:val="20"/>
                  <w:szCs w:val="20"/>
                  <w:lang w:val="es-MX"/>
                  <w:rPrChange w:id="1245" w:author="César Gamboa" w:date="2019-11-25T09:13:00Z">
                    <w:rPr>
                      <w:rFonts w:ascii="Times New Roman" w:hAnsi="Times New Roman"/>
                      <w:w w:val="110"/>
                      <w:lang w:val="es-MX"/>
                    </w:rPr>
                  </w:rPrChange>
                </w:rPr>
                <w:delText>de</w:delText>
              </w:r>
              <w:r w:rsidRPr="00BA6CC3" w:rsidDel="00263934">
                <w:rPr>
                  <w:rFonts w:ascii="Arial" w:hAnsi="Arial" w:cs="Arial"/>
                  <w:spacing w:val="-17"/>
                  <w:w w:val="110"/>
                  <w:sz w:val="20"/>
                  <w:szCs w:val="20"/>
                  <w:lang w:val="es-MX"/>
                  <w:rPrChange w:id="1246" w:author="César Gamboa" w:date="2019-11-25T09:13:00Z">
                    <w:rPr>
                      <w:rFonts w:ascii="Times New Roman" w:hAnsi="Times New Roman"/>
                      <w:spacing w:val="-17"/>
                      <w:w w:val="110"/>
                      <w:lang w:val="es-MX"/>
                    </w:rPr>
                  </w:rPrChange>
                </w:rPr>
                <w:delText xml:space="preserve"> </w:delText>
              </w:r>
              <w:r w:rsidRPr="00BA6CC3" w:rsidDel="00263934">
                <w:rPr>
                  <w:rFonts w:ascii="Arial" w:hAnsi="Arial" w:cs="Arial"/>
                  <w:w w:val="110"/>
                  <w:sz w:val="20"/>
                  <w:szCs w:val="20"/>
                  <w:lang w:val="es-MX"/>
                  <w:rPrChange w:id="1247" w:author="César Gamboa" w:date="2019-11-25T09:13:00Z">
                    <w:rPr>
                      <w:rFonts w:ascii="Times New Roman" w:hAnsi="Times New Roman"/>
                      <w:w w:val="110"/>
                      <w:lang w:val="es-MX"/>
                    </w:rPr>
                  </w:rPrChange>
                </w:rPr>
                <w:delText>cubrir</w:delText>
              </w:r>
              <w:r w:rsidRPr="00BA6CC3" w:rsidDel="00263934">
                <w:rPr>
                  <w:rFonts w:ascii="Arial" w:hAnsi="Arial" w:cs="Arial"/>
                  <w:spacing w:val="-18"/>
                  <w:w w:val="110"/>
                  <w:sz w:val="20"/>
                  <w:szCs w:val="20"/>
                  <w:lang w:val="es-MX"/>
                  <w:rPrChange w:id="1248" w:author="César Gamboa" w:date="2019-11-25T09:13:00Z">
                    <w:rPr>
                      <w:rFonts w:ascii="Times New Roman" w:hAnsi="Times New Roman"/>
                      <w:spacing w:val="-18"/>
                      <w:w w:val="110"/>
                      <w:lang w:val="es-MX"/>
                    </w:rPr>
                  </w:rPrChange>
                </w:rPr>
                <w:delText xml:space="preserve"> </w:delText>
              </w:r>
              <w:r w:rsidRPr="00BA6CC3" w:rsidDel="00263934">
                <w:rPr>
                  <w:rFonts w:ascii="Arial" w:hAnsi="Arial" w:cs="Arial"/>
                  <w:w w:val="110"/>
                  <w:sz w:val="20"/>
                  <w:szCs w:val="20"/>
                  <w:lang w:val="es-MX"/>
                  <w:rPrChange w:id="1249" w:author="César Gamboa" w:date="2019-11-25T09:13:00Z">
                    <w:rPr>
                      <w:rFonts w:ascii="Times New Roman" w:hAnsi="Times New Roman"/>
                      <w:w w:val="110"/>
                      <w:lang w:val="es-MX"/>
                    </w:rPr>
                  </w:rPrChange>
                </w:rPr>
                <w:delText>los</w:delText>
              </w:r>
              <w:r w:rsidRPr="00BA6CC3" w:rsidDel="00263934">
                <w:rPr>
                  <w:rFonts w:ascii="Arial" w:hAnsi="Arial" w:cs="Arial"/>
                  <w:spacing w:val="-17"/>
                  <w:w w:val="110"/>
                  <w:sz w:val="20"/>
                  <w:szCs w:val="20"/>
                  <w:lang w:val="es-MX"/>
                  <w:rPrChange w:id="1250" w:author="César Gamboa" w:date="2019-11-25T09:13:00Z">
                    <w:rPr>
                      <w:rFonts w:ascii="Times New Roman" w:hAnsi="Times New Roman"/>
                      <w:spacing w:val="-17"/>
                      <w:w w:val="110"/>
                      <w:lang w:val="es-MX"/>
                    </w:rPr>
                  </w:rPrChange>
                </w:rPr>
                <w:delText xml:space="preserve"> </w:delText>
              </w:r>
              <w:r w:rsidRPr="00BA6CC3" w:rsidDel="00263934">
                <w:rPr>
                  <w:rFonts w:ascii="Arial" w:hAnsi="Arial" w:cs="Arial"/>
                  <w:w w:val="110"/>
                  <w:sz w:val="20"/>
                  <w:szCs w:val="20"/>
                  <w:lang w:val="es-MX"/>
                  <w:rPrChange w:id="1251" w:author="César Gamboa" w:date="2019-11-25T09:13:00Z">
                    <w:rPr>
                      <w:rFonts w:ascii="Times New Roman" w:hAnsi="Times New Roman"/>
                      <w:w w:val="110"/>
                      <w:lang w:val="es-MX"/>
                    </w:rPr>
                  </w:rPrChange>
                </w:rPr>
                <w:delText>efectos</w:delText>
              </w:r>
              <w:r w:rsidRPr="00BA6CC3" w:rsidDel="00263934">
                <w:rPr>
                  <w:rFonts w:ascii="Arial" w:hAnsi="Arial" w:cs="Arial"/>
                  <w:spacing w:val="-17"/>
                  <w:w w:val="110"/>
                  <w:sz w:val="20"/>
                  <w:szCs w:val="20"/>
                  <w:lang w:val="es-MX"/>
                  <w:rPrChange w:id="1252" w:author="César Gamboa" w:date="2019-11-25T09:13:00Z">
                    <w:rPr>
                      <w:rFonts w:ascii="Times New Roman" w:hAnsi="Times New Roman"/>
                      <w:spacing w:val="-17"/>
                      <w:w w:val="110"/>
                      <w:lang w:val="es-MX"/>
                    </w:rPr>
                  </w:rPrChange>
                </w:rPr>
                <w:delText xml:space="preserve"> </w:delText>
              </w:r>
              <w:r w:rsidRPr="00BA6CC3" w:rsidDel="00263934">
                <w:rPr>
                  <w:rFonts w:ascii="Arial" w:hAnsi="Arial" w:cs="Arial"/>
                  <w:w w:val="110"/>
                  <w:sz w:val="20"/>
                  <w:szCs w:val="20"/>
                  <w:lang w:val="es-MX"/>
                  <w:rPrChange w:id="1253" w:author="César Gamboa" w:date="2019-11-25T09:13:00Z">
                    <w:rPr>
                      <w:rFonts w:ascii="Times New Roman" w:hAnsi="Times New Roman"/>
                      <w:w w:val="110"/>
                      <w:lang w:val="es-MX"/>
                    </w:rPr>
                  </w:rPrChange>
                </w:rPr>
                <w:delText>estacionales,</w:delText>
              </w:r>
              <w:r w:rsidRPr="00BA6CC3" w:rsidDel="00263934">
                <w:rPr>
                  <w:rFonts w:ascii="Arial" w:hAnsi="Arial" w:cs="Arial"/>
                  <w:spacing w:val="-18"/>
                  <w:w w:val="110"/>
                  <w:sz w:val="20"/>
                  <w:szCs w:val="20"/>
                  <w:lang w:val="es-MX"/>
                  <w:rPrChange w:id="1254" w:author="César Gamboa" w:date="2019-11-25T09:13:00Z">
                    <w:rPr>
                      <w:rFonts w:ascii="Times New Roman" w:hAnsi="Times New Roman"/>
                      <w:spacing w:val="-18"/>
                      <w:w w:val="110"/>
                      <w:lang w:val="es-MX"/>
                    </w:rPr>
                  </w:rPrChange>
                </w:rPr>
                <w:delText xml:space="preserve"> </w:delText>
              </w:r>
              <w:r w:rsidRPr="00BA6CC3" w:rsidDel="00263934">
                <w:rPr>
                  <w:rFonts w:ascii="Arial" w:hAnsi="Arial" w:cs="Arial"/>
                  <w:w w:val="110"/>
                  <w:sz w:val="20"/>
                  <w:szCs w:val="20"/>
                  <w:lang w:val="es-MX"/>
                  <w:rPrChange w:id="1255" w:author="César Gamboa" w:date="2019-11-25T09:13:00Z">
                    <w:rPr>
                      <w:rFonts w:ascii="Times New Roman" w:hAnsi="Times New Roman"/>
                      <w:w w:val="110"/>
                      <w:lang w:val="es-MX"/>
                    </w:rPr>
                  </w:rPrChange>
                </w:rPr>
                <w:delText>es</w:delText>
              </w:r>
              <w:r w:rsidRPr="00BA6CC3" w:rsidDel="00263934">
                <w:rPr>
                  <w:rFonts w:ascii="Arial" w:hAnsi="Arial" w:cs="Arial"/>
                  <w:spacing w:val="-16"/>
                  <w:w w:val="110"/>
                  <w:sz w:val="20"/>
                  <w:szCs w:val="20"/>
                  <w:lang w:val="es-MX"/>
                  <w:rPrChange w:id="1256" w:author="César Gamboa" w:date="2019-11-25T09:13:00Z">
                    <w:rPr>
                      <w:rFonts w:ascii="Times New Roman" w:hAnsi="Times New Roman"/>
                      <w:spacing w:val="-16"/>
                      <w:w w:val="110"/>
                      <w:lang w:val="es-MX"/>
                    </w:rPr>
                  </w:rPrChange>
                </w:rPr>
                <w:delText xml:space="preserve"> </w:delText>
              </w:r>
              <w:r w:rsidRPr="00BA6CC3" w:rsidDel="00263934">
                <w:rPr>
                  <w:rFonts w:ascii="Arial" w:hAnsi="Arial" w:cs="Arial"/>
                  <w:w w:val="110"/>
                  <w:sz w:val="20"/>
                  <w:szCs w:val="20"/>
                  <w:lang w:val="es-MX"/>
                  <w:rPrChange w:id="1257" w:author="César Gamboa" w:date="2019-11-25T09:13:00Z">
                    <w:rPr>
                      <w:rFonts w:ascii="Times New Roman" w:hAnsi="Times New Roman"/>
                      <w:w w:val="110"/>
                      <w:lang w:val="es-MX"/>
                    </w:rPr>
                  </w:rPrChange>
                </w:rPr>
                <w:delText>decir,</w:delText>
              </w:r>
              <w:r w:rsidRPr="00BA6CC3" w:rsidDel="00263934">
                <w:rPr>
                  <w:rFonts w:ascii="Arial" w:hAnsi="Arial" w:cs="Arial"/>
                  <w:spacing w:val="-17"/>
                  <w:w w:val="110"/>
                  <w:sz w:val="20"/>
                  <w:szCs w:val="20"/>
                  <w:lang w:val="es-MX"/>
                  <w:rPrChange w:id="1258" w:author="César Gamboa" w:date="2019-11-25T09:13:00Z">
                    <w:rPr>
                      <w:rFonts w:ascii="Times New Roman" w:hAnsi="Times New Roman"/>
                      <w:spacing w:val="-17"/>
                      <w:w w:val="110"/>
                      <w:lang w:val="es-MX"/>
                    </w:rPr>
                  </w:rPrChange>
                </w:rPr>
                <w:delText xml:space="preserve"> </w:delText>
              </w:r>
              <w:r w:rsidRPr="00BA6CC3" w:rsidDel="00263934">
                <w:rPr>
                  <w:rFonts w:ascii="Arial" w:hAnsi="Arial" w:cs="Arial"/>
                  <w:w w:val="110"/>
                  <w:sz w:val="20"/>
                  <w:szCs w:val="20"/>
                  <w:lang w:val="es-MX"/>
                  <w:rPrChange w:id="1259" w:author="César Gamboa" w:date="2019-11-25T09:13:00Z">
                    <w:rPr>
                      <w:rFonts w:ascii="Times New Roman" w:hAnsi="Times New Roman"/>
                      <w:w w:val="110"/>
                      <w:lang w:val="es-MX"/>
                    </w:rPr>
                  </w:rPrChange>
                </w:rPr>
                <w:delText>particularidades</w:delText>
              </w:r>
              <w:r w:rsidRPr="00BA6CC3" w:rsidDel="00263934">
                <w:rPr>
                  <w:rFonts w:ascii="Arial" w:hAnsi="Arial" w:cs="Arial"/>
                  <w:spacing w:val="-17"/>
                  <w:w w:val="110"/>
                  <w:sz w:val="20"/>
                  <w:szCs w:val="20"/>
                  <w:lang w:val="es-MX"/>
                  <w:rPrChange w:id="1260" w:author="César Gamboa" w:date="2019-11-25T09:13:00Z">
                    <w:rPr>
                      <w:rFonts w:ascii="Times New Roman" w:hAnsi="Times New Roman"/>
                      <w:spacing w:val="-17"/>
                      <w:w w:val="110"/>
                      <w:lang w:val="es-MX"/>
                    </w:rPr>
                  </w:rPrChange>
                </w:rPr>
                <w:delText xml:space="preserve"> </w:delText>
              </w:r>
              <w:r w:rsidRPr="00BA6CC3" w:rsidDel="00263934">
                <w:rPr>
                  <w:rFonts w:ascii="Arial" w:hAnsi="Arial" w:cs="Arial"/>
                  <w:w w:val="110"/>
                  <w:sz w:val="20"/>
                  <w:szCs w:val="20"/>
                  <w:lang w:val="es-MX"/>
                  <w:rPrChange w:id="1261" w:author="César Gamboa" w:date="2019-11-25T09:13:00Z">
                    <w:rPr>
                      <w:rFonts w:ascii="Times New Roman" w:hAnsi="Times New Roman"/>
                      <w:w w:val="110"/>
                      <w:lang w:val="es-MX"/>
                    </w:rPr>
                  </w:rPrChange>
                </w:rPr>
                <w:delText>de la</w:delText>
              </w:r>
              <w:r w:rsidRPr="00BA6CC3" w:rsidDel="00263934">
                <w:rPr>
                  <w:rFonts w:ascii="Arial" w:hAnsi="Arial" w:cs="Arial"/>
                  <w:spacing w:val="-23"/>
                  <w:w w:val="110"/>
                  <w:sz w:val="20"/>
                  <w:szCs w:val="20"/>
                  <w:lang w:val="es-MX"/>
                  <w:rPrChange w:id="1262" w:author="César Gamboa" w:date="2019-11-25T09:13:00Z">
                    <w:rPr>
                      <w:rFonts w:ascii="Times New Roman" w:hAnsi="Times New Roman"/>
                      <w:spacing w:val="-23"/>
                      <w:w w:val="110"/>
                      <w:lang w:val="es-MX"/>
                    </w:rPr>
                  </w:rPrChange>
                </w:rPr>
                <w:delText xml:space="preserve"> </w:delText>
              </w:r>
              <w:r w:rsidRPr="00BA6CC3" w:rsidDel="00263934">
                <w:rPr>
                  <w:rFonts w:ascii="Arial" w:hAnsi="Arial" w:cs="Arial"/>
                  <w:w w:val="110"/>
                  <w:sz w:val="20"/>
                  <w:szCs w:val="20"/>
                  <w:lang w:val="es-MX"/>
                  <w:rPrChange w:id="1263" w:author="César Gamboa" w:date="2019-11-25T09:13:00Z">
                    <w:rPr>
                      <w:rFonts w:ascii="Times New Roman" w:hAnsi="Times New Roman"/>
                      <w:w w:val="110"/>
                      <w:lang w:val="es-MX"/>
                    </w:rPr>
                  </w:rPrChange>
                </w:rPr>
                <w:delText>serie</w:delText>
              </w:r>
              <w:r w:rsidRPr="00BA6CC3" w:rsidDel="00263934">
                <w:rPr>
                  <w:rFonts w:ascii="Arial" w:hAnsi="Arial" w:cs="Arial"/>
                  <w:spacing w:val="-22"/>
                  <w:w w:val="110"/>
                  <w:sz w:val="20"/>
                  <w:szCs w:val="20"/>
                  <w:lang w:val="es-MX"/>
                  <w:rPrChange w:id="1264" w:author="César Gamboa" w:date="2019-11-25T09:13:00Z">
                    <w:rPr>
                      <w:rFonts w:ascii="Times New Roman" w:hAnsi="Times New Roman"/>
                      <w:spacing w:val="-22"/>
                      <w:w w:val="110"/>
                      <w:lang w:val="es-MX"/>
                    </w:rPr>
                  </w:rPrChange>
                </w:rPr>
                <w:delText xml:space="preserve"> </w:delText>
              </w:r>
              <w:r w:rsidRPr="00BA6CC3" w:rsidDel="00263934">
                <w:rPr>
                  <w:rFonts w:ascii="Arial" w:hAnsi="Arial" w:cs="Arial"/>
                  <w:w w:val="110"/>
                  <w:sz w:val="20"/>
                  <w:szCs w:val="20"/>
                  <w:lang w:val="es-MX"/>
                  <w:rPrChange w:id="1265" w:author="César Gamboa" w:date="2019-11-25T09:13:00Z">
                    <w:rPr>
                      <w:rFonts w:ascii="Times New Roman" w:hAnsi="Times New Roman"/>
                      <w:w w:val="110"/>
                      <w:lang w:val="es-MX"/>
                    </w:rPr>
                  </w:rPrChange>
                </w:rPr>
                <w:delText>cronológica</w:delText>
              </w:r>
              <w:r w:rsidRPr="00BA6CC3" w:rsidDel="00263934">
                <w:rPr>
                  <w:rFonts w:ascii="Arial" w:hAnsi="Arial" w:cs="Arial"/>
                  <w:spacing w:val="-22"/>
                  <w:w w:val="110"/>
                  <w:sz w:val="20"/>
                  <w:szCs w:val="20"/>
                  <w:lang w:val="es-MX"/>
                  <w:rPrChange w:id="1266" w:author="César Gamboa" w:date="2019-11-25T09:13:00Z">
                    <w:rPr>
                      <w:rFonts w:ascii="Times New Roman" w:hAnsi="Times New Roman"/>
                      <w:spacing w:val="-22"/>
                      <w:w w:val="110"/>
                      <w:lang w:val="es-MX"/>
                    </w:rPr>
                  </w:rPrChange>
                </w:rPr>
                <w:delText xml:space="preserve"> </w:delText>
              </w:r>
              <w:r w:rsidRPr="00BA6CC3" w:rsidDel="00263934">
                <w:rPr>
                  <w:rFonts w:ascii="Arial" w:hAnsi="Arial" w:cs="Arial"/>
                  <w:w w:val="110"/>
                  <w:sz w:val="20"/>
                  <w:szCs w:val="20"/>
                  <w:lang w:val="es-MX"/>
                  <w:rPrChange w:id="1267" w:author="César Gamboa" w:date="2019-11-25T09:13:00Z">
                    <w:rPr>
                      <w:rFonts w:ascii="Times New Roman" w:hAnsi="Times New Roman"/>
                      <w:w w:val="110"/>
                      <w:lang w:val="es-MX"/>
                    </w:rPr>
                  </w:rPrChange>
                </w:rPr>
                <w:delText>que</w:delText>
              </w:r>
              <w:r w:rsidRPr="00BA6CC3" w:rsidDel="00263934">
                <w:rPr>
                  <w:rFonts w:ascii="Arial" w:hAnsi="Arial" w:cs="Arial"/>
                  <w:spacing w:val="-22"/>
                  <w:w w:val="110"/>
                  <w:sz w:val="20"/>
                  <w:szCs w:val="20"/>
                  <w:lang w:val="es-MX"/>
                  <w:rPrChange w:id="1268" w:author="César Gamboa" w:date="2019-11-25T09:13:00Z">
                    <w:rPr>
                      <w:rFonts w:ascii="Times New Roman" w:hAnsi="Times New Roman"/>
                      <w:spacing w:val="-22"/>
                      <w:w w:val="110"/>
                      <w:lang w:val="es-MX"/>
                    </w:rPr>
                  </w:rPrChange>
                </w:rPr>
                <w:delText xml:space="preserve"> </w:delText>
              </w:r>
              <w:r w:rsidRPr="00BA6CC3" w:rsidDel="00263934">
                <w:rPr>
                  <w:rFonts w:ascii="Arial" w:hAnsi="Arial" w:cs="Arial"/>
                  <w:w w:val="110"/>
                  <w:sz w:val="20"/>
                  <w:szCs w:val="20"/>
                  <w:lang w:val="es-MX"/>
                  <w:rPrChange w:id="1269" w:author="César Gamboa" w:date="2019-11-25T09:13:00Z">
                    <w:rPr>
                      <w:rFonts w:ascii="Times New Roman" w:hAnsi="Times New Roman"/>
                      <w:w w:val="110"/>
                      <w:lang w:val="es-MX"/>
                    </w:rPr>
                  </w:rPrChange>
                </w:rPr>
                <w:delText>se</w:delText>
              </w:r>
              <w:r w:rsidRPr="00BA6CC3" w:rsidDel="00263934">
                <w:rPr>
                  <w:rFonts w:ascii="Arial" w:hAnsi="Arial" w:cs="Arial"/>
                  <w:spacing w:val="-22"/>
                  <w:w w:val="110"/>
                  <w:sz w:val="20"/>
                  <w:szCs w:val="20"/>
                  <w:lang w:val="es-MX"/>
                  <w:rPrChange w:id="1270" w:author="César Gamboa" w:date="2019-11-25T09:13:00Z">
                    <w:rPr>
                      <w:rFonts w:ascii="Times New Roman" w:hAnsi="Times New Roman"/>
                      <w:spacing w:val="-22"/>
                      <w:w w:val="110"/>
                      <w:lang w:val="es-MX"/>
                    </w:rPr>
                  </w:rPrChange>
                </w:rPr>
                <w:delText xml:space="preserve"> </w:delText>
              </w:r>
              <w:r w:rsidRPr="00BA6CC3" w:rsidDel="00263934">
                <w:rPr>
                  <w:rFonts w:ascii="Arial" w:hAnsi="Arial" w:cs="Arial"/>
                  <w:w w:val="110"/>
                  <w:sz w:val="20"/>
                  <w:szCs w:val="20"/>
                  <w:lang w:val="es-MX"/>
                  <w:rPrChange w:id="1271" w:author="César Gamboa" w:date="2019-11-25T09:13:00Z">
                    <w:rPr>
                      <w:rFonts w:ascii="Times New Roman" w:hAnsi="Times New Roman"/>
                      <w:w w:val="110"/>
                      <w:lang w:val="es-MX"/>
                    </w:rPr>
                  </w:rPrChange>
                </w:rPr>
                <w:delText>repiten</w:delText>
              </w:r>
              <w:r w:rsidRPr="00BA6CC3" w:rsidDel="00263934">
                <w:rPr>
                  <w:rFonts w:ascii="Arial" w:hAnsi="Arial" w:cs="Arial"/>
                  <w:spacing w:val="-22"/>
                  <w:w w:val="110"/>
                  <w:sz w:val="20"/>
                  <w:szCs w:val="20"/>
                  <w:lang w:val="es-MX"/>
                  <w:rPrChange w:id="1272" w:author="César Gamboa" w:date="2019-11-25T09:13:00Z">
                    <w:rPr>
                      <w:rFonts w:ascii="Times New Roman" w:hAnsi="Times New Roman"/>
                      <w:spacing w:val="-22"/>
                      <w:w w:val="110"/>
                      <w:lang w:val="es-MX"/>
                    </w:rPr>
                  </w:rPrChange>
                </w:rPr>
                <w:delText xml:space="preserve"> </w:delText>
              </w:r>
              <w:r w:rsidRPr="00BA6CC3" w:rsidDel="00263934">
                <w:rPr>
                  <w:rFonts w:ascii="Arial" w:hAnsi="Arial" w:cs="Arial"/>
                  <w:w w:val="110"/>
                  <w:sz w:val="20"/>
                  <w:szCs w:val="20"/>
                  <w:lang w:val="es-MX"/>
                  <w:rPrChange w:id="1273" w:author="César Gamboa" w:date="2019-11-25T09:13:00Z">
                    <w:rPr>
                      <w:rFonts w:ascii="Times New Roman" w:hAnsi="Times New Roman"/>
                      <w:w w:val="110"/>
                      <w:lang w:val="es-MX"/>
                    </w:rPr>
                  </w:rPrChange>
                </w:rPr>
                <w:delText>periódicamente</w:delText>
              </w:r>
              <w:r w:rsidRPr="00BA6CC3" w:rsidDel="00263934">
                <w:rPr>
                  <w:rFonts w:ascii="Arial" w:hAnsi="Arial" w:cs="Arial"/>
                  <w:spacing w:val="-22"/>
                  <w:w w:val="110"/>
                  <w:sz w:val="20"/>
                  <w:szCs w:val="20"/>
                  <w:lang w:val="es-MX"/>
                  <w:rPrChange w:id="1274" w:author="César Gamboa" w:date="2019-11-25T09:13:00Z">
                    <w:rPr>
                      <w:rFonts w:ascii="Times New Roman" w:hAnsi="Times New Roman"/>
                      <w:spacing w:val="-22"/>
                      <w:w w:val="110"/>
                      <w:lang w:val="es-MX"/>
                    </w:rPr>
                  </w:rPrChange>
                </w:rPr>
                <w:delText xml:space="preserve"> </w:delText>
              </w:r>
              <w:r w:rsidRPr="00BA6CC3" w:rsidDel="00263934">
                <w:rPr>
                  <w:rFonts w:ascii="Arial" w:hAnsi="Arial" w:cs="Arial"/>
                  <w:w w:val="110"/>
                  <w:sz w:val="20"/>
                  <w:szCs w:val="20"/>
                  <w:lang w:val="es-MX"/>
                  <w:rPrChange w:id="1275" w:author="César Gamboa" w:date="2019-11-25T09:13:00Z">
                    <w:rPr>
                      <w:rFonts w:ascii="Times New Roman" w:hAnsi="Times New Roman"/>
                      <w:w w:val="110"/>
                      <w:lang w:val="es-MX"/>
                    </w:rPr>
                  </w:rPrChange>
                </w:rPr>
                <w:delText>con</w:delText>
              </w:r>
              <w:r w:rsidRPr="00BA6CC3" w:rsidDel="00263934">
                <w:rPr>
                  <w:rFonts w:ascii="Arial" w:hAnsi="Arial" w:cs="Arial"/>
                  <w:spacing w:val="-22"/>
                  <w:w w:val="110"/>
                  <w:sz w:val="20"/>
                  <w:szCs w:val="20"/>
                  <w:lang w:val="es-MX"/>
                  <w:rPrChange w:id="1276" w:author="César Gamboa" w:date="2019-11-25T09:13:00Z">
                    <w:rPr>
                      <w:rFonts w:ascii="Times New Roman" w:hAnsi="Times New Roman"/>
                      <w:spacing w:val="-22"/>
                      <w:w w:val="110"/>
                      <w:lang w:val="es-MX"/>
                    </w:rPr>
                  </w:rPrChange>
                </w:rPr>
                <w:delText xml:space="preserve"> </w:delText>
              </w:r>
              <w:r w:rsidRPr="00BA6CC3" w:rsidDel="00263934">
                <w:rPr>
                  <w:rFonts w:ascii="Arial" w:hAnsi="Arial" w:cs="Arial"/>
                  <w:w w:val="110"/>
                  <w:sz w:val="20"/>
                  <w:szCs w:val="20"/>
                  <w:lang w:val="es-MX"/>
                  <w:rPrChange w:id="1277" w:author="César Gamboa" w:date="2019-11-25T09:13:00Z">
                    <w:rPr>
                      <w:rFonts w:ascii="Times New Roman" w:hAnsi="Times New Roman"/>
                      <w:w w:val="110"/>
                      <w:lang w:val="es-MX"/>
                    </w:rPr>
                  </w:rPrChange>
                </w:rPr>
                <w:delText>una</w:delText>
              </w:r>
              <w:r w:rsidRPr="00BA6CC3" w:rsidDel="00263934">
                <w:rPr>
                  <w:rFonts w:ascii="Arial" w:hAnsi="Arial" w:cs="Arial"/>
                  <w:spacing w:val="-23"/>
                  <w:w w:val="110"/>
                  <w:sz w:val="20"/>
                  <w:szCs w:val="20"/>
                  <w:lang w:val="es-MX"/>
                  <w:rPrChange w:id="1278" w:author="César Gamboa" w:date="2019-11-25T09:13:00Z">
                    <w:rPr>
                      <w:rFonts w:ascii="Times New Roman" w:hAnsi="Times New Roman"/>
                      <w:spacing w:val="-23"/>
                      <w:w w:val="110"/>
                      <w:lang w:val="es-MX"/>
                    </w:rPr>
                  </w:rPrChange>
                </w:rPr>
                <w:delText xml:space="preserve"> </w:delText>
              </w:r>
              <w:r w:rsidRPr="00BA6CC3" w:rsidDel="00263934">
                <w:rPr>
                  <w:rFonts w:ascii="Arial" w:hAnsi="Arial" w:cs="Arial"/>
                  <w:w w:val="110"/>
                  <w:sz w:val="20"/>
                  <w:szCs w:val="20"/>
                  <w:lang w:val="es-MX"/>
                  <w:rPrChange w:id="1279" w:author="César Gamboa" w:date="2019-11-25T09:13:00Z">
                    <w:rPr>
                      <w:rFonts w:ascii="Times New Roman" w:hAnsi="Times New Roman"/>
                      <w:w w:val="110"/>
                      <w:lang w:val="es-MX"/>
                    </w:rPr>
                  </w:rPrChange>
                </w:rPr>
                <w:delText>cierta</w:delText>
              </w:r>
              <w:r w:rsidRPr="00BA6CC3" w:rsidDel="00263934">
                <w:rPr>
                  <w:rFonts w:ascii="Arial" w:hAnsi="Arial" w:cs="Arial"/>
                  <w:spacing w:val="-22"/>
                  <w:w w:val="110"/>
                  <w:sz w:val="20"/>
                  <w:szCs w:val="20"/>
                  <w:lang w:val="es-MX"/>
                  <w:rPrChange w:id="1280" w:author="César Gamboa" w:date="2019-11-25T09:13:00Z">
                    <w:rPr>
                      <w:rFonts w:ascii="Times New Roman" w:hAnsi="Times New Roman"/>
                      <w:spacing w:val="-22"/>
                      <w:w w:val="110"/>
                      <w:lang w:val="es-MX"/>
                    </w:rPr>
                  </w:rPrChange>
                </w:rPr>
                <w:delText xml:space="preserve"> </w:delText>
              </w:r>
              <w:r w:rsidRPr="00BA6CC3" w:rsidDel="00263934">
                <w:rPr>
                  <w:rFonts w:ascii="Arial" w:hAnsi="Arial" w:cs="Arial"/>
                  <w:w w:val="110"/>
                  <w:sz w:val="20"/>
                  <w:szCs w:val="20"/>
                  <w:lang w:val="es-MX"/>
                  <w:rPrChange w:id="1281" w:author="César Gamboa" w:date="2019-11-25T09:13:00Z">
                    <w:rPr>
                      <w:rFonts w:ascii="Times New Roman" w:hAnsi="Times New Roman"/>
                      <w:w w:val="110"/>
                      <w:lang w:val="es-MX"/>
                    </w:rPr>
                  </w:rPrChange>
                </w:rPr>
                <w:delText>temporalidad</w:delText>
              </w:r>
              <w:r w:rsidRPr="00BA6CC3" w:rsidDel="00263934">
                <w:rPr>
                  <w:rFonts w:ascii="Arial" w:hAnsi="Arial" w:cs="Arial"/>
                  <w:spacing w:val="-22"/>
                  <w:w w:val="110"/>
                  <w:sz w:val="20"/>
                  <w:szCs w:val="20"/>
                  <w:lang w:val="es-MX"/>
                  <w:rPrChange w:id="1282" w:author="César Gamboa" w:date="2019-11-25T09:13:00Z">
                    <w:rPr>
                      <w:rFonts w:ascii="Times New Roman" w:hAnsi="Times New Roman"/>
                      <w:spacing w:val="-22"/>
                      <w:w w:val="110"/>
                      <w:lang w:val="es-MX"/>
                    </w:rPr>
                  </w:rPrChange>
                </w:rPr>
                <w:delText xml:space="preserve"> </w:delText>
              </w:r>
              <w:r w:rsidRPr="00BA6CC3" w:rsidDel="00263934">
                <w:rPr>
                  <w:rFonts w:ascii="Arial" w:hAnsi="Arial" w:cs="Arial"/>
                  <w:w w:val="110"/>
                  <w:sz w:val="20"/>
                  <w:szCs w:val="20"/>
                  <w:lang w:val="es-MX"/>
                  <w:rPrChange w:id="1283" w:author="César Gamboa" w:date="2019-11-25T09:13:00Z">
                    <w:rPr>
                      <w:rFonts w:ascii="Times New Roman" w:hAnsi="Times New Roman"/>
                      <w:w w:val="110"/>
                      <w:lang w:val="es-MX"/>
                    </w:rPr>
                  </w:rPrChange>
                </w:rPr>
                <w:delText>(mensual,</w:delText>
              </w:r>
              <w:r w:rsidRPr="00BA6CC3" w:rsidDel="00263934">
                <w:rPr>
                  <w:rFonts w:ascii="Arial" w:hAnsi="Arial" w:cs="Arial"/>
                  <w:spacing w:val="-22"/>
                  <w:w w:val="110"/>
                  <w:sz w:val="20"/>
                  <w:szCs w:val="20"/>
                  <w:lang w:val="es-MX"/>
                  <w:rPrChange w:id="1284" w:author="César Gamboa" w:date="2019-11-25T09:13:00Z">
                    <w:rPr>
                      <w:rFonts w:ascii="Times New Roman" w:hAnsi="Times New Roman"/>
                      <w:spacing w:val="-22"/>
                      <w:w w:val="110"/>
                      <w:lang w:val="es-MX"/>
                    </w:rPr>
                  </w:rPrChange>
                </w:rPr>
                <w:delText xml:space="preserve"> </w:delText>
              </w:r>
              <w:r w:rsidRPr="00BA6CC3" w:rsidDel="00263934">
                <w:rPr>
                  <w:rFonts w:ascii="Arial" w:hAnsi="Arial" w:cs="Arial"/>
                  <w:w w:val="110"/>
                  <w:sz w:val="20"/>
                  <w:szCs w:val="20"/>
                  <w:lang w:val="es-MX"/>
                  <w:rPrChange w:id="1285" w:author="César Gamboa" w:date="2019-11-25T09:13:00Z">
                    <w:rPr>
                      <w:rFonts w:ascii="Times New Roman" w:hAnsi="Times New Roman"/>
                      <w:w w:val="110"/>
                      <w:lang w:val="es-MX"/>
                    </w:rPr>
                  </w:rPrChange>
                </w:rPr>
                <w:delText>bimensual,</w:delText>
              </w:r>
              <w:r w:rsidRPr="00BA6CC3" w:rsidDel="00263934">
                <w:rPr>
                  <w:rFonts w:ascii="Arial" w:hAnsi="Arial" w:cs="Arial"/>
                  <w:spacing w:val="-22"/>
                  <w:w w:val="110"/>
                  <w:sz w:val="20"/>
                  <w:szCs w:val="20"/>
                  <w:lang w:val="es-MX"/>
                  <w:rPrChange w:id="1286" w:author="César Gamboa" w:date="2019-11-25T09:13:00Z">
                    <w:rPr>
                      <w:rFonts w:ascii="Times New Roman" w:hAnsi="Times New Roman"/>
                      <w:spacing w:val="-22"/>
                      <w:w w:val="110"/>
                      <w:lang w:val="es-MX"/>
                    </w:rPr>
                  </w:rPrChange>
                </w:rPr>
                <w:delText xml:space="preserve"> </w:delText>
              </w:r>
              <w:r w:rsidRPr="00BA6CC3" w:rsidDel="00263934">
                <w:rPr>
                  <w:rFonts w:ascii="Arial" w:hAnsi="Arial" w:cs="Arial"/>
                  <w:w w:val="110"/>
                  <w:sz w:val="20"/>
                  <w:szCs w:val="20"/>
                  <w:lang w:val="es-MX"/>
                  <w:rPrChange w:id="1287" w:author="César Gamboa" w:date="2019-11-25T09:13:00Z">
                    <w:rPr>
                      <w:rFonts w:ascii="Times New Roman" w:hAnsi="Times New Roman"/>
                      <w:w w:val="110"/>
                      <w:lang w:val="es-MX"/>
                    </w:rPr>
                  </w:rPrChange>
                </w:rPr>
                <w:delText>etc.). Para</w:delText>
              </w:r>
              <w:r w:rsidRPr="00BA6CC3" w:rsidDel="00263934">
                <w:rPr>
                  <w:rFonts w:ascii="Arial" w:hAnsi="Arial" w:cs="Arial"/>
                  <w:spacing w:val="-20"/>
                  <w:w w:val="110"/>
                  <w:sz w:val="20"/>
                  <w:szCs w:val="20"/>
                  <w:lang w:val="es-MX"/>
                  <w:rPrChange w:id="1288" w:author="César Gamboa" w:date="2019-11-25T09:13:00Z">
                    <w:rPr>
                      <w:rFonts w:ascii="Times New Roman" w:hAnsi="Times New Roman"/>
                      <w:spacing w:val="-20"/>
                      <w:w w:val="110"/>
                      <w:lang w:val="es-MX"/>
                    </w:rPr>
                  </w:rPrChange>
                </w:rPr>
                <w:delText xml:space="preserve"> </w:delText>
              </w:r>
              <w:r w:rsidRPr="00BA6CC3" w:rsidDel="00263934">
                <w:rPr>
                  <w:rFonts w:ascii="Arial" w:hAnsi="Arial" w:cs="Arial"/>
                  <w:w w:val="110"/>
                  <w:sz w:val="20"/>
                  <w:szCs w:val="20"/>
                  <w:lang w:val="es-MX"/>
                  <w:rPrChange w:id="1289" w:author="César Gamboa" w:date="2019-11-25T09:13:00Z">
                    <w:rPr>
                      <w:rFonts w:ascii="Times New Roman" w:hAnsi="Times New Roman"/>
                      <w:w w:val="110"/>
                      <w:lang w:val="es-MX"/>
                    </w:rPr>
                  </w:rPrChange>
                </w:rPr>
                <w:delText>ello</w:delText>
              </w:r>
              <w:r w:rsidRPr="00BA6CC3" w:rsidDel="00263934">
                <w:rPr>
                  <w:rFonts w:ascii="Arial" w:hAnsi="Arial" w:cs="Arial"/>
                  <w:spacing w:val="-19"/>
                  <w:w w:val="110"/>
                  <w:sz w:val="20"/>
                  <w:szCs w:val="20"/>
                  <w:lang w:val="es-MX"/>
                  <w:rPrChange w:id="1290" w:author="César Gamboa" w:date="2019-11-25T09:13:00Z">
                    <w:rPr>
                      <w:rFonts w:ascii="Times New Roman" w:hAnsi="Times New Roman"/>
                      <w:spacing w:val="-19"/>
                      <w:w w:val="110"/>
                      <w:lang w:val="es-MX"/>
                    </w:rPr>
                  </w:rPrChange>
                </w:rPr>
                <w:delText xml:space="preserve"> </w:delText>
              </w:r>
              <w:r w:rsidRPr="00BA6CC3" w:rsidDel="00263934">
                <w:rPr>
                  <w:rFonts w:ascii="Arial" w:hAnsi="Arial" w:cs="Arial"/>
                  <w:w w:val="110"/>
                  <w:sz w:val="20"/>
                  <w:szCs w:val="20"/>
                  <w:lang w:val="es-MX"/>
                  <w:rPrChange w:id="1291" w:author="César Gamboa" w:date="2019-11-25T09:13:00Z">
                    <w:rPr>
                      <w:rFonts w:ascii="Times New Roman" w:hAnsi="Times New Roman"/>
                      <w:w w:val="110"/>
                      <w:lang w:val="es-MX"/>
                    </w:rPr>
                  </w:rPrChange>
                </w:rPr>
                <w:delText>se</w:delText>
              </w:r>
              <w:r w:rsidRPr="00BA6CC3" w:rsidDel="00263934">
                <w:rPr>
                  <w:rFonts w:ascii="Arial" w:hAnsi="Arial" w:cs="Arial"/>
                  <w:spacing w:val="-19"/>
                  <w:w w:val="110"/>
                  <w:sz w:val="20"/>
                  <w:szCs w:val="20"/>
                  <w:lang w:val="es-MX"/>
                  <w:rPrChange w:id="1292" w:author="César Gamboa" w:date="2019-11-25T09:13:00Z">
                    <w:rPr>
                      <w:rFonts w:ascii="Times New Roman" w:hAnsi="Times New Roman"/>
                      <w:spacing w:val="-19"/>
                      <w:w w:val="110"/>
                      <w:lang w:val="es-MX"/>
                    </w:rPr>
                  </w:rPrChange>
                </w:rPr>
                <w:delText xml:space="preserve"> </w:delText>
              </w:r>
              <w:r w:rsidRPr="00BA6CC3" w:rsidDel="00263934">
                <w:rPr>
                  <w:rFonts w:ascii="Arial" w:hAnsi="Arial" w:cs="Arial"/>
                  <w:w w:val="110"/>
                  <w:sz w:val="20"/>
                  <w:szCs w:val="20"/>
                  <w:lang w:val="es-MX"/>
                  <w:rPrChange w:id="1293" w:author="César Gamboa" w:date="2019-11-25T09:13:00Z">
                    <w:rPr>
                      <w:rFonts w:ascii="Times New Roman" w:hAnsi="Times New Roman"/>
                      <w:w w:val="110"/>
                      <w:lang w:val="es-MX"/>
                    </w:rPr>
                  </w:rPrChange>
                </w:rPr>
                <w:delText>incorporan</w:delText>
              </w:r>
              <w:r w:rsidRPr="00BA6CC3" w:rsidDel="00263934">
                <w:rPr>
                  <w:rFonts w:ascii="Arial" w:hAnsi="Arial" w:cs="Arial"/>
                  <w:spacing w:val="-20"/>
                  <w:w w:val="110"/>
                  <w:sz w:val="20"/>
                  <w:szCs w:val="20"/>
                  <w:lang w:val="es-MX"/>
                  <w:rPrChange w:id="1294" w:author="César Gamboa" w:date="2019-11-25T09:13:00Z">
                    <w:rPr>
                      <w:rFonts w:ascii="Times New Roman" w:hAnsi="Times New Roman"/>
                      <w:spacing w:val="-20"/>
                      <w:w w:val="110"/>
                      <w:lang w:val="es-MX"/>
                    </w:rPr>
                  </w:rPrChange>
                </w:rPr>
                <w:delText xml:space="preserve"> </w:delText>
              </w:r>
              <w:r w:rsidRPr="00BA6CC3" w:rsidDel="00263934">
                <w:rPr>
                  <w:rFonts w:ascii="Arial" w:hAnsi="Arial" w:cs="Arial"/>
                  <w:w w:val="110"/>
                  <w:sz w:val="20"/>
                  <w:szCs w:val="20"/>
                  <w:lang w:val="es-MX"/>
                  <w:rPrChange w:id="1295" w:author="César Gamboa" w:date="2019-11-25T09:13:00Z">
                    <w:rPr>
                      <w:rFonts w:ascii="Times New Roman" w:hAnsi="Times New Roman"/>
                      <w:w w:val="110"/>
                      <w:lang w:val="es-MX"/>
                    </w:rPr>
                  </w:rPrChange>
                </w:rPr>
                <w:delText>términos</w:delText>
              </w:r>
              <w:r w:rsidRPr="00BA6CC3" w:rsidDel="00263934">
                <w:rPr>
                  <w:rFonts w:ascii="Arial" w:hAnsi="Arial" w:cs="Arial"/>
                  <w:spacing w:val="-20"/>
                  <w:w w:val="110"/>
                  <w:sz w:val="20"/>
                  <w:szCs w:val="20"/>
                  <w:lang w:val="es-MX"/>
                  <w:rPrChange w:id="1296" w:author="César Gamboa" w:date="2019-11-25T09:13:00Z">
                    <w:rPr>
                      <w:rFonts w:ascii="Times New Roman" w:hAnsi="Times New Roman"/>
                      <w:spacing w:val="-20"/>
                      <w:w w:val="110"/>
                      <w:lang w:val="es-MX"/>
                    </w:rPr>
                  </w:rPrChange>
                </w:rPr>
                <w:delText xml:space="preserve"> </w:delText>
              </w:r>
              <w:r w:rsidRPr="00BA6CC3" w:rsidDel="00263934">
                <w:rPr>
                  <w:rFonts w:ascii="Arial" w:hAnsi="Arial" w:cs="Arial"/>
                  <w:w w:val="110"/>
                  <w:sz w:val="20"/>
                  <w:szCs w:val="20"/>
                  <w:lang w:val="es-MX"/>
                  <w:rPrChange w:id="1297" w:author="César Gamboa" w:date="2019-11-25T09:13:00Z">
                    <w:rPr>
                      <w:rFonts w:ascii="Times New Roman" w:hAnsi="Times New Roman"/>
                      <w:w w:val="110"/>
                      <w:lang w:val="es-MX"/>
                    </w:rPr>
                  </w:rPrChange>
                </w:rPr>
                <w:delText>adicionales</w:delText>
              </w:r>
              <w:r w:rsidRPr="00BA6CC3" w:rsidDel="00263934">
                <w:rPr>
                  <w:rFonts w:ascii="Arial" w:hAnsi="Arial" w:cs="Arial"/>
                  <w:spacing w:val="-19"/>
                  <w:w w:val="110"/>
                  <w:sz w:val="20"/>
                  <w:szCs w:val="20"/>
                  <w:lang w:val="es-MX"/>
                  <w:rPrChange w:id="1298" w:author="César Gamboa" w:date="2019-11-25T09:13:00Z">
                    <w:rPr>
                      <w:rFonts w:ascii="Times New Roman" w:hAnsi="Times New Roman"/>
                      <w:spacing w:val="-19"/>
                      <w:w w:val="110"/>
                      <w:lang w:val="es-MX"/>
                    </w:rPr>
                  </w:rPrChange>
                </w:rPr>
                <w:delText xml:space="preserve"> </w:delText>
              </w:r>
              <w:r w:rsidRPr="00BA6CC3" w:rsidDel="00263934">
                <w:rPr>
                  <w:rFonts w:ascii="Arial" w:hAnsi="Arial" w:cs="Arial"/>
                  <w:w w:val="110"/>
                  <w:sz w:val="20"/>
                  <w:szCs w:val="20"/>
                  <w:lang w:val="es-MX"/>
                  <w:rPrChange w:id="1299" w:author="César Gamboa" w:date="2019-11-25T09:13:00Z">
                    <w:rPr>
                      <w:rFonts w:ascii="Times New Roman" w:hAnsi="Times New Roman"/>
                      <w:w w:val="110"/>
                      <w:lang w:val="es-MX"/>
                    </w:rPr>
                  </w:rPrChange>
                </w:rPr>
                <w:delText>al</w:delText>
              </w:r>
              <w:r w:rsidRPr="00BA6CC3" w:rsidDel="00263934">
                <w:rPr>
                  <w:rFonts w:ascii="Arial" w:hAnsi="Arial" w:cs="Arial"/>
                  <w:spacing w:val="-19"/>
                  <w:w w:val="110"/>
                  <w:sz w:val="20"/>
                  <w:szCs w:val="20"/>
                  <w:lang w:val="es-MX"/>
                  <w:rPrChange w:id="1300" w:author="César Gamboa" w:date="2019-11-25T09:13:00Z">
                    <w:rPr>
                      <w:rFonts w:ascii="Times New Roman" w:hAnsi="Times New Roman"/>
                      <w:spacing w:val="-19"/>
                      <w:w w:val="110"/>
                      <w:lang w:val="es-MX"/>
                    </w:rPr>
                  </w:rPrChange>
                </w:rPr>
                <w:delText xml:space="preserve"> </w:delText>
              </w:r>
              <w:r w:rsidRPr="00BA6CC3" w:rsidDel="00263934">
                <w:rPr>
                  <w:rFonts w:ascii="Arial" w:hAnsi="Arial" w:cs="Arial"/>
                  <w:w w:val="110"/>
                  <w:sz w:val="20"/>
                  <w:szCs w:val="20"/>
                  <w:lang w:val="es-MX"/>
                  <w:rPrChange w:id="1301" w:author="César Gamboa" w:date="2019-11-25T09:13:00Z">
                    <w:rPr>
                      <w:rFonts w:ascii="Times New Roman" w:hAnsi="Times New Roman"/>
                      <w:w w:val="110"/>
                      <w:lang w:val="es-MX"/>
                    </w:rPr>
                  </w:rPrChange>
                </w:rPr>
                <w:delText>modelo</w:delText>
              </w:r>
              <w:r w:rsidRPr="00BA6CC3" w:rsidDel="00263934">
                <w:rPr>
                  <w:rFonts w:ascii="Arial" w:hAnsi="Arial" w:cs="Arial"/>
                  <w:spacing w:val="-20"/>
                  <w:w w:val="110"/>
                  <w:sz w:val="20"/>
                  <w:szCs w:val="20"/>
                  <w:lang w:val="es-MX"/>
                  <w:rPrChange w:id="1302" w:author="César Gamboa" w:date="2019-11-25T09:13:00Z">
                    <w:rPr>
                      <w:rFonts w:ascii="Times New Roman" w:hAnsi="Times New Roman"/>
                      <w:spacing w:val="-20"/>
                      <w:w w:val="110"/>
                      <w:lang w:val="es-MX"/>
                    </w:rPr>
                  </w:rPrChange>
                </w:rPr>
                <w:delText xml:space="preserve"> </w:delText>
              </w:r>
              <w:r w:rsidRPr="00BA6CC3" w:rsidDel="00263934">
                <w:rPr>
                  <w:rFonts w:ascii="Arial" w:hAnsi="Arial" w:cs="Arial"/>
                  <w:w w:val="110"/>
                  <w:sz w:val="20"/>
                  <w:szCs w:val="20"/>
                  <w:lang w:val="es-MX"/>
                  <w:rPrChange w:id="1303" w:author="César Gamboa" w:date="2019-11-25T09:13:00Z">
                    <w:rPr>
                      <w:rFonts w:ascii="Times New Roman" w:hAnsi="Times New Roman"/>
                      <w:w w:val="110"/>
                      <w:lang w:val="es-MX"/>
                    </w:rPr>
                  </w:rPrChange>
                </w:rPr>
                <w:delText>relacionados</w:delText>
              </w:r>
              <w:r w:rsidRPr="00BA6CC3" w:rsidDel="00263934">
                <w:rPr>
                  <w:rFonts w:ascii="Arial" w:hAnsi="Arial" w:cs="Arial"/>
                  <w:spacing w:val="-20"/>
                  <w:w w:val="110"/>
                  <w:sz w:val="20"/>
                  <w:szCs w:val="20"/>
                  <w:lang w:val="es-MX"/>
                  <w:rPrChange w:id="1304" w:author="César Gamboa" w:date="2019-11-25T09:13:00Z">
                    <w:rPr>
                      <w:rFonts w:ascii="Times New Roman" w:hAnsi="Times New Roman"/>
                      <w:spacing w:val="-20"/>
                      <w:w w:val="110"/>
                      <w:lang w:val="es-MX"/>
                    </w:rPr>
                  </w:rPrChange>
                </w:rPr>
                <w:delText xml:space="preserve"> </w:delText>
              </w:r>
              <w:r w:rsidRPr="00BA6CC3" w:rsidDel="00263934">
                <w:rPr>
                  <w:rFonts w:ascii="Arial" w:hAnsi="Arial" w:cs="Arial"/>
                  <w:w w:val="110"/>
                  <w:sz w:val="20"/>
                  <w:szCs w:val="20"/>
                  <w:lang w:val="es-MX"/>
                  <w:rPrChange w:id="1305" w:author="César Gamboa" w:date="2019-11-25T09:13:00Z">
                    <w:rPr>
                      <w:rFonts w:ascii="Times New Roman" w:hAnsi="Times New Roman"/>
                      <w:w w:val="110"/>
                      <w:lang w:val="es-MX"/>
                    </w:rPr>
                  </w:rPrChange>
                </w:rPr>
                <w:delText>con</w:delText>
              </w:r>
              <w:r w:rsidRPr="00BA6CC3" w:rsidDel="00263934">
                <w:rPr>
                  <w:rFonts w:ascii="Arial" w:hAnsi="Arial" w:cs="Arial"/>
                  <w:spacing w:val="-20"/>
                  <w:w w:val="110"/>
                  <w:sz w:val="20"/>
                  <w:szCs w:val="20"/>
                  <w:lang w:val="es-MX"/>
                  <w:rPrChange w:id="1306" w:author="César Gamboa" w:date="2019-11-25T09:13:00Z">
                    <w:rPr>
                      <w:rFonts w:ascii="Times New Roman" w:hAnsi="Times New Roman"/>
                      <w:spacing w:val="-20"/>
                      <w:w w:val="110"/>
                      <w:lang w:val="es-MX"/>
                    </w:rPr>
                  </w:rPrChange>
                </w:rPr>
                <w:delText xml:space="preserve"> </w:delText>
              </w:r>
              <w:r w:rsidRPr="00BA6CC3" w:rsidDel="00263934">
                <w:rPr>
                  <w:rFonts w:ascii="Arial" w:hAnsi="Arial" w:cs="Arial"/>
                  <w:w w:val="110"/>
                  <w:sz w:val="20"/>
                  <w:szCs w:val="20"/>
                  <w:lang w:val="es-MX"/>
                  <w:rPrChange w:id="1307" w:author="César Gamboa" w:date="2019-11-25T09:13:00Z">
                    <w:rPr>
                      <w:rFonts w:ascii="Times New Roman" w:hAnsi="Times New Roman"/>
                      <w:w w:val="110"/>
                      <w:lang w:val="es-MX"/>
                    </w:rPr>
                  </w:rPrChange>
                </w:rPr>
                <w:delText>la</w:delText>
              </w:r>
              <w:r w:rsidRPr="00BA6CC3" w:rsidDel="00263934">
                <w:rPr>
                  <w:rFonts w:ascii="Arial" w:hAnsi="Arial" w:cs="Arial"/>
                  <w:spacing w:val="-20"/>
                  <w:w w:val="110"/>
                  <w:sz w:val="20"/>
                  <w:szCs w:val="20"/>
                  <w:lang w:val="es-MX"/>
                  <w:rPrChange w:id="1308" w:author="César Gamboa" w:date="2019-11-25T09:13:00Z">
                    <w:rPr>
                      <w:rFonts w:ascii="Times New Roman" w:hAnsi="Times New Roman"/>
                      <w:spacing w:val="-20"/>
                      <w:w w:val="110"/>
                      <w:lang w:val="es-MX"/>
                    </w:rPr>
                  </w:rPrChange>
                </w:rPr>
                <w:delText xml:space="preserve"> </w:delText>
              </w:r>
              <w:r w:rsidRPr="00BA6CC3" w:rsidDel="00263934">
                <w:rPr>
                  <w:rFonts w:ascii="Arial" w:hAnsi="Arial" w:cs="Arial"/>
                  <w:w w:val="110"/>
                  <w:sz w:val="20"/>
                  <w:szCs w:val="20"/>
                  <w:lang w:val="es-MX"/>
                  <w:rPrChange w:id="1309" w:author="César Gamboa" w:date="2019-11-25T09:13:00Z">
                    <w:rPr>
                      <w:rFonts w:ascii="Times New Roman" w:hAnsi="Times New Roman"/>
                      <w:w w:val="110"/>
                      <w:lang w:val="es-MX"/>
                    </w:rPr>
                  </w:rPrChange>
                </w:rPr>
                <w:delText>parte</w:delText>
              </w:r>
              <w:r w:rsidRPr="00BA6CC3" w:rsidDel="00263934">
                <w:rPr>
                  <w:rFonts w:ascii="Arial" w:hAnsi="Arial" w:cs="Arial"/>
                  <w:spacing w:val="-20"/>
                  <w:w w:val="110"/>
                  <w:sz w:val="20"/>
                  <w:szCs w:val="20"/>
                  <w:lang w:val="es-MX"/>
                  <w:rPrChange w:id="1310" w:author="César Gamboa" w:date="2019-11-25T09:13:00Z">
                    <w:rPr>
                      <w:rFonts w:ascii="Times New Roman" w:hAnsi="Times New Roman"/>
                      <w:spacing w:val="-20"/>
                      <w:w w:val="110"/>
                      <w:lang w:val="es-MX"/>
                    </w:rPr>
                  </w:rPrChange>
                </w:rPr>
                <w:delText xml:space="preserve"> </w:delText>
              </w:r>
              <w:r w:rsidRPr="00BA6CC3" w:rsidDel="00263934">
                <w:rPr>
                  <w:rFonts w:ascii="Arial" w:hAnsi="Arial" w:cs="Arial"/>
                  <w:w w:val="110"/>
                  <w:sz w:val="20"/>
                  <w:szCs w:val="20"/>
                  <w:lang w:val="es-MX"/>
                  <w:rPrChange w:id="1311" w:author="César Gamboa" w:date="2019-11-25T09:13:00Z">
                    <w:rPr>
                      <w:rFonts w:ascii="Times New Roman" w:hAnsi="Times New Roman"/>
                      <w:w w:val="110"/>
                      <w:lang w:val="es-MX"/>
                    </w:rPr>
                  </w:rPrChange>
                </w:rPr>
                <w:delText>estacional</w:delText>
              </w:r>
              <w:r w:rsidRPr="00BA6CC3" w:rsidDel="00263934">
                <w:rPr>
                  <w:rFonts w:ascii="Arial" w:hAnsi="Arial" w:cs="Arial"/>
                  <w:spacing w:val="-19"/>
                  <w:w w:val="110"/>
                  <w:sz w:val="20"/>
                  <w:szCs w:val="20"/>
                  <w:lang w:val="es-MX"/>
                  <w:rPrChange w:id="1312" w:author="César Gamboa" w:date="2019-11-25T09:13:00Z">
                    <w:rPr>
                      <w:rFonts w:ascii="Times New Roman" w:hAnsi="Times New Roman"/>
                      <w:spacing w:val="-19"/>
                      <w:w w:val="110"/>
                      <w:lang w:val="es-MX"/>
                    </w:rPr>
                  </w:rPrChange>
                </w:rPr>
                <w:delText xml:space="preserve"> </w:delText>
              </w:r>
              <w:r w:rsidRPr="00BA6CC3" w:rsidDel="00263934">
                <w:rPr>
                  <w:rFonts w:ascii="Arial" w:hAnsi="Arial" w:cs="Arial"/>
                  <w:w w:val="110"/>
                  <w:sz w:val="20"/>
                  <w:szCs w:val="20"/>
                  <w:lang w:val="es-MX"/>
                  <w:rPrChange w:id="1313" w:author="César Gamboa" w:date="2019-11-25T09:13:00Z">
                    <w:rPr>
                      <w:rFonts w:ascii="Times New Roman" w:hAnsi="Times New Roman"/>
                      <w:w w:val="110"/>
                      <w:lang w:val="es-MX"/>
                    </w:rPr>
                  </w:rPrChange>
                </w:rPr>
                <w:delText>de</w:delText>
              </w:r>
              <w:r w:rsidRPr="00BA6CC3" w:rsidDel="00263934">
                <w:rPr>
                  <w:rFonts w:ascii="Arial" w:hAnsi="Arial" w:cs="Arial"/>
                  <w:spacing w:val="-20"/>
                  <w:w w:val="110"/>
                  <w:sz w:val="20"/>
                  <w:szCs w:val="20"/>
                  <w:lang w:val="es-MX"/>
                  <w:rPrChange w:id="1314" w:author="César Gamboa" w:date="2019-11-25T09:13:00Z">
                    <w:rPr>
                      <w:rFonts w:ascii="Times New Roman" w:hAnsi="Times New Roman"/>
                      <w:spacing w:val="-20"/>
                      <w:w w:val="110"/>
                      <w:lang w:val="es-MX"/>
                    </w:rPr>
                  </w:rPrChange>
                </w:rPr>
                <w:delText xml:space="preserve"> </w:delText>
              </w:r>
              <w:r w:rsidRPr="00BA6CC3" w:rsidDel="00263934">
                <w:rPr>
                  <w:rFonts w:ascii="Arial" w:hAnsi="Arial" w:cs="Arial"/>
                  <w:w w:val="110"/>
                  <w:sz w:val="20"/>
                  <w:szCs w:val="20"/>
                  <w:lang w:val="es-MX"/>
                  <w:rPrChange w:id="1315" w:author="César Gamboa" w:date="2019-11-25T09:13:00Z">
                    <w:rPr>
                      <w:rFonts w:ascii="Times New Roman" w:hAnsi="Times New Roman"/>
                      <w:w w:val="110"/>
                      <w:lang w:val="es-MX"/>
                    </w:rPr>
                  </w:rPrChange>
                </w:rPr>
                <w:delText>una</w:delText>
              </w:r>
              <w:r w:rsidRPr="00BA6CC3" w:rsidDel="00263934">
                <w:rPr>
                  <w:rFonts w:ascii="Arial" w:hAnsi="Arial" w:cs="Arial"/>
                  <w:spacing w:val="-20"/>
                  <w:w w:val="110"/>
                  <w:sz w:val="20"/>
                  <w:szCs w:val="20"/>
                  <w:lang w:val="es-MX"/>
                  <w:rPrChange w:id="1316" w:author="César Gamboa" w:date="2019-11-25T09:13:00Z">
                    <w:rPr>
                      <w:rFonts w:ascii="Times New Roman" w:hAnsi="Times New Roman"/>
                      <w:spacing w:val="-20"/>
                      <w:w w:val="110"/>
                      <w:lang w:val="es-MX"/>
                    </w:rPr>
                  </w:rPrChange>
                </w:rPr>
                <w:delText xml:space="preserve"> </w:delText>
              </w:r>
              <w:r w:rsidRPr="00BA6CC3" w:rsidDel="00263934">
                <w:rPr>
                  <w:rFonts w:ascii="Arial" w:hAnsi="Arial" w:cs="Arial"/>
                  <w:w w:val="110"/>
                  <w:sz w:val="20"/>
                  <w:szCs w:val="20"/>
                  <w:lang w:val="es-MX"/>
                  <w:rPrChange w:id="1317" w:author="César Gamboa" w:date="2019-11-25T09:13:00Z">
                    <w:rPr>
                      <w:rFonts w:ascii="Times New Roman" w:hAnsi="Times New Roman"/>
                      <w:w w:val="110"/>
                      <w:lang w:val="es-MX"/>
                    </w:rPr>
                  </w:rPrChange>
                </w:rPr>
                <w:delText>manera similar</w:delText>
              </w:r>
              <w:r w:rsidRPr="00BA6CC3" w:rsidDel="00263934">
                <w:rPr>
                  <w:rFonts w:ascii="Arial" w:hAnsi="Arial" w:cs="Arial"/>
                  <w:spacing w:val="-32"/>
                  <w:w w:val="110"/>
                  <w:sz w:val="20"/>
                  <w:szCs w:val="20"/>
                  <w:lang w:val="es-MX"/>
                  <w:rPrChange w:id="1318" w:author="César Gamboa" w:date="2019-11-25T09:13:00Z">
                    <w:rPr>
                      <w:rFonts w:ascii="Times New Roman" w:hAnsi="Times New Roman"/>
                      <w:spacing w:val="-32"/>
                      <w:w w:val="110"/>
                      <w:lang w:val="es-MX"/>
                    </w:rPr>
                  </w:rPrChange>
                </w:rPr>
                <w:delText xml:space="preserve"> </w:delText>
              </w:r>
              <w:r w:rsidRPr="00BA6CC3" w:rsidDel="00263934">
                <w:rPr>
                  <w:rFonts w:ascii="Arial" w:hAnsi="Arial" w:cs="Arial"/>
                  <w:w w:val="110"/>
                  <w:sz w:val="20"/>
                  <w:szCs w:val="20"/>
                  <w:lang w:val="es-MX"/>
                  <w:rPrChange w:id="1319" w:author="César Gamboa" w:date="2019-11-25T09:13:00Z">
                    <w:rPr>
                      <w:rFonts w:ascii="Times New Roman" w:hAnsi="Times New Roman"/>
                      <w:w w:val="110"/>
                      <w:lang w:val="es-MX"/>
                    </w:rPr>
                  </w:rPrChange>
                </w:rPr>
                <w:delText>a</w:delText>
              </w:r>
              <w:r w:rsidRPr="00BA6CC3" w:rsidDel="00263934">
                <w:rPr>
                  <w:rFonts w:ascii="Arial" w:hAnsi="Arial" w:cs="Arial"/>
                  <w:spacing w:val="-31"/>
                  <w:w w:val="110"/>
                  <w:sz w:val="20"/>
                  <w:szCs w:val="20"/>
                  <w:lang w:val="es-MX"/>
                  <w:rPrChange w:id="1320" w:author="César Gamboa" w:date="2019-11-25T09:13:00Z">
                    <w:rPr>
                      <w:rFonts w:ascii="Times New Roman" w:hAnsi="Times New Roman"/>
                      <w:spacing w:val="-31"/>
                      <w:w w:val="110"/>
                      <w:lang w:val="es-MX"/>
                    </w:rPr>
                  </w:rPrChange>
                </w:rPr>
                <w:delText xml:space="preserve"> </w:delText>
              </w:r>
              <w:r w:rsidRPr="00BA6CC3" w:rsidDel="00263934">
                <w:rPr>
                  <w:rFonts w:ascii="Arial" w:hAnsi="Arial" w:cs="Arial"/>
                  <w:w w:val="110"/>
                  <w:sz w:val="20"/>
                  <w:szCs w:val="20"/>
                  <w:lang w:val="es-MX"/>
                  <w:rPrChange w:id="1321" w:author="César Gamboa" w:date="2019-11-25T09:13:00Z">
                    <w:rPr>
                      <w:rFonts w:ascii="Times New Roman" w:hAnsi="Times New Roman"/>
                      <w:w w:val="110"/>
                      <w:lang w:val="es-MX"/>
                    </w:rPr>
                  </w:rPrChange>
                </w:rPr>
                <w:delText>como</w:delText>
              </w:r>
              <w:r w:rsidRPr="00BA6CC3" w:rsidDel="00263934">
                <w:rPr>
                  <w:rFonts w:ascii="Arial" w:hAnsi="Arial" w:cs="Arial"/>
                  <w:spacing w:val="-31"/>
                  <w:w w:val="110"/>
                  <w:sz w:val="20"/>
                  <w:szCs w:val="20"/>
                  <w:lang w:val="es-MX"/>
                  <w:rPrChange w:id="1322" w:author="César Gamboa" w:date="2019-11-25T09:13:00Z">
                    <w:rPr>
                      <w:rFonts w:ascii="Times New Roman" w:hAnsi="Times New Roman"/>
                      <w:spacing w:val="-31"/>
                      <w:w w:val="110"/>
                      <w:lang w:val="es-MX"/>
                    </w:rPr>
                  </w:rPrChange>
                </w:rPr>
                <w:delText xml:space="preserve"> </w:delText>
              </w:r>
              <w:r w:rsidRPr="00BA6CC3" w:rsidDel="00263934">
                <w:rPr>
                  <w:rFonts w:ascii="Arial" w:hAnsi="Arial" w:cs="Arial"/>
                  <w:w w:val="110"/>
                  <w:sz w:val="20"/>
                  <w:szCs w:val="20"/>
                  <w:lang w:val="es-MX"/>
                  <w:rPrChange w:id="1323" w:author="César Gamboa" w:date="2019-11-25T09:13:00Z">
                    <w:rPr>
                      <w:rFonts w:ascii="Times New Roman" w:hAnsi="Times New Roman"/>
                      <w:w w:val="110"/>
                      <w:lang w:val="es-MX"/>
                    </w:rPr>
                  </w:rPrChange>
                </w:rPr>
                <w:delText>se</w:delText>
              </w:r>
              <w:r w:rsidRPr="00BA6CC3" w:rsidDel="00263934">
                <w:rPr>
                  <w:rFonts w:ascii="Arial" w:hAnsi="Arial" w:cs="Arial"/>
                  <w:spacing w:val="-31"/>
                  <w:w w:val="110"/>
                  <w:sz w:val="20"/>
                  <w:szCs w:val="20"/>
                  <w:lang w:val="es-MX"/>
                  <w:rPrChange w:id="1324" w:author="César Gamboa" w:date="2019-11-25T09:13:00Z">
                    <w:rPr>
                      <w:rFonts w:ascii="Times New Roman" w:hAnsi="Times New Roman"/>
                      <w:spacing w:val="-31"/>
                      <w:w w:val="110"/>
                      <w:lang w:val="es-MX"/>
                    </w:rPr>
                  </w:rPrChange>
                </w:rPr>
                <w:delText xml:space="preserve"> </w:delText>
              </w:r>
              <w:r w:rsidRPr="00BA6CC3" w:rsidDel="00263934">
                <w:rPr>
                  <w:rFonts w:ascii="Arial" w:hAnsi="Arial" w:cs="Arial"/>
                  <w:w w:val="110"/>
                  <w:sz w:val="20"/>
                  <w:szCs w:val="20"/>
                  <w:lang w:val="es-MX"/>
                  <w:rPrChange w:id="1325" w:author="César Gamboa" w:date="2019-11-25T09:13:00Z">
                    <w:rPr>
                      <w:rFonts w:ascii="Times New Roman" w:hAnsi="Times New Roman"/>
                      <w:w w:val="110"/>
                      <w:lang w:val="es-MX"/>
                    </w:rPr>
                  </w:rPrChange>
                </w:rPr>
                <w:delText>incorporan</w:delText>
              </w:r>
              <w:r w:rsidRPr="00BA6CC3" w:rsidDel="00263934">
                <w:rPr>
                  <w:rFonts w:ascii="Arial" w:hAnsi="Arial" w:cs="Arial"/>
                  <w:spacing w:val="-32"/>
                  <w:w w:val="110"/>
                  <w:sz w:val="20"/>
                  <w:szCs w:val="20"/>
                  <w:lang w:val="es-MX"/>
                  <w:rPrChange w:id="1326" w:author="César Gamboa" w:date="2019-11-25T09:13:00Z">
                    <w:rPr>
                      <w:rFonts w:ascii="Times New Roman" w:hAnsi="Times New Roman"/>
                      <w:spacing w:val="-32"/>
                      <w:w w:val="110"/>
                      <w:lang w:val="es-MX"/>
                    </w:rPr>
                  </w:rPrChange>
                </w:rPr>
                <w:delText xml:space="preserve"> </w:delText>
              </w:r>
              <w:r w:rsidRPr="00BA6CC3" w:rsidDel="00263934">
                <w:rPr>
                  <w:rFonts w:ascii="Arial" w:hAnsi="Arial" w:cs="Arial"/>
                  <w:w w:val="110"/>
                  <w:sz w:val="20"/>
                  <w:szCs w:val="20"/>
                  <w:lang w:val="es-MX"/>
                  <w:rPrChange w:id="1327" w:author="César Gamboa" w:date="2019-11-25T09:13:00Z">
                    <w:rPr>
                      <w:rFonts w:ascii="Times New Roman" w:hAnsi="Times New Roman"/>
                      <w:w w:val="110"/>
                      <w:lang w:val="es-MX"/>
                    </w:rPr>
                  </w:rPrChange>
                </w:rPr>
                <w:delText>en</w:delText>
              </w:r>
              <w:r w:rsidRPr="00BA6CC3" w:rsidDel="00263934">
                <w:rPr>
                  <w:rFonts w:ascii="Arial" w:hAnsi="Arial" w:cs="Arial"/>
                  <w:spacing w:val="-31"/>
                  <w:w w:val="110"/>
                  <w:sz w:val="20"/>
                  <w:szCs w:val="20"/>
                  <w:lang w:val="es-MX"/>
                  <w:rPrChange w:id="1328" w:author="César Gamboa" w:date="2019-11-25T09:13:00Z">
                    <w:rPr>
                      <w:rFonts w:ascii="Times New Roman" w:hAnsi="Times New Roman"/>
                      <w:spacing w:val="-31"/>
                      <w:w w:val="110"/>
                      <w:lang w:val="es-MX"/>
                    </w:rPr>
                  </w:rPrChange>
                </w:rPr>
                <w:delText xml:space="preserve"> </w:delText>
              </w:r>
              <w:r w:rsidRPr="00BA6CC3" w:rsidDel="00263934">
                <w:rPr>
                  <w:rFonts w:ascii="Arial" w:hAnsi="Arial" w:cs="Arial"/>
                  <w:w w:val="110"/>
                  <w:sz w:val="20"/>
                  <w:szCs w:val="20"/>
                  <w:lang w:val="es-MX"/>
                  <w:rPrChange w:id="1329" w:author="César Gamboa" w:date="2019-11-25T09:13:00Z">
                    <w:rPr>
                      <w:rFonts w:ascii="Times New Roman" w:hAnsi="Times New Roman"/>
                      <w:w w:val="110"/>
                      <w:lang w:val="es-MX"/>
                    </w:rPr>
                  </w:rPrChange>
                </w:rPr>
                <w:delText>el</w:delText>
              </w:r>
              <w:r w:rsidRPr="00BA6CC3" w:rsidDel="00263934">
                <w:rPr>
                  <w:rFonts w:ascii="Arial" w:hAnsi="Arial" w:cs="Arial"/>
                  <w:spacing w:val="-31"/>
                  <w:w w:val="110"/>
                  <w:sz w:val="20"/>
                  <w:szCs w:val="20"/>
                  <w:lang w:val="es-MX"/>
                  <w:rPrChange w:id="1330" w:author="César Gamboa" w:date="2019-11-25T09:13:00Z">
                    <w:rPr>
                      <w:rFonts w:ascii="Times New Roman" w:hAnsi="Times New Roman"/>
                      <w:spacing w:val="-31"/>
                      <w:w w:val="110"/>
                      <w:lang w:val="es-MX"/>
                    </w:rPr>
                  </w:rPrChange>
                </w:rPr>
                <w:delText xml:space="preserve"> </w:delText>
              </w:r>
              <w:r w:rsidRPr="00BA6CC3" w:rsidDel="00263934">
                <w:rPr>
                  <w:rFonts w:ascii="Arial" w:hAnsi="Arial" w:cs="Arial"/>
                  <w:w w:val="110"/>
                  <w:sz w:val="20"/>
                  <w:szCs w:val="20"/>
                  <w:lang w:val="es-MX"/>
                  <w:rPrChange w:id="1331" w:author="César Gamboa" w:date="2019-11-25T09:13:00Z">
                    <w:rPr>
                      <w:rFonts w:ascii="Times New Roman" w:hAnsi="Times New Roman"/>
                      <w:w w:val="110"/>
                      <w:lang w:val="es-MX"/>
                    </w:rPr>
                  </w:rPrChange>
                </w:rPr>
                <w:delText>modelo</w:delText>
              </w:r>
              <w:r w:rsidRPr="00BA6CC3" w:rsidDel="00263934">
                <w:rPr>
                  <w:rFonts w:ascii="Arial" w:hAnsi="Arial" w:cs="Arial"/>
                  <w:spacing w:val="-31"/>
                  <w:w w:val="110"/>
                  <w:sz w:val="20"/>
                  <w:szCs w:val="20"/>
                  <w:lang w:val="es-MX"/>
                  <w:rPrChange w:id="1332" w:author="César Gamboa" w:date="2019-11-25T09:13:00Z">
                    <w:rPr>
                      <w:rFonts w:ascii="Times New Roman" w:hAnsi="Times New Roman"/>
                      <w:spacing w:val="-31"/>
                      <w:w w:val="110"/>
                      <w:lang w:val="es-MX"/>
                    </w:rPr>
                  </w:rPrChange>
                </w:rPr>
                <w:delText xml:space="preserve"> </w:delText>
              </w:r>
              <w:r w:rsidRPr="00BA6CC3" w:rsidDel="00263934">
                <w:rPr>
                  <w:rFonts w:ascii="Arial" w:hAnsi="Arial" w:cs="Arial"/>
                  <w:w w:val="110"/>
                  <w:sz w:val="20"/>
                  <w:szCs w:val="20"/>
                  <w:lang w:val="es-MX"/>
                  <w:rPrChange w:id="1333" w:author="César Gamboa" w:date="2019-11-25T09:13:00Z">
                    <w:rPr>
                      <w:rFonts w:ascii="Times New Roman" w:hAnsi="Times New Roman"/>
                      <w:w w:val="110"/>
                      <w:lang w:val="es-MX"/>
                    </w:rPr>
                  </w:rPrChange>
                </w:rPr>
                <w:delText>ARIMA</w:delText>
              </w:r>
              <w:r w:rsidRPr="00BA6CC3" w:rsidDel="00263934">
                <w:rPr>
                  <w:rFonts w:ascii="Arial" w:hAnsi="Arial" w:cs="Arial"/>
                  <w:spacing w:val="-31"/>
                  <w:w w:val="110"/>
                  <w:sz w:val="20"/>
                  <w:szCs w:val="20"/>
                  <w:lang w:val="es-MX"/>
                  <w:rPrChange w:id="1334" w:author="César Gamboa" w:date="2019-11-25T09:13:00Z">
                    <w:rPr>
                      <w:rFonts w:ascii="Times New Roman" w:hAnsi="Times New Roman"/>
                      <w:spacing w:val="-31"/>
                      <w:w w:val="110"/>
                      <w:lang w:val="es-MX"/>
                    </w:rPr>
                  </w:rPrChange>
                </w:rPr>
                <w:delText xml:space="preserve"> </w:delText>
              </w:r>
              <w:r w:rsidRPr="00BA6CC3" w:rsidDel="00263934">
                <w:rPr>
                  <w:rFonts w:ascii="Arial" w:hAnsi="Arial" w:cs="Arial"/>
                  <w:w w:val="110"/>
                  <w:sz w:val="20"/>
                  <w:szCs w:val="20"/>
                  <w:lang w:val="es-MX"/>
                  <w:rPrChange w:id="1335" w:author="César Gamboa" w:date="2019-11-25T09:13:00Z">
                    <w:rPr>
                      <w:rFonts w:ascii="Times New Roman" w:hAnsi="Times New Roman"/>
                      <w:w w:val="110"/>
                      <w:lang w:val="es-MX"/>
                    </w:rPr>
                  </w:rPrChange>
                </w:rPr>
                <w:delText>no</w:delText>
              </w:r>
              <w:r w:rsidRPr="00BA6CC3" w:rsidDel="00263934">
                <w:rPr>
                  <w:rFonts w:ascii="Arial" w:hAnsi="Arial" w:cs="Arial"/>
                  <w:spacing w:val="-32"/>
                  <w:w w:val="110"/>
                  <w:sz w:val="20"/>
                  <w:szCs w:val="20"/>
                  <w:lang w:val="es-MX"/>
                  <w:rPrChange w:id="1336" w:author="César Gamboa" w:date="2019-11-25T09:13:00Z">
                    <w:rPr>
                      <w:rFonts w:ascii="Times New Roman" w:hAnsi="Times New Roman"/>
                      <w:spacing w:val="-32"/>
                      <w:w w:val="110"/>
                      <w:lang w:val="es-MX"/>
                    </w:rPr>
                  </w:rPrChange>
                </w:rPr>
                <w:delText xml:space="preserve"> </w:delText>
              </w:r>
              <w:r w:rsidRPr="00BA6CC3" w:rsidDel="00263934">
                <w:rPr>
                  <w:rFonts w:ascii="Arial" w:hAnsi="Arial" w:cs="Arial"/>
                  <w:w w:val="110"/>
                  <w:sz w:val="20"/>
                  <w:szCs w:val="20"/>
                  <w:lang w:val="es-MX"/>
                  <w:rPrChange w:id="1337" w:author="César Gamboa" w:date="2019-11-25T09:13:00Z">
                    <w:rPr>
                      <w:rFonts w:ascii="Times New Roman" w:hAnsi="Times New Roman"/>
                      <w:w w:val="110"/>
                      <w:lang w:val="es-MX"/>
                    </w:rPr>
                  </w:rPrChange>
                </w:rPr>
                <w:delText>estacional,</w:delText>
              </w:r>
              <w:r w:rsidRPr="00BA6CC3" w:rsidDel="00263934">
                <w:rPr>
                  <w:rFonts w:ascii="Arial" w:hAnsi="Arial" w:cs="Arial"/>
                  <w:spacing w:val="-31"/>
                  <w:w w:val="110"/>
                  <w:sz w:val="20"/>
                  <w:szCs w:val="20"/>
                  <w:lang w:val="es-MX"/>
                  <w:rPrChange w:id="1338" w:author="César Gamboa" w:date="2019-11-25T09:13:00Z">
                    <w:rPr>
                      <w:rFonts w:ascii="Times New Roman" w:hAnsi="Times New Roman"/>
                      <w:spacing w:val="-31"/>
                      <w:w w:val="110"/>
                      <w:lang w:val="es-MX"/>
                    </w:rPr>
                  </w:rPrChange>
                </w:rPr>
                <w:delText xml:space="preserve"> </w:delText>
              </w:r>
              <w:r w:rsidRPr="00BA6CC3" w:rsidDel="00263934">
                <w:rPr>
                  <w:rFonts w:ascii="Arial" w:hAnsi="Arial" w:cs="Arial"/>
                  <w:w w:val="110"/>
                  <w:sz w:val="20"/>
                  <w:szCs w:val="20"/>
                  <w:lang w:val="es-MX"/>
                  <w:rPrChange w:id="1339" w:author="César Gamboa" w:date="2019-11-25T09:13:00Z">
                    <w:rPr>
                      <w:rFonts w:ascii="Times New Roman" w:hAnsi="Times New Roman"/>
                      <w:w w:val="110"/>
                      <w:lang w:val="es-MX"/>
                    </w:rPr>
                  </w:rPrChange>
                </w:rPr>
                <w:delText>pero</w:delText>
              </w:r>
              <w:r w:rsidRPr="00BA6CC3" w:rsidDel="00263934">
                <w:rPr>
                  <w:rFonts w:ascii="Arial" w:hAnsi="Arial" w:cs="Arial"/>
                  <w:spacing w:val="-31"/>
                  <w:w w:val="110"/>
                  <w:sz w:val="20"/>
                  <w:szCs w:val="20"/>
                  <w:lang w:val="es-MX"/>
                  <w:rPrChange w:id="1340" w:author="César Gamboa" w:date="2019-11-25T09:13:00Z">
                    <w:rPr>
                      <w:rFonts w:ascii="Times New Roman" w:hAnsi="Times New Roman"/>
                      <w:spacing w:val="-31"/>
                      <w:w w:val="110"/>
                      <w:lang w:val="es-MX"/>
                    </w:rPr>
                  </w:rPrChange>
                </w:rPr>
                <w:delText xml:space="preserve"> </w:delText>
              </w:r>
              <w:r w:rsidRPr="00BA6CC3" w:rsidDel="00263934">
                <w:rPr>
                  <w:rFonts w:ascii="Arial" w:hAnsi="Arial" w:cs="Arial"/>
                  <w:w w:val="110"/>
                  <w:sz w:val="20"/>
                  <w:szCs w:val="20"/>
                  <w:lang w:val="es-MX"/>
                  <w:rPrChange w:id="1341" w:author="César Gamboa" w:date="2019-11-25T09:13:00Z">
                    <w:rPr>
                      <w:rFonts w:ascii="Times New Roman" w:hAnsi="Times New Roman"/>
                      <w:w w:val="110"/>
                      <w:lang w:val="es-MX"/>
                    </w:rPr>
                  </w:rPrChange>
                </w:rPr>
                <w:delText>ahora</w:delText>
              </w:r>
              <w:r w:rsidRPr="00BA6CC3" w:rsidDel="00263934">
                <w:rPr>
                  <w:rFonts w:ascii="Arial" w:hAnsi="Arial" w:cs="Arial"/>
                  <w:spacing w:val="-31"/>
                  <w:w w:val="110"/>
                  <w:sz w:val="20"/>
                  <w:szCs w:val="20"/>
                  <w:lang w:val="es-MX"/>
                  <w:rPrChange w:id="1342" w:author="César Gamboa" w:date="2019-11-25T09:13:00Z">
                    <w:rPr>
                      <w:rFonts w:ascii="Times New Roman" w:hAnsi="Times New Roman"/>
                      <w:spacing w:val="-31"/>
                      <w:w w:val="110"/>
                      <w:lang w:val="es-MX"/>
                    </w:rPr>
                  </w:rPrChange>
                </w:rPr>
                <w:delText xml:space="preserve"> </w:delText>
              </w:r>
              <w:r w:rsidRPr="00BA6CC3" w:rsidDel="00263934">
                <w:rPr>
                  <w:rFonts w:ascii="Arial" w:hAnsi="Arial" w:cs="Arial"/>
                  <w:w w:val="110"/>
                  <w:sz w:val="20"/>
                  <w:szCs w:val="20"/>
                  <w:lang w:val="es-MX"/>
                  <w:rPrChange w:id="1343" w:author="César Gamboa" w:date="2019-11-25T09:13:00Z">
                    <w:rPr>
                      <w:rFonts w:ascii="Times New Roman" w:hAnsi="Times New Roman"/>
                      <w:w w:val="110"/>
                      <w:lang w:val="es-MX"/>
                    </w:rPr>
                  </w:rPrChange>
                </w:rPr>
                <w:delText>considerando</w:delText>
              </w:r>
              <w:r w:rsidRPr="00BA6CC3" w:rsidDel="00263934">
                <w:rPr>
                  <w:rFonts w:ascii="Arial" w:hAnsi="Arial" w:cs="Arial"/>
                  <w:spacing w:val="-31"/>
                  <w:w w:val="110"/>
                  <w:sz w:val="20"/>
                  <w:szCs w:val="20"/>
                  <w:lang w:val="es-MX"/>
                  <w:rPrChange w:id="1344" w:author="César Gamboa" w:date="2019-11-25T09:13:00Z">
                    <w:rPr>
                      <w:rFonts w:ascii="Times New Roman" w:hAnsi="Times New Roman"/>
                      <w:spacing w:val="-31"/>
                      <w:w w:val="110"/>
                      <w:lang w:val="es-MX"/>
                    </w:rPr>
                  </w:rPrChange>
                </w:rPr>
                <w:delText xml:space="preserve"> </w:delText>
              </w:r>
              <w:r w:rsidRPr="00BA6CC3" w:rsidDel="00263934">
                <w:rPr>
                  <w:rFonts w:ascii="Arial" w:hAnsi="Arial" w:cs="Arial"/>
                  <w:w w:val="110"/>
                  <w:sz w:val="20"/>
                  <w:szCs w:val="20"/>
                  <w:lang w:val="es-MX"/>
                  <w:rPrChange w:id="1345" w:author="César Gamboa" w:date="2019-11-25T09:13:00Z">
                    <w:rPr>
                      <w:rFonts w:ascii="Times New Roman" w:hAnsi="Times New Roman"/>
                      <w:w w:val="110"/>
                      <w:lang w:val="es-MX"/>
                    </w:rPr>
                  </w:rPrChange>
                </w:rPr>
                <w:delText>retrocesos</w:delText>
              </w:r>
              <w:r w:rsidRPr="00BA6CC3" w:rsidDel="00263934">
                <w:rPr>
                  <w:rFonts w:ascii="Arial" w:hAnsi="Arial" w:cs="Arial"/>
                  <w:spacing w:val="-32"/>
                  <w:w w:val="110"/>
                  <w:sz w:val="20"/>
                  <w:szCs w:val="20"/>
                  <w:lang w:val="es-MX"/>
                  <w:rPrChange w:id="1346" w:author="César Gamboa" w:date="2019-11-25T09:13:00Z">
                    <w:rPr>
                      <w:rFonts w:ascii="Times New Roman" w:hAnsi="Times New Roman"/>
                      <w:spacing w:val="-32"/>
                      <w:w w:val="110"/>
                      <w:lang w:val="es-MX"/>
                    </w:rPr>
                  </w:rPrChange>
                </w:rPr>
                <w:delText xml:space="preserve"> </w:delText>
              </w:r>
              <w:r w:rsidRPr="00BA6CC3" w:rsidDel="00263934">
                <w:rPr>
                  <w:rFonts w:ascii="Arial" w:hAnsi="Arial" w:cs="Arial"/>
                  <w:w w:val="110"/>
                  <w:sz w:val="20"/>
                  <w:szCs w:val="20"/>
                  <w:lang w:val="es-MX"/>
                  <w:rPrChange w:id="1347" w:author="César Gamboa" w:date="2019-11-25T09:13:00Z">
                    <w:rPr>
                      <w:rFonts w:ascii="Times New Roman" w:hAnsi="Times New Roman"/>
                      <w:w w:val="110"/>
                      <w:lang w:val="es-MX"/>
                    </w:rPr>
                  </w:rPrChange>
                </w:rPr>
                <w:delText>según sea</w:delText>
              </w:r>
              <w:r w:rsidRPr="00BA6CC3" w:rsidDel="00263934">
                <w:rPr>
                  <w:rFonts w:ascii="Arial" w:hAnsi="Arial" w:cs="Arial"/>
                  <w:spacing w:val="-24"/>
                  <w:w w:val="110"/>
                  <w:sz w:val="20"/>
                  <w:szCs w:val="20"/>
                  <w:lang w:val="es-MX"/>
                  <w:rPrChange w:id="1348" w:author="César Gamboa" w:date="2019-11-25T09:13:00Z">
                    <w:rPr>
                      <w:rFonts w:ascii="Times New Roman" w:hAnsi="Times New Roman"/>
                      <w:spacing w:val="-24"/>
                      <w:w w:val="110"/>
                      <w:lang w:val="es-MX"/>
                    </w:rPr>
                  </w:rPrChange>
                </w:rPr>
                <w:delText xml:space="preserve"> </w:delText>
              </w:r>
              <w:r w:rsidRPr="00BA6CC3" w:rsidDel="00263934">
                <w:rPr>
                  <w:rFonts w:ascii="Arial" w:hAnsi="Arial" w:cs="Arial"/>
                  <w:w w:val="110"/>
                  <w:sz w:val="20"/>
                  <w:szCs w:val="20"/>
                  <w:lang w:val="es-MX"/>
                  <w:rPrChange w:id="1349" w:author="César Gamboa" w:date="2019-11-25T09:13:00Z">
                    <w:rPr>
                      <w:rFonts w:ascii="Times New Roman" w:hAnsi="Times New Roman"/>
                      <w:w w:val="110"/>
                      <w:lang w:val="es-MX"/>
                    </w:rPr>
                  </w:rPrChange>
                </w:rPr>
                <w:delText>la</w:delText>
              </w:r>
              <w:r w:rsidRPr="00BA6CC3" w:rsidDel="00263934">
                <w:rPr>
                  <w:rFonts w:ascii="Arial" w:hAnsi="Arial" w:cs="Arial"/>
                  <w:spacing w:val="-24"/>
                  <w:w w:val="110"/>
                  <w:sz w:val="20"/>
                  <w:szCs w:val="20"/>
                  <w:lang w:val="es-MX"/>
                  <w:rPrChange w:id="1350" w:author="César Gamboa" w:date="2019-11-25T09:13:00Z">
                    <w:rPr>
                      <w:rFonts w:ascii="Times New Roman" w:hAnsi="Times New Roman"/>
                      <w:spacing w:val="-24"/>
                      <w:w w:val="110"/>
                      <w:lang w:val="es-MX"/>
                    </w:rPr>
                  </w:rPrChange>
                </w:rPr>
                <w:delText xml:space="preserve"> </w:delText>
              </w:r>
              <w:r w:rsidRPr="00BA6CC3" w:rsidDel="00263934">
                <w:rPr>
                  <w:rFonts w:ascii="Arial" w:hAnsi="Arial" w:cs="Arial"/>
                  <w:w w:val="110"/>
                  <w:sz w:val="20"/>
                  <w:szCs w:val="20"/>
                  <w:lang w:val="es-MX"/>
                  <w:rPrChange w:id="1351" w:author="César Gamboa" w:date="2019-11-25T09:13:00Z">
                    <w:rPr>
                      <w:rFonts w:ascii="Times New Roman" w:hAnsi="Times New Roman"/>
                      <w:w w:val="110"/>
                      <w:lang w:val="es-MX"/>
                    </w:rPr>
                  </w:rPrChange>
                </w:rPr>
                <w:delText>temporalidad</w:delText>
              </w:r>
              <w:r w:rsidRPr="00BA6CC3" w:rsidDel="00263934">
                <w:rPr>
                  <w:rFonts w:ascii="Arial" w:hAnsi="Arial" w:cs="Arial"/>
                  <w:spacing w:val="-24"/>
                  <w:w w:val="110"/>
                  <w:sz w:val="20"/>
                  <w:szCs w:val="20"/>
                  <w:lang w:val="es-MX"/>
                  <w:rPrChange w:id="1352" w:author="César Gamboa" w:date="2019-11-25T09:13:00Z">
                    <w:rPr>
                      <w:rFonts w:ascii="Times New Roman" w:hAnsi="Times New Roman"/>
                      <w:spacing w:val="-24"/>
                      <w:w w:val="110"/>
                      <w:lang w:val="es-MX"/>
                    </w:rPr>
                  </w:rPrChange>
                </w:rPr>
                <w:delText xml:space="preserve"> </w:delText>
              </w:r>
              <w:r w:rsidRPr="00BA6CC3" w:rsidDel="00263934">
                <w:rPr>
                  <w:rFonts w:ascii="Arial" w:hAnsi="Arial" w:cs="Arial"/>
                  <w:w w:val="110"/>
                  <w:sz w:val="20"/>
                  <w:szCs w:val="20"/>
                  <w:lang w:val="es-MX"/>
                  <w:rPrChange w:id="1353" w:author="César Gamboa" w:date="2019-11-25T09:13:00Z">
                    <w:rPr>
                      <w:rFonts w:ascii="Times New Roman" w:hAnsi="Times New Roman"/>
                      <w:w w:val="110"/>
                      <w:lang w:val="es-MX"/>
                    </w:rPr>
                  </w:rPrChange>
                </w:rPr>
                <w:delText>estacional,</w:delText>
              </w:r>
              <w:r w:rsidRPr="00BA6CC3" w:rsidDel="00263934">
                <w:rPr>
                  <w:rFonts w:ascii="Arial" w:hAnsi="Arial" w:cs="Arial"/>
                  <w:spacing w:val="-24"/>
                  <w:w w:val="110"/>
                  <w:sz w:val="20"/>
                  <w:szCs w:val="20"/>
                  <w:lang w:val="es-MX"/>
                  <w:rPrChange w:id="1354" w:author="César Gamboa" w:date="2019-11-25T09:13:00Z">
                    <w:rPr>
                      <w:rFonts w:ascii="Times New Roman" w:hAnsi="Times New Roman"/>
                      <w:spacing w:val="-24"/>
                      <w:w w:val="110"/>
                      <w:lang w:val="es-MX"/>
                    </w:rPr>
                  </w:rPrChange>
                </w:rPr>
                <w:delText xml:space="preserve"> </w:delText>
              </w:r>
              <w:r w:rsidRPr="00BA6CC3" w:rsidDel="00263934">
                <w:rPr>
                  <w:rFonts w:ascii="Arial" w:hAnsi="Arial" w:cs="Arial"/>
                  <w:w w:val="110"/>
                  <w:sz w:val="20"/>
                  <w:szCs w:val="20"/>
                  <w:lang w:val="es-MX"/>
                  <w:rPrChange w:id="1355" w:author="César Gamboa" w:date="2019-11-25T09:13:00Z">
                    <w:rPr>
                      <w:rFonts w:ascii="Times New Roman" w:hAnsi="Times New Roman"/>
                      <w:w w:val="110"/>
                      <w:lang w:val="es-MX"/>
                    </w:rPr>
                  </w:rPrChange>
                </w:rPr>
                <w:delText>pasando</w:delText>
              </w:r>
              <w:r w:rsidRPr="00BA6CC3" w:rsidDel="00263934">
                <w:rPr>
                  <w:rFonts w:ascii="Arial" w:hAnsi="Arial" w:cs="Arial"/>
                  <w:spacing w:val="-24"/>
                  <w:w w:val="110"/>
                  <w:sz w:val="20"/>
                  <w:szCs w:val="20"/>
                  <w:lang w:val="es-MX"/>
                  <w:rPrChange w:id="1356" w:author="César Gamboa" w:date="2019-11-25T09:13:00Z">
                    <w:rPr>
                      <w:rFonts w:ascii="Times New Roman" w:hAnsi="Times New Roman"/>
                      <w:spacing w:val="-24"/>
                      <w:w w:val="110"/>
                      <w:lang w:val="es-MX"/>
                    </w:rPr>
                  </w:rPrChange>
                </w:rPr>
                <w:delText xml:space="preserve"> </w:delText>
              </w:r>
              <w:r w:rsidRPr="00BA6CC3" w:rsidDel="00263934">
                <w:rPr>
                  <w:rFonts w:ascii="Arial" w:hAnsi="Arial" w:cs="Arial"/>
                  <w:w w:val="110"/>
                  <w:sz w:val="20"/>
                  <w:szCs w:val="20"/>
                  <w:lang w:val="es-MX"/>
                  <w:rPrChange w:id="1357" w:author="César Gamboa" w:date="2019-11-25T09:13:00Z">
                    <w:rPr>
                      <w:rFonts w:ascii="Times New Roman" w:hAnsi="Times New Roman"/>
                      <w:w w:val="110"/>
                      <w:lang w:val="es-MX"/>
                    </w:rPr>
                  </w:rPrChange>
                </w:rPr>
                <w:delText>así</w:delText>
              </w:r>
              <w:r w:rsidRPr="00BA6CC3" w:rsidDel="00263934">
                <w:rPr>
                  <w:rFonts w:ascii="Arial" w:hAnsi="Arial" w:cs="Arial"/>
                  <w:spacing w:val="-24"/>
                  <w:w w:val="110"/>
                  <w:sz w:val="20"/>
                  <w:szCs w:val="20"/>
                  <w:lang w:val="es-MX"/>
                  <w:rPrChange w:id="1358" w:author="César Gamboa" w:date="2019-11-25T09:13:00Z">
                    <w:rPr>
                      <w:rFonts w:ascii="Times New Roman" w:hAnsi="Times New Roman"/>
                      <w:spacing w:val="-24"/>
                      <w:w w:val="110"/>
                      <w:lang w:val="es-MX"/>
                    </w:rPr>
                  </w:rPrChange>
                </w:rPr>
                <w:delText xml:space="preserve"> </w:delText>
              </w:r>
              <w:r w:rsidRPr="00BA6CC3" w:rsidDel="00263934">
                <w:rPr>
                  <w:rFonts w:ascii="Arial" w:hAnsi="Arial" w:cs="Arial"/>
                  <w:w w:val="110"/>
                  <w:sz w:val="20"/>
                  <w:szCs w:val="20"/>
                  <w:lang w:val="es-MX"/>
                  <w:rPrChange w:id="1359" w:author="César Gamboa" w:date="2019-11-25T09:13:00Z">
                    <w:rPr>
                      <w:rFonts w:ascii="Times New Roman" w:hAnsi="Times New Roman"/>
                      <w:w w:val="110"/>
                      <w:lang w:val="es-MX"/>
                    </w:rPr>
                  </w:rPrChange>
                </w:rPr>
                <w:delText>de</w:delText>
              </w:r>
              <w:r w:rsidRPr="00BA6CC3" w:rsidDel="00263934">
                <w:rPr>
                  <w:rFonts w:ascii="Arial" w:hAnsi="Arial" w:cs="Arial"/>
                  <w:spacing w:val="-24"/>
                  <w:w w:val="110"/>
                  <w:sz w:val="20"/>
                  <w:szCs w:val="20"/>
                  <w:lang w:val="es-MX"/>
                  <w:rPrChange w:id="1360" w:author="César Gamboa" w:date="2019-11-25T09:13:00Z">
                    <w:rPr>
                      <w:rFonts w:ascii="Times New Roman" w:hAnsi="Times New Roman"/>
                      <w:spacing w:val="-24"/>
                      <w:w w:val="110"/>
                      <w:lang w:val="es-MX"/>
                    </w:rPr>
                  </w:rPrChange>
                </w:rPr>
                <w:delText xml:space="preserve"> </w:delText>
              </w:r>
              <w:r w:rsidRPr="00BA6CC3" w:rsidDel="00263934">
                <w:rPr>
                  <w:rFonts w:ascii="Arial" w:hAnsi="Arial" w:cs="Arial"/>
                  <w:w w:val="110"/>
                  <w:sz w:val="20"/>
                  <w:szCs w:val="20"/>
                  <w:lang w:val="es-MX"/>
                  <w:rPrChange w:id="1361" w:author="César Gamboa" w:date="2019-11-25T09:13:00Z">
                    <w:rPr>
                      <w:rFonts w:ascii="Times New Roman" w:hAnsi="Times New Roman"/>
                      <w:w w:val="110"/>
                      <w:lang w:val="es-MX"/>
                    </w:rPr>
                  </w:rPrChange>
                </w:rPr>
                <w:delText>un</w:delText>
              </w:r>
              <w:r w:rsidRPr="00BA6CC3" w:rsidDel="00263934">
                <w:rPr>
                  <w:rFonts w:ascii="Arial" w:hAnsi="Arial" w:cs="Arial"/>
                  <w:spacing w:val="-25"/>
                  <w:w w:val="110"/>
                  <w:sz w:val="20"/>
                  <w:szCs w:val="20"/>
                  <w:lang w:val="es-MX"/>
                  <w:rPrChange w:id="1362" w:author="César Gamboa" w:date="2019-11-25T09:13:00Z">
                    <w:rPr>
                      <w:rFonts w:ascii="Times New Roman" w:hAnsi="Times New Roman"/>
                      <w:spacing w:val="-25"/>
                      <w:w w:val="110"/>
                      <w:lang w:val="es-MX"/>
                    </w:rPr>
                  </w:rPrChange>
                </w:rPr>
                <w:delText xml:space="preserve"> </w:delText>
              </w:r>
              <w:r w:rsidRPr="00BA6CC3" w:rsidDel="00263934">
                <w:rPr>
                  <w:rFonts w:ascii="Arial" w:hAnsi="Arial" w:cs="Arial"/>
                  <w:i/>
                  <w:spacing w:val="4"/>
                  <w:w w:val="110"/>
                  <w:sz w:val="20"/>
                  <w:szCs w:val="20"/>
                  <w:lang w:val="es-MX"/>
                  <w:rPrChange w:id="1363" w:author="César Gamboa" w:date="2019-11-25T09:13:00Z">
                    <w:rPr>
                      <w:rFonts w:ascii="Times New Roman" w:hAnsi="Times New Roman"/>
                      <w:i/>
                      <w:spacing w:val="4"/>
                      <w:w w:val="110"/>
                      <w:lang w:val="es-MX"/>
                    </w:rPr>
                  </w:rPrChange>
                </w:rPr>
                <w:delText>ARIM</w:delText>
              </w:r>
              <w:r w:rsidRPr="00BA6CC3" w:rsidDel="00263934">
                <w:rPr>
                  <w:rFonts w:ascii="Arial" w:hAnsi="Arial" w:cs="Arial"/>
                  <w:i/>
                  <w:spacing w:val="-40"/>
                  <w:w w:val="110"/>
                  <w:sz w:val="20"/>
                  <w:szCs w:val="20"/>
                  <w:lang w:val="es-MX"/>
                  <w:rPrChange w:id="1364" w:author="César Gamboa" w:date="2019-11-25T09:13:00Z">
                    <w:rPr>
                      <w:rFonts w:ascii="Times New Roman" w:hAnsi="Times New Roman"/>
                      <w:i/>
                      <w:spacing w:val="-40"/>
                      <w:w w:val="110"/>
                      <w:lang w:val="es-MX"/>
                    </w:rPr>
                  </w:rPrChange>
                </w:rPr>
                <w:delText xml:space="preserve"> </w:delText>
              </w:r>
              <w:r w:rsidRPr="00BA6CC3" w:rsidDel="00263934">
                <w:rPr>
                  <w:rFonts w:ascii="Arial" w:hAnsi="Arial" w:cs="Arial"/>
                  <w:i/>
                  <w:w w:val="110"/>
                  <w:sz w:val="20"/>
                  <w:szCs w:val="20"/>
                  <w:lang w:val="es-MX"/>
                  <w:rPrChange w:id="1365" w:author="César Gamboa" w:date="2019-11-25T09:13:00Z">
                    <w:rPr>
                      <w:rFonts w:ascii="Times New Roman" w:hAnsi="Times New Roman"/>
                      <w:i/>
                      <w:w w:val="110"/>
                      <w:lang w:val="es-MX"/>
                    </w:rPr>
                  </w:rPrChange>
                </w:rPr>
                <w:delText>A</w:delText>
              </w:r>
              <w:r w:rsidRPr="00BA6CC3" w:rsidDel="00263934">
                <w:rPr>
                  <w:rFonts w:ascii="Arial" w:hAnsi="Arial" w:cs="Arial"/>
                  <w:w w:val="110"/>
                  <w:sz w:val="20"/>
                  <w:szCs w:val="20"/>
                  <w:lang w:val="es-MX"/>
                  <w:rPrChange w:id="1366" w:author="César Gamboa" w:date="2019-11-25T09:13:00Z">
                    <w:rPr>
                      <w:rFonts w:ascii="Times New Roman" w:hAnsi="Times New Roman"/>
                      <w:w w:val="110"/>
                      <w:lang w:val="es-MX"/>
                    </w:rPr>
                  </w:rPrChange>
                </w:rPr>
                <w:delText>(</w:delText>
              </w:r>
              <w:r w:rsidRPr="00BA6CC3" w:rsidDel="00263934">
                <w:rPr>
                  <w:rFonts w:ascii="Arial" w:hAnsi="Arial" w:cs="Arial"/>
                  <w:i/>
                  <w:w w:val="110"/>
                  <w:sz w:val="20"/>
                  <w:szCs w:val="20"/>
                  <w:lang w:val="es-MX"/>
                  <w:rPrChange w:id="1367" w:author="César Gamboa" w:date="2019-11-25T09:13:00Z">
                    <w:rPr>
                      <w:rFonts w:ascii="Times New Roman" w:hAnsi="Times New Roman"/>
                      <w:i/>
                      <w:w w:val="110"/>
                      <w:lang w:val="es-MX"/>
                    </w:rPr>
                  </w:rPrChange>
                </w:rPr>
                <w:delText>p,</w:delText>
              </w:r>
              <w:r w:rsidRPr="00BA6CC3" w:rsidDel="00263934">
                <w:rPr>
                  <w:rFonts w:ascii="Arial" w:hAnsi="Arial" w:cs="Arial"/>
                  <w:i/>
                  <w:spacing w:val="-32"/>
                  <w:w w:val="110"/>
                  <w:sz w:val="20"/>
                  <w:szCs w:val="20"/>
                  <w:lang w:val="es-MX"/>
                  <w:rPrChange w:id="1368" w:author="César Gamboa" w:date="2019-11-25T09:13:00Z">
                    <w:rPr>
                      <w:rFonts w:ascii="Times New Roman" w:hAnsi="Times New Roman"/>
                      <w:i/>
                      <w:spacing w:val="-32"/>
                      <w:w w:val="110"/>
                      <w:lang w:val="es-MX"/>
                    </w:rPr>
                  </w:rPrChange>
                </w:rPr>
                <w:delText xml:space="preserve"> </w:delText>
              </w:r>
              <w:r w:rsidRPr="00BA6CC3" w:rsidDel="00263934">
                <w:rPr>
                  <w:rFonts w:ascii="Arial" w:hAnsi="Arial" w:cs="Arial"/>
                  <w:i/>
                  <w:w w:val="110"/>
                  <w:sz w:val="20"/>
                  <w:szCs w:val="20"/>
                  <w:lang w:val="es-MX"/>
                  <w:rPrChange w:id="1369" w:author="César Gamboa" w:date="2019-11-25T09:13:00Z">
                    <w:rPr>
                      <w:rFonts w:ascii="Times New Roman" w:hAnsi="Times New Roman"/>
                      <w:i/>
                      <w:w w:val="110"/>
                      <w:lang w:val="es-MX"/>
                    </w:rPr>
                  </w:rPrChange>
                </w:rPr>
                <w:delText>d,</w:delText>
              </w:r>
              <w:r w:rsidRPr="00BA6CC3" w:rsidDel="00263934">
                <w:rPr>
                  <w:rFonts w:ascii="Arial" w:hAnsi="Arial" w:cs="Arial"/>
                  <w:i/>
                  <w:spacing w:val="-33"/>
                  <w:w w:val="110"/>
                  <w:sz w:val="20"/>
                  <w:szCs w:val="20"/>
                  <w:lang w:val="es-MX"/>
                  <w:rPrChange w:id="1370" w:author="César Gamboa" w:date="2019-11-25T09:13:00Z">
                    <w:rPr>
                      <w:rFonts w:ascii="Times New Roman" w:hAnsi="Times New Roman"/>
                      <w:i/>
                      <w:spacing w:val="-33"/>
                      <w:w w:val="110"/>
                      <w:lang w:val="es-MX"/>
                    </w:rPr>
                  </w:rPrChange>
                </w:rPr>
                <w:delText xml:space="preserve"> </w:delText>
              </w:r>
              <w:r w:rsidRPr="00BA6CC3" w:rsidDel="00263934">
                <w:rPr>
                  <w:rFonts w:ascii="Arial" w:hAnsi="Arial" w:cs="Arial"/>
                  <w:i/>
                  <w:spacing w:val="3"/>
                  <w:w w:val="110"/>
                  <w:sz w:val="20"/>
                  <w:szCs w:val="20"/>
                  <w:lang w:val="es-MX"/>
                  <w:rPrChange w:id="1371" w:author="César Gamboa" w:date="2019-11-25T09:13:00Z">
                    <w:rPr>
                      <w:rFonts w:ascii="Times New Roman" w:hAnsi="Times New Roman"/>
                      <w:i/>
                      <w:spacing w:val="3"/>
                      <w:w w:val="110"/>
                      <w:lang w:val="es-MX"/>
                    </w:rPr>
                  </w:rPrChange>
                </w:rPr>
                <w:delText>q</w:delText>
              </w:r>
              <w:r w:rsidRPr="00BA6CC3" w:rsidDel="00263934">
                <w:rPr>
                  <w:rFonts w:ascii="Arial" w:hAnsi="Arial" w:cs="Arial"/>
                  <w:spacing w:val="3"/>
                  <w:w w:val="110"/>
                  <w:sz w:val="20"/>
                  <w:szCs w:val="20"/>
                  <w:lang w:val="es-MX"/>
                  <w:rPrChange w:id="1372" w:author="César Gamboa" w:date="2019-11-25T09:13:00Z">
                    <w:rPr>
                      <w:rFonts w:ascii="Times New Roman" w:hAnsi="Times New Roman"/>
                      <w:spacing w:val="3"/>
                      <w:w w:val="110"/>
                      <w:lang w:val="es-MX"/>
                    </w:rPr>
                  </w:rPrChange>
                </w:rPr>
                <w:delText>)</w:delText>
              </w:r>
              <w:r w:rsidRPr="00BA6CC3" w:rsidDel="00263934">
                <w:rPr>
                  <w:rFonts w:ascii="Arial" w:hAnsi="Arial" w:cs="Arial"/>
                  <w:spacing w:val="-42"/>
                  <w:w w:val="110"/>
                  <w:sz w:val="20"/>
                  <w:szCs w:val="20"/>
                  <w:lang w:val="es-MX"/>
                  <w:rPrChange w:id="1373" w:author="César Gamboa" w:date="2019-11-25T09:13:00Z">
                    <w:rPr>
                      <w:rFonts w:ascii="Times New Roman" w:hAnsi="Times New Roman"/>
                      <w:spacing w:val="-42"/>
                      <w:w w:val="110"/>
                      <w:lang w:val="es-MX"/>
                    </w:rPr>
                  </w:rPrChange>
                </w:rPr>
                <w:delText xml:space="preserve"> </w:delText>
              </w:r>
              <w:r w:rsidRPr="00BA6CC3" w:rsidDel="00263934">
                <w:rPr>
                  <w:rFonts w:ascii="Arial" w:hAnsi="Arial" w:cs="Arial"/>
                  <w:w w:val="110"/>
                  <w:sz w:val="20"/>
                  <w:szCs w:val="20"/>
                  <w:lang w:val="es-MX"/>
                  <w:rPrChange w:id="1374" w:author="César Gamboa" w:date="2019-11-25T09:13:00Z">
                    <w:rPr>
                      <w:rFonts w:ascii="Times New Roman" w:hAnsi="Times New Roman"/>
                      <w:w w:val="110"/>
                      <w:lang w:val="es-MX"/>
                    </w:rPr>
                  </w:rPrChange>
                </w:rPr>
                <w:delText>a</w:delText>
              </w:r>
              <w:r w:rsidRPr="00BA6CC3" w:rsidDel="00263934">
                <w:rPr>
                  <w:rFonts w:ascii="Arial" w:hAnsi="Arial" w:cs="Arial"/>
                  <w:spacing w:val="-24"/>
                  <w:w w:val="110"/>
                  <w:sz w:val="20"/>
                  <w:szCs w:val="20"/>
                  <w:lang w:val="es-MX"/>
                  <w:rPrChange w:id="1375" w:author="César Gamboa" w:date="2019-11-25T09:13:00Z">
                    <w:rPr>
                      <w:rFonts w:ascii="Times New Roman" w:hAnsi="Times New Roman"/>
                      <w:spacing w:val="-24"/>
                      <w:w w:val="110"/>
                      <w:lang w:val="es-MX"/>
                    </w:rPr>
                  </w:rPrChange>
                </w:rPr>
                <w:delText xml:space="preserve"> </w:delText>
              </w:r>
              <w:r w:rsidRPr="00BA6CC3" w:rsidDel="00263934">
                <w:rPr>
                  <w:rFonts w:ascii="Arial" w:hAnsi="Arial" w:cs="Arial"/>
                  <w:w w:val="110"/>
                  <w:sz w:val="20"/>
                  <w:szCs w:val="20"/>
                  <w:lang w:val="es-MX"/>
                  <w:rPrChange w:id="1376" w:author="César Gamboa" w:date="2019-11-25T09:13:00Z">
                    <w:rPr>
                      <w:rFonts w:ascii="Times New Roman" w:hAnsi="Times New Roman"/>
                      <w:w w:val="110"/>
                      <w:lang w:val="es-MX"/>
                    </w:rPr>
                  </w:rPrChange>
                </w:rPr>
                <w:delText>un</w:delText>
              </w:r>
              <w:r w:rsidRPr="00BA6CC3" w:rsidDel="00263934">
                <w:rPr>
                  <w:rFonts w:ascii="Arial" w:hAnsi="Arial" w:cs="Arial"/>
                  <w:spacing w:val="-24"/>
                  <w:w w:val="110"/>
                  <w:sz w:val="20"/>
                  <w:szCs w:val="20"/>
                  <w:lang w:val="es-MX"/>
                  <w:rPrChange w:id="1377" w:author="César Gamboa" w:date="2019-11-25T09:13:00Z">
                    <w:rPr>
                      <w:rFonts w:ascii="Times New Roman" w:hAnsi="Times New Roman"/>
                      <w:spacing w:val="-24"/>
                      <w:w w:val="110"/>
                      <w:lang w:val="es-MX"/>
                    </w:rPr>
                  </w:rPrChange>
                </w:rPr>
                <w:delText xml:space="preserve"> </w:delText>
              </w:r>
              <w:r w:rsidRPr="00BA6CC3" w:rsidDel="00263934">
                <w:rPr>
                  <w:rFonts w:ascii="Arial" w:hAnsi="Arial" w:cs="Arial"/>
                  <w:i/>
                  <w:spacing w:val="4"/>
                  <w:w w:val="110"/>
                  <w:sz w:val="20"/>
                  <w:szCs w:val="20"/>
                  <w:lang w:val="es-MX"/>
                  <w:rPrChange w:id="1378" w:author="César Gamboa" w:date="2019-11-25T09:13:00Z">
                    <w:rPr>
                      <w:rFonts w:ascii="Times New Roman" w:hAnsi="Times New Roman"/>
                      <w:i/>
                      <w:spacing w:val="4"/>
                      <w:w w:val="110"/>
                      <w:lang w:val="es-MX"/>
                    </w:rPr>
                  </w:rPrChange>
                </w:rPr>
                <w:delText>ARIM</w:delText>
              </w:r>
              <w:r w:rsidRPr="00BA6CC3" w:rsidDel="00263934">
                <w:rPr>
                  <w:rFonts w:ascii="Arial" w:hAnsi="Arial" w:cs="Arial"/>
                  <w:i/>
                  <w:spacing w:val="-40"/>
                  <w:w w:val="110"/>
                  <w:sz w:val="20"/>
                  <w:szCs w:val="20"/>
                  <w:lang w:val="es-MX"/>
                  <w:rPrChange w:id="1379" w:author="César Gamboa" w:date="2019-11-25T09:13:00Z">
                    <w:rPr>
                      <w:rFonts w:ascii="Times New Roman" w:hAnsi="Times New Roman"/>
                      <w:i/>
                      <w:spacing w:val="-40"/>
                      <w:w w:val="110"/>
                      <w:lang w:val="es-MX"/>
                    </w:rPr>
                  </w:rPrChange>
                </w:rPr>
                <w:delText xml:space="preserve"> </w:delText>
              </w:r>
              <w:r w:rsidRPr="00BA6CC3" w:rsidDel="00263934">
                <w:rPr>
                  <w:rFonts w:ascii="Arial" w:hAnsi="Arial" w:cs="Arial"/>
                  <w:i/>
                  <w:w w:val="110"/>
                  <w:sz w:val="20"/>
                  <w:szCs w:val="20"/>
                  <w:lang w:val="es-MX"/>
                  <w:rPrChange w:id="1380" w:author="César Gamboa" w:date="2019-11-25T09:13:00Z">
                    <w:rPr>
                      <w:rFonts w:ascii="Times New Roman" w:hAnsi="Times New Roman"/>
                      <w:i/>
                      <w:w w:val="110"/>
                      <w:lang w:val="es-MX"/>
                    </w:rPr>
                  </w:rPrChange>
                </w:rPr>
                <w:delText>A</w:delText>
              </w:r>
              <w:r w:rsidRPr="00BA6CC3" w:rsidDel="00263934">
                <w:rPr>
                  <w:rFonts w:ascii="Arial" w:hAnsi="Arial" w:cs="Arial"/>
                  <w:w w:val="110"/>
                  <w:sz w:val="20"/>
                  <w:szCs w:val="20"/>
                  <w:lang w:val="es-MX"/>
                  <w:rPrChange w:id="1381" w:author="César Gamboa" w:date="2019-11-25T09:13:00Z">
                    <w:rPr>
                      <w:rFonts w:ascii="Times New Roman" w:hAnsi="Times New Roman"/>
                      <w:w w:val="110"/>
                      <w:lang w:val="es-MX"/>
                    </w:rPr>
                  </w:rPrChange>
                </w:rPr>
                <w:delText>(</w:delText>
              </w:r>
              <w:r w:rsidRPr="00BA6CC3" w:rsidDel="00263934">
                <w:rPr>
                  <w:rFonts w:ascii="Arial" w:hAnsi="Arial" w:cs="Arial"/>
                  <w:i/>
                  <w:w w:val="110"/>
                  <w:sz w:val="20"/>
                  <w:szCs w:val="20"/>
                  <w:lang w:val="es-MX"/>
                  <w:rPrChange w:id="1382" w:author="César Gamboa" w:date="2019-11-25T09:13:00Z">
                    <w:rPr>
                      <w:rFonts w:ascii="Times New Roman" w:hAnsi="Times New Roman"/>
                      <w:i/>
                      <w:w w:val="110"/>
                      <w:lang w:val="es-MX"/>
                    </w:rPr>
                  </w:rPrChange>
                </w:rPr>
                <w:delText>p,</w:delText>
              </w:r>
              <w:r w:rsidRPr="00BA6CC3" w:rsidDel="00263934">
                <w:rPr>
                  <w:rFonts w:ascii="Arial" w:hAnsi="Arial" w:cs="Arial"/>
                  <w:i/>
                  <w:spacing w:val="-32"/>
                  <w:w w:val="110"/>
                  <w:sz w:val="20"/>
                  <w:szCs w:val="20"/>
                  <w:lang w:val="es-MX"/>
                  <w:rPrChange w:id="1383" w:author="César Gamboa" w:date="2019-11-25T09:13:00Z">
                    <w:rPr>
                      <w:rFonts w:ascii="Times New Roman" w:hAnsi="Times New Roman"/>
                      <w:i/>
                      <w:spacing w:val="-32"/>
                      <w:w w:val="110"/>
                      <w:lang w:val="es-MX"/>
                    </w:rPr>
                  </w:rPrChange>
                </w:rPr>
                <w:delText xml:space="preserve"> </w:delText>
              </w:r>
              <w:r w:rsidRPr="00BA6CC3" w:rsidDel="00263934">
                <w:rPr>
                  <w:rFonts w:ascii="Arial" w:hAnsi="Arial" w:cs="Arial"/>
                  <w:i/>
                  <w:w w:val="110"/>
                  <w:sz w:val="20"/>
                  <w:szCs w:val="20"/>
                  <w:lang w:val="es-MX"/>
                  <w:rPrChange w:id="1384" w:author="César Gamboa" w:date="2019-11-25T09:13:00Z">
                    <w:rPr>
                      <w:rFonts w:ascii="Times New Roman" w:hAnsi="Times New Roman"/>
                      <w:i/>
                      <w:w w:val="110"/>
                      <w:lang w:val="es-MX"/>
                    </w:rPr>
                  </w:rPrChange>
                </w:rPr>
                <w:delText>d,</w:delText>
              </w:r>
              <w:r w:rsidRPr="00BA6CC3" w:rsidDel="00263934">
                <w:rPr>
                  <w:rFonts w:ascii="Arial" w:hAnsi="Arial" w:cs="Arial"/>
                  <w:i/>
                  <w:spacing w:val="-34"/>
                  <w:w w:val="110"/>
                  <w:sz w:val="20"/>
                  <w:szCs w:val="20"/>
                  <w:lang w:val="es-MX"/>
                  <w:rPrChange w:id="1385" w:author="César Gamboa" w:date="2019-11-25T09:13:00Z">
                    <w:rPr>
                      <w:rFonts w:ascii="Times New Roman" w:hAnsi="Times New Roman"/>
                      <w:i/>
                      <w:spacing w:val="-34"/>
                      <w:w w:val="110"/>
                      <w:lang w:val="es-MX"/>
                    </w:rPr>
                  </w:rPrChange>
                </w:rPr>
                <w:delText xml:space="preserve"> </w:delText>
              </w:r>
              <w:r w:rsidRPr="00BA6CC3" w:rsidDel="00263934">
                <w:rPr>
                  <w:rFonts w:ascii="Arial" w:hAnsi="Arial" w:cs="Arial"/>
                  <w:i/>
                  <w:w w:val="110"/>
                  <w:sz w:val="20"/>
                  <w:szCs w:val="20"/>
                  <w:lang w:val="es-MX"/>
                  <w:rPrChange w:id="1386" w:author="César Gamboa" w:date="2019-11-25T09:13:00Z">
                    <w:rPr>
                      <w:rFonts w:ascii="Times New Roman" w:hAnsi="Times New Roman"/>
                      <w:i/>
                      <w:w w:val="110"/>
                      <w:lang w:val="es-MX"/>
                    </w:rPr>
                  </w:rPrChange>
                </w:rPr>
                <w:delText>q</w:delText>
              </w:r>
              <w:r w:rsidRPr="00BA6CC3" w:rsidDel="00263934">
                <w:rPr>
                  <w:rFonts w:ascii="Arial" w:hAnsi="Arial" w:cs="Arial"/>
                  <w:w w:val="110"/>
                  <w:sz w:val="20"/>
                  <w:szCs w:val="20"/>
                  <w:lang w:val="es-MX"/>
                  <w:rPrChange w:id="1387" w:author="César Gamboa" w:date="2019-11-25T09:13:00Z">
                    <w:rPr>
                      <w:rFonts w:ascii="Times New Roman" w:hAnsi="Times New Roman"/>
                      <w:w w:val="110"/>
                      <w:lang w:val="es-MX"/>
                    </w:rPr>
                  </w:rPrChange>
                </w:rPr>
                <w:delText>)(</w:delText>
              </w:r>
              <w:r w:rsidRPr="00BA6CC3" w:rsidDel="00263934">
                <w:rPr>
                  <w:rFonts w:ascii="Arial" w:hAnsi="Arial" w:cs="Arial"/>
                  <w:i/>
                  <w:w w:val="110"/>
                  <w:sz w:val="20"/>
                  <w:szCs w:val="20"/>
                  <w:lang w:val="es-MX"/>
                  <w:rPrChange w:id="1388" w:author="César Gamboa" w:date="2019-11-25T09:13:00Z">
                    <w:rPr>
                      <w:rFonts w:ascii="Times New Roman" w:hAnsi="Times New Roman"/>
                      <w:i/>
                      <w:w w:val="110"/>
                      <w:lang w:val="es-MX"/>
                    </w:rPr>
                  </w:rPrChange>
                </w:rPr>
                <w:delText>P,</w:delText>
              </w:r>
              <w:r w:rsidRPr="00BA6CC3" w:rsidDel="00263934">
                <w:rPr>
                  <w:rFonts w:ascii="Arial" w:hAnsi="Arial" w:cs="Arial"/>
                  <w:i/>
                  <w:spacing w:val="-33"/>
                  <w:w w:val="110"/>
                  <w:sz w:val="20"/>
                  <w:szCs w:val="20"/>
                  <w:lang w:val="es-MX"/>
                  <w:rPrChange w:id="1389" w:author="César Gamboa" w:date="2019-11-25T09:13:00Z">
                    <w:rPr>
                      <w:rFonts w:ascii="Times New Roman" w:hAnsi="Times New Roman"/>
                      <w:i/>
                      <w:spacing w:val="-33"/>
                      <w:w w:val="110"/>
                      <w:lang w:val="es-MX"/>
                    </w:rPr>
                  </w:rPrChange>
                </w:rPr>
                <w:delText xml:space="preserve"> </w:delText>
              </w:r>
              <w:r w:rsidRPr="00BA6CC3" w:rsidDel="00263934">
                <w:rPr>
                  <w:rFonts w:ascii="Arial" w:hAnsi="Arial" w:cs="Arial"/>
                  <w:i/>
                  <w:spacing w:val="2"/>
                  <w:w w:val="110"/>
                  <w:sz w:val="20"/>
                  <w:szCs w:val="20"/>
                  <w:lang w:val="es-MX"/>
                  <w:rPrChange w:id="1390" w:author="César Gamboa" w:date="2019-11-25T09:13:00Z">
                    <w:rPr>
                      <w:rFonts w:ascii="Times New Roman" w:hAnsi="Times New Roman"/>
                      <w:i/>
                      <w:spacing w:val="2"/>
                      <w:w w:val="110"/>
                      <w:lang w:val="es-MX"/>
                    </w:rPr>
                  </w:rPrChange>
                </w:rPr>
                <w:delText>D,</w:delText>
              </w:r>
              <w:r w:rsidRPr="00BA6CC3" w:rsidDel="00263934">
                <w:rPr>
                  <w:rFonts w:ascii="Arial" w:hAnsi="Arial" w:cs="Arial"/>
                  <w:i/>
                  <w:spacing w:val="-32"/>
                  <w:w w:val="110"/>
                  <w:sz w:val="20"/>
                  <w:szCs w:val="20"/>
                  <w:lang w:val="es-MX"/>
                  <w:rPrChange w:id="1391" w:author="César Gamboa" w:date="2019-11-25T09:13:00Z">
                    <w:rPr>
                      <w:rFonts w:ascii="Times New Roman" w:hAnsi="Times New Roman"/>
                      <w:i/>
                      <w:spacing w:val="-32"/>
                      <w:w w:val="110"/>
                      <w:lang w:val="es-MX"/>
                    </w:rPr>
                  </w:rPrChange>
                </w:rPr>
                <w:delText xml:space="preserve"> </w:delText>
              </w:r>
              <w:r w:rsidRPr="00BA6CC3" w:rsidDel="00263934">
                <w:rPr>
                  <w:rFonts w:ascii="Arial" w:hAnsi="Arial" w:cs="Arial"/>
                  <w:i/>
                  <w:spacing w:val="3"/>
                  <w:w w:val="110"/>
                  <w:sz w:val="20"/>
                  <w:szCs w:val="20"/>
                  <w:lang w:val="es-MX"/>
                  <w:rPrChange w:id="1392" w:author="César Gamboa" w:date="2019-11-25T09:13:00Z">
                    <w:rPr>
                      <w:rFonts w:ascii="Times New Roman" w:hAnsi="Times New Roman"/>
                      <w:i/>
                      <w:spacing w:val="3"/>
                      <w:w w:val="110"/>
                      <w:lang w:val="es-MX"/>
                    </w:rPr>
                  </w:rPrChange>
                </w:rPr>
                <w:delText>Q</w:delText>
              </w:r>
              <w:r w:rsidRPr="00BA6CC3" w:rsidDel="00263934">
                <w:rPr>
                  <w:rFonts w:ascii="Arial" w:hAnsi="Arial" w:cs="Arial"/>
                  <w:spacing w:val="3"/>
                  <w:w w:val="110"/>
                  <w:sz w:val="20"/>
                  <w:szCs w:val="20"/>
                  <w:lang w:val="es-MX"/>
                  <w:rPrChange w:id="1393" w:author="César Gamboa" w:date="2019-11-25T09:13:00Z">
                    <w:rPr>
                      <w:rFonts w:ascii="Times New Roman" w:hAnsi="Times New Roman"/>
                      <w:spacing w:val="3"/>
                      <w:w w:val="110"/>
                      <w:lang w:val="es-MX"/>
                    </w:rPr>
                  </w:rPrChange>
                </w:rPr>
                <w:delText>)</w:delText>
              </w:r>
              <w:r w:rsidRPr="00BA6CC3" w:rsidDel="00263934">
                <w:rPr>
                  <w:rFonts w:ascii="Arial" w:hAnsi="Arial" w:cs="Arial"/>
                  <w:i/>
                  <w:spacing w:val="3"/>
                  <w:w w:val="110"/>
                  <w:sz w:val="20"/>
                  <w:szCs w:val="20"/>
                  <w:vertAlign w:val="subscript"/>
                  <w:lang w:val="es-MX"/>
                  <w:rPrChange w:id="1394" w:author="César Gamboa" w:date="2019-11-25T09:13:00Z">
                    <w:rPr>
                      <w:rFonts w:ascii="Times New Roman" w:hAnsi="Times New Roman"/>
                      <w:i/>
                      <w:spacing w:val="3"/>
                      <w:w w:val="110"/>
                      <w:vertAlign w:val="subscript"/>
                      <w:lang w:val="es-MX"/>
                    </w:rPr>
                  </w:rPrChange>
                </w:rPr>
                <w:delText>S</w:delText>
              </w:r>
              <w:r w:rsidRPr="00BA6CC3" w:rsidDel="00263934">
                <w:rPr>
                  <w:rFonts w:ascii="Arial" w:hAnsi="Arial" w:cs="Arial"/>
                  <w:spacing w:val="3"/>
                  <w:w w:val="110"/>
                  <w:sz w:val="20"/>
                  <w:szCs w:val="20"/>
                  <w:lang w:val="es-MX"/>
                  <w:rPrChange w:id="1395" w:author="César Gamboa" w:date="2019-11-25T09:13:00Z">
                    <w:rPr>
                      <w:rFonts w:ascii="Times New Roman" w:hAnsi="Times New Roman"/>
                      <w:spacing w:val="3"/>
                      <w:w w:val="110"/>
                      <w:lang w:val="es-MX"/>
                    </w:rPr>
                  </w:rPrChange>
                </w:rPr>
                <w:delText>,</w:delText>
              </w:r>
              <w:r w:rsidRPr="00BA6CC3" w:rsidDel="00263934">
                <w:rPr>
                  <w:rFonts w:ascii="Arial" w:hAnsi="Arial" w:cs="Arial"/>
                  <w:spacing w:val="-24"/>
                  <w:w w:val="110"/>
                  <w:sz w:val="20"/>
                  <w:szCs w:val="20"/>
                  <w:lang w:val="es-MX"/>
                  <w:rPrChange w:id="1396" w:author="César Gamboa" w:date="2019-11-25T09:13:00Z">
                    <w:rPr>
                      <w:rFonts w:ascii="Times New Roman" w:hAnsi="Times New Roman"/>
                      <w:spacing w:val="-24"/>
                      <w:w w:val="110"/>
                      <w:lang w:val="es-MX"/>
                    </w:rPr>
                  </w:rPrChange>
                </w:rPr>
                <w:delText xml:space="preserve"> </w:delText>
              </w:r>
              <w:r w:rsidRPr="00BA6CC3" w:rsidDel="00263934">
                <w:rPr>
                  <w:rFonts w:ascii="Arial" w:hAnsi="Arial" w:cs="Arial"/>
                  <w:w w:val="110"/>
                  <w:sz w:val="20"/>
                  <w:szCs w:val="20"/>
                  <w:lang w:val="es-MX"/>
                  <w:rPrChange w:id="1397" w:author="César Gamboa" w:date="2019-11-25T09:13:00Z">
                    <w:rPr>
                      <w:rFonts w:ascii="Times New Roman" w:hAnsi="Times New Roman"/>
                      <w:w w:val="110"/>
                      <w:lang w:val="es-MX"/>
                    </w:rPr>
                  </w:rPrChange>
                </w:rPr>
                <w:delText>donde</w:delText>
              </w:r>
              <w:bookmarkStart w:id="1398" w:name="Medidas_de_rendimiento"/>
              <w:bookmarkStart w:id="1399" w:name="_bookmark12"/>
              <w:bookmarkEnd w:id="1398"/>
              <w:bookmarkEnd w:id="1399"/>
              <w:r w:rsidRPr="00BA6CC3" w:rsidDel="00263934">
                <w:rPr>
                  <w:rFonts w:ascii="Arial" w:hAnsi="Arial" w:cs="Arial"/>
                  <w:w w:val="110"/>
                  <w:sz w:val="20"/>
                  <w:szCs w:val="20"/>
                  <w:lang w:val="es-MX"/>
                  <w:rPrChange w:id="1400" w:author="César Gamboa" w:date="2019-11-25T09:13:00Z">
                    <w:rPr>
                      <w:rFonts w:ascii="Times New Roman" w:hAnsi="Times New Roman"/>
                      <w:w w:val="110"/>
                      <w:lang w:val="es-MX"/>
                    </w:rPr>
                  </w:rPrChange>
                </w:rPr>
                <w:delText xml:space="preserve"> </w:delText>
              </w:r>
              <w:r w:rsidRPr="00BA6CC3" w:rsidDel="00263934">
                <w:rPr>
                  <w:rFonts w:ascii="Arial" w:hAnsi="Arial" w:cs="Arial"/>
                  <w:i/>
                  <w:w w:val="110"/>
                  <w:sz w:val="20"/>
                  <w:szCs w:val="20"/>
                  <w:lang w:val="es-MX"/>
                  <w:rPrChange w:id="1401" w:author="César Gamboa" w:date="2019-11-25T09:13:00Z">
                    <w:rPr>
                      <w:rFonts w:ascii="Times New Roman" w:hAnsi="Times New Roman"/>
                      <w:i/>
                      <w:w w:val="110"/>
                      <w:lang w:val="es-MX"/>
                    </w:rPr>
                  </w:rPrChange>
                </w:rPr>
                <w:delText xml:space="preserve">P </w:delText>
              </w:r>
              <w:r w:rsidRPr="00BA6CC3" w:rsidDel="00263934">
                <w:rPr>
                  <w:rFonts w:ascii="Arial" w:hAnsi="Arial" w:cs="Arial"/>
                  <w:w w:val="110"/>
                  <w:sz w:val="20"/>
                  <w:szCs w:val="20"/>
                  <w:lang w:val="es-MX"/>
                  <w:rPrChange w:id="1402" w:author="César Gamboa" w:date="2019-11-25T09:13:00Z">
                    <w:rPr>
                      <w:rFonts w:ascii="Times New Roman" w:hAnsi="Times New Roman"/>
                      <w:w w:val="110"/>
                      <w:lang w:val="es-MX"/>
                    </w:rPr>
                  </w:rPrChange>
                </w:rPr>
                <w:delText xml:space="preserve">, </w:delText>
              </w:r>
              <w:r w:rsidRPr="00BA6CC3" w:rsidDel="00263934">
                <w:rPr>
                  <w:rFonts w:ascii="Arial" w:hAnsi="Arial" w:cs="Arial"/>
                  <w:i/>
                  <w:w w:val="110"/>
                  <w:sz w:val="20"/>
                  <w:szCs w:val="20"/>
                  <w:lang w:val="es-MX"/>
                  <w:rPrChange w:id="1403" w:author="César Gamboa" w:date="2019-11-25T09:13:00Z">
                    <w:rPr>
                      <w:rFonts w:ascii="Times New Roman" w:hAnsi="Times New Roman"/>
                      <w:i/>
                      <w:w w:val="110"/>
                      <w:lang w:val="es-MX"/>
                    </w:rPr>
                  </w:rPrChange>
                </w:rPr>
                <w:delText xml:space="preserve">D </w:delText>
              </w:r>
              <w:r w:rsidRPr="00BA6CC3" w:rsidDel="00263934">
                <w:rPr>
                  <w:rFonts w:ascii="Arial" w:hAnsi="Arial" w:cs="Arial"/>
                  <w:w w:val="110"/>
                  <w:sz w:val="20"/>
                  <w:szCs w:val="20"/>
                  <w:lang w:val="es-MX"/>
                  <w:rPrChange w:id="1404" w:author="César Gamboa" w:date="2019-11-25T09:13:00Z">
                    <w:rPr>
                      <w:rFonts w:ascii="Times New Roman" w:hAnsi="Times New Roman"/>
                      <w:w w:val="110"/>
                      <w:lang w:val="es-MX"/>
                    </w:rPr>
                  </w:rPrChange>
                </w:rPr>
                <w:delText xml:space="preserve">y </w:delText>
              </w:r>
              <w:r w:rsidRPr="00BA6CC3" w:rsidDel="00263934">
                <w:rPr>
                  <w:rFonts w:ascii="Arial" w:hAnsi="Arial" w:cs="Arial"/>
                  <w:i/>
                  <w:w w:val="110"/>
                  <w:sz w:val="20"/>
                  <w:szCs w:val="20"/>
                  <w:lang w:val="es-MX"/>
                  <w:rPrChange w:id="1405" w:author="César Gamboa" w:date="2019-11-25T09:13:00Z">
                    <w:rPr>
                      <w:rFonts w:ascii="Times New Roman" w:hAnsi="Times New Roman"/>
                      <w:i/>
                      <w:w w:val="110"/>
                      <w:lang w:val="es-MX"/>
                    </w:rPr>
                  </w:rPrChange>
                </w:rPr>
                <w:delText>Q</w:delText>
              </w:r>
              <w:r w:rsidRPr="00BA6CC3" w:rsidDel="00263934">
                <w:rPr>
                  <w:rFonts w:ascii="Arial" w:hAnsi="Arial" w:cs="Arial"/>
                  <w:i/>
                  <w:spacing w:val="16"/>
                  <w:w w:val="110"/>
                  <w:sz w:val="20"/>
                  <w:szCs w:val="20"/>
                  <w:lang w:val="es-MX"/>
                  <w:rPrChange w:id="1406" w:author="César Gamboa" w:date="2019-11-25T09:13:00Z">
                    <w:rPr>
                      <w:rFonts w:ascii="Times New Roman" w:hAnsi="Times New Roman"/>
                      <w:i/>
                      <w:spacing w:val="16"/>
                      <w:w w:val="110"/>
                      <w:lang w:val="es-MX"/>
                    </w:rPr>
                  </w:rPrChange>
                </w:rPr>
                <w:delText xml:space="preserve"> </w:delText>
              </w:r>
              <w:r w:rsidRPr="00BA6CC3" w:rsidDel="00263934">
                <w:rPr>
                  <w:rFonts w:ascii="Arial" w:hAnsi="Arial" w:cs="Arial"/>
                  <w:w w:val="110"/>
                  <w:sz w:val="20"/>
                  <w:szCs w:val="20"/>
                  <w:lang w:val="es-MX"/>
                  <w:rPrChange w:id="1407" w:author="César Gamboa" w:date="2019-11-25T09:13:00Z">
                    <w:rPr>
                      <w:rFonts w:ascii="Times New Roman" w:hAnsi="Times New Roman"/>
                      <w:w w:val="110"/>
                      <w:lang w:val="es-MX"/>
                    </w:rPr>
                  </w:rPrChange>
                </w:rPr>
                <w:delText xml:space="preserve">se refieren a la parte estacional y </w:delText>
              </w:r>
              <w:r w:rsidRPr="00BA6CC3" w:rsidDel="00263934">
                <w:rPr>
                  <w:rFonts w:ascii="Arial" w:hAnsi="Arial" w:cs="Arial"/>
                  <w:i/>
                  <w:w w:val="110"/>
                  <w:sz w:val="20"/>
                  <w:szCs w:val="20"/>
                  <w:lang w:val="es-MX"/>
                  <w:rPrChange w:id="1408" w:author="César Gamboa" w:date="2019-11-25T09:13:00Z">
                    <w:rPr>
                      <w:rFonts w:ascii="Times New Roman" w:hAnsi="Times New Roman"/>
                      <w:i/>
                      <w:w w:val="110"/>
                      <w:lang w:val="es-MX"/>
                    </w:rPr>
                  </w:rPrChange>
                </w:rPr>
                <w:delText xml:space="preserve">S </w:delText>
              </w:r>
              <w:r w:rsidRPr="00BA6CC3" w:rsidDel="00263934">
                <w:rPr>
                  <w:rFonts w:ascii="Arial" w:hAnsi="Arial" w:cs="Arial"/>
                  <w:w w:val="110"/>
                  <w:sz w:val="20"/>
                  <w:szCs w:val="20"/>
                  <w:lang w:val="es-MX"/>
                  <w:rPrChange w:id="1409" w:author="César Gamboa" w:date="2019-11-25T09:13:00Z">
                    <w:rPr>
                      <w:rFonts w:ascii="Times New Roman" w:hAnsi="Times New Roman"/>
                      <w:w w:val="110"/>
                      <w:lang w:val="es-MX"/>
                    </w:rPr>
                  </w:rPrChange>
                </w:rPr>
                <w:delText>a la temporalidad presente en la serie.</w:delText>
              </w:r>
            </w:del>
          </w:p>
          <w:p w14:paraId="7D3F5664" w14:textId="43A3671B" w:rsidR="00553AB4" w:rsidRPr="00BA6CC3" w:rsidDel="00263934" w:rsidRDefault="00553AB4" w:rsidP="002C50B4">
            <w:pPr>
              <w:spacing w:line="240" w:lineRule="auto"/>
              <w:jc w:val="both"/>
              <w:rPr>
                <w:del w:id="1410" w:author="César Gamboa" w:date="2019-11-24T11:10:00Z"/>
                <w:rFonts w:ascii="Arial" w:hAnsi="Arial" w:cs="Arial"/>
                <w:b/>
                <w:bCs/>
                <w:sz w:val="20"/>
                <w:szCs w:val="20"/>
                <w:rPrChange w:id="1411" w:author="César Gamboa" w:date="2019-11-25T09:13:00Z">
                  <w:rPr>
                    <w:del w:id="1412" w:author="César Gamboa" w:date="2019-11-24T11:10:00Z"/>
                    <w:rFonts w:ascii="Times New Roman" w:hAnsi="Times New Roman"/>
                    <w:b/>
                    <w:bCs/>
                  </w:rPr>
                </w:rPrChange>
              </w:rPr>
            </w:pPr>
            <w:del w:id="1413" w:author="César Gamboa" w:date="2019-11-24T11:10:00Z">
              <w:r w:rsidRPr="00BA6CC3" w:rsidDel="00263934">
                <w:rPr>
                  <w:rFonts w:ascii="Arial" w:hAnsi="Arial" w:cs="Arial"/>
                  <w:b/>
                  <w:bCs/>
                  <w:sz w:val="20"/>
                  <w:szCs w:val="20"/>
                  <w:rPrChange w:id="1414" w:author="César Gamboa" w:date="2019-11-25T09:13:00Z">
                    <w:rPr>
                      <w:rFonts w:ascii="Times New Roman" w:hAnsi="Times New Roman"/>
                      <w:b/>
                      <w:bCs/>
                    </w:rPr>
                  </w:rPrChange>
                </w:rPr>
                <w:delText>Medidas de</w:delText>
              </w:r>
              <w:r w:rsidRPr="00BA6CC3" w:rsidDel="00263934">
                <w:rPr>
                  <w:rFonts w:ascii="Arial" w:hAnsi="Arial" w:cs="Arial"/>
                  <w:b/>
                  <w:bCs/>
                  <w:spacing w:val="-10"/>
                  <w:sz w:val="20"/>
                  <w:szCs w:val="20"/>
                  <w:rPrChange w:id="1415" w:author="César Gamboa" w:date="2019-11-25T09:13:00Z">
                    <w:rPr>
                      <w:rFonts w:ascii="Times New Roman" w:hAnsi="Times New Roman"/>
                      <w:b/>
                      <w:bCs/>
                      <w:spacing w:val="-10"/>
                    </w:rPr>
                  </w:rPrChange>
                </w:rPr>
                <w:delText xml:space="preserve"> </w:delText>
              </w:r>
              <w:r w:rsidRPr="00BA6CC3" w:rsidDel="00263934">
                <w:rPr>
                  <w:rFonts w:ascii="Arial" w:hAnsi="Arial" w:cs="Arial"/>
                  <w:b/>
                  <w:bCs/>
                  <w:sz w:val="20"/>
                  <w:szCs w:val="20"/>
                  <w:rPrChange w:id="1416" w:author="César Gamboa" w:date="2019-11-25T09:13:00Z">
                    <w:rPr>
                      <w:rFonts w:ascii="Times New Roman" w:hAnsi="Times New Roman"/>
                      <w:b/>
                      <w:bCs/>
                    </w:rPr>
                  </w:rPrChange>
                </w:rPr>
                <w:delText>rendimiento</w:delText>
              </w:r>
            </w:del>
          </w:p>
          <w:p w14:paraId="3F518408" w14:textId="47C05065" w:rsidR="00C63B6F" w:rsidRPr="00BA6CC3" w:rsidDel="00263934" w:rsidRDefault="00553AB4" w:rsidP="002C50B4">
            <w:pPr>
              <w:spacing w:line="240" w:lineRule="auto"/>
              <w:jc w:val="both"/>
              <w:rPr>
                <w:del w:id="1417" w:author="César Gamboa" w:date="2019-11-24T11:10:00Z"/>
                <w:rFonts w:ascii="Arial" w:hAnsi="Arial" w:cs="Arial"/>
                <w:w w:val="105"/>
                <w:sz w:val="20"/>
                <w:szCs w:val="20"/>
                <w:lang w:val="es-MX"/>
                <w:rPrChange w:id="1418" w:author="César Gamboa" w:date="2019-11-25T09:13:00Z">
                  <w:rPr>
                    <w:del w:id="1419" w:author="César Gamboa" w:date="2019-11-24T11:10:00Z"/>
                    <w:rFonts w:ascii="Times New Roman" w:hAnsi="Times New Roman"/>
                    <w:w w:val="105"/>
                    <w:lang w:val="es-MX"/>
                  </w:rPr>
                </w:rPrChange>
              </w:rPr>
            </w:pPr>
            <w:del w:id="1420" w:author="César Gamboa" w:date="2019-11-24T11:10:00Z">
              <w:r w:rsidRPr="00BA6CC3" w:rsidDel="00263934">
                <w:rPr>
                  <w:rFonts w:ascii="Arial" w:hAnsi="Arial" w:cs="Arial"/>
                  <w:w w:val="105"/>
                  <w:sz w:val="20"/>
                  <w:szCs w:val="20"/>
                  <w:lang w:val="es-MX"/>
                  <w:rPrChange w:id="1421" w:author="César Gamboa" w:date="2019-11-25T09:13:00Z">
                    <w:rPr>
                      <w:rFonts w:ascii="Times New Roman" w:hAnsi="Times New Roman"/>
                      <w:w w:val="105"/>
                      <w:lang w:val="es-MX"/>
                    </w:rPr>
                  </w:rPrChange>
                </w:rPr>
                <w:delText>Cuando se tiene el modelo ARIMA estimado, es importante realizar los pronósticos. Sin embargo, estos pronósticos no son imperativos, sino que se debe evaluar su calidad con las llamadas medidas de rendimiento. Estas mediciones son hechas comparando el pronóstico y su diferencia con el valor real. Existen</w:delText>
              </w:r>
              <w:bookmarkStart w:id="1422" w:name="MAE"/>
              <w:bookmarkStart w:id="1423" w:name="_bookmark13"/>
              <w:bookmarkEnd w:id="1422"/>
              <w:bookmarkEnd w:id="1423"/>
              <w:r w:rsidRPr="00BA6CC3" w:rsidDel="00263934">
                <w:rPr>
                  <w:rFonts w:ascii="Arial" w:hAnsi="Arial" w:cs="Arial"/>
                  <w:w w:val="105"/>
                  <w:sz w:val="20"/>
                  <w:szCs w:val="20"/>
                  <w:lang w:val="es-MX"/>
                  <w:rPrChange w:id="1424" w:author="César Gamboa" w:date="2019-11-25T09:13:00Z">
                    <w:rPr>
                      <w:rFonts w:ascii="Times New Roman" w:hAnsi="Times New Roman"/>
                      <w:w w:val="105"/>
                      <w:lang w:val="es-MX"/>
                    </w:rPr>
                  </w:rPrChange>
                </w:rPr>
                <w:delText xml:space="preserve"> múltiples medidas de rendimiento</w:delText>
              </w:r>
              <w:r w:rsidR="0011718E" w:rsidRPr="00BA6CC3" w:rsidDel="00263934">
                <w:rPr>
                  <w:rFonts w:ascii="Arial" w:hAnsi="Arial" w:cs="Arial"/>
                  <w:w w:val="105"/>
                  <w:sz w:val="20"/>
                  <w:szCs w:val="20"/>
                  <w:lang w:val="es-MX"/>
                  <w:rPrChange w:id="1425" w:author="César Gamboa" w:date="2019-11-25T09:13:00Z">
                    <w:rPr>
                      <w:rFonts w:ascii="Times New Roman" w:hAnsi="Times New Roman"/>
                      <w:w w:val="105"/>
                      <w:lang w:val="es-MX"/>
                    </w:rPr>
                  </w:rPrChange>
                </w:rPr>
                <w:delText xml:space="preserve"> y</w:delText>
              </w:r>
              <w:r w:rsidRPr="00BA6CC3" w:rsidDel="00263934">
                <w:rPr>
                  <w:rFonts w:ascii="Arial" w:hAnsi="Arial" w:cs="Arial"/>
                  <w:w w:val="105"/>
                  <w:sz w:val="20"/>
                  <w:szCs w:val="20"/>
                  <w:lang w:val="es-MX"/>
                  <w:rPrChange w:id="1426" w:author="César Gamboa" w:date="2019-11-25T09:13:00Z">
                    <w:rPr>
                      <w:rFonts w:ascii="Times New Roman" w:hAnsi="Times New Roman"/>
                      <w:w w:val="105"/>
                      <w:lang w:val="es-MX"/>
                    </w:rPr>
                  </w:rPrChange>
                </w:rPr>
                <w:delText xml:space="preserve"> Adhikari (Adhikari, K, </w:delText>
              </w:r>
              <w:r w:rsidR="007C0F24" w:rsidRPr="00BA6CC3" w:rsidDel="00263934">
                <w:rPr>
                  <w:rFonts w:ascii="Arial" w:hAnsi="Arial" w:cs="Arial"/>
                  <w:w w:val="105"/>
                  <w:sz w:val="20"/>
                  <w:szCs w:val="20"/>
                  <w:lang w:val="es-MX"/>
                  <w:rPrChange w:id="1427" w:author="César Gamboa" w:date="2019-11-25T09:13:00Z">
                    <w:rPr>
                      <w:rFonts w:ascii="Times New Roman" w:hAnsi="Times New Roman"/>
                      <w:w w:val="105"/>
                      <w:lang w:val="es-MX"/>
                    </w:rPr>
                  </w:rPrChange>
                </w:rPr>
                <w:delText>y</w:delText>
              </w:r>
              <w:r w:rsidRPr="00BA6CC3" w:rsidDel="00263934">
                <w:rPr>
                  <w:rFonts w:ascii="Arial" w:hAnsi="Arial" w:cs="Arial"/>
                  <w:w w:val="105"/>
                  <w:sz w:val="20"/>
                  <w:szCs w:val="20"/>
                  <w:lang w:val="es-MX"/>
                  <w:rPrChange w:id="1428" w:author="César Gamboa" w:date="2019-11-25T09:13:00Z">
                    <w:rPr>
                      <w:rFonts w:ascii="Times New Roman" w:hAnsi="Times New Roman"/>
                      <w:w w:val="105"/>
                      <w:lang w:val="es-MX"/>
                    </w:rPr>
                  </w:rPrChange>
                </w:rPr>
                <w:delText xml:space="preserve"> Agrawal</w:delText>
              </w:r>
              <w:r w:rsidR="007C0F24" w:rsidRPr="00BA6CC3" w:rsidDel="00263934">
                <w:rPr>
                  <w:rFonts w:ascii="Arial" w:hAnsi="Arial" w:cs="Arial"/>
                  <w:w w:val="105"/>
                  <w:sz w:val="20"/>
                  <w:szCs w:val="20"/>
                  <w:lang w:val="es-MX"/>
                  <w:rPrChange w:id="1429" w:author="César Gamboa" w:date="2019-11-25T09:13:00Z">
                    <w:rPr>
                      <w:rFonts w:ascii="Times New Roman" w:hAnsi="Times New Roman"/>
                      <w:w w:val="105"/>
                      <w:lang w:val="es-MX"/>
                    </w:rPr>
                  </w:rPrChange>
                </w:rPr>
                <w:delText xml:space="preserve"> </w:delText>
              </w:r>
              <w:r w:rsidR="009D5D5E" w:rsidRPr="00BA6CC3" w:rsidDel="00263934">
                <w:rPr>
                  <w:rFonts w:ascii="Arial" w:hAnsi="Arial" w:cs="Arial"/>
                  <w:sz w:val="20"/>
                  <w:szCs w:val="20"/>
                  <w:rPrChange w:id="1430" w:author="César Gamboa" w:date="2019-11-25T09:13:00Z">
                    <w:rPr/>
                  </w:rPrChange>
                </w:rPr>
                <w:fldChar w:fldCharType="begin"/>
              </w:r>
              <w:r w:rsidR="009D5D5E" w:rsidRPr="00BA6CC3" w:rsidDel="00263934">
                <w:rPr>
                  <w:rFonts w:ascii="Arial" w:hAnsi="Arial" w:cs="Arial"/>
                  <w:sz w:val="20"/>
                  <w:szCs w:val="20"/>
                  <w:rPrChange w:id="1431" w:author="César Gamboa" w:date="2019-11-25T09:13:00Z">
                    <w:rPr/>
                  </w:rPrChange>
                </w:rPr>
                <w:delInstrText xml:space="preserve"> HYPERLINK \l "_bookmark29" </w:delInstrText>
              </w:r>
              <w:r w:rsidR="009D5D5E" w:rsidRPr="00BA6CC3" w:rsidDel="00263934">
                <w:rPr>
                  <w:rFonts w:ascii="Arial" w:hAnsi="Arial" w:cs="Arial"/>
                  <w:sz w:val="20"/>
                  <w:szCs w:val="20"/>
                  <w:rPrChange w:id="1432" w:author="César Gamboa" w:date="2019-11-25T09:13:00Z">
                    <w:rPr/>
                  </w:rPrChange>
                </w:rPr>
                <w:fldChar w:fldCharType="separate"/>
              </w:r>
              <w:r w:rsidRPr="00BA6CC3" w:rsidDel="00263934">
                <w:rPr>
                  <w:rFonts w:ascii="Arial" w:hAnsi="Arial" w:cs="Arial"/>
                  <w:color w:val="0000FF"/>
                  <w:w w:val="105"/>
                  <w:sz w:val="20"/>
                  <w:szCs w:val="20"/>
                  <w:lang w:val="es-MX"/>
                  <w:rPrChange w:id="1433" w:author="César Gamboa" w:date="2019-11-25T09:13:00Z">
                    <w:rPr>
                      <w:rFonts w:ascii="Times New Roman" w:hAnsi="Times New Roman"/>
                      <w:color w:val="0000FF"/>
                      <w:w w:val="105"/>
                      <w:lang w:val="es-MX"/>
                    </w:rPr>
                  </w:rPrChange>
                </w:rPr>
                <w:delText>2013b</w:delText>
              </w:r>
              <w:r w:rsidR="009D5D5E" w:rsidRPr="00BA6CC3" w:rsidDel="00263934">
                <w:rPr>
                  <w:rFonts w:ascii="Arial" w:hAnsi="Arial" w:cs="Arial"/>
                  <w:color w:val="0000FF"/>
                  <w:w w:val="105"/>
                  <w:sz w:val="20"/>
                  <w:szCs w:val="20"/>
                  <w:lang w:val="es-MX"/>
                  <w:rPrChange w:id="1434" w:author="César Gamboa" w:date="2019-11-25T09:13:00Z">
                    <w:rPr>
                      <w:rFonts w:ascii="Times New Roman" w:hAnsi="Times New Roman"/>
                      <w:color w:val="0000FF"/>
                      <w:w w:val="105"/>
                      <w:lang w:val="es-MX"/>
                    </w:rPr>
                  </w:rPrChange>
                </w:rPr>
                <w:fldChar w:fldCharType="end"/>
              </w:r>
              <w:r w:rsidR="009D5D5E" w:rsidRPr="00BA6CC3" w:rsidDel="00263934">
                <w:rPr>
                  <w:rFonts w:ascii="Arial" w:hAnsi="Arial" w:cs="Arial"/>
                  <w:sz w:val="20"/>
                  <w:szCs w:val="20"/>
                  <w:rPrChange w:id="1435" w:author="César Gamboa" w:date="2019-11-25T09:13:00Z">
                    <w:rPr/>
                  </w:rPrChange>
                </w:rPr>
                <w:fldChar w:fldCharType="begin"/>
              </w:r>
              <w:r w:rsidR="009D5D5E" w:rsidRPr="00BA6CC3" w:rsidDel="00263934">
                <w:rPr>
                  <w:rFonts w:ascii="Arial" w:hAnsi="Arial" w:cs="Arial"/>
                  <w:sz w:val="20"/>
                  <w:szCs w:val="20"/>
                  <w:rPrChange w:id="1436" w:author="César Gamboa" w:date="2019-11-25T09:13:00Z">
                    <w:rPr/>
                  </w:rPrChange>
                </w:rPr>
                <w:delInstrText xml:space="preserve"> HYPERLINK \l "_bookmark29" </w:delInstrText>
              </w:r>
              <w:r w:rsidR="009D5D5E" w:rsidRPr="00BA6CC3" w:rsidDel="00263934">
                <w:rPr>
                  <w:rFonts w:ascii="Arial" w:hAnsi="Arial" w:cs="Arial"/>
                  <w:sz w:val="20"/>
                  <w:szCs w:val="20"/>
                  <w:rPrChange w:id="1437" w:author="César Gamboa" w:date="2019-11-25T09:13:00Z">
                    <w:rPr/>
                  </w:rPrChange>
                </w:rPr>
                <w:fldChar w:fldCharType="separate"/>
              </w:r>
              <w:r w:rsidRPr="00BA6CC3" w:rsidDel="00263934">
                <w:rPr>
                  <w:rFonts w:ascii="Arial" w:hAnsi="Arial" w:cs="Arial"/>
                  <w:w w:val="105"/>
                  <w:sz w:val="20"/>
                  <w:szCs w:val="20"/>
                  <w:lang w:val="es-MX"/>
                  <w:rPrChange w:id="1438" w:author="César Gamboa" w:date="2019-11-25T09:13:00Z">
                    <w:rPr>
                      <w:rFonts w:ascii="Times New Roman" w:hAnsi="Times New Roman"/>
                      <w:w w:val="105"/>
                      <w:lang w:val="es-MX"/>
                    </w:rPr>
                  </w:rPrChange>
                </w:rPr>
                <w:delText xml:space="preserve">) </w:delText>
              </w:r>
              <w:r w:rsidR="009D5D5E" w:rsidRPr="00BA6CC3" w:rsidDel="00263934">
                <w:rPr>
                  <w:rFonts w:ascii="Arial" w:hAnsi="Arial" w:cs="Arial"/>
                  <w:w w:val="105"/>
                  <w:sz w:val="20"/>
                  <w:szCs w:val="20"/>
                  <w:lang w:val="es-MX"/>
                  <w:rPrChange w:id="1439" w:author="César Gamboa" w:date="2019-11-25T09:13:00Z">
                    <w:rPr>
                      <w:rFonts w:ascii="Times New Roman" w:hAnsi="Times New Roman"/>
                      <w:w w:val="105"/>
                      <w:lang w:val="es-MX"/>
                    </w:rPr>
                  </w:rPrChange>
                </w:rPr>
                <w:fldChar w:fldCharType="end"/>
              </w:r>
              <w:r w:rsidRPr="00BA6CC3" w:rsidDel="00263934">
                <w:rPr>
                  <w:rFonts w:ascii="Arial" w:hAnsi="Arial" w:cs="Arial"/>
                  <w:w w:val="105"/>
                  <w:sz w:val="20"/>
                  <w:szCs w:val="20"/>
                  <w:lang w:val="es-MX"/>
                  <w:rPrChange w:id="1440" w:author="César Gamboa" w:date="2019-11-25T09:13:00Z">
                    <w:rPr>
                      <w:rFonts w:ascii="Times New Roman" w:hAnsi="Times New Roman"/>
                      <w:w w:val="105"/>
                      <w:lang w:val="es-MX"/>
                    </w:rPr>
                  </w:rPrChange>
                </w:rPr>
                <w:delText>menciona las siguientes:</w:delText>
              </w:r>
            </w:del>
          </w:p>
          <w:p w14:paraId="75E2CB22" w14:textId="1AA62765" w:rsidR="00553AB4" w:rsidRPr="00BA6CC3" w:rsidDel="00263934" w:rsidRDefault="007C0F24" w:rsidP="002C50B4">
            <w:pPr>
              <w:spacing w:line="240" w:lineRule="auto"/>
              <w:jc w:val="both"/>
              <w:rPr>
                <w:del w:id="1441" w:author="César Gamboa" w:date="2019-11-24T11:10:00Z"/>
                <w:rFonts w:ascii="Arial" w:hAnsi="Arial" w:cs="Arial"/>
                <w:b/>
                <w:bCs/>
                <w:sz w:val="20"/>
                <w:szCs w:val="20"/>
                <w:lang w:val="es-MX"/>
                <w:rPrChange w:id="1442" w:author="César Gamboa" w:date="2019-11-25T09:13:00Z">
                  <w:rPr>
                    <w:del w:id="1443" w:author="César Gamboa" w:date="2019-11-24T11:10:00Z"/>
                    <w:rFonts w:ascii="Times New Roman" w:hAnsi="Times New Roman"/>
                    <w:b/>
                    <w:bCs/>
                    <w:lang w:val="es-MX"/>
                  </w:rPr>
                </w:rPrChange>
              </w:rPr>
            </w:pPr>
            <w:del w:id="1444" w:author="César Gamboa" w:date="2019-11-24T11:10:00Z">
              <w:r w:rsidRPr="00BA6CC3" w:rsidDel="00263934">
                <w:rPr>
                  <w:rFonts w:ascii="Arial" w:hAnsi="Arial" w:cs="Arial"/>
                  <w:b/>
                  <w:bCs/>
                  <w:sz w:val="20"/>
                  <w:szCs w:val="20"/>
                  <w:lang w:val="es-MX"/>
                  <w:rPrChange w:id="1445" w:author="César Gamboa" w:date="2019-11-25T09:13:00Z">
                    <w:rPr>
                      <w:rFonts w:ascii="Times New Roman" w:hAnsi="Times New Roman"/>
                      <w:b/>
                      <w:bCs/>
                      <w:lang w:val="es-MX"/>
                    </w:rPr>
                  </w:rPrChange>
                </w:rPr>
                <w:delText>MAE</w:delText>
              </w:r>
            </w:del>
          </w:p>
          <w:p w14:paraId="1897C2F4" w14:textId="5E4AAB84" w:rsidR="00553AB4" w:rsidRPr="00BA6CC3" w:rsidDel="00263934" w:rsidRDefault="007C0F24" w:rsidP="002C50B4">
            <w:pPr>
              <w:spacing w:line="240" w:lineRule="auto"/>
              <w:jc w:val="both"/>
              <w:rPr>
                <w:del w:id="1446" w:author="César Gamboa" w:date="2019-11-24T11:10:00Z"/>
                <w:rFonts w:ascii="Arial" w:hAnsi="Arial" w:cs="Arial"/>
                <w:sz w:val="20"/>
                <w:szCs w:val="20"/>
                <w:lang w:val="es-MX"/>
                <w:rPrChange w:id="1447" w:author="César Gamboa" w:date="2019-11-25T09:13:00Z">
                  <w:rPr>
                    <w:del w:id="1448" w:author="César Gamboa" w:date="2019-11-24T11:10:00Z"/>
                    <w:rFonts w:ascii="Times New Roman" w:hAnsi="Times New Roman"/>
                    <w:lang w:val="es-MX"/>
                  </w:rPr>
                </w:rPrChange>
              </w:rPr>
            </w:pPr>
            <w:del w:id="1449" w:author="César Gamboa" w:date="2019-11-24T11:10:00Z">
              <w:r w:rsidRPr="00BA6CC3" w:rsidDel="00263934">
                <w:rPr>
                  <w:rFonts w:ascii="Arial" w:hAnsi="Arial" w:cs="Arial"/>
                  <w:sz w:val="20"/>
                  <w:szCs w:val="20"/>
                  <w:lang w:val="es-MX"/>
                  <w:rPrChange w:id="1450" w:author="César Gamboa" w:date="2019-11-25T09:13:00Z">
                    <w:rPr>
                      <w:rFonts w:ascii="Times New Roman" w:hAnsi="Times New Roman"/>
                      <w:lang w:val="es-MX"/>
                    </w:rPr>
                  </w:rPrChange>
                </w:rPr>
                <w:delText xml:space="preserve">El error absoluto medio se define como </w:delText>
              </w:r>
              <m:oMath>
                <m:f>
                  <m:fPr>
                    <m:ctrlPr>
                      <w:rPr>
                        <w:rFonts w:ascii="Cambria Math" w:hAnsi="Cambria Math" w:cs="Arial"/>
                        <w:i/>
                        <w:sz w:val="20"/>
                        <w:szCs w:val="20"/>
                        <w:lang w:val="es-MX"/>
                        <w:rPrChange w:id="1451" w:author="César Gamboa" w:date="2019-11-25T09:13:00Z">
                          <w:rPr>
                            <w:rFonts w:ascii="Cambria Math" w:hAnsi="Cambria Math"/>
                            <w:i/>
                            <w:lang w:val="es-MX"/>
                          </w:rPr>
                        </w:rPrChange>
                      </w:rPr>
                    </m:ctrlPr>
                  </m:fPr>
                  <m:num>
                    <m:r>
                      <w:rPr>
                        <w:rFonts w:ascii="Cambria Math" w:hAnsi="Cambria Math" w:cs="Arial"/>
                        <w:sz w:val="20"/>
                        <w:szCs w:val="20"/>
                        <w:lang w:val="es-MX"/>
                        <w:rPrChange w:id="1452" w:author="César Gamboa" w:date="2019-11-25T09:13:00Z">
                          <w:rPr>
                            <w:rFonts w:ascii="Cambria Math" w:hAnsi="Cambria Math"/>
                            <w:lang w:val="es-MX"/>
                          </w:rPr>
                        </w:rPrChange>
                      </w:rPr>
                      <m:t>1</m:t>
                    </m:r>
                  </m:num>
                  <m:den>
                    <m:r>
                      <w:rPr>
                        <w:rFonts w:ascii="Cambria Math" w:hAnsi="Cambria Math" w:cs="Arial"/>
                        <w:sz w:val="20"/>
                        <w:szCs w:val="20"/>
                        <w:lang w:val="es-MX"/>
                        <w:rPrChange w:id="1453" w:author="César Gamboa" w:date="2019-11-25T09:13:00Z">
                          <w:rPr>
                            <w:rFonts w:ascii="Cambria Math" w:hAnsi="Cambria Math"/>
                            <w:lang w:val="es-MX"/>
                          </w:rPr>
                        </w:rPrChange>
                      </w:rPr>
                      <m:t>n</m:t>
                    </m:r>
                  </m:den>
                </m:f>
                <m:nary>
                  <m:naryPr>
                    <m:chr m:val="∑"/>
                    <m:limLoc m:val="undOvr"/>
                    <m:ctrlPr>
                      <w:rPr>
                        <w:rFonts w:ascii="Cambria Math" w:hAnsi="Cambria Math" w:cs="Arial"/>
                        <w:i/>
                        <w:sz w:val="20"/>
                        <w:szCs w:val="20"/>
                        <w:lang w:val="es-MX"/>
                        <w:rPrChange w:id="1454" w:author="César Gamboa" w:date="2019-11-25T09:13:00Z">
                          <w:rPr>
                            <w:rFonts w:ascii="Cambria Math" w:hAnsi="Cambria Math"/>
                            <w:i/>
                            <w:lang w:val="es-MX"/>
                          </w:rPr>
                        </w:rPrChange>
                      </w:rPr>
                    </m:ctrlPr>
                  </m:naryPr>
                  <m:sub>
                    <m:r>
                      <w:rPr>
                        <w:rFonts w:ascii="Cambria Math" w:hAnsi="Cambria Math" w:cs="Arial"/>
                        <w:sz w:val="20"/>
                        <w:szCs w:val="20"/>
                        <w:lang w:val="es-MX"/>
                        <w:rPrChange w:id="1455" w:author="César Gamboa" w:date="2019-11-25T09:13:00Z">
                          <w:rPr>
                            <w:rFonts w:ascii="Cambria Math" w:hAnsi="Cambria Math"/>
                            <w:lang w:val="es-MX"/>
                          </w:rPr>
                        </w:rPrChange>
                      </w:rPr>
                      <m:t>t=1</m:t>
                    </m:r>
                  </m:sub>
                  <m:sup>
                    <m:r>
                      <w:rPr>
                        <w:rFonts w:ascii="Cambria Math" w:hAnsi="Cambria Math" w:cs="Arial"/>
                        <w:sz w:val="20"/>
                        <w:szCs w:val="20"/>
                        <w:lang w:val="es-MX"/>
                        <w:rPrChange w:id="1456" w:author="César Gamboa" w:date="2019-11-25T09:13:00Z">
                          <w:rPr>
                            <w:rFonts w:ascii="Cambria Math" w:hAnsi="Cambria Math"/>
                            <w:lang w:val="es-MX"/>
                          </w:rPr>
                        </w:rPrChange>
                      </w:rPr>
                      <m:t>n</m:t>
                    </m:r>
                  </m:sup>
                  <m:e>
                    <m:r>
                      <w:rPr>
                        <w:rFonts w:ascii="Cambria Math" w:hAnsi="Cambria Math" w:cs="Arial"/>
                        <w:sz w:val="20"/>
                        <w:szCs w:val="20"/>
                        <w:lang w:val="es-MX"/>
                        <w:rPrChange w:id="1457" w:author="César Gamboa" w:date="2019-11-25T09:13:00Z">
                          <w:rPr>
                            <w:rFonts w:ascii="Cambria Math" w:hAnsi="Cambria Math"/>
                            <w:lang w:val="es-MX"/>
                          </w:rPr>
                        </w:rPrChange>
                      </w:rPr>
                      <m:t>|</m:t>
                    </m:r>
                    <m:sSub>
                      <m:sSubPr>
                        <m:ctrlPr>
                          <w:rPr>
                            <w:rFonts w:ascii="Cambria Math" w:hAnsi="Cambria Math" w:cs="Arial"/>
                            <w:i/>
                            <w:sz w:val="20"/>
                            <w:szCs w:val="20"/>
                            <w:lang w:val="es-MX"/>
                            <w:rPrChange w:id="1458" w:author="César Gamboa" w:date="2019-11-25T09:13:00Z">
                              <w:rPr>
                                <w:rFonts w:ascii="Cambria Math" w:hAnsi="Cambria Math"/>
                                <w:i/>
                                <w:lang w:val="es-MX"/>
                              </w:rPr>
                            </w:rPrChange>
                          </w:rPr>
                        </m:ctrlPr>
                      </m:sSubPr>
                      <m:e>
                        <m:r>
                          <w:rPr>
                            <w:rFonts w:ascii="Cambria Math" w:hAnsi="Cambria Math" w:cs="Arial"/>
                            <w:sz w:val="20"/>
                            <w:szCs w:val="20"/>
                            <w:lang w:val="es-MX"/>
                            <w:rPrChange w:id="1459" w:author="César Gamboa" w:date="2019-11-25T09:13:00Z">
                              <w:rPr>
                                <w:rFonts w:ascii="Cambria Math" w:hAnsi="Cambria Math"/>
                                <w:lang w:val="es-MX"/>
                              </w:rPr>
                            </w:rPrChange>
                          </w:rPr>
                          <m:t>e</m:t>
                        </m:r>
                      </m:e>
                      <m:sub>
                        <m:r>
                          <w:rPr>
                            <w:rFonts w:ascii="Cambria Math" w:hAnsi="Cambria Math" w:cs="Arial"/>
                            <w:sz w:val="20"/>
                            <w:szCs w:val="20"/>
                            <w:lang w:val="es-MX"/>
                            <w:rPrChange w:id="1460" w:author="César Gamboa" w:date="2019-11-25T09:13:00Z">
                              <w:rPr>
                                <w:rFonts w:ascii="Cambria Math" w:hAnsi="Cambria Math"/>
                                <w:lang w:val="es-MX"/>
                              </w:rPr>
                            </w:rPrChange>
                          </w:rPr>
                          <m:t>t</m:t>
                        </m:r>
                      </m:sub>
                    </m:sSub>
                    <m:r>
                      <w:rPr>
                        <w:rFonts w:ascii="Cambria Math" w:hAnsi="Cambria Math" w:cs="Arial"/>
                        <w:sz w:val="20"/>
                        <w:szCs w:val="20"/>
                        <w:lang w:val="es-MX"/>
                        <w:rPrChange w:id="1461" w:author="César Gamboa" w:date="2019-11-25T09:13:00Z">
                          <w:rPr>
                            <w:rFonts w:ascii="Cambria Math" w:hAnsi="Cambria Math"/>
                            <w:lang w:val="es-MX"/>
                          </w:rPr>
                        </w:rPrChange>
                      </w:rPr>
                      <m:t>|</m:t>
                    </m:r>
                  </m:e>
                </m:nary>
              </m:oMath>
              <w:r w:rsidRPr="00BA6CC3" w:rsidDel="00263934">
                <w:rPr>
                  <w:rFonts w:ascii="Arial" w:hAnsi="Arial" w:cs="Arial"/>
                  <w:sz w:val="20"/>
                  <w:szCs w:val="20"/>
                  <w:lang w:val="es-MX"/>
                  <w:rPrChange w:id="1462" w:author="César Gamboa" w:date="2019-11-25T09:13:00Z">
                    <w:rPr>
                      <w:rFonts w:ascii="Times New Roman" w:hAnsi="Times New Roman"/>
                      <w:lang w:val="es-MX"/>
                    </w:rPr>
                  </w:rPrChange>
                </w:rPr>
                <w:delText>.</w:delText>
              </w:r>
            </w:del>
          </w:p>
          <w:p w14:paraId="111EB7D3" w14:textId="1062A887" w:rsidR="007C0F24" w:rsidRPr="00BA6CC3" w:rsidDel="00263934" w:rsidRDefault="007C0F24" w:rsidP="002C50B4">
            <w:pPr>
              <w:spacing w:line="240" w:lineRule="auto"/>
              <w:jc w:val="both"/>
              <w:rPr>
                <w:del w:id="1463" w:author="César Gamboa" w:date="2019-11-24T11:10:00Z"/>
                <w:rFonts w:ascii="Arial" w:hAnsi="Arial" w:cs="Arial"/>
                <w:b/>
                <w:bCs/>
                <w:sz w:val="20"/>
                <w:szCs w:val="20"/>
                <w:lang w:val="es-MX"/>
                <w:rPrChange w:id="1464" w:author="César Gamboa" w:date="2019-11-25T09:13:00Z">
                  <w:rPr>
                    <w:del w:id="1465" w:author="César Gamboa" w:date="2019-11-24T11:10:00Z"/>
                    <w:rFonts w:ascii="Times New Roman" w:hAnsi="Times New Roman"/>
                    <w:b/>
                    <w:bCs/>
                    <w:lang w:val="es-MX"/>
                  </w:rPr>
                </w:rPrChange>
              </w:rPr>
            </w:pPr>
            <w:del w:id="1466" w:author="César Gamboa" w:date="2019-11-24T11:10:00Z">
              <w:r w:rsidRPr="00BA6CC3" w:rsidDel="00263934">
                <w:rPr>
                  <w:rFonts w:ascii="Arial" w:hAnsi="Arial" w:cs="Arial"/>
                  <w:b/>
                  <w:bCs/>
                  <w:sz w:val="20"/>
                  <w:szCs w:val="20"/>
                  <w:lang w:val="es-MX"/>
                  <w:rPrChange w:id="1467" w:author="César Gamboa" w:date="2019-11-25T09:13:00Z">
                    <w:rPr>
                      <w:rFonts w:ascii="Times New Roman" w:hAnsi="Times New Roman"/>
                      <w:b/>
                      <w:bCs/>
                      <w:lang w:val="es-MX"/>
                    </w:rPr>
                  </w:rPrChange>
                </w:rPr>
                <w:delText>MAPE</w:delText>
              </w:r>
            </w:del>
          </w:p>
          <w:p w14:paraId="7954D364" w14:textId="458FFB74" w:rsidR="007C0F24" w:rsidRPr="00BA6CC3" w:rsidDel="00263934" w:rsidRDefault="007C0F24" w:rsidP="002C50B4">
            <w:pPr>
              <w:spacing w:line="240" w:lineRule="auto"/>
              <w:jc w:val="both"/>
              <w:rPr>
                <w:del w:id="1468" w:author="César Gamboa" w:date="2019-11-24T11:10:00Z"/>
                <w:rFonts w:ascii="Arial" w:hAnsi="Arial" w:cs="Arial"/>
                <w:sz w:val="20"/>
                <w:szCs w:val="20"/>
                <w:lang w:val="es-MX"/>
                <w:rPrChange w:id="1469" w:author="César Gamboa" w:date="2019-11-25T09:13:00Z">
                  <w:rPr>
                    <w:del w:id="1470" w:author="César Gamboa" w:date="2019-11-24T11:10:00Z"/>
                    <w:rFonts w:ascii="Times New Roman" w:hAnsi="Times New Roman"/>
                    <w:lang w:val="es-MX"/>
                  </w:rPr>
                </w:rPrChange>
              </w:rPr>
            </w:pPr>
            <w:del w:id="1471" w:author="César Gamboa" w:date="2019-11-24T11:10:00Z">
              <w:r w:rsidRPr="00BA6CC3" w:rsidDel="00263934">
                <w:rPr>
                  <w:rFonts w:ascii="Arial" w:hAnsi="Arial" w:cs="Arial"/>
                  <w:sz w:val="20"/>
                  <w:szCs w:val="20"/>
                  <w:lang w:val="es-MX"/>
                  <w:rPrChange w:id="1472" w:author="César Gamboa" w:date="2019-11-25T09:13:00Z">
                    <w:rPr>
                      <w:rFonts w:ascii="Times New Roman" w:hAnsi="Times New Roman"/>
                      <w:lang w:val="es-MX"/>
                    </w:rPr>
                  </w:rPrChange>
                </w:rPr>
                <w:delText>El porcentaje promedio de error absoluto se define como</w:delText>
              </w:r>
              <w:r w:rsidR="00695DB5" w:rsidRPr="00BA6CC3" w:rsidDel="00263934">
                <w:rPr>
                  <w:rFonts w:ascii="Arial" w:hAnsi="Arial" w:cs="Arial"/>
                  <w:sz w:val="20"/>
                  <w:szCs w:val="20"/>
                  <w:lang w:val="es-MX"/>
                  <w:rPrChange w:id="1473" w:author="César Gamboa" w:date="2019-11-25T09:13:00Z">
                    <w:rPr>
                      <w:rFonts w:ascii="Times New Roman" w:hAnsi="Times New Roman"/>
                      <w:lang w:val="es-MX"/>
                    </w:rPr>
                  </w:rPrChange>
                </w:rPr>
                <w:delText xml:space="preserve"> </w:delText>
              </w:r>
              <m:oMath>
                <m:f>
                  <m:fPr>
                    <m:ctrlPr>
                      <w:rPr>
                        <w:rFonts w:ascii="Cambria Math" w:hAnsi="Cambria Math" w:cs="Arial"/>
                        <w:i/>
                        <w:sz w:val="20"/>
                        <w:szCs w:val="20"/>
                        <w:lang w:val="es-MX"/>
                        <w:rPrChange w:id="1474" w:author="César Gamboa" w:date="2019-11-25T09:13:00Z">
                          <w:rPr>
                            <w:rFonts w:ascii="Cambria Math" w:hAnsi="Cambria Math"/>
                            <w:i/>
                            <w:lang w:val="es-MX"/>
                          </w:rPr>
                        </w:rPrChange>
                      </w:rPr>
                    </m:ctrlPr>
                  </m:fPr>
                  <m:num>
                    <m:r>
                      <w:rPr>
                        <w:rFonts w:ascii="Cambria Math" w:hAnsi="Cambria Math" w:cs="Arial"/>
                        <w:sz w:val="20"/>
                        <w:szCs w:val="20"/>
                        <w:lang w:val="es-MX"/>
                        <w:rPrChange w:id="1475" w:author="César Gamboa" w:date="2019-11-25T09:13:00Z">
                          <w:rPr>
                            <w:rFonts w:ascii="Cambria Math" w:hAnsi="Cambria Math"/>
                            <w:lang w:val="es-MX"/>
                          </w:rPr>
                        </w:rPrChange>
                      </w:rPr>
                      <m:t>1</m:t>
                    </m:r>
                  </m:num>
                  <m:den>
                    <m:r>
                      <w:rPr>
                        <w:rFonts w:ascii="Cambria Math" w:hAnsi="Cambria Math" w:cs="Arial"/>
                        <w:sz w:val="20"/>
                        <w:szCs w:val="20"/>
                        <w:lang w:val="es-MX"/>
                        <w:rPrChange w:id="1476" w:author="César Gamboa" w:date="2019-11-25T09:13:00Z">
                          <w:rPr>
                            <w:rFonts w:ascii="Cambria Math" w:hAnsi="Cambria Math"/>
                            <w:lang w:val="es-MX"/>
                          </w:rPr>
                        </w:rPrChange>
                      </w:rPr>
                      <m:t>n</m:t>
                    </m:r>
                  </m:den>
                </m:f>
                <m:nary>
                  <m:naryPr>
                    <m:chr m:val="∑"/>
                    <m:limLoc m:val="undOvr"/>
                    <m:ctrlPr>
                      <w:rPr>
                        <w:rFonts w:ascii="Cambria Math" w:hAnsi="Cambria Math" w:cs="Arial"/>
                        <w:i/>
                        <w:sz w:val="20"/>
                        <w:szCs w:val="20"/>
                        <w:lang w:val="es-MX"/>
                        <w:rPrChange w:id="1477" w:author="César Gamboa" w:date="2019-11-25T09:13:00Z">
                          <w:rPr>
                            <w:rFonts w:ascii="Cambria Math" w:hAnsi="Cambria Math"/>
                            <w:i/>
                            <w:lang w:val="es-MX"/>
                          </w:rPr>
                        </w:rPrChange>
                      </w:rPr>
                    </m:ctrlPr>
                  </m:naryPr>
                  <m:sub>
                    <m:r>
                      <w:rPr>
                        <w:rFonts w:ascii="Cambria Math" w:hAnsi="Cambria Math" w:cs="Arial"/>
                        <w:sz w:val="20"/>
                        <w:szCs w:val="20"/>
                        <w:lang w:val="es-MX"/>
                        <w:rPrChange w:id="1478" w:author="César Gamboa" w:date="2019-11-25T09:13:00Z">
                          <w:rPr>
                            <w:rFonts w:ascii="Cambria Math" w:hAnsi="Cambria Math"/>
                            <w:lang w:val="es-MX"/>
                          </w:rPr>
                        </w:rPrChange>
                      </w:rPr>
                      <m:t>t=1</m:t>
                    </m:r>
                  </m:sub>
                  <m:sup>
                    <m:r>
                      <w:rPr>
                        <w:rFonts w:ascii="Cambria Math" w:hAnsi="Cambria Math" w:cs="Arial"/>
                        <w:sz w:val="20"/>
                        <w:szCs w:val="20"/>
                        <w:lang w:val="es-MX"/>
                        <w:rPrChange w:id="1479" w:author="César Gamboa" w:date="2019-11-25T09:13:00Z">
                          <w:rPr>
                            <w:rFonts w:ascii="Cambria Math" w:hAnsi="Cambria Math"/>
                            <w:lang w:val="es-MX"/>
                          </w:rPr>
                        </w:rPrChange>
                      </w:rPr>
                      <m:t>n</m:t>
                    </m:r>
                  </m:sup>
                  <m:e>
                    <m:d>
                      <m:dPr>
                        <m:begChr m:val="|"/>
                        <m:endChr m:val="|"/>
                        <m:ctrlPr>
                          <w:rPr>
                            <w:rFonts w:ascii="Cambria Math" w:hAnsi="Cambria Math" w:cs="Arial"/>
                            <w:i/>
                            <w:sz w:val="20"/>
                            <w:szCs w:val="20"/>
                            <w:lang w:val="es-MX"/>
                            <w:rPrChange w:id="1480" w:author="César Gamboa" w:date="2019-11-25T09:13:00Z">
                              <w:rPr>
                                <w:rFonts w:ascii="Cambria Math" w:hAnsi="Cambria Math"/>
                                <w:i/>
                                <w:lang w:val="es-MX"/>
                              </w:rPr>
                            </w:rPrChange>
                          </w:rPr>
                        </m:ctrlPr>
                      </m:dPr>
                      <m:e>
                        <m:f>
                          <m:fPr>
                            <m:ctrlPr>
                              <w:rPr>
                                <w:rFonts w:ascii="Cambria Math" w:hAnsi="Cambria Math" w:cs="Arial"/>
                                <w:i/>
                                <w:sz w:val="20"/>
                                <w:szCs w:val="20"/>
                                <w:lang w:val="es-MX"/>
                                <w:rPrChange w:id="1481" w:author="César Gamboa" w:date="2019-11-25T09:13:00Z">
                                  <w:rPr>
                                    <w:rFonts w:ascii="Cambria Math" w:hAnsi="Cambria Math"/>
                                    <w:i/>
                                    <w:lang w:val="es-MX"/>
                                  </w:rPr>
                                </w:rPrChange>
                              </w:rPr>
                            </m:ctrlPr>
                          </m:fPr>
                          <m:num>
                            <m:sSub>
                              <m:sSubPr>
                                <m:ctrlPr>
                                  <w:rPr>
                                    <w:rFonts w:ascii="Cambria Math" w:hAnsi="Cambria Math" w:cs="Arial"/>
                                    <w:i/>
                                    <w:sz w:val="20"/>
                                    <w:szCs w:val="20"/>
                                    <w:lang w:val="es-MX"/>
                                    <w:rPrChange w:id="1482" w:author="César Gamboa" w:date="2019-11-25T09:13:00Z">
                                      <w:rPr>
                                        <w:rFonts w:ascii="Cambria Math" w:hAnsi="Cambria Math"/>
                                        <w:i/>
                                        <w:lang w:val="es-MX"/>
                                      </w:rPr>
                                    </w:rPrChange>
                                  </w:rPr>
                                </m:ctrlPr>
                              </m:sSubPr>
                              <m:e>
                                <m:r>
                                  <w:rPr>
                                    <w:rFonts w:ascii="Cambria Math" w:hAnsi="Cambria Math" w:cs="Arial"/>
                                    <w:sz w:val="20"/>
                                    <w:szCs w:val="20"/>
                                    <w:lang w:val="es-MX"/>
                                    <w:rPrChange w:id="1483" w:author="César Gamboa" w:date="2019-11-25T09:13:00Z">
                                      <w:rPr>
                                        <w:rFonts w:ascii="Cambria Math" w:hAnsi="Cambria Math"/>
                                        <w:lang w:val="es-MX"/>
                                      </w:rPr>
                                    </w:rPrChange>
                                  </w:rPr>
                                  <m:t>e</m:t>
                                </m:r>
                              </m:e>
                              <m:sub>
                                <m:r>
                                  <w:rPr>
                                    <w:rFonts w:ascii="Cambria Math" w:hAnsi="Cambria Math" w:cs="Arial"/>
                                    <w:sz w:val="20"/>
                                    <w:szCs w:val="20"/>
                                    <w:lang w:val="es-MX"/>
                                    <w:rPrChange w:id="1484" w:author="César Gamboa" w:date="2019-11-25T09:13:00Z">
                                      <w:rPr>
                                        <w:rFonts w:ascii="Cambria Math" w:hAnsi="Cambria Math"/>
                                        <w:lang w:val="es-MX"/>
                                      </w:rPr>
                                    </w:rPrChange>
                                  </w:rPr>
                                  <m:t>t</m:t>
                                </m:r>
                              </m:sub>
                            </m:sSub>
                          </m:num>
                          <m:den>
                            <m:sSub>
                              <m:sSubPr>
                                <m:ctrlPr>
                                  <w:rPr>
                                    <w:rFonts w:ascii="Cambria Math" w:hAnsi="Cambria Math" w:cs="Arial"/>
                                    <w:i/>
                                    <w:sz w:val="20"/>
                                    <w:szCs w:val="20"/>
                                    <w:lang w:val="es-MX"/>
                                    <w:rPrChange w:id="1485" w:author="César Gamboa" w:date="2019-11-25T09:13:00Z">
                                      <w:rPr>
                                        <w:rFonts w:ascii="Cambria Math" w:hAnsi="Cambria Math"/>
                                        <w:i/>
                                        <w:lang w:val="es-MX"/>
                                      </w:rPr>
                                    </w:rPrChange>
                                  </w:rPr>
                                </m:ctrlPr>
                              </m:sSubPr>
                              <m:e>
                                <m:r>
                                  <w:rPr>
                                    <w:rFonts w:ascii="Cambria Math" w:hAnsi="Cambria Math" w:cs="Arial"/>
                                    <w:sz w:val="20"/>
                                    <w:szCs w:val="20"/>
                                    <w:lang w:val="es-MX"/>
                                    <w:rPrChange w:id="1486" w:author="César Gamboa" w:date="2019-11-25T09:13:00Z">
                                      <w:rPr>
                                        <w:rFonts w:ascii="Cambria Math" w:hAnsi="Cambria Math"/>
                                        <w:lang w:val="es-MX"/>
                                      </w:rPr>
                                    </w:rPrChange>
                                  </w:rPr>
                                  <m:t>y</m:t>
                                </m:r>
                              </m:e>
                              <m:sub>
                                <m:r>
                                  <w:rPr>
                                    <w:rFonts w:ascii="Cambria Math" w:hAnsi="Cambria Math" w:cs="Arial"/>
                                    <w:sz w:val="20"/>
                                    <w:szCs w:val="20"/>
                                    <w:lang w:val="es-MX"/>
                                    <w:rPrChange w:id="1487" w:author="César Gamboa" w:date="2019-11-25T09:13:00Z">
                                      <w:rPr>
                                        <w:rFonts w:ascii="Cambria Math" w:hAnsi="Cambria Math"/>
                                        <w:lang w:val="es-MX"/>
                                      </w:rPr>
                                    </w:rPrChange>
                                  </w:rPr>
                                  <m:t>t</m:t>
                                </m:r>
                              </m:sub>
                            </m:sSub>
                          </m:den>
                        </m:f>
                      </m:e>
                    </m:d>
                  </m:e>
                </m:nary>
              </m:oMath>
              <w:r w:rsidR="00695DB5" w:rsidRPr="00BA6CC3" w:rsidDel="00263934">
                <w:rPr>
                  <w:rFonts w:ascii="Arial" w:hAnsi="Arial" w:cs="Arial"/>
                  <w:sz w:val="20"/>
                  <w:szCs w:val="20"/>
                  <w:lang w:val="es-MX"/>
                  <w:rPrChange w:id="1488" w:author="César Gamboa" w:date="2019-11-25T09:13:00Z">
                    <w:rPr>
                      <w:rFonts w:ascii="Times New Roman" w:hAnsi="Times New Roman"/>
                      <w:lang w:val="es-MX"/>
                    </w:rPr>
                  </w:rPrChange>
                </w:rPr>
                <w:delText>.</w:delText>
              </w:r>
            </w:del>
          </w:p>
          <w:p w14:paraId="63E2598D" w14:textId="1F7945CF" w:rsidR="00695DB5" w:rsidRPr="00BA6CC3" w:rsidDel="00263934" w:rsidRDefault="00695DB5" w:rsidP="002C50B4">
            <w:pPr>
              <w:spacing w:line="240" w:lineRule="auto"/>
              <w:jc w:val="both"/>
              <w:rPr>
                <w:del w:id="1489" w:author="César Gamboa" w:date="2019-11-24T11:10:00Z"/>
                <w:rFonts w:ascii="Arial" w:hAnsi="Arial" w:cs="Arial"/>
                <w:b/>
                <w:bCs/>
                <w:sz w:val="20"/>
                <w:szCs w:val="20"/>
                <w:lang w:val="es-MX"/>
                <w:rPrChange w:id="1490" w:author="César Gamboa" w:date="2019-11-25T09:13:00Z">
                  <w:rPr>
                    <w:del w:id="1491" w:author="César Gamboa" w:date="2019-11-24T11:10:00Z"/>
                    <w:rFonts w:ascii="Times New Roman" w:hAnsi="Times New Roman"/>
                    <w:b/>
                    <w:bCs/>
                    <w:lang w:val="es-MX"/>
                  </w:rPr>
                </w:rPrChange>
              </w:rPr>
            </w:pPr>
            <w:del w:id="1492" w:author="César Gamboa" w:date="2019-11-24T11:10:00Z">
              <w:r w:rsidRPr="00BA6CC3" w:rsidDel="00263934">
                <w:rPr>
                  <w:rFonts w:ascii="Arial" w:hAnsi="Arial" w:cs="Arial"/>
                  <w:b/>
                  <w:bCs/>
                  <w:sz w:val="20"/>
                  <w:szCs w:val="20"/>
                  <w:lang w:val="es-MX"/>
                  <w:rPrChange w:id="1493" w:author="César Gamboa" w:date="2019-11-25T09:13:00Z">
                    <w:rPr>
                      <w:rFonts w:ascii="Times New Roman" w:hAnsi="Times New Roman"/>
                      <w:b/>
                      <w:bCs/>
                      <w:lang w:val="es-MX"/>
                    </w:rPr>
                  </w:rPrChange>
                </w:rPr>
                <w:delText>RMSE</w:delText>
              </w:r>
            </w:del>
          </w:p>
          <w:p w14:paraId="2CE2A258" w14:textId="2C19D27D" w:rsidR="00695DB5" w:rsidRPr="00BA6CC3" w:rsidDel="00263934" w:rsidRDefault="00695DB5" w:rsidP="002C50B4">
            <w:pPr>
              <w:spacing w:line="240" w:lineRule="auto"/>
              <w:jc w:val="both"/>
              <w:rPr>
                <w:del w:id="1494" w:author="César Gamboa" w:date="2019-11-24T11:10:00Z"/>
                <w:rFonts w:ascii="Arial" w:hAnsi="Arial" w:cs="Arial"/>
                <w:sz w:val="20"/>
                <w:szCs w:val="20"/>
                <w:lang w:val="es-MX"/>
                <w:rPrChange w:id="1495" w:author="César Gamboa" w:date="2019-11-25T09:13:00Z">
                  <w:rPr>
                    <w:del w:id="1496" w:author="César Gamboa" w:date="2019-11-24T11:10:00Z"/>
                    <w:rFonts w:ascii="Times New Roman" w:hAnsi="Times New Roman"/>
                    <w:lang w:val="es-MX"/>
                  </w:rPr>
                </w:rPrChange>
              </w:rPr>
            </w:pPr>
            <w:del w:id="1497" w:author="César Gamboa" w:date="2019-11-24T11:10:00Z">
              <w:r w:rsidRPr="00BA6CC3" w:rsidDel="00263934">
                <w:rPr>
                  <w:rFonts w:ascii="Arial" w:hAnsi="Arial" w:cs="Arial"/>
                  <w:sz w:val="20"/>
                  <w:szCs w:val="20"/>
                  <w:lang w:val="es-MX"/>
                  <w:rPrChange w:id="1498" w:author="César Gamboa" w:date="2019-11-25T09:13:00Z">
                    <w:rPr>
                      <w:rFonts w:ascii="Times New Roman" w:hAnsi="Times New Roman"/>
                      <w:lang w:val="es-MX"/>
                    </w:rPr>
                  </w:rPrChange>
                </w:rPr>
                <w:delText>Es la raíz del error cuadrático medio</w:delText>
              </w:r>
              <w:r w:rsidR="008A3D96" w:rsidRPr="00BA6CC3" w:rsidDel="00263934">
                <w:rPr>
                  <w:rFonts w:ascii="Arial" w:hAnsi="Arial" w:cs="Arial"/>
                  <w:sz w:val="20"/>
                  <w:szCs w:val="20"/>
                  <w:lang w:val="es-MX"/>
                  <w:rPrChange w:id="1499" w:author="César Gamboa" w:date="2019-11-25T09:13:00Z">
                    <w:rPr>
                      <w:rFonts w:ascii="Times New Roman" w:hAnsi="Times New Roman"/>
                      <w:lang w:val="es-MX"/>
                    </w:rPr>
                  </w:rPrChange>
                </w:rPr>
                <w:delText xml:space="preserve"> </w:delText>
              </w:r>
              <m:oMath>
                <m:rad>
                  <m:radPr>
                    <m:degHide m:val="1"/>
                    <m:ctrlPr>
                      <w:rPr>
                        <w:rFonts w:ascii="Cambria Math" w:hAnsi="Cambria Math" w:cs="Arial"/>
                        <w:i/>
                        <w:sz w:val="20"/>
                        <w:szCs w:val="20"/>
                        <w:lang w:val="es-MX"/>
                        <w:rPrChange w:id="1500" w:author="César Gamboa" w:date="2019-11-25T09:13:00Z">
                          <w:rPr>
                            <w:rFonts w:ascii="Cambria Math" w:hAnsi="Cambria Math"/>
                            <w:i/>
                            <w:lang w:val="es-MX"/>
                          </w:rPr>
                        </w:rPrChange>
                      </w:rPr>
                    </m:ctrlPr>
                  </m:radPr>
                  <m:deg/>
                  <m:e>
                    <m:f>
                      <m:fPr>
                        <m:ctrlPr>
                          <w:rPr>
                            <w:rFonts w:ascii="Cambria Math" w:hAnsi="Cambria Math" w:cs="Arial"/>
                            <w:i/>
                            <w:sz w:val="20"/>
                            <w:szCs w:val="20"/>
                            <w:lang w:val="es-MX"/>
                            <w:rPrChange w:id="1501" w:author="César Gamboa" w:date="2019-11-25T09:13:00Z">
                              <w:rPr>
                                <w:rFonts w:ascii="Cambria Math" w:hAnsi="Cambria Math"/>
                                <w:i/>
                                <w:lang w:val="es-MX"/>
                              </w:rPr>
                            </w:rPrChange>
                          </w:rPr>
                        </m:ctrlPr>
                      </m:fPr>
                      <m:num>
                        <m:r>
                          <w:rPr>
                            <w:rFonts w:ascii="Cambria Math" w:hAnsi="Cambria Math" w:cs="Arial"/>
                            <w:sz w:val="20"/>
                            <w:szCs w:val="20"/>
                            <w:lang w:val="es-MX"/>
                            <w:rPrChange w:id="1502" w:author="César Gamboa" w:date="2019-11-25T09:13:00Z">
                              <w:rPr>
                                <w:rFonts w:ascii="Cambria Math" w:hAnsi="Cambria Math"/>
                                <w:lang w:val="es-MX"/>
                              </w:rPr>
                            </w:rPrChange>
                          </w:rPr>
                          <m:t>1</m:t>
                        </m:r>
                      </m:num>
                      <m:den>
                        <m:r>
                          <w:rPr>
                            <w:rFonts w:ascii="Cambria Math" w:hAnsi="Cambria Math" w:cs="Arial"/>
                            <w:sz w:val="20"/>
                            <w:szCs w:val="20"/>
                            <w:lang w:val="es-MX"/>
                            <w:rPrChange w:id="1503" w:author="César Gamboa" w:date="2019-11-25T09:13:00Z">
                              <w:rPr>
                                <w:rFonts w:ascii="Cambria Math" w:hAnsi="Cambria Math"/>
                                <w:lang w:val="es-MX"/>
                              </w:rPr>
                            </w:rPrChange>
                          </w:rPr>
                          <m:t>n</m:t>
                        </m:r>
                      </m:den>
                    </m:f>
                    <m:nary>
                      <m:naryPr>
                        <m:chr m:val="∑"/>
                        <m:limLoc m:val="undOvr"/>
                        <m:ctrlPr>
                          <w:rPr>
                            <w:rFonts w:ascii="Cambria Math" w:hAnsi="Cambria Math" w:cs="Arial"/>
                            <w:i/>
                            <w:sz w:val="20"/>
                            <w:szCs w:val="20"/>
                            <w:lang w:val="es-MX"/>
                            <w:rPrChange w:id="1504" w:author="César Gamboa" w:date="2019-11-25T09:13:00Z">
                              <w:rPr>
                                <w:rFonts w:ascii="Cambria Math" w:hAnsi="Cambria Math"/>
                                <w:i/>
                                <w:lang w:val="es-MX"/>
                              </w:rPr>
                            </w:rPrChange>
                          </w:rPr>
                        </m:ctrlPr>
                      </m:naryPr>
                      <m:sub>
                        <m:r>
                          <w:rPr>
                            <w:rFonts w:ascii="Cambria Math" w:hAnsi="Cambria Math" w:cs="Arial"/>
                            <w:sz w:val="20"/>
                            <w:szCs w:val="20"/>
                            <w:lang w:val="es-MX"/>
                            <w:rPrChange w:id="1505" w:author="César Gamboa" w:date="2019-11-25T09:13:00Z">
                              <w:rPr>
                                <w:rFonts w:ascii="Cambria Math" w:hAnsi="Cambria Math"/>
                                <w:lang w:val="es-MX"/>
                              </w:rPr>
                            </w:rPrChange>
                          </w:rPr>
                          <m:t>t=1</m:t>
                        </m:r>
                      </m:sub>
                      <m:sup>
                        <m:r>
                          <w:rPr>
                            <w:rFonts w:ascii="Cambria Math" w:hAnsi="Cambria Math" w:cs="Arial"/>
                            <w:sz w:val="20"/>
                            <w:szCs w:val="20"/>
                            <w:lang w:val="es-MX"/>
                            <w:rPrChange w:id="1506" w:author="César Gamboa" w:date="2019-11-25T09:13:00Z">
                              <w:rPr>
                                <w:rFonts w:ascii="Cambria Math" w:hAnsi="Cambria Math"/>
                                <w:lang w:val="es-MX"/>
                              </w:rPr>
                            </w:rPrChange>
                          </w:rPr>
                          <m:t>n</m:t>
                        </m:r>
                      </m:sup>
                      <m:e>
                        <m:r>
                          <w:rPr>
                            <w:rFonts w:ascii="Cambria Math" w:hAnsi="Cambria Math" w:cs="Arial"/>
                            <w:sz w:val="20"/>
                            <w:szCs w:val="20"/>
                            <w:lang w:val="es-MX"/>
                            <w:rPrChange w:id="1507" w:author="César Gamboa" w:date="2019-11-25T09:13:00Z">
                              <w:rPr>
                                <w:rFonts w:ascii="Cambria Math" w:hAnsi="Cambria Math"/>
                                <w:lang w:val="es-MX"/>
                              </w:rPr>
                            </w:rPrChange>
                          </w:rPr>
                          <m:t>|</m:t>
                        </m:r>
                        <m:sSubSup>
                          <m:sSubSupPr>
                            <m:ctrlPr>
                              <w:rPr>
                                <w:rFonts w:ascii="Cambria Math" w:hAnsi="Cambria Math" w:cs="Arial"/>
                                <w:i/>
                                <w:sz w:val="20"/>
                                <w:szCs w:val="20"/>
                                <w:lang w:val="es-MX"/>
                                <w:rPrChange w:id="1508" w:author="César Gamboa" w:date="2019-11-25T09:13:00Z">
                                  <w:rPr>
                                    <w:rFonts w:ascii="Cambria Math" w:hAnsi="Cambria Math"/>
                                    <w:i/>
                                    <w:lang w:val="es-MX"/>
                                  </w:rPr>
                                </w:rPrChange>
                              </w:rPr>
                            </m:ctrlPr>
                          </m:sSubSupPr>
                          <m:e>
                            <m:r>
                              <w:rPr>
                                <w:rFonts w:ascii="Cambria Math" w:hAnsi="Cambria Math" w:cs="Arial"/>
                                <w:sz w:val="20"/>
                                <w:szCs w:val="20"/>
                                <w:lang w:val="es-MX"/>
                                <w:rPrChange w:id="1509" w:author="César Gamboa" w:date="2019-11-25T09:13:00Z">
                                  <w:rPr>
                                    <w:rFonts w:ascii="Cambria Math" w:hAnsi="Cambria Math"/>
                                    <w:lang w:val="es-MX"/>
                                  </w:rPr>
                                </w:rPrChange>
                              </w:rPr>
                              <m:t>e</m:t>
                            </m:r>
                          </m:e>
                          <m:sub>
                            <m:r>
                              <w:rPr>
                                <w:rFonts w:ascii="Cambria Math" w:hAnsi="Cambria Math" w:cs="Arial"/>
                                <w:sz w:val="20"/>
                                <w:szCs w:val="20"/>
                                <w:lang w:val="es-MX"/>
                                <w:rPrChange w:id="1510" w:author="César Gamboa" w:date="2019-11-25T09:13:00Z">
                                  <w:rPr>
                                    <w:rFonts w:ascii="Cambria Math" w:hAnsi="Cambria Math"/>
                                    <w:lang w:val="es-MX"/>
                                  </w:rPr>
                                </w:rPrChange>
                              </w:rPr>
                              <m:t>t</m:t>
                            </m:r>
                          </m:sub>
                          <m:sup>
                            <m:r>
                              <w:rPr>
                                <w:rFonts w:ascii="Cambria Math" w:hAnsi="Cambria Math" w:cs="Arial"/>
                                <w:sz w:val="20"/>
                                <w:szCs w:val="20"/>
                                <w:lang w:val="es-MX"/>
                                <w:rPrChange w:id="1511" w:author="César Gamboa" w:date="2019-11-25T09:13:00Z">
                                  <w:rPr>
                                    <w:rFonts w:ascii="Cambria Math" w:hAnsi="Cambria Math"/>
                                    <w:lang w:val="es-MX"/>
                                  </w:rPr>
                                </w:rPrChange>
                              </w:rPr>
                              <m:t>2</m:t>
                            </m:r>
                          </m:sup>
                        </m:sSubSup>
                        <m:r>
                          <w:rPr>
                            <w:rFonts w:ascii="Cambria Math" w:hAnsi="Cambria Math" w:cs="Arial"/>
                            <w:sz w:val="20"/>
                            <w:szCs w:val="20"/>
                            <w:lang w:val="es-MX"/>
                            <w:rPrChange w:id="1512" w:author="César Gamboa" w:date="2019-11-25T09:13:00Z">
                              <w:rPr>
                                <w:rFonts w:ascii="Cambria Math" w:hAnsi="Cambria Math"/>
                                <w:lang w:val="es-MX"/>
                              </w:rPr>
                            </w:rPrChange>
                          </w:rPr>
                          <m:t>|</m:t>
                        </m:r>
                      </m:e>
                    </m:nary>
                  </m:e>
                </m:rad>
              </m:oMath>
              <w:r w:rsidR="00125E5D" w:rsidRPr="00BA6CC3" w:rsidDel="00263934">
                <w:rPr>
                  <w:rFonts w:ascii="Arial" w:hAnsi="Arial" w:cs="Arial"/>
                  <w:sz w:val="20"/>
                  <w:szCs w:val="20"/>
                  <w:lang w:val="es-MX"/>
                  <w:rPrChange w:id="1513" w:author="César Gamboa" w:date="2019-11-25T09:13:00Z">
                    <w:rPr>
                      <w:rFonts w:ascii="Times New Roman" w:hAnsi="Times New Roman"/>
                      <w:lang w:val="es-MX"/>
                    </w:rPr>
                  </w:rPrChange>
                </w:rPr>
                <w:delText>.</w:delText>
              </w:r>
            </w:del>
          </w:p>
          <w:p w14:paraId="0CBB629C" w14:textId="02511F32" w:rsidR="00125E5D" w:rsidRPr="00BA6CC3" w:rsidDel="00263934" w:rsidRDefault="00125E5D" w:rsidP="002C50B4">
            <w:pPr>
              <w:spacing w:line="240" w:lineRule="auto"/>
              <w:jc w:val="both"/>
              <w:rPr>
                <w:del w:id="1514" w:author="César Gamboa" w:date="2019-11-24T11:10:00Z"/>
                <w:rFonts w:ascii="Arial" w:hAnsi="Arial" w:cs="Arial"/>
                <w:b/>
                <w:bCs/>
                <w:sz w:val="20"/>
                <w:szCs w:val="20"/>
                <w:lang w:val="es-MX"/>
                <w:rPrChange w:id="1515" w:author="César Gamboa" w:date="2019-11-25T09:13:00Z">
                  <w:rPr>
                    <w:del w:id="1516" w:author="César Gamboa" w:date="2019-11-24T11:10:00Z"/>
                    <w:rFonts w:ascii="Times New Roman" w:hAnsi="Times New Roman"/>
                    <w:b/>
                    <w:bCs/>
                    <w:lang w:val="es-MX"/>
                  </w:rPr>
                </w:rPrChange>
              </w:rPr>
            </w:pPr>
            <w:del w:id="1517" w:author="César Gamboa" w:date="2019-11-24T11:10:00Z">
              <w:r w:rsidRPr="00BA6CC3" w:rsidDel="00263934">
                <w:rPr>
                  <w:rFonts w:ascii="Arial" w:hAnsi="Arial" w:cs="Arial"/>
                  <w:b/>
                  <w:bCs/>
                  <w:sz w:val="20"/>
                  <w:szCs w:val="20"/>
                  <w:lang w:val="es-MX"/>
                  <w:rPrChange w:id="1518" w:author="César Gamboa" w:date="2019-11-25T09:13:00Z">
                    <w:rPr>
                      <w:rFonts w:ascii="Times New Roman" w:hAnsi="Times New Roman"/>
                      <w:b/>
                      <w:bCs/>
                      <w:lang w:val="es-MX"/>
                    </w:rPr>
                  </w:rPrChange>
                </w:rPr>
                <w:delText>MASE</w:delText>
              </w:r>
            </w:del>
          </w:p>
          <w:p w14:paraId="047CA0F0" w14:textId="1FC25FC5" w:rsidR="00125E5D" w:rsidRPr="00BA6CC3" w:rsidDel="00263934" w:rsidRDefault="00125E5D" w:rsidP="002C50B4">
            <w:pPr>
              <w:spacing w:line="240" w:lineRule="auto"/>
              <w:jc w:val="both"/>
              <w:rPr>
                <w:del w:id="1519" w:author="César Gamboa" w:date="2019-11-24T11:10:00Z"/>
                <w:rFonts w:ascii="Arial" w:hAnsi="Arial" w:cs="Arial"/>
                <w:sz w:val="20"/>
                <w:szCs w:val="20"/>
                <w:lang w:val="es-MX"/>
                <w:rPrChange w:id="1520" w:author="César Gamboa" w:date="2019-11-25T09:13:00Z">
                  <w:rPr>
                    <w:del w:id="1521" w:author="César Gamboa" w:date="2019-11-24T11:10:00Z"/>
                    <w:rFonts w:ascii="Times New Roman" w:hAnsi="Times New Roman"/>
                    <w:lang w:val="es-MX"/>
                  </w:rPr>
                </w:rPrChange>
              </w:rPr>
            </w:pPr>
            <w:del w:id="1522" w:author="César Gamboa" w:date="2019-11-24T11:10:00Z">
              <w:r w:rsidRPr="00BA6CC3" w:rsidDel="00263934">
                <w:rPr>
                  <w:rFonts w:ascii="Arial" w:hAnsi="Arial" w:cs="Arial"/>
                  <w:sz w:val="20"/>
                  <w:szCs w:val="20"/>
                  <w:lang w:val="es-MX"/>
                  <w:rPrChange w:id="1523" w:author="César Gamboa" w:date="2019-11-25T09:13:00Z">
                    <w:rPr>
                      <w:rFonts w:ascii="Times New Roman" w:hAnsi="Times New Roman"/>
                      <w:lang w:val="es-MX"/>
                    </w:rPr>
                  </w:rPrChange>
                </w:rPr>
                <w:delText xml:space="preserve">Para series no estacionales </w:delText>
              </w:r>
              <m:oMath>
                <m:f>
                  <m:fPr>
                    <m:ctrlPr>
                      <w:rPr>
                        <w:rFonts w:ascii="Cambria Math" w:hAnsi="Cambria Math" w:cs="Arial"/>
                        <w:i/>
                        <w:sz w:val="20"/>
                        <w:szCs w:val="20"/>
                        <w:lang w:val="es-MX"/>
                        <w:rPrChange w:id="1524" w:author="César Gamboa" w:date="2019-11-25T09:13:00Z">
                          <w:rPr>
                            <w:rFonts w:ascii="Cambria Math" w:hAnsi="Cambria Math"/>
                            <w:i/>
                            <w:lang w:val="es-MX"/>
                          </w:rPr>
                        </w:rPrChange>
                      </w:rPr>
                    </m:ctrlPr>
                  </m:fPr>
                  <m:num>
                    <m:f>
                      <m:fPr>
                        <m:ctrlPr>
                          <w:rPr>
                            <w:rFonts w:ascii="Cambria Math" w:hAnsi="Cambria Math" w:cs="Arial"/>
                            <w:i/>
                            <w:sz w:val="20"/>
                            <w:szCs w:val="20"/>
                            <w:lang w:val="es-MX"/>
                            <w:rPrChange w:id="1525" w:author="César Gamboa" w:date="2019-11-25T09:13:00Z">
                              <w:rPr>
                                <w:rFonts w:ascii="Cambria Math" w:hAnsi="Cambria Math"/>
                                <w:i/>
                                <w:lang w:val="es-MX"/>
                              </w:rPr>
                            </w:rPrChange>
                          </w:rPr>
                        </m:ctrlPr>
                      </m:fPr>
                      <m:num>
                        <m:r>
                          <w:rPr>
                            <w:rFonts w:ascii="Cambria Math" w:hAnsi="Cambria Math" w:cs="Arial"/>
                            <w:sz w:val="20"/>
                            <w:szCs w:val="20"/>
                            <w:lang w:val="es-MX"/>
                            <w:rPrChange w:id="1526" w:author="César Gamboa" w:date="2019-11-25T09:13:00Z">
                              <w:rPr>
                                <w:rFonts w:ascii="Cambria Math" w:hAnsi="Cambria Math"/>
                                <w:lang w:val="es-MX"/>
                              </w:rPr>
                            </w:rPrChange>
                          </w:rPr>
                          <m:t>1</m:t>
                        </m:r>
                      </m:num>
                      <m:den>
                        <m:r>
                          <w:rPr>
                            <w:rFonts w:ascii="Cambria Math" w:hAnsi="Cambria Math" w:cs="Arial"/>
                            <w:sz w:val="20"/>
                            <w:szCs w:val="20"/>
                            <w:lang w:val="es-MX"/>
                            <w:rPrChange w:id="1527" w:author="César Gamboa" w:date="2019-11-25T09:13:00Z">
                              <w:rPr>
                                <w:rFonts w:ascii="Cambria Math" w:hAnsi="Cambria Math"/>
                                <w:lang w:val="es-MX"/>
                              </w:rPr>
                            </w:rPrChange>
                          </w:rPr>
                          <m:t>J</m:t>
                        </m:r>
                      </m:den>
                    </m:f>
                    <m:nary>
                      <m:naryPr>
                        <m:chr m:val="∑"/>
                        <m:limLoc m:val="undOvr"/>
                        <m:supHide m:val="1"/>
                        <m:ctrlPr>
                          <w:rPr>
                            <w:rFonts w:ascii="Cambria Math" w:hAnsi="Cambria Math" w:cs="Arial"/>
                            <w:i/>
                            <w:sz w:val="20"/>
                            <w:szCs w:val="20"/>
                            <w:lang w:val="es-MX"/>
                            <w:rPrChange w:id="1528" w:author="César Gamboa" w:date="2019-11-25T09:13:00Z">
                              <w:rPr>
                                <w:rFonts w:ascii="Cambria Math" w:hAnsi="Cambria Math"/>
                                <w:i/>
                                <w:lang w:val="es-MX"/>
                              </w:rPr>
                            </w:rPrChange>
                          </w:rPr>
                        </m:ctrlPr>
                      </m:naryPr>
                      <m:sub>
                        <m:r>
                          <w:rPr>
                            <w:rFonts w:ascii="Cambria Math" w:hAnsi="Cambria Math" w:cs="Arial"/>
                            <w:sz w:val="20"/>
                            <w:szCs w:val="20"/>
                            <w:lang w:val="es-MX"/>
                            <w:rPrChange w:id="1529" w:author="César Gamboa" w:date="2019-11-25T09:13:00Z">
                              <w:rPr>
                                <w:rFonts w:ascii="Cambria Math" w:hAnsi="Cambria Math"/>
                                <w:lang w:val="es-MX"/>
                              </w:rPr>
                            </w:rPrChange>
                          </w:rPr>
                          <m:t>J</m:t>
                        </m:r>
                      </m:sub>
                      <m:sup/>
                      <m:e>
                        <m:r>
                          <w:rPr>
                            <w:rFonts w:ascii="Cambria Math" w:hAnsi="Cambria Math" w:cs="Arial"/>
                            <w:sz w:val="20"/>
                            <w:szCs w:val="20"/>
                            <w:lang w:val="es-MX"/>
                            <w:rPrChange w:id="1530" w:author="César Gamboa" w:date="2019-11-25T09:13:00Z">
                              <w:rPr>
                                <w:rFonts w:ascii="Cambria Math" w:hAnsi="Cambria Math"/>
                                <w:lang w:val="es-MX"/>
                              </w:rPr>
                            </w:rPrChange>
                          </w:rPr>
                          <m:t>|</m:t>
                        </m:r>
                        <m:sSub>
                          <m:sSubPr>
                            <m:ctrlPr>
                              <w:rPr>
                                <w:rFonts w:ascii="Cambria Math" w:hAnsi="Cambria Math" w:cs="Arial"/>
                                <w:i/>
                                <w:sz w:val="20"/>
                                <w:szCs w:val="20"/>
                                <w:lang w:val="es-MX"/>
                                <w:rPrChange w:id="1531" w:author="César Gamboa" w:date="2019-11-25T09:13:00Z">
                                  <w:rPr>
                                    <w:rFonts w:ascii="Cambria Math" w:hAnsi="Cambria Math"/>
                                    <w:i/>
                                    <w:lang w:val="es-MX"/>
                                  </w:rPr>
                                </w:rPrChange>
                              </w:rPr>
                            </m:ctrlPr>
                          </m:sSubPr>
                          <m:e>
                            <m:r>
                              <w:rPr>
                                <w:rFonts w:ascii="Cambria Math" w:hAnsi="Cambria Math" w:cs="Arial"/>
                                <w:sz w:val="20"/>
                                <w:szCs w:val="20"/>
                                <w:lang w:val="es-MX"/>
                                <w:rPrChange w:id="1532" w:author="César Gamboa" w:date="2019-11-25T09:13:00Z">
                                  <w:rPr>
                                    <w:rFonts w:ascii="Cambria Math" w:hAnsi="Cambria Math"/>
                                    <w:lang w:val="es-MX"/>
                                  </w:rPr>
                                </w:rPrChange>
                              </w:rPr>
                              <m:t>e</m:t>
                            </m:r>
                          </m:e>
                          <m:sub>
                            <m:r>
                              <w:rPr>
                                <w:rFonts w:ascii="Cambria Math" w:hAnsi="Cambria Math" w:cs="Arial"/>
                                <w:sz w:val="20"/>
                                <w:szCs w:val="20"/>
                                <w:lang w:val="es-MX"/>
                                <w:rPrChange w:id="1533" w:author="César Gamboa" w:date="2019-11-25T09:13:00Z">
                                  <w:rPr>
                                    <w:rFonts w:ascii="Cambria Math" w:hAnsi="Cambria Math"/>
                                    <w:lang w:val="es-MX"/>
                                  </w:rPr>
                                </w:rPrChange>
                              </w:rPr>
                              <m:t>j</m:t>
                            </m:r>
                          </m:sub>
                        </m:sSub>
                        <m:r>
                          <w:rPr>
                            <w:rFonts w:ascii="Cambria Math" w:hAnsi="Cambria Math" w:cs="Arial"/>
                            <w:sz w:val="20"/>
                            <w:szCs w:val="20"/>
                            <w:lang w:val="es-MX"/>
                            <w:rPrChange w:id="1534" w:author="César Gamboa" w:date="2019-11-25T09:13:00Z">
                              <w:rPr>
                                <w:rFonts w:ascii="Cambria Math" w:hAnsi="Cambria Math"/>
                                <w:lang w:val="es-MX"/>
                              </w:rPr>
                            </w:rPrChange>
                          </w:rPr>
                          <m:t>|</m:t>
                        </m:r>
                      </m:e>
                    </m:nary>
                  </m:num>
                  <m:den>
                    <m:f>
                      <m:fPr>
                        <m:ctrlPr>
                          <w:rPr>
                            <w:rFonts w:ascii="Cambria Math" w:hAnsi="Cambria Math" w:cs="Arial"/>
                            <w:i/>
                            <w:sz w:val="20"/>
                            <w:szCs w:val="20"/>
                            <w:lang w:val="es-MX"/>
                            <w:rPrChange w:id="1535" w:author="César Gamboa" w:date="2019-11-25T09:13:00Z">
                              <w:rPr>
                                <w:rFonts w:ascii="Cambria Math" w:hAnsi="Cambria Math"/>
                                <w:i/>
                                <w:lang w:val="es-MX"/>
                              </w:rPr>
                            </w:rPrChange>
                          </w:rPr>
                        </m:ctrlPr>
                      </m:fPr>
                      <m:num>
                        <m:r>
                          <w:rPr>
                            <w:rFonts w:ascii="Cambria Math" w:hAnsi="Cambria Math" w:cs="Arial"/>
                            <w:sz w:val="20"/>
                            <w:szCs w:val="20"/>
                            <w:lang w:val="es-MX"/>
                            <w:rPrChange w:id="1536" w:author="César Gamboa" w:date="2019-11-25T09:13:00Z">
                              <w:rPr>
                                <w:rFonts w:ascii="Cambria Math" w:hAnsi="Cambria Math"/>
                                <w:lang w:val="es-MX"/>
                              </w:rPr>
                            </w:rPrChange>
                          </w:rPr>
                          <m:t>1</m:t>
                        </m:r>
                      </m:num>
                      <m:den>
                        <m:r>
                          <w:rPr>
                            <w:rFonts w:ascii="Cambria Math" w:hAnsi="Cambria Math" w:cs="Arial"/>
                            <w:sz w:val="20"/>
                            <w:szCs w:val="20"/>
                            <w:lang w:val="es-MX"/>
                            <w:rPrChange w:id="1537" w:author="César Gamboa" w:date="2019-11-25T09:13:00Z">
                              <w:rPr>
                                <w:rFonts w:ascii="Cambria Math" w:hAnsi="Cambria Math"/>
                                <w:lang w:val="es-MX"/>
                              </w:rPr>
                            </w:rPrChange>
                          </w:rPr>
                          <m:t>T-1</m:t>
                        </m:r>
                      </m:den>
                    </m:f>
                    <m:nary>
                      <m:naryPr>
                        <m:chr m:val="∑"/>
                        <m:limLoc m:val="undOvr"/>
                        <m:ctrlPr>
                          <w:rPr>
                            <w:rFonts w:ascii="Cambria Math" w:hAnsi="Cambria Math" w:cs="Arial"/>
                            <w:i/>
                            <w:sz w:val="20"/>
                            <w:szCs w:val="20"/>
                            <w:lang w:val="es-MX"/>
                            <w:rPrChange w:id="1538" w:author="César Gamboa" w:date="2019-11-25T09:13:00Z">
                              <w:rPr>
                                <w:rFonts w:ascii="Cambria Math" w:hAnsi="Cambria Math"/>
                                <w:i/>
                                <w:lang w:val="es-MX"/>
                              </w:rPr>
                            </w:rPrChange>
                          </w:rPr>
                        </m:ctrlPr>
                      </m:naryPr>
                      <m:sub>
                        <m:r>
                          <w:rPr>
                            <w:rFonts w:ascii="Cambria Math" w:hAnsi="Cambria Math" w:cs="Arial"/>
                            <w:sz w:val="20"/>
                            <w:szCs w:val="20"/>
                            <w:lang w:val="es-MX"/>
                            <w:rPrChange w:id="1539" w:author="César Gamboa" w:date="2019-11-25T09:13:00Z">
                              <w:rPr>
                                <w:rFonts w:ascii="Cambria Math" w:hAnsi="Cambria Math"/>
                                <w:lang w:val="es-MX"/>
                              </w:rPr>
                            </w:rPrChange>
                          </w:rPr>
                          <m:t>t=2</m:t>
                        </m:r>
                      </m:sub>
                      <m:sup>
                        <m:r>
                          <w:rPr>
                            <w:rFonts w:ascii="Cambria Math" w:hAnsi="Cambria Math" w:cs="Arial"/>
                            <w:sz w:val="20"/>
                            <w:szCs w:val="20"/>
                            <w:lang w:val="es-MX"/>
                            <w:rPrChange w:id="1540" w:author="César Gamboa" w:date="2019-11-25T09:13:00Z">
                              <w:rPr>
                                <w:rFonts w:ascii="Cambria Math" w:hAnsi="Cambria Math"/>
                                <w:lang w:val="es-MX"/>
                              </w:rPr>
                            </w:rPrChange>
                          </w:rPr>
                          <m:t>T</m:t>
                        </m:r>
                      </m:sup>
                      <m:e>
                        <m:r>
                          <w:rPr>
                            <w:rFonts w:ascii="Cambria Math" w:hAnsi="Cambria Math" w:cs="Arial"/>
                            <w:sz w:val="20"/>
                            <w:szCs w:val="20"/>
                            <w:lang w:val="es-MX"/>
                            <w:rPrChange w:id="1541" w:author="César Gamboa" w:date="2019-11-25T09:13:00Z">
                              <w:rPr>
                                <w:rFonts w:ascii="Cambria Math" w:hAnsi="Cambria Math"/>
                                <w:lang w:val="es-MX"/>
                              </w:rPr>
                            </w:rPrChange>
                          </w:rPr>
                          <m:t>|</m:t>
                        </m:r>
                        <m:sSub>
                          <m:sSubPr>
                            <m:ctrlPr>
                              <w:rPr>
                                <w:rFonts w:ascii="Cambria Math" w:hAnsi="Cambria Math" w:cs="Arial"/>
                                <w:i/>
                                <w:sz w:val="20"/>
                                <w:szCs w:val="20"/>
                                <w:lang w:val="es-MX"/>
                                <w:rPrChange w:id="1542" w:author="César Gamboa" w:date="2019-11-25T09:13:00Z">
                                  <w:rPr>
                                    <w:rFonts w:ascii="Cambria Math" w:hAnsi="Cambria Math"/>
                                    <w:i/>
                                    <w:lang w:val="es-MX"/>
                                  </w:rPr>
                                </w:rPrChange>
                              </w:rPr>
                            </m:ctrlPr>
                          </m:sSubPr>
                          <m:e>
                            <m:r>
                              <w:rPr>
                                <w:rFonts w:ascii="Cambria Math" w:hAnsi="Cambria Math" w:cs="Arial"/>
                                <w:sz w:val="20"/>
                                <w:szCs w:val="20"/>
                                <w:lang w:val="es-MX"/>
                                <w:rPrChange w:id="1543" w:author="César Gamboa" w:date="2019-11-25T09:13:00Z">
                                  <w:rPr>
                                    <w:rFonts w:ascii="Cambria Math" w:hAnsi="Cambria Math"/>
                                    <w:lang w:val="es-MX"/>
                                  </w:rPr>
                                </w:rPrChange>
                              </w:rPr>
                              <m:t>Y</m:t>
                            </m:r>
                          </m:e>
                          <m:sub>
                            <m:r>
                              <w:rPr>
                                <w:rFonts w:ascii="Cambria Math" w:hAnsi="Cambria Math" w:cs="Arial"/>
                                <w:sz w:val="20"/>
                                <w:szCs w:val="20"/>
                                <w:lang w:val="es-MX"/>
                                <w:rPrChange w:id="1544" w:author="César Gamboa" w:date="2019-11-25T09:13:00Z">
                                  <w:rPr>
                                    <w:rFonts w:ascii="Cambria Math" w:hAnsi="Cambria Math"/>
                                    <w:lang w:val="es-MX"/>
                                  </w:rPr>
                                </w:rPrChange>
                              </w:rPr>
                              <m:t>t</m:t>
                            </m:r>
                          </m:sub>
                        </m:sSub>
                        <m:r>
                          <w:rPr>
                            <w:rFonts w:ascii="Cambria Math" w:hAnsi="Cambria Math" w:cs="Arial"/>
                            <w:sz w:val="20"/>
                            <w:szCs w:val="20"/>
                            <w:lang w:val="es-MX"/>
                            <w:rPrChange w:id="1545" w:author="César Gamboa" w:date="2019-11-25T09:13:00Z">
                              <w:rPr>
                                <w:rFonts w:ascii="Cambria Math" w:hAnsi="Cambria Math"/>
                                <w:lang w:val="es-MX"/>
                              </w:rPr>
                            </w:rPrChange>
                          </w:rPr>
                          <m:t>-</m:t>
                        </m:r>
                        <m:sSub>
                          <m:sSubPr>
                            <m:ctrlPr>
                              <w:rPr>
                                <w:rFonts w:ascii="Cambria Math" w:hAnsi="Cambria Math" w:cs="Arial"/>
                                <w:i/>
                                <w:sz w:val="20"/>
                                <w:szCs w:val="20"/>
                                <w:lang w:val="es-MX"/>
                                <w:rPrChange w:id="1546" w:author="César Gamboa" w:date="2019-11-25T09:13:00Z">
                                  <w:rPr>
                                    <w:rFonts w:ascii="Cambria Math" w:hAnsi="Cambria Math"/>
                                    <w:i/>
                                    <w:lang w:val="es-MX"/>
                                  </w:rPr>
                                </w:rPrChange>
                              </w:rPr>
                            </m:ctrlPr>
                          </m:sSubPr>
                          <m:e>
                            <m:r>
                              <w:rPr>
                                <w:rFonts w:ascii="Cambria Math" w:hAnsi="Cambria Math" w:cs="Arial"/>
                                <w:sz w:val="20"/>
                                <w:szCs w:val="20"/>
                                <w:lang w:val="es-MX"/>
                                <w:rPrChange w:id="1547" w:author="César Gamboa" w:date="2019-11-25T09:13:00Z">
                                  <w:rPr>
                                    <w:rFonts w:ascii="Cambria Math" w:hAnsi="Cambria Math"/>
                                    <w:lang w:val="es-MX"/>
                                  </w:rPr>
                                </w:rPrChange>
                              </w:rPr>
                              <m:t>Y</m:t>
                            </m:r>
                          </m:e>
                          <m:sub>
                            <m:r>
                              <w:rPr>
                                <w:rFonts w:ascii="Cambria Math" w:hAnsi="Cambria Math" w:cs="Arial"/>
                                <w:sz w:val="20"/>
                                <w:szCs w:val="20"/>
                                <w:lang w:val="es-MX"/>
                                <w:rPrChange w:id="1548" w:author="César Gamboa" w:date="2019-11-25T09:13:00Z">
                                  <w:rPr>
                                    <w:rFonts w:ascii="Cambria Math" w:hAnsi="Cambria Math"/>
                                    <w:lang w:val="es-MX"/>
                                  </w:rPr>
                                </w:rPrChange>
                              </w:rPr>
                              <m:t>t-1</m:t>
                            </m:r>
                          </m:sub>
                        </m:sSub>
                        <m:r>
                          <w:rPr>
                            <w:rFonts w:ascii="Cambria Math" w:hAnsi="Cambria Math" w:cs="Arial"/>
                            <w:sz w:val="20"/>
                            <w:szCs w:val="20"/>
                            <w:lang w:val="es-MX"/>
                            <w:rPrChange w:id="1549" w:author="César Gamboa" w:date="2019-11-25T09:13:00Z">
                              <w:rPr>
                                <w:rFonts w:ascii="Cambria Math" w:hAnsi="Cambria Math"/>
                                <w:lang w:val="es-MX"/>
                              </w:rPr>
                            </w:rPrChange>
                          </w:rPr>
                          <m:t>|</m:t>
                        </m:r>
                      </m:e>
                    </m:nary>
                  </m:den>
                </m:f>
              </m:oMath>
              <w:r w:rsidR="00223E62" w:rsidRPr="00BA6CC3" w:rsidDel="00263934">
                <w:rPr>
                  <w:rFonts w:ascii="Arial" w:hAnsi="Arial" w:cs="Arial"/>
                  <w:sz w:val="20"/>
                  <w:szCs w:val="20"/>
                  <w:lang w:val="es-MX"/>
                  <w:rPrChange w:id="1550" w:author="César Gamboa" w:date="2019-11-25T09:13:00Z">
                    <w:rPr>
                      <w:rFonts w:ascii="Times New Roman" w:hAnsi="Times New Roman"/>
                      <w:lang w:val="es-MX"/>
                    </w:rPr>
                  </w:rPrChange>
                </w:rPr>
                <w:delText>.</w:delText>
              </w:r>
            </w:del>
          </w:p>
          <w:p w14:paraId="17D6DA31" w14:textId="4C3FF782" w:rsidR="00F21BBE" w:rsidRPr="00BA6CC3" w:rsidDel="00263934" w:rsidRDefault="00223E62" w:rsidP="002C50B4">
            <w:pPr>
              <w:spacing w:line="240" w:lineRule="auto"/>
              <w:jc w:val="both"/>
              <w:rPr>
                <w:del w:id="1551" w:author="César Gamboa" w:date="2019-11-24T11:10:00Z"/>
                <w:rFonts w:ascii="Arial" w:hAnsi="Arial" w:cs="Arial"/>
                <w:sz w:val="20"/>
                <w:szCs w:val="20"/>
                <w:lang w:val="es-MX"/>
                <w:rPrChange w:id="1552" w:author="César Gamboa" w:date="2019-11-25T09:13:00Z">
                  <w:rPr>
                    <w:del w:id="1553" w:author="César Gamboa" w:date="2019-11-24T11:10:00Z"/>
                    <w:rFonts w:ascii="Times New Roman" w:hAnsi="Times New Roman"/>
                    <w:lang w:val="es-MX"/>
                  </w:rPr>
                </w:rPrChange>
              </w:rPr>
            </w:pPr>
            <w:del w:id="1554" w:author="César Gamboa" w:date="2019-11-24T11:10:00Z">
              <w:r w:rsidRPr="00BA6CC3" w:rsidDel="00263934">
                <w:rPr>
                  <w:rFonts w:ascii="Arial" w:hAnsi="Arial" w:cs="Arial"/>
                  <w:sz w:val="20"/>
                  <w:szCs w:val="20"/>
                  <w:lang w:val="es-MX"/>
                  <w:rPrChange w:id="1555" w:author="César Gamboa" w:date="2019-11-25T09:13:00Z">
                    <w:rPr>
                      <w:rFonts w:ascii="Times New Roman" w:hAnsi="Times New Roman"/>
                      <w:lang w:val="es-MX"/>
                    </w:rPr>
                  </w:rPrChange>
                </w:rPr>
                <w:delText xml:space="preserve">Para series estacionales </w:delText>
              </w:r>
              <m:oMath>
                <m:f>
                  <m:fPr>
                    <m:ctrlPr>
                      <w:rPr>
                        <w:rFonts w:ascii="Cambria Math" w:hAnsi="Cambria Math" w:cs="Arial"/>
                        <w:i/>
                        <w:sz w:val="20"/>
                        <w:szCs w:val="20"/>
                        <w:lang w:val="es-MX"/>
                        <w:rPrChange w:id="1556" w:author="César Gamboa" w:date="2019-11-25T09:13:00Z">
                          <w:rPr>
                            <w:rFonts w:ascii="Cambria Math" w:hAnsi="Cambria Math"/>
                            <w:i/>
                            <w:lang w:val="es-MX"/>
                          </w:rPr>
                        </w:rPrChange>
                      </w:rPr>
                    </m:ctrlPr>
                  </m:fPr>
                  <m:num>
                    <m:f>
                      <m:fPr>
                        <m:ctrlPr>
                          <w:rPr>
                            <w:rFonts w:ascii="Cambria Math" w:hAnsi="Cambria Math" w:cs="Arial"/>
                            <w:i/>
                            <w:sz w:val="20"/>
                            <w:szCs w:val="20"/>
                            <w:lang w:val="es-MX"/>
                            <w:rPrChange w:id="1557" w:author="César Gamboa" w:date="2019-11-25T09:13:00Z">
                              <w:rPr>
                                <w:rFonts w:ascii="Cambria Math" w:hAnsi="Cambria Math"/>
                                <w:i/>
                                <w:lang w:val="es-MX"/>
                              </w:rPr>
                            </w:rPrChange>
                          </w:rPr>
                        </m:ctrlPr>
                      </m:fPr>
                      <m:num>
                        <m:r>
                          <w:rPr>
                            <w:rFonts w:ascii="Cambria Math" w:hAnsi="Cambria Math" w:cs="Arial"/>
                            <w:sz w:val="20"/>
                            <w:szCs w:val="20"/>
                            <w:lang w:val="es-MX"/>
                            <w:rPrChange w:id="1558" w:author="César Gamboa" w:date="2019-11-25T09:13:00Z">
                              <w:rPr>
                                <w:rFonts w:ascii="Cambria Math" w:hAnsi="Cambria Math"/>
                                <w:lang w:val="es-MX"/>
                              </w:rPr>
                            </w:rPrChange>
                          </w:rPr>
                          <m:t>1</m:t>
                        </m:r>
                      </m:num>
                      <m:den>
                        <m:r>
                          <w:rPr>
                            <w:rFonts w:ascii="Cambria Math" w:hAnsi="Cambria Math" w:cs="Arial"/>
                            <w:sz w:val="20"/>
                            <w:szCs w:val="20"/>
                            <w:lang w:val="es-MX"/>
                            <w:rPrChange w:id="1559" w:author="César Gamboa" w:date="2019-11-25T09:13:00Z">
                              <w:rPr>
                                <w:rFonts w:ascii="Cambria Math" w:hAnsi="Cambria Math"/>
                                <w:lang w:val="es-MX"/>
                              </w:rPr>
                            </w:rPrChange>
                          </w:rPr>
                          <m:t>J</m:t>
                        </m:r>
                      </m:den>
                    </m:f>
                    <m:nary>
                      <m:naryPr>
                        <m:chr m:val="∑"/>
                        <m:limLoc m:val="undOvr"/>
                        <m:supHide m:val="1"/>
                        <m:ctrlPr>
                          <w:rPr>
                            <w:rFonts w:ascii="Cambria Math" w:hAnsi="Cambria Math" w:cs="Arial"/>
                            <w:i/>
                            <w:sz w:val="20"/>
                            <w:szCs w:val="20"/>
                            <w:lang w:val="es-MX"/>
                            <w:rPrChange w:id="1560" w:author="César Gamboa" w:date="2019-11-25T09:13:00Z">
                              <w:rPr>
                                <w:rFonts w:ascii="Cambria Math" w:hAnsi="Cambria Math"/>
                                <w:i/>
                                <w:lang w:val="es-MX"/>
                              </w:rPr>
                            </w:rPrChange>
                          </w:rPr>
                        </m:ctrlPr>
                      </m:naryPr>
                      <m:sub>
                        <m:r>
                          <w:rPr>
                            <w:rFonts w:ascii="Cambria Math" w:hAnsi="Cambria Math" w:cs="Arial"/>
                            <w:sz w:val="20"/>
                            <w:szCs w:val="20"/>
                            <w:lang w:val="es-MX"/>
                            <w:rPrChange w:id="1561" w:author="César Gamboa" w:date="2019-11-25T09:13:00Z">
                              <w:rPr>
                                <w:rFonts w:ascii="Cambria Math" w:hAnsi="Cambria Math"/>
                                <w:lang w:val="es-MX"/>
                              </w:rPr>
                            </w:rPrChange>
                          </w:rPr>
                          <m:t>J</m:t>
                        </m:r>
                      </m:sub>
                      <m:sup/>
                      <m:e>
                        <m:d>
                          <m:dPr>
                            <m:begChr m:val="|"/>
                            <m:endChr m:val="|"/>
                            <m:ctrlPr>
                              <w:rPr>
                                <w:rFonts w:ascii="Cambria Math" w:hAnsi="Cambria Math" w:cs="Arial"/>
                                <w:i/>
                                <w:sz w:val="20"/>
                                <w:szCs w:val="20"/>
                                <w:lang w:val="es-MX"/>
                                <w:rPrChange w:id="1562" w:author="César Gamboa" w:date="2019-11-25T09:13:00Z">
                                  <w:rPr>
                                    <w:rFonts w:ascii="Cambria Math" w:hAnsi="Cambria Math"/>
                                    <w:i/>
                                    <w:lang w:val="es-MX"/>
                                  </w:rPr>
                                </w:rPrChange>
                              </w:rPr>
                            </m:ctrlPr>
                          </m:dPr>
                          <m:e>
                            <m:sSub>
                              <m:sSubPr>
                                <m:ctrlPr>
                                  <w:rPr>
                                    <w:rFonts w:ascii="Cambria Math" w:hAnsi="Cambria Math" w:cs="Arial"/>
                                    <w:i/>
                                    <w:sz w:val="20"/>
                                    <w:szCs w:val="20"/>
                                    <w:lang w:val="es-MX"/>
                                    <w:rPrChange w:id="1563" w:author="César Gamboa" w:date="2019-11-25T09:13:00Z">
                                      <w:rPr>
                                        <w:rFonts w:ascii="Cambria Math" w:hAnsi="Cambria Math"/>
                                        <w:i/>
                                        <w:lang w:val="es-MX"/>
                                      </w:rPr>
                                    </w:rPrChange>
                                  </w:rPr>
                                </m:ctrlPr>
                              </m:sSubPr>
                              <m:e>
                                <m:r>
                                  <w:rPr>
                                    <w:rFonts w:ascii="Cambria Math" w:hAnsi="Cambria Math" w:cs="Arial"/>
                                    <w:sz w:val="20"/>
                                    <w:szCs w:val="20"/>
                                    <w:lang w:val="es-MX"/>
                                    <w:rPrChange w:id="1564" w:author="César Gamboa" w:date="2019-11-25T09:13:00Z">
                                      <w:rPr>
                                        <w:rFonts w:ascii="Cambria Math" w:hAnsi="Cambria Math"/>
                                        <w:lang w:val="es-MX"/>
                                      </w:rPr>
                                    </w:rPrChange>
                                  </w:rPr>
                                  <m:t>e</m:t>
                                </m:r>
                              </m:e>
                              <m:sub>
                                <m:r>
                                  <w:rPr>
                                    <w:rFonts w:ascii="Cambria Math" w:hAnsi="Cambria Math" w:cs="Arial"/>
                                    <w:sz w:val="20"/>
                                    <w:szCs w:val="20"/>
                                    <w:lang w:val="es-MX"/>
                                    <w:rPrChange w:id="1565" w:author="César Gamboa" w:date="2019-11-25T09:13:00Z">
                                      <w:rPr>
                                        <w:rFonts w:ascii="Cambria Math" w:hAnsi="Cambria Math"/>
                                        <w:lang w:val="es-MX"/>
                                      </w:rPr>
                                    </w:rPrChange>
                                  </w:rPr>
                                  <m:t>j</m:t>
                                </m:r>
                              </m:sub>
                            </m:sSub>
                          </m:e>
                        </m:d>
                      </m:e>
                    </m:nary>
                  </m:num>
                  <m:den>
                    <m:f>
                      <m:fPr>
                        <m:ctrlPr>
                          <w:rPr>
                            <w:rFonts w:ascii="Cambria Math" w:hAnsi="Cambria Math" w:cs="Arial"/>
                            <w:i/>
                            <w:sz w:val="20"/>
                            <w:szCs w:val="20"/>
                            <w:lang w:val="es-MX"/>
                            <w:rPrChange w:id="1566" w:author="César Gamboa" w:date="2019-11-25T09:13:00Z">
                              <w:rPr>
                                <w:rFonts w:ascii="Cambria Math" w:hAnsi="Cambria Math"/>
                                <w:i/>
                                <w:lang w:val="es-MX"/>
                              </w:rPr>
                            </w:rPrChange>
                          </w:rPr>
                        </m:ctrlPr>
                      </m:fPr>
                      <m:num>
                        <m:r>
                          <w:rPr>
                            <w:rFonts w:ascii="Cambria Math" w:hAnsi="Cambria Math" w:cs="Arial"/>
                            <w:sz w:val="20"/>
                            <w:szCs w:val="20"/>
                            <w:lang w:val="es-MX"/>
                            <w:rPrChange w:id="1567" w:author="César Gamboa" w:date="2019-11-25T09:13:00Z">
                              <w:rPr>
                                <w:rFonts w:ascii="Cambria Math" w:hAnsi="Cambria Math"/>
                                <w:lang w:val="es-MX"/>
                              </w:rPr>
                            </w:rPrChange>
                          </w:rPr>
                          <m:t>1</m:t>
                        </m:r>
                      </m:num>
                      <m:den>
                        <m:r>
                          <w:rPr>
                            <w:rFonts w:ascii="Cambria Math" w:hAnsi="Cambria Math" w:cs="Arial"/>
                            <w:sz w:val="20"/>
                            <w:szCs w:val="20"/>
                            <w:lang w:val="es-MX"/>
                            <w:rPrChange w:id="1568" w:author="César Gamboa" w:date="2019-11-25T09:13:00Z">
                              <w:rPr>
                                <w:rFonts w:ascii="Cambria Math" w:hAnsi="Cambria Math"/>
                                <w:lang w:val="es-MX"/>
                              </w:rPr>
                            </w:rPrChange>
                          </w:rPr>
                          <m:t>T-m</m:t>
                        </m:r>
                      </m:den>
                    </m:f>
                    <m:nary>
                      <m:naryPr>
                        <m:chr m:val="∑"/>
                        <m:limLoc m:val="undOvr"/>
                        <m:ctrlPr>
                          <w:rPr>
                            <w:rFonts w:ascii="Cambria Math" w:hAnsi="Cambria Math" w:cs="Arial"/>
                            <w:i/>
                            <w:sz w:val="20"/>
                            <w:szCs w:val="20"/>
                            <w:lang w:val="es-MX"/>
                            <w:rPrChange w:id="1569" w:author="César Gamboa" w:date="2019-11-25T09:13:00Z">
                              <w:rPr>
                                <w:rFonts w:ascii="Cambria Math" w:hAnsi="Cambria Math"/>
                                <w:i/>
                                <w:lang w:val="es-MX"/>
                              </w:rPr>
                            </w:rPrChange>
                          </w:rPr>
                        </m:ctrlPr>
                      </m:naryPr>
                      <m:sub>
                        <m:r>
                          <w:rPr>
                            <w:rFonts w:ascii="Cambria Math" w:hAnsi="Cambria Math" w:cs="Arial"/>
                            <w:sz w:val="20"/>
                            <w:szCs w:val="20"/>
                            <w:lang w:val="es-MX"/>
                            <w:rPrChange w:id="1570" w:author="César Gamboa" w:date="2019-11-25T09:13:00Z">
                              <w:rPr>
                                <w:rFonts w:ascii="Cambria Math" w:hAnsi="Cambria Math"/>
                                <w:lang w:val="es-MX"/>
                              </w:rPr>
                            </w:rPrChange>
                          </w:rPr>
                          <m:t>t=m+1</m:t>
                        </m:r>
                      </m:sub>
                      <m:sup>
                        <m:r>
                          <w:rPr>
                            <w:rFonts w:ascii="Cambria Math" w:hAnsi="Cambria Math" w:cs="Arial"/>
                            <w:sz w:val="20"/>
                            <w:szCs w:val="20"/>
                            <w:lang w:val="es-MX"/>
                            <w:rPrChange w:id="1571" w:author="César Gamboa" w:date="2019-11-25T09:13:00Z">
                              <w:rPr>
                                <w:rFonts w:ascii="Cambria Math" w:hAnsi="Cambria Math"/>
                                <w:lang w:val="es-MX"/>
                              </w:rPr>
                            </w:rPrChange>
                          </w:rPr>
                          <m:t>T</m:t>
                        </m:r>
                      </m:sup>
                      <m:e>
                        <m:d>
                          <m:dPr>
                            <m:begChr m:val="|"/>
                            <m:endChr m:val="|"/>
                            <m:ctrlPr>
                              <w:rPr>
                                <w:rFonts w:ascii="Cambria Math" w:hAnsi="Cambria Math" w:cs="Arial"/>
                                <w:i/>
                                <w:sz w:val="20"/>
                                <w:szCs w:val="20"/>
                                <w:lang w:val="es-MX"/>
                                <w:rPrChange w:id="1572" w:author="César Gamboa" w:date="2019-11-25T09:13:00Z">
                                  <w:rPr>
                                    <w:rFonts w:ascii="Cambria Math" w:hAnsi="Cambria Math"/>
                                    <w:i/>
                                    <w:lang w:val="es-MX"/>
                                  </w:rPr>
                                </w:rPrChange>
                              </w:rPr>
                            </m:ctrlPr>
                          </m:dPr>
                          <m:e>
                            <m:sSub>
                              <m:sSubPr>
                                <m:ctrlPr>
                                  <w:rPr>
                                    <w:rFonts w:ascii="Cambria Math" w:hAnsi="Cambria Math" w:cs="Arial"/>
                                    <w:i/>
                                    <w:sz w:val="20"/>
                                    <w:szCs w:val="20"/>
                                    <w:lang w:val="es-MX"/>
                                    <w:rPrChange w:id="1573" w:author="César Gamboa" w:date="2019-11-25T09:13:00Z">
                                      <w:rPr>
                                        <w:rFonts w:ascii="Cambria Math" w:hAnsi="Cambria Math"/>
                                        <w:i/>
                                        <w:lang w:val="es-MX"/>
                                      </w:rPr>
                                    </w:rPrChange>
                                  </w:rPr>
                                </m:ctrlPr>
                              </m:sSubPr>
                              <m:e>
                                <m:r>
                                  <w:rPr>
                                    <w:rFonts w:ascii="Cambria Math" w:hAnsi="Cambria Math" w:cs="Arial"/>
                                    <w:sz w:val="20"/>
                                    <w:szCs w:val="20"/>
                                    <w:lang w:val="es-MX"/>
                                    <w:rPrChange w:id="1574" w:author="César Gamboa" w:date="2019-11-25T09:13:00Z">
                                      <w:rPr>
                                        <w:rFonts w:ascii="Cambria Math" w:hAnsi="Cambria Math"/>
                                        <w:lang w:val="es-MX"/>
                                      </w:rPr>
                                    </w:rPrChange>
                                  </w:rPr>
                                  <m:t>Y</m:t>
                                </m:r>
                              </m:e>
                              <m:sub>
                                <m:r>
                                  <w:rPr>
                                    <w:rFonts w:ascii="Cambria Math" w:hAnsi="Cambria Math" w:cs="Arial"/>
                                    <w:sz w:val="20"/>
                                    <w:szCs w:val="20"/>
                                    <w:lang w:val="es-MX"/>
                                    <w:rPrChange w:id="1575" w:author="César Gamboa" w:date="2019-11-25T09:13:00Z">
                                      <w:rPr>
                                        <w:rFonts w:ascii="Cambria Math" w:hAnsi="Cambria Math"/>
                                        <w:lang w:val="es-MX"/>
                                      </w:rPr>
                                    </w:rPrChange>
                                  </w:rPr>
                                  <m:t>t</m:t>
                                </m:r>
                              </m:sub>
                            </m:sSub>
                            <m:r>
                              <w:rPr>
                                <w:rFonts w:ascii="Cambria Math" w:hAnsi="Cambria Math" w:cs="Arial"/>
                                <w:sz w:val="20"/>
                                <w:szCs w:val="20"/>
                                <w:lang w:val="es-MX"/>
                                <w:rPrChange w:id="1576" w:author="César Gamboa" w:date="2019-11-25T09:13:00Z">
                                  <w:rPr>
                                    <w:rFonts w:ascii="Cambria Math" w:hAnsi="Cambria Math"/>
                                    <w:lang w:val="es-MX"/>
                                  </w:rPr>
                                </w:rPrChange>
                              </w:rPr>
                              <m:t>-</m:t>
                            </m:r>
                            <m:sSub>
                              <m:sSubPr>
                                <m:ctrlPr>
                                  <w:rPr>
                                    <w:rFonts w:ascii="Cambria Math" w:hAnsi="Cambria Math" w:cs="Arial"/>
                                    <w:i/>
                                    <w:sz w:val="20"/>
                                    <w:szCs w:val="20"/>
                                    <w:lang w:val="es-MX"/>
                                    <w:rPrChange w:id="1577" w:author="César Gamboa" w:date="2019-11-25T09:13:00Z">
                                      <w:rPr>
                                        <w:rFonts w:ascii="Cambria Math" w:hAnsi="Cambria Math"/>
                                        <w:i/>
                                        <w:lang w:val="es-MX"/>
                                      </w:rPr>
                                    </w:rPrChange>
                                  </w:rPr>
                                </m:ctrlPr>
                              </m:sSubPr>
                              <m:e>
                                <m:r>
                                  <w:rPr>
                                    <w:rFonts w:ascii="Cambria Math" w:hAnsi="Cambria Math" w:cs="Arial"/>
                                    <w:sz w:val="20"/>
                                    <w:szCs w:val="20"/>
                                    <w:lang w:val="es-MX"/>
                                    <w:rPrChange w:id="1578" w:author="César Gamboa" w:date="2019-11-25T09:13:00Z">
                                      <w:rPr>
                                        <w:rFonts w:ascii="Cambria Math" w:hAnsi="Cambria Math"/>
                                        <w:lang w:val="es-MX"/>
                                      </w:rPr>
                                    </w:rPrChange>
                                  </w:rPr>
                                  <m:t>Y</m:t>
                                </m:r>
                              </m:e>
                              <m:sub>
                                <m:r>
                                  <w:rPr>
                                    <w:rFonts w:ascii="Cambria Math" w:hAnsi="Cambria Math" w:cs="Arial"/>
                                    <w:sz w:val="20"/>
                                    <w:szCs w:val="20"/>
                                    <w:lang w:val="es-MX"/>
                                    <w:rPrChange w:id="1579" w:author="César Gamboa" w:date="2019-11-25T09:13:00Z">
                                      <w:rPr>
                                        <w:rFonts w:ascii="Cambria Math" w:hAnsi="Cambria Math"/>
                                        <w:lang w:val="es-MX"/>
                                      </w:rPr>
                                    </w:rPrChange>
                                  </w:rPr>
                                  <m:t>t-m</m:t>
                                </m:r>
                              </m:sub>
                            </m:sSub>
                          </m:e>
                        </m:d>
                      </m:e>
                    </m:nary>
                  </m:den>
                </m:f>
              </m:oMath>
            </w:del>
          </w:p>
          <w:p w14:paraId="24A4932A" w14:textId="25281505" w:rsidR="00F21BBE" w:rsidRPr="00BA6CC3" w:rsidDel="00263934" w:rsidRDefault="00F21BBE" w:rsidP="002C50B4">
            <w:pPr>
              <w:spacing w:line="240" w:lineRule="auto"/>
              <w:jc w:val="both"/>
              <w:rPr>
                <w:del w:id="1580" w:author="César Gamboa" w:date="2019-11-24T11:10:00Z"/>
                <w:rFonts w:ascii="Arial" w:hAnsi="Arial" w:cs="Arial"/>
                <w:sz w:val="20"/>
                <w:szCs w:val="20"/>
                <w:lang w:val="es-MX"/>
                <w:rPrChange w:id="1581" w:author="César Gamboa" w:date="2019-11-25T09:13:00Z">
                  <w:rPr>
                    <w:del w:id="1582" w:author="César Gamboa" w:date="2019-11-24T11:10:00Z"/>
                    <w:rFonts w:ascii="Times New Roman" w:hAnsi="Times New Roman"/>
                    <w:lang w:val="es-MX"/>
                  </w:rPr>
                </w:rPrChange>
              </w:rPr>
            </w:pPr>
            <w:del w:id="1583" w:author="César Gamboa" w:date="2019-11-24T11:10:00Z">
              <w:r w:rsidRPr="00BA6CC3" w:rsidDel="00263934">
                <w:rPr>
                  <w:rFonts w:ascii="Arial" w:hAnsi="Arial" w:cs="Arial"/>
                  <w:sz w:val="20"/>
                  <w:szCs w:val="20"/>
                  <w:lang w:val="es-MX"/>
                  <w:rPrChange w:id="1584" w:author="César Gamboa" w:date="2019-11-25T09:13:00Z">
                    <w:rPr>
                      <w:rFonts w:ascii="Times New Roman" w:hAnsi="Times New Roman"/>
                      <w:lang w:val="es-MX"/>
                    </w:rPr>
                  </w:rPrChange>
                </w:rPr>
                <w:delText>Donde m es la temporalidad de la serie.</w:delText>
              </w:r>
            </w:del>
          </w:p>
          <w:p w14:paraId="2EAA2BF8" w14:textId="5F1CFADD" w:rsidR="001F78A2" w:rsidRPr="00BA6CC3" w:rsidDel="00263934" w:rsidRDefault="001F78A2" w:rsidP="002C50B4">
            <w:pPr>
              <w:spacing w:line="240" w:lineRule="auto"/>
              <w:jc w:val="both"/>
              <w:rPr>
                <w:del w:id="1585" w:author="César Gamboa" w:date="2019-11-24T11:10:00Z"/>
                <w:rFonts w:ascii="Arial" w:hAnsi="Arial" w:cs="Arial"/>
                <w:b/>
                <w:bCs/>
                <w:sz w:val="20"/>
                <w:szCs w:val="20"/>
                <w:lang w:val="es-MX"/>
                <w:rPrChange w:id="1586" w:author="César Gamboa" w:date="2019-11-25T09:13:00Z">
                  <w:rPr>
                    <w:del w:id="1587" w:author="César Gamboa" w:date="2019-11-24T11:10:00Z"/>
                    <w:rFonts w:ascii="Times New Roman" w:hAnsi="Times New Roman"/>
                    <w:b/>
                    <w:bCs/>
                    <w:lang w:val="es-MX"/>
                  </w:rPr>
                </w:rPrChange>
              </w:rPr>
            </w:pPr>
            <w:del w:id="1588" w:author="César Gamboa" w:date="2019-11-24T11:10:00Z">
              <w:r w:rsidRPr="00BA6CC3" w:rsidDel="00263934">
                <w:rPr>
                  <w:rFonts w:ascii="Arial" w:hAnsi="Arial" w:cs="Arial"/>
                  <w:b/>
                  <w:bCs/>
                  <w:sz w:val="20"/>
                  <w:szCs w:val="20"/>
                  <w:lang w:val="es-MX"/>
                  <w:rPrChange w:id="1589" w:author="César Gamboa" w:date="2019-11-25T09:13:00Z">
                    <w:rPr>
                      <w:rFonts w:ascii="Times New Roman" w:hAnsi="Times New Roman"/>
                      <w:b/>
                      <w:bCs/>
                      <w:lang w:val="es-MX"/>
                    </w:rPr>
                  </w:rPrChange>
                </w:rPr>
                <w:delText>AIC</w:delText>
              </w:r>
            </w:del>
          </w:p>
          <w:p w14:paraId="52519AC3" w14:textId="4C6BF3CB" w:rsidR="005A06D5" w:rsidRPr="00BA6CC3" w:rsidDel="00263934" w:rsidRDefault="005A06D5" w:rsidP="002C50B4">
            <w:pPr>
              <w:spacing w:line="240" w:lineRule="auto"/>
              <w:jc w:val="both"/>
              <w:rPr>
                <w:del w:id="1590" w:author="César Gamboa" w:date="2019-11-24T11:10:00Z"/>
                <w:rFonts w:ascii="Arial" w:hAnsi="Arial" w:cs="Arial"/>
                <w:sz w:val="20"/>
                <w:szCs w:val="20"/>
                <w:lang w:val="es-MX"/>
                <w:rPrChange w:id="1591" w:author="César Gamboa" w:date="2019-11-25T09:13:00Z">
                  <w:rPr>
                    <w:del w:id="1592" w:author="César Gamboa" w:date="2019-11-24T11:10:00Z"/>
                    <w:rFonts w:ascii="Times New Roman" w:hAnsi="Times New Roman"/>
                    <w:lang w:val="es-MX"/>
                  </w:rPr>
                </w:rPrChange>
              </w:rPr>
            </w:pPr>
            <w:del w:id="1593" w:author="César Gamboa" w:date="2019-11-24T11:10:00Z">
              <w:r w:rsidRPr="00BA6CC3" w:rsidDel="00263934">
                <w:rPr>
                  <w:rFonts w:ascii="Arial" w:hAnsi="Arial" w:cs="Arial"/>
                  <w:sz w:val="20"/>
                  <w:szCs w:val="20"/>
                  <w:lang w:val="es-MX"/>
                  <w:rPrChange w:id="1594" w:author="César Gamboa" w:date="2019-11-25T09:13:00Z">
                    <w:rPr>
                      <w:rFonts w:ascii="Times New Roman" w:hAnsi="Times New Roman"/>
                      <w:lang w:val="es-MX"/>
                    </w:rPr>
                  </w:rPrChange>
                </w:rPr>
                <w:delText>Se calcula de la siguiente manera</w:delText>
              </w:r>
              <w:r w:rsidR="00F85201" w:rsidRPr="00BA6CC3" w:rsidDel="00263934">
                <w:rPr>
                  <w:rFonts w:ascii="Arial" w:hAnsi="Arial" w:cs="Arial"/>
                  <w:sz w:val="20"/>
                  <w:szCs w:val="20"/>
                  <w:lang w:val="es-MX"/>
                  <w:rPrChange w:id="1595" w:author="César Gamboa" w:date="2019-11-25T09:13:00Z">
                    <w:rPr>
                      <w:rFonts w:ascii="Times New Roman" w:hAnsi="Times New Roman"/>
                      <w:lang w:val="es-MX"/>
                    </w:rPr>
                  </w:rPrChange>
                </w:rPr>
                <w:delText xml:space="preserve">: </w:delText>
              </w:r>
              <m:oMath>
                <m:r>
                  <w:rPr>
                    <w:rFonts w:ascii="Cambria Math" w:hAnsi="Cambria Math" w:cs="Arial"/>
                    <w:sz w:val="20"/>
                    <w:szCs w:val="20"/>
                    <w:lang w:val="es-MX"/>
                    <w:rPrChange w:id="1596" w:author="César Gamboa" w:date="2019-11-25T09:13:00Z">
                      <w:rPr>
                        <w:rFonts w:ascii="Cambria Math" w:hAnsi="Cambria Math"/>
                        <w:lang w:val="es-MX"/>
                      </w:rPr>
                    </w:rPrChange>
                  </w:rPr>
                  <m:t>AIC=-2logL</m:t>
                </m:r>
                <m:d>
                  <m:dPr>
                    <m:ctrlPr>
                      <w:rPr>
                        <w:rFonts w:ascii="Cambria Math" w:hAnsi="Cambria Math" w:cs="Arial"/>
                        <w:i/>
                        <w:sz w:val="20"/>
                        <w:szCs w:val="20"/>
                        <w:lang w:val="es-MX"/>
                        <w:rPrChange w:id="1597" w:author="César Gamboa" w:date="2019-11-25T09:13:00Z">
                          <w:rPr>
                            <w:rFonts w:ascii="Cambria Math" w:hAnsi="Cambria Math"/>
                            <w:i/>
                            <w:lang w:val="es-MX"/>
                          </w:rPr>
                        </w:rPrChange>
                      </w:rPr>
                    </m:ctrlPr>
                  </m:dPr>
                  <m:e>
                    <m:acc>
                      <m:accPr>
                        <m:ctrlPr>
                          <w:rPr>
                            <w:rFonts w:ascii="Cambria Math" w:hAnsi="Cambria Math" w:cs="Arial"/>
                            <w:i/>
                            <w:sz w:val="20"/>
                            <w:szCs w:val="20"/>
                            <w:lang w:val="es-MX"/>
                            <w:rPrChange w:id="1598" w:author="César Gamboa" w:date="2019-11-25T09:13:00Z">
                              <w:rPr>
                                <w:rFonts w:ascii="Cambria Math" w:hAnsi="Cambria Math"/>
                                <w:i/>
                                <w:lang w:val="es-MX"/>
                              </w:rPr>
                            </w:rPrChange>
                          </w:rPr>
                        </m:ctrlPr>
                      </m:accPr>
                      <m:e>
                        <m:r>
                          <w:rPr>
                            <w:rFonts w:ascii="Cambria Math" w:hAnsi="Cambria Math" w:cs="Arial"/>
                            <w:sz w:val="20"/>
                            <w:szCs w:val="20"/>
                            <w:lang w:val="es-MX"/>
                            <w:rPrChange w:id="1599" w:author="César Gamboa" w:date="2019-11-25T09:13:00Z">
                              <w:rPr>
                                <w:rFonts w:ascii="Cambria Math" w:hAnsi="Cambria Math"/>
                                <w:lang w:val="es-MX"/>
                              </w:rPr>
                            </w:rPrChange>
                          </w:rPr>
                          <m:t>θ</m:t>
                        </m:r>
                      </m:e>
                    </m:acc>
                  </m:e>
                </m:d>
                <m:r>
                  <w:rPr>
                    <w:rFonts w:ascii="Cambria Math" w:hAnsi="Cambria Math" w:cs="Arial"/>
                    <w:sz w:val="20"/>
                    <w:szCs w:val="20"/>
                    <w:lang w:val="es-MX"/>
                    <w:rPrChange w:id="1600" w:author="César Gamboa" w:date="2019-11-25T09:13:00Z">
                      <w:rPr>
                        <w:rFonts w:ascii="Cambria Math" w:hAnsi="Cambria Math"/>
                        <w:lang w:val="es-MX"/>
                      </w:rPr>
                    </w:rPrChange>
                  </w:rPr>
                  <m:t>+2k</m:t>
                </m:r>
              </m:oMath>
              <w:r w:rsidRPr="00BA6CC3" w:rsidDel="00263934">
                <w:rPr>
                  <w:rFonts w:ascii="Arial" w:hAnsi="Arial" w:cs="Arial"/>
                  <w:sz w:val="20"/>
                  <w:szCs w:val="20"/>
                  <w:lang w:val="es-MX"/>
                  <w:rPrChange w:id="1601" w:author="César Gamboa" w:date="2019-11-25T09:13:00Z">
                    <w:rPr>
                      <w:rFonts w:ascii="Times New Roman" w:hAnsi="Times New Roman"/>
                      <w:lang w:val="es-MX"/>
                    </w:rPr>
                  </w:rPrChange>
                </w:rPr>
                <w:delText xml:space="preserve"> </w:delText>
              </w:r>
            </w:del>
          </w:p>
          <w:p w14:paraId="297EB0B1" w14:textId="658D104F" w:rsidR="009A138F" w:rsidRPr="00BA6CC3" w:rsidDel="00263934" w:rsidRDefault="005A06D5" w:rsidP="002C50B4">
            <w:pPr>
              <w:spacing w:line="240" w:lineRule="auto"/>
              <w:jc w:val="both"/>
              <w:rPr>
                <w:del w:id="1602" w:author="César Gamboa" w:date="2019-11-24T11:10:00Z"/>
                <w:rFonts w:ascii="Arial" w:hAnsi="Arial" w:cs="Arial"/>
                <w:sz w:val="20"/>
                <w:szCs w:val="20"/>
                <w:lang w:val="es-MX"/>
                <w:rPrChange w:id="1603" w:author="César Gamboa" w:date="2019-11-25T09:13:00Z">
                  <w:rPr>
                    <w:del w:id="1604" w:author="César Gamboa" w:date="2019-11-24T11:10:00Z"/>
                    <w:rFonts w:ascii="Times New Roman" w:hAnsi="Times New Roman"/>
                    <w:lang w:val="es-MX"/>
                  </w:rPr>
                </w:rPrChange>
              </w:rPr>
            </w:pPr>
            <w:del w:id="1605" w:author="César Gamboa" w:date="2019-11-24T11:10:00Z">
              <w:r w:rsidRPr="00BA6CC3" w:rsidDel="00263934">
                <w:rPr>
                  <w:rFonts w:ascii="Arial" w:hAnsi="Arial" w:cs="Arial"/>
                  <w:sz w:val="20"/>
                  <w:szCs w:val="20"/>
                  <w:lang w:val="es-MX"/>
                  <w:rPrChange w:id="1606" w:author="César Gamboa" w:date="2019-11-25T09:13:00Z">
                    <w:rPr>
                      <w:rFonts w:ascii="Times New Roman" w:hAnsi="Times New Roman"/>
                      <w:lang w:val="es-MX"/>
                    </w:rPr>
                  </w:rPrChange>
                </w:rPr>
                <w:delText>Donde k es el número de parámetros y n el número de datos.</w:delText>
              </w:r>
            </w:del>
          </w:p>
          <w:p w14:paraId="21E1C4A3" w14:textId="72236DC1" w:rsidR="009A138F" w:rsidRPr="00BA6CC3" w:rsidDel="00263934" w:rsidRDefault="009A138F" w:rsidP="002C50B4">
            <w:pPr>
              <w:spacing w:line="240" w:lineRule="auto"/>
              <w:jc w:val="both"/>
              <w:rPr>
                <w:del w:id="1607" w:author="César Gamboa" w:date="2019-11-24T11:10:00Z"/>
                <w:rFonts w:ascii="Arial" w:hAnsi="Arial" w:cs="Arial"/>
                <w:b/>
                <w:bCs/>
                <w:sz w:val="20"/>
                <w:szCs w:val="20"/>
                <w:lang w:val="es-MX"/>
                <w:rPrChange w:id="1608" w:author="César Gamboa" w:date="2019-11-25T09:13:00Z">
                  <w:rPr>
                    <w:del w:id="1609" w:author="César Gamboa" w:date="2019-11-24T11:10:00Z"/>
                    <w:rFonts w:ascii="Times New Roman" w:hAnsi="Times New Roman"/>
                    <w:b/>
                    <w:bCs/>
                    <w:lang w:val="es-MX"/>
                  </w:rPr>
                </w:rPrChange>
              </w:rPr>
            </w:pPr>
            <w:del w:id="1610" w:author="César Gamboa" w:date="2019-11-24T11:10:00Z">
              <w:r w:rsidRPr="00BA6CC3" w:rsidDel="00263934">
                <w:rPr>
                  <w:rFonts w:ascii="Arial" w:hAnsi="Arial" w:cs="Arial"/>
                  <w:b/>
                  <w:bCs/>
                  <w:sz w:val="20"/>
                  <w:szCs w:val="20"/>
                  <w:lang w:val="es-MX"/>
                  <w:rPrChange w:id="1611" w:author="César Gamboa" w:date="2019-11-25T09:13:00Z">
                    <w:rPr>
                      <w:rFonts w:ascii="Times New Roman" w:hAnsi="Times New Roman"/>
                      <w:b/>
                      <w:bCs/>
                      <w:lang w:val="es-MX"/>
                    </w:rPr>
                  </w:rPrChange>
                </w:rPr>
                <w:delText>AICc</w:delText>
              </w:r>
            </w:del>
          </w:p>
          <w:p w14:paraId="5001E7D1" w14:textId="648AAF20" w:rsidR="009A138F" w:rsidRPr="00BA6CC3" w:rsidDel="00263934" w:rsidRDefault="009A138F" w:rsidP="002C50B4">
            <w:pPr>
              <w:spacing w:line="240" w:lineRule="auto"/>
              <w:jc w:val="both"/>
              <w:rPr>
                <w:del w:id="1612" w:author="César Gamboa" w:date="2019-11-24T11:10:00Z"/>
                <w:rFonts w:ascii="Arial" w:hAnsi="Arial" w:cs="Arial"/>
                <w:sz w:val="20"/>
                <w:szCs w:val="20"/>
                <w:lang w:val="es-MX"/>
                <w:rPrChange w:id="1613" w:author="César Gamboa" w:date="2019-11-25T09:13:00Z">
                  <w:rPr>
                    <w:del w:id="1614" w:author="César Gamboa" w:date="2019-11-24T11:10:00Z"/>
                    <w:rFonts w:ascii="Times New Roman" w:hAnsi="Times New Roman"/>
                    <w:lang w:val="es-MX"/>
                  </w:rPr>
                </w:rPrChange>
              </w:rPr>
            </w:pPr>
            <w:del w:id="1615" w:author="César Gamboa" w:date="2019-11-24T11:10:00Z">
              <w:r w:rsidRPr="00BA6CC3" w:rsidDel="00263934">
                <w:rPr>
                  <w:rFonts w:ascii="Arial" w:hAnsi="Arial" w:cs="Arial"/>
                  <w:sz w:val="20"/>
                  <w:szCs w:val="20"/>
                  <w:lang w:val="es-MX"/>
                  <w:rPrChange w:id="1616" w:author="César Gamboa" w:date="2019-11-25T09:13:00Z">
                    <w:rPr>
                      <w:rFonts w:ascii="Times New Roman" w:hAnsi="Times New Roman"/>
                      <w:lang w:val="es-MX"/>
                    </w:rPr>
                  </w:rPrChange>
                </w:rPr>
                <w:delText xml:space="preserve">Se calcula de la siguiente manera: </w:delText>
              </w:r>
              <m:oMath>
                <m:r>
                  <w:rPr>
                    <w:rFonts w:ascii="Cambria Math" w:hAnsi="Cambria Math" w:cs="Arial"/>
                    <w:sz w:val="20"/>
                    <w:szCs w:val="20"/>
                    <w:lang w:val="es-MX"/>
                    <w:rPrChange w:id="1617" w:author="César Gamboa" w:date="2019-11-25T09:13:00Z">
                      <w:rPr>
                        <w:rFonts w:ascii="Cambria Math" w:hAnsi="Cambria Math"/>
                        <w:lang w:val="es-MX"/>
                      </w:rPr>
                    </w:rPrChange>
                  </w:rPr>
                  <m:t>AIC=-2logL</m:t>
                </m:r>
                <m:d>
                  <m:dPr>
                    <m:ctrlPr>
                      <w:rPr>
                        <w:rFonts w:ascii="Cambria Math" w:hAnsi="Cambria Math" w:cs="Arial"/>
                        <w:i/>
                        <w:sz w:val="20"/>
                        <w:szCs w:val="20"/>
                        <w:lang w:val="es-MX"/>
                        <w:rPrChange w:id="1618" w:author="César Gamboa" w:date="2019-11-25T09:13:00Z">
                          <w:rPr>
                            <w:rFonts w:ascii="Cambria Math" w:hAnsi="Cambria Math"/>
                            <w:i/>
                            <w:lang w:val="es-MX"/>
                          </w:rPr>
                        </w:rPrChange>
                      </w:rPr>
                    </m:ctrlPr>
                  </m:dPr>
                  <m:e>
                    <m:acc>
                      <m:accPr>
                        <m:ctrlPr>
                          <w:rPr>
                            <w:rFonts w:ascii="Cambria Math" w:hAnsi="Cambria Math" w:cs="Arial"/>
                            <w:i/>
                            <w:sz w:val="20"/>
                            <w:szCs w:val="20"/>
                            <w:lang w:val="es-MX"/>
                            <w:rPrChange w:id="1619" w:author="César Gamboa" w:date="2019-11-25T09:13:00Z">
                              <w:rPr>
                                <w:rFonts w:ascii="Cambria Math" w:hAnsi="Cambria Math"/>
                                <w:i/>
                                <w:lang w:val="es-MX"/>
                              </w:rPr>
                            </w:rPrChange>
                          </w:rPr>
                        </m:ctrlPr>
                      </m:accPr>
                      <m:e>
                        <m:r>
                          <w:rPr>
                            <w:rFonts w:ascii="Cambria Math" w:hAnsi="Cambria Math" w:cs="Arial"/>
                            <w:sz w:val="20"/>
                            <w:szCs w:val="20"/>
                            <w:lang w:val="es-MX"/>
                            <w:rPrChange w:id="1620" w:author="César Gamboa" w:date="2019-11-25T09:13:00Z">
                              <w:rPr>
                                <w:rFonts w:ascii="Cambria Math" w:hAnsi="Cambria Math"/>
                                <w:lang w:val="es-MX"/>
                              </w:rPr>
                            </w:rPrChange>
                          </w:rPr>
                          <m:t>θ</m:t>
                        </m:r>
                      </m:e>
                    </m:acc>
                  </m:e>
                </m:d>
                <m:r>
                  <w:rPr>
                    <w:rFonts w:ascii="Cambria Math" w:hAnsi="Cambria Math" w:cs="Arial"/>
                    <w:sz w:val="20"/>
                    <w:szCs w:val="20"/>
                    <w:lang w:val="es-MX"/>
                    <w:rPrChange w:id="1621" w:author="César Gamboa" w:date="2019-11-25T09:13:00Z">
                      <w:rPr>
                        <w:rFonts w:ascii="Cambria Math" w:hAnsi="Cambria Math"/>
                        <w:lang w:val="es-MX"/>
                      </w:rPr>
                    </w:rPrChange>
                  </w:rPr>
                  <m:t>+2k+</m:t>
                </m:r>
                <m:f>
                  <m:fPr>
                    <m:ctrlPr>
                      <w:rPr>
                        <w:rFonts w:ascii="Cambria Math" w:hAnsi="Cambria Math" w:cs="Arial"/>
                        <w:i/>
                        <w:sz w:val="20"/>
                        <w:szCs w:val="20"/>
                        <w:lang w:val="es-MX"/>
                        <w:rPrChange w:id="1622" w:author="César Gamboa" w:date="2019-11-25T09:13:00Z">
                          <w:rPr>
                            <w:rFonts w:ascii="Cambria Math" w:hAnsi="Cambria Math"/>
                            <w:i/>
                            <w:lang w:val="es-MX"/>
                          </w:rPr>
                        </w:rPrChange>
                      </w:rPr>
                    </m:ctrlPr>
                  </m:fPr>
                  <m:num>
                    <m:r>
                      <w:rPr>
                        <w:rFonts w:ascii="Cambria Math" w:hAnsi="Cambria Math" w:cs="Arial"/>
                        <w:sz w:val="20"/>
                        <w:szCs w:val="20"/>
                        <w:lang w:val="es-MX"/>
                        <w:rPrChange w:id="1623" w:author="César Gamboa" w:date="2019-11-25T09:13:00Z">
                          <w:rPr>
                            <w:rFonts w:ascii="Cambria Math" w:hAnsi="Cambria Math"/>
                            <w:lang w:val="es-MX"/>
                          </w:rPr>
                        </w:rPrChange>
                      </w:rPr>
                      <m:t>2k+1</m:t>
                    </m:r>
                  </m:num>
                  <m:den>
                    <m:r>
                      <w:rPr>
                        <w:rFonts w:ascii="Cambria Math" w:hAnsi="Cambria Math" w:cs="Arial"/>
                        <w:sz w:val="20"/>
                        <w:szCs w:val="20"/>
                        <w:lang w:val="es-MX"/>
                        <w:rPrChange w:id="1624" w:author="César Gamboa" w:date="2019-11-25T09:13:00Z">
                          <w:rPr>
                            <w:rFonts w:ascii="Cambria Math" w:hAnsi="Cambria Math"/>
                            <w:lang w:val="es-MX"/>
                          </w:rPr>
                        </w:rPrChange>
                      </w:rPr>
                      <m:t>n-k-1</m:t>
                    </m:r>
                  </m:den>
                </m:f>
              </m:oMath>
              <w:r w:rsidRPr="00BA6CC3" w:rsidDel="00263934">
                <w:rPr>
                  <w:rFonts w:ascii="Arial" w:hAnsi="Arial" w:cs="Arial"/>
                  <w:sz w:val="20"/>
                  <w:szCs w:val="20"/>
                  <w:lang w:val="es-MX"/>
                  <w:rPrChange w:id="1625" w:author="César Gamboa" w:date="2019-11-25T09:13:00Z">
                    <w:rPr>
                      <w:rFonts w:ascii="Times New Roman" w:hAnsi="Times New Roman"/>
                      <w:lang w:val="es-MX"/>
                    </w:rPr>
                  </w:rPrChange>
                </w:rPr>
                <w:delText xml:space="preserve"> </w:delText>
              </w:r>
            </w:del>
          </w:p>
          <w:p w14:paraId="74271B1C" w14:textId="77F5F28A" w:rsidR="009A138F" w:rsidRPr="00BA6CC3" w:rsidDel="00263934" w:rsidRDefault="009A138F" w:rsidP="002C50B4">
            <w:pPr>
              <w:spacing w:line="240" w:lineRule="auto"/>
              <w:jc w:val="both"/>
              <w:rPr>
                <w:del w:id="1626" w:author="César Gamboa" w:date="2019-11-24T11:10:00Z"/>
                <w:rFonts w:ascii="Arial" w:hAnsi="Arial" w:cs="Arial"/>
                <w:sz w:val="20"/>
                <w:szCs w:val="20"/>
                <w:lang w:val="es-MX"/>
                <w:rPrChange w:id="1627" w:author="César Gamboa" w:date="2019-11-25T09:13:00Z">
                  <w:rPr>
                    <w:del w:id="1628" w:author="César Gamboa" w:date="2019-11-24T11:10:00Z"/>
                    <w:rFonts w:ascii="Times New Roman" w:hAnsi="Times New Roman"/>
                    <w:lang w:val="es-MX"/>
                  </w:rPr>
                </w:rPrChange>
              </w:rPr>
            </w:pPr>
            <w:del w:id="1629" w:author="César Gamboa" w:date="2019-11-24T11:10:00Z">
              <w:r w:rsidRPr="00BA6CC3" w:rsidDel="00263934">
                <w:rPr>
                  <w:rFonts w:ascii="Arial" w:hAnsi="Arial" w:cs="Arial"/>
                  <w:sz w:val="20"/>
                  <w:szCs w:val="20"/>
                  <w:lang w:val="es-MX"/>
                  <w:rPrChange w:id="1630" w:author="César Gamboa" w:date="2019-11-25T09:13:00Z">
                    <w:rPr>
                      <w:rFonts w:ascii="Times New Roman" w:hAnsi="Times New Roman"/>
                      <w:lang w:val="es-MX"/>
                    </w:rPr>
                  </w:rPrChange>
                </w:rPr>
                <w:delText>Donde k es el número de parámetros y n el número de datos.</w:delText>
              </w:r>
            </w:del>
          </w:p>
          <w:p w14:paraId="3CEDEC10" w14:textId="48C0C379" w:rsidR="009A138F" w:rsidRPr="00BA6CC3" w:rsidDel="00263934" w:rsidRDefault="00D505EE" w:rsidP="002C50B4">
            <w:pPr>
              <w:spacing w:line="240" w:lineRule="auto"/>
              <w:jc w:val="both"/>
              <w:rPr>
                <w:del w:id="1631" w:author="César Gamboa" w:date="2019-11-24T11:10:00Z"/>
                <w:rFonts w:ascii="Arial" w:hAnsi="Arial" w:cs="Arial"/>
                <w:b/>
                <w:bCs/>
                <w:sz w:val="20"/>
                <w:szCs w:val="20"/>
                <w:lang w:val="es-MX"/>
                <w:rPrChange w:id="1632" w:author="César Gamboa" w:date="2019-11-25T09:13:00Z">
                  <w:rPr>
                    <w:del w:id="1633" w:author="César Gamboa" w:date="2019-11-24T11:10:00Z"/>
                    <w:rFonts w:ascii="Times New Roman" w:hAnsi="Times New Roman"/>
                    <w:b/>
                    <w:bCs/>
                    <w:lang w:val="es-MX"/>
                  </w:rPr>
                </w:rPrChange>
              </w:rPr>
            </w:pPr>
            <w:del w:id="1634" w:author="César Gamboa" w:date="2019-11-24T11:10:00Z">
              <w:r w:rsidRPr="00BA6CC3" w:rsidDel="00263934">
                <w:rPr>
                  <w:rFonts w:ascii="Arial" w:hAnsi="Arial" w:cs="Arial"/>
                  <w:b/>
                  <w:bCs/>
                  <w:sz w:val="20"/>
                  <w:szCs w:val="20"/>
                  <w:lang w:val="es-MX"/>
                  <w:rPrChange w:id="1635" w:author="César Gamboa" w:date="2019-11-25T09:13:00Z">
                    <w:rPr>
                      <w:rFonts w:ascii="Times New Roman" w:hAnsi="Times New Roman"/>
                      <w:b/>
                      <w:bCs/>
                      <w:lang w:val="es-MX"/>
                    </w:rPr>
                  </w:rPrChange>
                </w:rPr>
                <w:delText>BIC</w:delText>
              </w:r>
            </w:del>
          </w:p>
          <w:p w14:paraId="5B660FB4" w14:textId="34354456" w:rsidR="00D505EE" w:rsidRPr="00BA6CC3" w:rsidDel="00263934" w:rsidRDefault="00D505EE" w:rsidP="002C50B4">
            <w:pPr>
              <w:spacing w:line="240" w:lineRule="auto"/>
              <w:jc w:val="both"/>
              <w:rPr>
                <w:del w:id="1636" w:author="César Gamboa" w:date="2019-11-24T11:10:00Z"/>
                <w:rFonts w:ascii="Arial" w:hAnsi="Arial" w:cs="Arial"/>
                <w:sz w:val="20"/>
                <w:szCs w:val="20"/>
                <w:lang w:val="es-MX"/>
                <w:rPrChange w:id="1637" w:author="César Gamboa" w:date="2019-11-25T09:13:00Z">
                  <w:rPr>
                    <w:del w:id="1638" w:author="César Gamboa" w:date="2019-11-24T11:10:00Z"/>
                    <w:rFonts w:ascii="Times New Roman" w:hAnsi="Times New Roman"/>
                    <w:lang w:val="es-MX"/>
                  </w:rPr>
                </w:rPrChange>
              </w:rPr>
            </w:pPr>
            <w:del w:id="1639" w:author="César Gamboa" w:date="2019-11-24T11:10:00Z">
              <w:r w:rsidRPr="00BA6CC3" w:rsidDel="00263934">
                <w:rPr>
                  <w:rFonts w:ascii="Arial" w:hAnsi="Arial" w:cs="Arial"/>
                  <w:sz w:val="20"/>
                  <w:szCs w:val="20"/>
                  <w:lang w:val="es-MX"/>
                  <w:rPrChange w:id="1640" w:author="César Gamboa" w:date="2019-11-25T09:13:00Z">
                    <w:rPr>
                      <w:rFonts w:ascii="Times New Roman" w:hAnsi="Times New Roman"/>
                      <w:lang w:val="es-MX"/>
                    </w:rPr>
                  </w:rPrChange>
                </w:rPr>
                <w:delText xml:space="preserve">Se calcula de la siguiente manera: </w:delText>
              </w:r>
              <m:oMath>
                <m:r>
                  <w:rPr>
                    <w:rFonts w:ascii="Cambria Math" w:hAnsi="Cambria Math" w:cs="Arial"/>
                    <w:sz w:val="20"/>
                    <w:szCs w:val="20"/>
                    <w:lang w:val="es-MX"/>
                    <w:rPrChange w:id="1641" w:author="César Gamboa" w:date="2019-11-25T09:13:00Z">
                      <w:rPr>
                        <w:rFonts w:ascii="Cambria Math" w:hAnsi="Cambria Math"/>
                        <w:lang w:val="es-MX"/>
                      </w:rPr>
                    </w:rPrChange>
                  </w:rPr>
                  <m:t>AIC=-2logL</m:t>
                </m:r>
                <m:d>
                  <m:dPr>
                    <m:ctrlPr>
                      <w:rPr>
                        <w:rFonts w:ascii="Cambria Math" w:hAnsi="Cambria Math" w:cs="Arial"/>
                        <w:i/>
                        <w:sz w:val="20"/>
                        <w:szCs w:val="20"/>
                        <w:lang w:val="es-MX"/>
                        <w:rPrChange w:id="1642" w:author="César Gamboa" w:date="2019-11-25T09:13:00Z">
                          <w:rPr>
                            <w:rFonts w:ascii="Cambria Math" w:hAnsi="Cambria Math"/>
                            <w:i/>
                            <w:lang w:val="es-MX"/>
                          </w:rPr>
                        </w:rPrChange>
                      </w:rPr>
                    </m:ctrlPr>
                  </m:dPr>
                  <m:e>
                    <m:acc>
                      <m:accPr>
                        <m:ctrlPr>
                          <w:rPr>
                            <w:rFonts w:ascii="Cambria Math" w:hAnsi="Cambria Math" w:cs="Arial"/>
                            <w:i/>
                            <w:sz w:val="20"/>
                            <w:szCs w:val="20"/>
                            <w:lang w:val="es-MX"/>
                            <w:rPrChange w:id="1643" w:author="César Gamboa" w:date="2019-11-25T09:13:00Z">
                              <w:rPr>
                                <w:rFonts w:ascii="Cambria Math" w:hAnsi="Cambria Math"/>
                                <w:i/>
                                <w:lang w:val="es-MX"/>
                              </w:rPr>
                            </w:rPrChange>
                          </w:rPr>
                        </m:ctrlPr>
                      </m:accPr>
                      <m:e>
                        <m:r>
                          <w:rPr>
                            <w:rFonts w:ascii="Cambria Math" w:hAnsi="Cambria Math" w:cs="Arial"/>
                            <w:sz w:val="20"/>
                            <w:szCs w:val="20"/>
                            <w:lang w:val="es-MX"/>
                            <w:rPrChange w:id="1644" w:author="César Gamboa" w:date="2019-11-25T09:13:00Z">
                              <w:rPr>
                                <w:rFonts w:ascii="Cambria Math" w:hAnsi="Cambria Math"/>
                                <w:lang w:val="es-MX"/>
                              </w:rPr>
                            </w:rPrChange>
                          </w:rPr>
                          <m:t>θ</m:t>
                        </m:r>
                      </m:e>
                    </m:acc>
                  </m:e>
                </m:d>
                <m:r>
                  <w:rPr>
                    <w:rFonts w:ascii="Cambria Math" w:hAnsi="Cambria Math" w:cs="Arial"/>
                    <w:sz w:val="20"/>
                    <w:szCs w:val="20"/>
                    <w:lang w:val="es-MX"/>
                    <w:rPrChange w:id="1645" w:author="César Gamboa" w:date="2019-11-25T09:13:00Z">
                      <w:rPr>
                        <w:rFonts w:ascii="Cambria Math" w:hAnsi="Cambria Math"/>
                        <w:lang w:val="es-MX"/>
                      </w:rPr>
                    </w:rPrChange>
                  </w:rPr>
                  <m:t>+2k ⋅</m:t>
                </m:r>
                <m:func>
                  <m:funcPr>
                    <m:ctrlPr>
                      <w:rPr>
                        <w:rFonts w:ascii="Cambria Math" w:hAnsi="Cambria Math" w:cs="Arial"/>
                        <w:i/>
                        <w:sz w:val="20"/>
                        <w:szCs w:val="20"/>
                        <w:lang w:val="es-MX"/>
                        <w:rPrChange w:id="1646" w:author="César Gamboa" w:date="2019-11-25T09:13:00Z">
                          <w:rPr>
                            <w:rFonts w:ascii="Cambria Math" w:hAnsi="Cambria Math"/>
                            <w:i/>
                            <w:lang w:val="es-MX"/>
                          </w:rPr>
                        </w:rPrChange>
                      </w:rPr>
                    </m:ctrlPr>
                  </m:funcPr>
                  <m:fName>
                    <m:r>
                      <m:rPr>
                        <m:sty m:val="p"/>
                      </m:rPr>
                      <w:rPr>
                        <w:rFonts w:ascii="Cambria Math" w:hAnsi="Cambria Math" w:cs="Arial"/>
                        <w:sz w:val="20"/>
                        <w:szCs w:val="20"/>
                        <w:lang w:val="es-MX"/>
                        <w:rPrChange w:id="1647" w:author="César Gamboa" w:date="2019-11-25T09:13:00Z">
                          <w:rPr>
                            <w:rFonts w:ascii="Cambria Math" w:hAnsi="Cambria Math"/>
                            <w:lang w:val="es-MX"/>
                          </w:rPr>
                        </w:rPrChange>
                      </w:rPr>
                      <m:t>log</m:t>
                    </m:r>
                  </m:fName>
                  <m:e>
                    <m:d>
                      <m:dPr>
                        <m:ctrlPr>
                          <w:rPr>
                            <w:rFonts w:ascii="Cambria Math" w:hAnsi="Cambria Math" w:cs="Arial"/>
                            <w:i/>
                            <w:sz w:val="20"/>
                            <w:szCs w:val="20"/>
                            <w:lang w:val="es-MX"/>
                            <w:rPrChange w:id="1648" w:author="César Gamboa" w:date="2019-11-25T09:13:00Z">
                              <w:rPr>
                                <w:rFonts w:ascii="Cambria Math" w:hAnsi="Cambria Math"/>
                                <w:i/>
                                <w:lang w:val="es-MX"/>
                              </w:rPr>
                            </w:rPrChange>
                          </w:rPr>
                        </m:ctrlPr>
                      </m:dPr>
                      <m:e>
                        <m:r>
                          <w:rPr>
                            <w:rFonts w:ascii="Cambria Math" w:hAnsi="Cambria Math" w:cs="Arial"/>
                            <w:sz w:val="20"/>
                            <w:szCs w:val="20"/>
                            <w:lang w:val="es-MX"/>
                            <w:rPrChange w:id="1649" w:author="César Gamboa" w:date="2019-11-25T09:13:00Z">
                              <w:rPr>
                                <w:rFonts w:ascii="Cambria Math" w:hAnsi="Cambria Math"/>
                                <w:lang w:val="es-MX"/>
                              </w:rPr>
                            </w:rPrChange>
                          </w:rPr>
                          <m:t>n</m:t>
                        </m:r>
                      </m:e>
                    </m:d>
                  </m:e>
                </m:func>
              </m:oMath>
              <w:r w:rsidRPr="00BA6CC3" w:rsidDel="00263934">
                <w:rPr>
                  <w:rFonts w:ascii="Arial" w:hAnsi="Arial" w:cs="Arial"/>
                  <w:sz w:val="20"/>
                  <w:szCs w:val="20"/>
                  <w:lang w:val="es-MX"/>
                  <w:rPrChange w:id="1650" w:author="César Gamboa" w:date="2019-11-25T09:13:00Z">
                    <w:rPr>
                      <w:rFonts w:ascii="Times New Roman" w:hAnsi="Times New Roman"/>
                      <w:lang w:val="es-MX"/>
                    </w:rPr>
                  </w:rPrChange>
                </w:rPr>
                <w:delText xml:space="preserve"> </w:delText>
              </w:r>
            </w:del>
          </w:p>
          <w:p w14:paraId="627EE16F" w14:textId="7A8B5F8B" w:rsidR="00D505EE" w:rsidRPr="00BA6CC3" w:rsidRDefault="00D505EE" w:rsidP="002C50B4">
            <w:pPr>
              <w:spacing w:line="240" w:lineRule="auto"/>
              <w:jc w:val="both"/>
              <w:rPr>
                <w:rFonts w:ascii="Arial" w:hAnsi="Arial" w:cs="Arial"/>
                <w:sz w:val="20"/>
                <w:szCs w:val="20"/>
                <w:lang w:val="es-MX"/>
                <w:rPrChange w:id="1651" w:author="César Gamboa" w:date="2019-11-25T09:13:00Z">
                  <w:rPr>
                    <w:rFonts w:ascii="Times New Roman" w:hAnsi="Times New Roman"/>
                    <w:lang w:val="es-MX"/>
                  </w:rPr>
                </w:rPrChange>
              </w:rPr>
            </w:pPr>
            <w:del w:id="1652" w:author="César Gamboa" w:date="2019-11-24T11:10:00Z">
              <w:r w:rsidRPr="00BA6CC3" w:rsidDel="00263934">
                <w:rPr>
                  <w:rFonts w:ascii="Arial" w:hAnsi="Arial" w:cs="Arial"/>
                  <w:sz w:val="20"/>
                  <w:szCs w:val="20"/>
                  <w:lang w:val="es-MX"/>
                  <w:rPrChange w:id="1653" w:author="César Gamboa" w:date="2019-11-25T09:13:00Z">
                    <w:rPr>
                      <w:rFonts w:ascii="Times New Roman" w:hAnsi="Times New Roman"/>
                      <w:lang w:val="es-MX"/>
                    </w:rPr>
                  </w:rPrChange>
                </w:rPr>
                <w:delText>Donde k es el número de parámetros y n el número de datos.</w:delText>
              </w:r>
            </w:del>
          </w:p>
        </w:tc>
      </w:tr>
      <w:tr w:rsidR="005E51C6" w:rsidRPr="002E6993" w14:paraId="7A020A10" w14:textId="77777777" w:rsidTr="003D636D">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654" w:author="César Gamboa" w:date="2019-11-24T15:58: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113"/>
          <w:trPrChange w:id="1655" w:author="César Gamboa" w:date="2019-11-24T15:58:00Z">
            <w:trPr>
              <w:trHeight w:val="113"/>
            </w:trPr>
          </w:trPrChange>
        </w:trPr>
        <w:tc>
          <w:tcPr>
            <w:tcW w:w="279" w:type="pct"/>
            <w:vMerge/>
            <w:tcPrChange w:id="1656" w:author="César Gamboa" w:date="2019-11-24T15:58:00Z">
              <w:tcPr>
                <w:tcW w:w="229" w:type="pct"/>
                <w:vMerge/>
              </w:tcPr>
            </w:tcPrChange>
          </w:tcPr>
          <w:p w14:paraId="35FE1128" w14:textId="77777777" w:rsidR="00553AB4" w:rsidRPr="00BA6CC3" w:rsidRDefault="00553AB4" w:rsidP="00737B12">
            <w:pPr>
              <w:spacing w:after="0" w:line="240" w:lineRule="auto"/>
              <w:rPr>
                <w:rFonts w:ascii="Arial" w:hAnsi="Arial" w:cs="Arial"/>
                <w:sz w:val="20"/>
                <w:szCs w:val="20"/>
                <w:rPrChange w:id="1657" w:author="César Gamboa" w:date="2019-11-25T09:13:00Z">
                  <w:rPr>
                    <w:rFonts w:ascii="Times New Roman" w:hAnsi="Times New Roman"/>
                  </w:rPr>
                </w:rPrChange>
              </w:rPr>
            </w:pPr>
          </w:p>
        </w:tc>
        <w:tc>
          <w:tcPr>
            <w:tcW w:w="1079" w:type="pct"/>
            <w:tcPrChange w:id="1658" w:author="César Gamboa" w:date="2019-11-24T15:58:00Z">
              <w:tcPr>
                <w:tcW w:w="1129" w:type="pct"/>
                <w:gridSpan w:val="2"/>
              </w:tcPr>
            </w:tcPrChange>
          </w:tcPr>
          <w:p w14:paraId="6EE4EC31" w14:textId="77777777" w:rsidR="00553AB4" w:rsidRPr="00BA6CC3" w:rsidRDefault="00553AB4" w:rsidP="00737B12">
            <w:pPr>
              <w:spacing w:after="0" w:line="240" w:lineRule="auto"/>
              <w:rPr>
                <w:rFonts w:ascii="Arial" w:hAnsi="Arial" w:cs="Arial"/>
                <w:sz w:val="20"/>
                <w:szCs w:val="20"/>
                <w:rPrChange w:id="1659" w:author="César Gamboa" w:date="2019-11-25T09:13:00Z">
                  <w:rPr>
                    <w:rFonts w:ascii="Times New Roman" w:hAnsi="Times New Roman"/>
                  </w:rPr>
                </w:rPrChange>
              </w:rPr>
            </w:pPr>
            <w:r w:rsidRPr="00BA6CC3">
              <w:rPr>
                <w:rFonts w:ascii="Arial" w:hAnsi="Arial" w:cs="Arial"/>
                <w:sz w:val="20"/>
                <w:szCs w:val="20"/>
                <w:rPrChange w:id="1660" w:author="César Gamboa" w:date="2019-11-25T09:13:00Z">
                  <w:rPr>
                    <w:rFonts w:ascii="Times New Roman" w:hAnsi="Times New Roman"/>
                  </w:rPr>
                </w:rPrChange>
              </w:rPr>
              <w:t>Fuente(s) de datos (si ya están recolectados) o diseño del estudio (si no están recolectados)</w:t>
            </w:r>
          </w:p>
        </w:tc>
        <w:tc>
          <w:tcPr>
            <w:tcW w:w="3642" w:type="pct"/>
            <w:tcPrChange w:id="1661" w:author="César Gamboa" w:date="2019-11-24T15:58:00Z">
              <w:tcPr>
                <w:tcW w:w="3642" w:type="pct"/>
              </w:tcPr>
            </w:tcPrChange>
          </w:tcPr>
          <w:p w14:paraId="2731474C" w14:textId="77777777" w:rsidR="007E3ED2" w:rsidRPr="00BA6CC3" w:rsidRDefault="008E3E46" w:rsidP="00E82755">
            <w:pPr>
              <w:spacing w:line="240" w:lineRule="auto"/>
              <w:jc w:val="both"/>
              <w:rPr>
                <w:ins w:id="1662" w:author="César Gamboa" w:date="2019-11-24T11:12:00Z"/>
                <w:rFonts w:ascii="Arial" w:hAnsi="Arial" w:cs="Arial"/>
                <w:w w:val="105"/>
                <w:sz w:val="20"/>
                <w:szCs w:val="20"/>
                <w:lang w:val="es-MX"/>
                <w:rPrChange w:id="1663" w:author="César Gamboa" w:date="2019-11-25T09:13:00Z">
                  <w:rPr>
                    <w:ins w:id="1664" w:author="César Gamboa" w:date="2019-11-24T11:12:00Z"/>
                    <w:rFonts w:ascii="Times New Roman" w:hAnsi="Times New Roman"/>
                    <w:w w:val="105"/>
                    <w:lang w:val="es-MX"/>
                  </w:rPr>
                </w:rPrChange>
              </w:rPr>
            </w:pPr>
            <w:r w:rsidRPr="00BA6CC3">
              <w:rPr>
                <w:rFonts w:ascii="Arial" w:hAnsi="Arial" w:cs="Arial"/>
                <w:w w:val="105"/>
                <w:sz w:val="20"/>
                <w:szCs w:val="20"/>
                <w:lang w:val="es-MX"/>
                <w:rPrChange w:id="1665" w:author="César Gamboa" w:date="2019-11-25T09:13:00Z">
                  <w:rPr>
                    <w:rFonts w:ascii="Times New Roman" w:hAnsi="Times New Roman"/>
                    <w:w w:val="105"/>
                    <w:lang w:val="es-MX"/>
                  </w:rPr>
                </w:rPrChange>
              </w:rPr>
              <w:t>Para iniciar</w:t>
            </w:r>
            <w:r w:rsidR="00EE7209" w:rsidRPr="00BA6CC3">
              <w:rPr>
                <w:rFonts w:ascii="Arial" w:hAnsi="Arial" w:cs="Arial"/>
                <w:w w:val="105"/>
                <w:sz w:val="20"/>
                <w:szCs w:val="20"/>
                <w:lang w:val="es-MX"/>
                <w:rPrChange w:id="1666" w:author="César Gamboa" w:date="2019-11-25T09:13:00Z">
                  <w:rPr>
                    <w:rFonts w:ascii="Times New Roman" w:hAnsi="Times New Roman"/>
                    <w:w w:val="105"/>
                    <w:lang w:val="es-MX"/>
                  </w:rPr>
                </w:rPrChange>
              </w:rPr>
              <w:t>, l</w:t>
            </w:r>
            <w:r w:rsidR="00553AB4" w:rsidRPr="00BA6CC3">
              <w:rPr>
                <w:rFonts w:ascii="Arial" w:hAnsi="Arial" w:cs="Arial"/>
                <w:w w:val="105"/>
                <w:sz w:val="20"/>
                <w:szCs w:val="20"/>
                <w:lang w:val="es-MX"/>
                <w:rPrChange w:id="1667" w:author="César Gamboa" w:date="2019-11-25T09:13:00Z">
                  <w:rPr>
                    <w:rFonts w:ascii="Times New Roman" w:hAnsi="Times New Roman"/>
                    <w:w w:val="105"/>
                    <w:lang w:val="es-MX"/>
                  </w:rPr>
                </w:rPrChange>
              </w:rPr>
              <w:t>os datos reales</w:t>
            </w:r>
            <w:r w:rsidR="00EE7209" w:rsidRPr="00BA6CC3">
              <w:rPr>
                <w:rFonts w:ascii="Arial" w:hAnsi="Arial" w:cs="Arial"/>
                <w:w w:val="105"/>
                <w:sz w:val="20"/>
                <w:szCs w:val="20"/>
                <w:lang w:val="es-MX"/>
                <w:rPrChange w:id="1668" w:author="César Gamboa" w:date="2019-11-25T09:13:00Z">
                  <w:rPr>
                    <w:rFonts w:ascii="Times New Roman" w:hAnsi="Times New Roman"/>
                    <w:w w:val="105"/>
                    <w:lang w:val="es-MX"/>
                  </w:rPr>
                </w:rPrChange>
              </w:rPr>
              <w:t xml:space="preserve"> que se propone utilizar</w:t>
            </w:r>
            <w:r w:rsidR="00553AB4" w:rsidRPr="00BA6CC3">
              <w:rPr>
                <w:rFonts w:ascii="Arial" w:hAnsi="Arial" w:cs="Arial"/>
                <w:w w:val="105"/>
                <w:sz w:val="20"/>
                <w:szCs w:val="20"/>
                <w:lang w:val="es-MX"/>
                <w:rPrChange w:id="1669" w:author="César Gamboa" w:date="2019-11-25T09:13:00Z">
                  <w:rPr>
                    <w:rFonts w:ascii="Times New Roman" w:hAnsi="Times New Roman"/>
                    <w:w w:val="105"/>
                    <w:lang w:val="es-MX"/>
                  </w:rPr>
                </w:rPrChange>
              </w:rPr>
              <w:t xml:space="preserve"> pertenecen a la Unidad de Estadísticas demográficas del Instituto Nacional de Estadística y Censos</w:t>
            </w:r>
            <w:r w:rsidR="00A91FC8" w:rsidRPr="00BA6CC3">
              <w:rPr>
                <w:rFonts w:ascii="Arial" w:hAnsi="Arial" w:cs="Arial"/>
                <w:w w:val="105"/>
                <w:sz w:val="20"/>
                <w:szCs w:val="20"/>
                <w:lang w:val="es-MX"/>
                <w:rPrChange w:id="1670" w:author="César Gamboa" w:date="2019-11-25T09:13:00Z">
                  <w:rPr>
                    <w:rFonts w:ascii="Times New Roman" w:hAnsi="Times New Roman"/>
                    <w:w w:val="105"/>
                    <w:lang w:val="es-MX"/>
                  </w:rPr>
                </w:rPrChange>
              </w:rPr>
              <w:t xml:space="preserve"> y a la Contraloría General de la República de Costa Rica</w:t>
            </w:r>
            <w:r w:rsidR="00DE0C25" w:rsidRPr="00BA6CC3">
              <w:rPr>
                <w:rFonts w:ascii="Arial" w:hAnsi="Arial" w:cs="Arial"/>
                <w:w w:val="105"/>
                <w:sz w:val="20"/>
                <w:szCs w:val="20"/>
                <w:lang w:val="es-MX"/>
                <w:rPrChange w:id="1671" w:author="César Gamboa" w:date="2019-11-25T09:13:00Z">
                  <w:rPr>
                    <w:rFonts w:ascii="Times New Roman" w:hAnsi="Times New Roman"/>
                    <w:w w:val="105"/>
                    <w:lang w:val="es-MX"/>
                  </w:rPr>
                </w:rPrChange>
              </w:rPr>
              <w:t>:</w:t>
            </w:r>
            <w:r w:rsidR="005741AA" w:rsidRPr="00BA6CC3">
              <w:rPr>
                <w:rFonts w:ascii="Arial" w:hAnsi="Arial" w:cs="Arial"/>
                <w:w w:val="105"/>
                <w:sz w:val="20"/>
                <w:szCs w:val="20"/>
                <w:lang w:val="es-MX"/>
                <w:rPrChange w:id="1672" w:author="César Gamboa" w:date="2019-11-25T09:13:00Z">
                  <w:rPr>
                    <w:rFonts w:ascii="Times New Roman" w:hAnsi="Times New Roman"/>
                    <w:w w:val="105"/>
                    <w:lang w:val="es-MX"/>
                  </w:rPr>
                </w:rPrChange>
              </w:rPr>
              <w:t xml:space="preserve"> </w:t>
            </w:r>
          </w:p>
          <w:p w14:paraId="49F2C1C1" w14:textId="1D2C6CAA" w:rsidR="00717133" w:rsidRPr="00BA6CC3" w:rsidRDefault="005741AA" w:rsidP="00886857">
            <w:pPr>
              <w:pStyle w:val="Prrafodelista"/>
              <w:numPr>
                <w:ilvl w:val="0"/>
                <w:numId w:val="10"/>
              </w:numPr>
              <w:spacing w:line="240" w:lineRule="auto"/>
              <w:jc w:val="both"/>
              <w:rPr>
                <w:ins w:id="1673" w:author="César Gamboa" w:date="2019-11-24T11:13:00Z"/>
                <w:rFonts w:ascii="Arial" w:hAnsi="Arial" w:cs="Arial"/>
                <w:w w:val="105"/>
                <w:sz w:val="20"/>
                <w:szCs w:val="20"/>
                <w:lang w:val="es-MX"/>
                <w:rPrChange w:id="1674" w:author="César Gamboa" w:date="2019-11-25T09:13:00Z">
                  <w:rPr>
                    <w:ins w:id="1675" w:author="César Gamboa" w:date="2019-11-24T11:13:00Z"/>
                    <w:rFonts w:ascii="Times New Roman" w:hAnsi="Times New Roman"/>
                    <w:w w:val="105"/>
                    <w:lang w:val="es-MX"/>
                  </w:rPr>
                </w:rPrChange>
              </w:rPr>
            </w:pPr>
            <w:r w:rsidRPr="00BA6CC3">
              <w:rPr>
                <w:rFonts w:ascii="Arial" w:hAnsi="Arial" w:cs="Arial"/>
                <w:w w:val="105"/>
                <w:sz w:val="20"/>
                <w:szCs w:val="20"/>
                <w:lang w:val="es-MX"/>
                <w:rPrChange w:id="1676" w:author="César Gamboa" w:date="2019-11-25T09:13:00Z">
                  <w:rPr>
                    <w:w w:val="105"/>
                    <w:lang w:val="es-MX"/>
                  </w:rPr>
                </w:rPrChange>
              </w:rPr>
              <w:t>Tasa de mortalidad infantil interanual</w:t>
            </w:r>
            <w:ins w:id="1677" w:author="César Gamboa" w:date="2019-11-24T11:12:00Z">
              <w:r w:rsidR="00886857" w:rsidRPr="00BA6CC3">
                <w:rPr>
                  <w:rFonts w:ascii="Arial" w:hAnsi="Arial" w:cs="Arial"/>
                  <w:w w:val="105"/>
                  <w:sz w:val="20"/>
                  <w:szCs w:val="20"/>
                  <w:lang w:val="es-MX"/>
                  <w:rPrChange w:id="1678" w:author="César Gamboa" w:date="2019-11-25T09:13:00Z">
                    <w:rPr>
                      <w:rFonts w:ascii="Times New Roman" w:hAnsi="Times New Roman"/>
                      <w:w w:val="105"/>
                      <w:lang w:val="es-MX"/>
                    </w:rPr>
                  </w:rPrChange>
                </w:rPr>
                <w:t xml:space="preserve">, </w:t>
              </w:r>
            </w:ins>
            <w:ins w:id="1679" w:author="César Gamboa" w:date="2019-11-24T11:13:00Z">
              <w:r w:rsidR="00994699" w:rsidRPr="00BA6CC3">
                <w:rPr>
                  <w:rFonts w:ascii="Arial" w:hAnsi="Arial" w:cs="Arial"/>
                  <w:w w:val="105"/>
                  <w:sz w:val="20"/>
                  <w:szCs w:val="20"/>
                  <w:lang w:val="es-MX"/>
                  <w:rPrChange w:id="1680" w:author="César Gamboa" w:date="2019-11-25T09:13:00Z">
                    <w:rPr>
                      <w:rFonts w:ascii="Times New Roman" w:hAnsi="Times New Roman"/>
                      <w:w w:val="105"/>
                      <w:lang w:val="es-MX"/>
                    </w:rPr>
                  </w:rPrChange>
                </w:rPr>
                <w:t xml:space="preserve">iniciando desde enero de 1989 hasta </w:t>
              </w:r>
              <w:r w:rsidR="00547F65" w:rsidRPr="00BA6CC3">
                <w:rPr>
                  <w:rFonts w:ascii="Arial" w:hAnsi="Arial" w:cs="Arial"/>
                  <w:w w:val="105"/>
                  <w:sz w:val="20"/>
                  <w:szCs w:val="20"/>
                  <w:lang w:val="es-MX"/>
                  <w:rPrChange w:id="1681" w:author="César Gamboa" w:date="2019-11-25T09:13:00Z">
                    <w:rPr>
                      <w:rFonts w:ascii="Times New Roman" w:hAnsi="Times New Roman"/>
                      <w:w w:val="105"/>
                      <w:lang w:val="es-MX"/>
                    </w:rPr>
                  </w:rPrChange>
                </w:rPr>
                <w:t>diciembre de 2017</w:t>
              </w:r>
            </w:ins>
            <w:del w:id="1682" w:author="César Gamboa" w:date="2019-11-24T11:12:00Z">
              <w:r w:rsidR="00732F03" w:rsidRPr="00BA6CC3" w:rsidDel="00886857">
                <w:rPr>
                  <w:rFonts w:ascii="Arial" w:hAnsi="Arial" w:cs="Arial"/>
                  <w:w w:val="105"/>
                  <w:sz w:val="20"/>
                  <w:szCs w:val="20"/>
                  <w:lang w:val="es-MX"/>
                  <w:rPrChange w:id="1683" w:author="César Gamboa" w:date="2019-11-25T09:13:00Z">
                    <w:rPr>
                      <w:w w:val="105"/>
                      <w:lang w:val="es-MX"/>
                    </w:rPr>
                  </w:rPrChange>
                </w:rPr>
                <w:delText>,</w:delText>
              </w:r>
            </w:del>
            <w:ins w:id="1684" w:author="César Gamboa" w:date="2019-11-24T11:13:00Z">
              <w:r w:rsidR="00717133" w:rsidRPr="00BA6CC3">
                <w:rPr>
                  <w:rFonts w:ascii="Arial" w:hAnsi="Arial" w:cs="Arial"/>
                  <w:w w:val="105"/>
                  <w:sz w:val="20"/>
                  <w:szCs w:val="20"/>
                  <w:lang w:val="es-MX"/>
                  <w:rPrChange w:id="1685" w:author="César Gamboa" w:date="2019-11-25T09:13:00Z">
                    <w:rPr>
                      <w:rFonts w:ascii="Times New Roman" w:hAnsi="Times New Roman"/>
                      <w:w w:val="105"/>
                      <w:lang w:val="es-MX"/>
                    </w:rPr>
                  </w:rPrChange>
                </w:rPr>
                <w:t>.</w:t>
              </w:r>
            </w:ins>
            <w:r w:rsidR="00732F03" w:rsidRPr="00BA6CC3">
              <w:rPr>
                <w:rFonts w:ascii="Arial" w:hAnsi="Arial" w:cs="Arial"/>
                <w:w w:val="105"/>
                <w:sz w:val="20"/>
                <w:szCs w:val="20"/>
                <w:lang w:val="es-MX"/>
                <w:rPrChange w:id="1686" w:author="César Gamboa" w:date="2019-11-25T09:13:00Z">
                  <w:rPr>
                    <w:w w:val="105"/>
                    <w:lang w:val="es-MX"/>
                  </w:rPr>
                </w:rPrChange>
              </w:rPr>
              <w:t xml:space="preserve"> </w:t>
            </w:r>
          </w:p>
          <w:p w14:paraId="6EEABEAB" w14:textId="77777777" w:rsidR="00717133" w:rsidRPr="00BA6CC3" w:rsidRDefault="00732F03" w:rsidP="00886857">
            <w:pPr>
              <w:pStyle w:val="Prrafodelista"/>
              <w:numPr>
                <w:ilvl w:val="0"/>
                <w:numId w:val="10"/>
              </w:numPr>
              <w:spacing w:line="240" w:lineRule="auto"/>
              <w:jc w:val="both"/>
              <w:rPr>
                <w:ins w:id="1687" w:author="César Gamboa" w:date="2019-11-24T11:14:00Z"/>
                <w:rFonts w:ascii="Arial" w:hAnsi="Arial" w:cs="Arial"/>
                <w:w w:val="105"/>
                <w:sz w:val="20"/>
                <w:szCs w:val="20"/>
                <w:lang w:val="es-MX"/>
                <w:rPrChange w:id="1688" w:author="César Gamboa" w:date="2019-11-25T09:13:00Z">
                  <w:rPr>
                    <w:ins w:id="1689" w:author="César Gamboa" w:date="2019-11-24T11:14:00Z"/>
                    <w:rFonts w:ascii="Times New Roman" w:hAnsi="Times New Roman"/>
                    <w:w w:val="105"/>
                    <w:lang w:val="es-MX"/>
                  </w:rPr>
                </w:rPrChange>
              </w:rPr>
            </w:pPr>
            <w:del w:id="1690" w:author="César Gamboa" w:date="2019-11-24T11:13:00Z">
              <w:r w:rsidRPr="00BA6CC3" w:rsidDel="00717133">
                <w:rPr>
                  <w:rFonts w:ascii="Arial" w:hAnsi="Arial" w:cs="Arial"/>
                  <w:w w:val="105"/>
                  <w:sz w:val="20"/>
                  <w:szCs w:val="20"/>
                  <w:lang w:val="es-MX"/>
                  <w:rPrChange w:id="1691" w:author="César Gamboa" w:date="2019-11-25T09:13:00Z">
                    <w:rPr>
                      <w:w w:val="105"/>
                      <w:lang w:val="es-MX"/>
                    </w:rPr>
                  </w:rPrChange>
                </w:rPr>
                <w:delText xml:space="preserve">tasa </w:delText>
              </w:r>
            </w:del>
            <w:ins w:id="1692" w:author="César Gamboa" w:date="2019-11-24T11:13:00Z">
              <w:r w:rsidR="00717133" w:rsidRPr="00BA6CC3">
                <w:rPr>
                  <w:rFonts w:ascii="Arial" w:hAnsi="Arial" w:cs="Arial"/>
                  <w:w w:val="105"/>
                  <w:sz w:val="20"/>
                  <w:szCs w:val="20"/>
                  <w:lang w:val="es-MX"/>
                  <w:rPrChange w:id="1693" w:author="César Gamboa" w:date="2019-11-25T09:13:00Z">
                    <w:rPr>
                      <w:rFonts w:ascii="Times New Roman" w:hAnsi="Times New Roman"/>
                      <w:w w:val="105"/>
                      <w:lang w:val="es-MX"/>
                    </w:rPr>
                  </w:rPrChange>
                </w:rPr>
                <w:t>T</w:t>
              </w:r>
              <w:r w:rsidR="00717133" w:rsidRPr="00BA6CC3">
                <w:rPr>
                  <w:rFonts w:ascii="Arial" w:hAnsi="Arial" w:cs="Arial"/>
                  <w:w w:val="105"/>
                  <w:sz w:val="20"/>
                  <w:szCs w:val="20"/>
                  <w:lang w:val="es-MX"/>
                  <w:rPrChange w:id="1694" w:author="César Gamboa" w:date="2019-11-25T09:13:00Z">
                    <w:rPr>
                      <w:w w:val="105"/>
                      <w:lang w:val="es-MX"/>
                    </w:rPr>
                  </w:rPrChange>
                </w:rPr>
                <w:t xml:space="preserve">asa </w:t>
              </w:r>
            </w:ins>
            <w:r w:rsidRPr="00BA6CC3">
              <w:rPr>
                <w:rFonts w:ascii="Arial" w:hAnsi="Arial" w:cs="Arial"/>
                <w:w w:val="105"/>
                <w:sz w:val="20"/>
                <w:szCs w:val="20"/>
                <w:lang w:val="es-MX"/>
                <w:rPrChange w:id="1695" w:author="César Gamboa" w:date="2019-11-25T09:13:00Z">
                  <w:rPr>
                    <w:w w:val="105"/>
                    <w:lang w:val="es-MX"/>
                  </w:rPr>
                </w:rPrChange>
              </w:rPr>
              <w:t>global de fecundidad,</w:t>
            </w:r>
            <w:ins w:id="1696" w:author="César Gamboa" w:date="2019-11-24T11:13:00Z">
              <w:r w:rsidR="00717133" w:rsidRPr="00BA6CC3">
                <w:rPr>
                  <w:rFonts w:ascii="Arial" w:hAnsi="Arial" w:cs="Arial"/>
                  <w:w w:val="105"/>
                  <w:sz w:val="20"/>
                  <w:szCs w:val="20"/>
                  <w:lang w:val="es-MX"/>
                  <w:rPrChange w:id="1697" w:author="César Gamboa" w:date="2019-11-25T09:13:00Z">
                    <w:rPr>
                      <w:rFonts w:ascii="Times New Roman" w:hAnsi="Times New Roman"/>
                      <w:w w:val="105"/>
                      <w:lang w:val="es-MX"/>
                    </w:rPr>
                  </w:rPrChange>
                </w:rPr>
                <w:t xml:space="preserve"> iniciando desde enero del 2000 hasta diciembre del 2017.</w:t>
              </w:r>
            </w:ins>
            <w:r w:rsidRPr="00BA6CC3">
              <w:rPr>
                <w:rFonts w:ascii="Arial" w:hAnsi="Arial" w:cs="Arial"/>
                <w:w w:val="105"/>
                <w:sz w:val="20"/>
                <w:szCs w:val="20"/>
                <w:lang w:val="es-MX"/>
                <w:rPrChange w:id="1698" w:author="César Gamboa" w:date="2019-11-25T09:13:00Z">
                  <w:rPr>
                    <w:w w:val="105"/>
                    <w:lang w:val="es-MX"/>
                  </w:rPr>
                </w:rPrChange>
              </w:rPr>
              <w:t xml:space="preserve"> </w:t>
            </w:r>
          </w:p>
          <w:p w14:paraId="626634AF" w14:textId="77777777" w:rsidR="00031BED" w:rsidRPr="00BA6CC3" w:rsidRDefault="00732F03" w:rsidP="00886857">
            <w:pPr>
              <w:pStyle w:val="Prrafodelista"/>
              <w:numPr>
                <w:ilvl w:val="0"/>
                <w:numId w:val="10"/>
              </w:numPr>
              <w:spacing w:line="240" w:lineRule="auto"/>
              <w:jc w:val="both"/>
              <w:rPr>
                <w:ins w:id="1699" w:author="César Gamboa" w:date="2019-11-24T11:15:00Z"/>
                <w:rFonts w:ascii="Arial" w:hAnsi="Arial" w:cs="Arial"/>
                <w:w w:val="105"/>
                <w:sz w:val="20"/>
                <w:szCs w:val="20"/>
                <w:lang w:val="es-MX"/>
                <w:rPrChange w:id="1700" w:author="César Gamboa" w:date="2019-11-25T09:13:00Z">
                  <w:rPr>
                    <w:ins w:id="1701" w:author="César Gamboa" w:date="2019-11-24T11:15:00Z"/>
                    <w:rFonts w:ascii="Times New Roman" w:hAnsi="Times New Roman"/>
                    <w:w w:val="105"/>
                    <w:lang w:val="es-MX"/>
                  </w:rPr>
                </w:rPrChange>
              </w:rPr>
            </w:pPr>
            <w:del w:id="1702" w:author="César Gamboa" w:date="2019-11-24T11:14:00Z">
              <w:r w:rsidRPr="00BA6CC3" w:rsidDel="00717133">
                <w:rPr>
                  <w:rFonts w:ascii="Arial" w:hAnsi="Arial" w:cs="Arial"/>
                  <w:w w:val="105"/>
                  <w:sz w:val="20"/>
                  <w:szCs w:val="20"/>
                  <w:lang w:val="es-MX"/>
                  <w:rPrChange w:id="1703" w:author="César Gamboa" w:date="2019-11-25T09:13:00Z">
                    <w:rPr>
                      <w:w w:val="105"/>
                      <w:lang w:val="es-MX"/>
                    </w:rPr>
                  </w:rPrChange>
                </w:rPr>
                <w:delText xml:space="preserve">mortalidad </w:delText>
              </w:r>
            </w:del>
            <w:ins w:id="1704" w:author="César Gamboa" w:date="2019-11-24T11:14:00Z">
              <w:r w:rsidR="00717133" w:rsidRPr="00BA6CC3">
                <w:rPr>
                  <w:rFonts w:ascii="Arial" w:hAnsi="Arial" w:cs="Arial"/>
                  <w:w w:val="105"/>
                  <w:sz w:val="20"/>
                  <w:szCs w:val="20"/>
                  <w:lang w:val="es-MX"/>
                  <w:rPrChange w:id="1705" w:author="César Gamboa" w:date="2019-11-25T09:13:00Z">
                    <w:rPr>
                      <w:rFonts w:ascii="Times New Roman" w:hAnsi="Times New Roman"/>
                      <w:w w:val="105"/>
                      <w:lang w:val="es-MX"/>
                    </w:rPr>
                  </w:rPrChange>
                </w:rPr>
                <w:t>M</w:t>
              </w:r>
              <w:r w:rsidR="00717133" w:rsidRPr="00BA6CC3">
                <w:rPr>
                  <w:rFonts w:ascii="Arial" w:hAnsi="Arial" w:cs="Arial"/>
                  <w:w w:val="105"/>
                  <w:sz w:val="20"/>
                  <w:szCs w:val="20"/>
                  <w:lang w:val="es-MX"/>
                  <w:rPrChange w:id="1706" w:author="César Gamboa" w:date="2019-11-25T09:13:00Z">
                    <w:rPr>
                      <w:w w:val="105"/>
                      <w:lang w:val="es-MX"/>
                    </w:rPr>
                  </w:rPrChange>
                </w:rPr>
                <w:t xml:space="preserve">ortalidad </w:t>
              </w:r>
            </w:ins>
            <w:r w:rsidRPr="00BA6CC3">
              <w:rPr>
                <w:rFonts w:ascii="Arial" w:hAnsi="Arial" w:cs="Arial"/>
                <w:w w:val="105"/>
                <w:sz w:val="20"/>
                <w:szCs w:val="20"/>
                <w:lang w:val="es-MX"/>
                <w:rPrChange w:id="1707" w:author="César Gamboa" w:date="2019-11-25T09:13:00Z">
                  <w:rPr>
                    <w:w w:val="105"/>
                    <w:lang w:val="es-MX"/>
                  </w:rPr>
                </w:rPrChange>
              </w:rPr>
              <w:t xml:space="preserve">por causa externa, </w:t>
            </w:r>
            <w:ins w:id="1708" w:author="César Gamboa" w:date="2019-11-24T11:14:00Z">
              <w:r w:rsidR="005F64CC" w:rsidRPr="00BA6CC3">
                <w:rPr>
                  <w:rFonts w:ascii="Arial" w:hAnsi="Arial" w:cs="Arial"/>
                  <w:w w:val="105"/>
                  <w:sz w:val="20"/>
                  <w:szCs w:val="20"/>
                  <w:lang w:val="es-MX"/>
                  <w:rPrChange w:id="1709" w:author="César Gamboa" w:date="2019-11-25T09:13:00Z">
                    <w:rPr>
                      <w:rFonts w:ascii="Times New Roman" w:hAnsi="Times New Roman"/>
                      <w:w w:val="105"/>
                      <w:lang w:val="es-MX"/>
                    </w:rPr>
                  </w:rPrChange>
                </w:rPr>
                <w:t xml:space="preserve">iniciando </w:t>
              </w:r>
            </w:ins>
            <w:ins w:id="1710" w:author="César Gamboa" w:date="2019-11-24T11:15:00Z">
              <w:r w:rsidR="00031BED" w:rsidRPr="00BA6CC3">
                <w:rPr>
                  <w:rFonts w:ascii="Arial" w:hAnsi="Arial" w:cs="Arial"/>
                  <w:w w:val="105"/>
                  <w:sz w:val="20"/>
                  <w:szCs w:val="20"/>
                  <w:lang w:val="es-MX"/>
                  <w:rPrChange w:id="1711" w:author="César Gamboa" w:date="2019-11-25T09:13:00Z">
                    <w:rPr>
                      <w:rFonts w:ascii="Times New Roman" w:hAnsi="Times New Roman"/>
                      <w:w w:val="105"/>
                      <w:lang w:val="es-MX"/>
                    </w:rPr>
                  </w:rPrChange>
                </w:rPr>
                <w:t>desde enero del 2000 hasta diciembre del 2017.</w:t>
              </w:r>
            </w:ins>
          </w:p>
          <w:p w14:paraId="111DBAE5" w14:textId="77777777" w:rsidR="00F14ACD" w:rsidRPr="00BA6CC3" w:rsidRDefault="00732F03" w:rsidP="00886857">
            <w:pPr>
              <w:pStyle w:val="Prrafodelista"/>
              <w:numPr>
                <w:ilvl w:val="0"/>
                <w:numId w:val="10"/>
              </w:numPr>
              <w:spacing w:line="240" w:lineRule="auto"/>
              <w:jc w:val="both"/>
              <w:rPr>
                <w:ins w:id="1712" w:author="César Gamboa" w:date="2019-11-24T11:17:00Z"/>
                <w:rFonts w:ascii="Arial" w:hAnsi="Arial" w:cs="Arial"/>
                <w:w w:val="105"/>
                <w:sz w:val="20"/>
                <w:szCs w:val="20"/>
                <w:lang w:val="es-MX"/>
                <w:rPrChange w:id="1713" w:author="César Gamboa" w:date="2019-11-25T09:13:00Z">
                  <w:rPr>
                    <w:ins w:id="1714" w:author="César Gamboa" w:date="2019-11-24T11:17:00Z"/>
                    <w:rFonts w:ascii="Times New Roman" w:hAnsi="Times New Roman"/>
                    <w:w w:val="105"/>
                    <w:lang w:val="es-MX"/>
                  </w:rPr>
                </w:rPrChange>
              </w:rPr>
            </w:pPr>
            <w:del w:id="1715" w:author="César Gamboa" w:date="2019-11-24T11:15:00Z">
              <w:r w:rsidRPr="00BA6CC3" w:rsidDel="00031BED">
                <w:rPr>
                  <w:rFonts w:ascii="Arial" w:hAnsi="Arial" w:cs="Arial"/>
                  <w:w w:val="105"/>
                  <w:sz w:val="20"/>
                  <w:szCs w:val="20"/>
                  <w:lang w:val="es-MX"/>
                  <w:rPrChange w:id="1716" w:author="César Gamboa" w:date="2019-11-25T09:13:00Z">
                    <w:rPr>
                      <w:w w:val="105"/>
                      <w:lang w:val="es-MX"/>
                    </w:rPr>
                  </w:rPrChange>
                </w:rPr>
                <w:delText xml:space="preserve">incentivos </w:delText>
              </w:r>
            </w:del>
            <w:ins w:id="1717" w:author="César Gamboa" w:date="2019-11-24T11:15:00Z">
              <w:r w:rsidR="00031BED" w:rsidRPr="00BA6CC3">
                <w:rPr>
                  <w:rFonts w:ascii="Arial" w:hAnsi="Arial" w:cs="Arial"/>
                  <w:w w:val="105"/>
                  <w:sz w:val="20"/>
                  <w:szCs w:val="20"/>
                  <w:lang w:val="es-MX"/>
                  <w:rPrChange w:id="1718" w:author="César Gamboa" w:date="2019-11-25T09:13:00Z">
                    <w:rPr>
                      <w:rFonts w:ascii="Times New Roman" w:hAnsi="Times New Roman"/>
                      <w:w w:val="105"/>
                      <w:lang w:val="es-MX"/>
                    </w:rPr>
                  </w:rPrChange>
                </w:rPr>
                <w:t>I</w:t>
              </w:r>
              <w:r w:rsidR="00031BED" w:rsidRPr="00BA6CC3">
                <w:rPr>
                  <w:rFonts w:ascii="Arial" w:hAnsi="Arial" w:cs="Arial"/>
                  <w:w w:val="105"/>
                  <w:sz w:val="20"/>
                  <w:szCs w:val="20"/>
                  <w:lang w:val="es-MX"/>
                  <w:rPrChange w:id="1719" w:author="César Gamboa" w:date="2019-11-25T09:13:00Z">
                    <w:rPr>
                      <w:w w:val="105"/>
                      <w:lang w:val="es-MX"/>
                    </w:rPr>
                  </w:rPrChange>
                </w:rPr>
                <w:t xml:space="preserve">ncentivos </w:t>
              </w:r>
            </w:ins>
            <w:r w:rsidRPr="00BA6CC3">
              <w:rPr>
                <w:rFonts w:ascii="Arial" w:hAnsi="Arial" w:cs="Arial"/>
                <w:w w:val="105"/>
                <w:sz w:val="20"/>
                <w:szCs w:val="20"/>
                <w:lang w:val="es-MX"/>
                <w:rPrChange w:id="1720" w:author="César Gamboa" w:date="2019-11-25T09:13:00Z">
                  <w:rPr>
                    <w:w w:val="105"/>
                    <w:lang w:val="es-MX"/>
                  </w:rPr>
                </w:rPrChange>
              </w:rPr>
              <w:t>salariales del sector público</w:t>
            </w:r>
            <w:ins w:id="1721" w:author="César Gamboa" w:date="2019-11-24T11:16:00Z">
              <w:r w:rsidR="007A2DE9" w:rsidRPr="00BA6CC3">
                <w:rPr>
                  <w:rFonts w:ascii="Arial" w:hAnsi="Arial" w:cs="Arial"/>
                  <w:w w:val="105"/>
                  <w:sz w:val="20"/>
                  <w:szCs w:val="20"/>
                  <w:lang w:val="es-MX"/>
                  <w:rPrChange w:id="1722" w:author="César Gamboa" w:date="2019-11-25T09:13:00Z">
                    <w:rPr>
                      <w:rFonts w:ascii="Times New Roman" w:hAnsi="Times New Roman"/>
                      <w:w w:val="105"/>
                      <w:lang w:val="es-MX"/>
                    </w:rPr>
                  </w:rPrChange>
                </w:rPr>
                <w:t xml:space="preserve">, iniciando </w:t>
              </w:r>
              <w:r w:rsidR="0086148C" w:rsidRPr="00BA6CC3">
                <w:rPr>
                  <w:rFonts w:ascii="Arial" w:hAnsi="Arial" w:cs="Arial"/>
                  <w:w w:val="105"/>
                  <w:sz w:val="20"/>
                  <w:szCs w:val="20"/>
                  <w:lang w:val="es-MX"/>
                  <w:rPrChange w:id="1723" w:author="César Gamboa" w:date="2019-11-25T09:13:00Z">
                    <w:rPr>
                      <w:rFonts w:ascii="Times New Roman" w:hAnsi="Times New Roman"/>
                      <w:w w:val="105"/>
                      <w:lang w:val="es-MX"/>
                    </w:rPr>
                  </w:rPrChange>
                </w:rPr>
                <w:t xml:space="preserve">en enero del 2007 </w:t>
              </w:r>
            </w:ins>
            <w:ins w:id="1724" w:author="César Gamboa" w:date="2019-11-24T11:17:00Z">
              <w:r w:rsidR="0086148C" w:rsidRPr="00BA6CC3">
                <w:rPr>
                  <w:rFonts w:ascii="Arial" w:hAnsi="Arial" w:cs="Arial"/>
                  <w:w w:val="105"/>
                  <w:sz w:val="20"/>
                  <w:szCs w:val="20"/>
                  <w:lang w:val="es-MX"/>
                  <w:rPrChange w:id="1725" w:author="César Gamboa" w:date="2019-11-25T09:13:00Z">
                    <w:rPr>
                      <w:rFonts w:ascii="Times New Roman" w:hAnsi="Times New Roman"/>
                      <w:w w:val="105"/>
                      <w:lang w:val="es-MX"/>
                    </w:rPr>
                  </w:rPrChange>
                </w:rPr>
                <w:t xml:space="preserve">hasta </w:t>
              </w:r>
              <w:r w:rsidR="007D6F52" w:rsidRPr="00BA6CC3">
                <w:rPr>
                  <w:rFonts w:ascii="Arial" w:hAnsi="Arial" w:cs="Arial"/>
                  <w:w w:val="105"/>
                  <w:sz w:val="20"/>
                  <w:szCs w:val="20"/>
                  <w:lang w:val="es-MX"/>
                  <w:rPrChange w:id="1726" w:author="César Gamboa" w:date="2019-11-25T09:13:00Z">
                    <w:rPr>
                      <w:rFonts w:ascii="Times New Roman" w:hAnsi="Times New Roman"/>
                      <w:w w:val="105"/>
                      <w:lang w:val="es-MX"/>
                    </w:rPr>
                  </w:rPrChange>
                </w:rPr>
                <w:t>junio del 2018.</w:t>
              </w:r>
            </w:ins>
          </w:p>
          <w:p w14:paraId="3E9C0BB2" w14:textId="77777777" w:rsidR="00244C21" w:rsidRPr="00BA6CC3" w:rsidRDefault="00732F03" w:rsidP="00886857">
            <w:pPr>
              <w:pStyle w:val="Prrafodelista"/>
              <w:numPr>
                <w:ilvl w:val="0"/>
                <w:numId w:val="10"/>
              </w:numPr>
              <w:spacing w:line="240" w:lineRule="auto"/>
              <w:jc w:val="both"/>
              <w:rPr>
                <w:ins w:id="1727" w:author="César Gamboa" w:date="2019-11-24T11:17:00Z"/>
                <w:rFonts w:ascii="Arial" w:hAnsi="Arial" w:cs="Arial"/>
                <w:w w:val="105"/>
                <w:sz w:val="20"/>
                <w:szCs w:val="20"/>
                <w:lang w:val="es-MX"/>
                <w:rPrChange w:id="1728" w:author="César Gamboa" w:date="2019-11-25T09:13:00Z">
                  <w:rPr>
                    <w:ins w:id="1729" w:author="César Gamboa" w:date="2019-11-24T11:17:00Z"/>
                    <w:rFonts w:ascii="Times New Roman" w:hAnsi="Times New Roman"/>
                    <w:w w:val="105"/>
                    <w:lang w:val="es-MX"/>
                  </w:rPr>
                </w:rPrChange>
              </w:rPr>
            </w:pPr>
            <w:del w:id="1730" w:author="César Gamboa" w:date="2019-11-24T11:16:00Z">
              <w:r w:rsidRPr="00BA6CC3" w:rsidDel="00890C2E">
                <w:rPr>
                  <w:rFonts w:ascii="Arial" w:hAnsi="Arial" w:cs="Arial"/>
                  <w:w w:val="105"/>
                  <w:sz w:val="20"/>
                  <w:szCs w:val="20"/>
                  <w:lang w:val="es-MX"/>
                  <w:rPrChange w:id="1731" w:author="César Gamboa" w:date="2019-11-25T09:13:00Z">
                    <w:rPr>
                      <w:w w:val="105"/>
                      <w:lang w:val="es-MX"/>
                    </w:rPr>
                  </w:rPrChange>
                </w:rPr>
                <w:delText>,</w:delText>
              </w:r>
            </w:del>
            <w:del w:id="1732" w:author="César Gamboa" w:date="2019-11-24T11:17:00Z">
              <w:r w:rsidR="00385888" w:rsidRPr="00BA6CC3" w:rsidDel="00F14ACD">
                <w:rPr>
                  <w:rFonts w:ascii="Arial" w:hAnsi="Arial" w:cs="Arial"/>
                  <w:w w:val="105"/>
                  <w:sz w:val="20"/>
                  <w:szCs w:val="20"/>
                  <w:lang w:val="es-MX"/>
                  <w:rPrChange w:id="1733" w:author="César Gamboa" w:date="2019-11-25T09:13:00Z">
                    <w:rPr>
                      <w:w w:val="105"/>
                      <w:lang w:val="es-MX"/>
                    </w:rPr>
                  </w:rPrChange>
                </w:rPr>
                <w:delText xml:space="preserve"> </w:delText>
              </w:r>
              <w:r w:rsidR="003E7582" w:rsidRPr="00BA6CC3" w:rsidDel="00F14ACD">
                <w:rPr>
                  <w:rFonts w:ascii="Arial" w:hAnsi="Arial" w:cs="Arial"/>
                  <w:w w:val="105"/>
                  <w:sz w:val="20"/>
                  <w:szCs w:val="20"/>
                  <w:lang w:val="es-MX"/>
                  <w:rPrChange w:id="1734" w:author="César Gamboa" w:date="2019-11-25T09:13:00Z">
                    <w:rPr>
                      <w:w w:val="105"/>
                      <w:lang w:val="es-MX"/>
                    </w:rPr>
                  </w:rPrChange>
                </w:rPr>
                <w:delText>incentivos salariales del sector</w:delText>
              </w:r>
              <w:r w:rsidR="00914AD4" w:rsidRPr="00BA6CC3" w:rsidDel="00F14ACD">
                <w:rPr>
                  <w:rFonts w:ascii="Arial" w:hAnsi="Arial" w:cs="Arial"/>
                  <w:w w:val="105"/>
                  <w:sz w:val="20"/>
                  <w:szCs w:val="20"/>
                  <w:lang w:val="es-MX"/>
                  <w:rPrChange w:id="1735" w:author="César Gamboa" w:date="2019-11-25T09:13:00Z">
                    <w:rPr>
                      <w:w w:val="105"/>
                      <w:lang w:val="es-MX"/>
                    </w:rPr>
                  </w:rPrChange>
                </w:rPr>
                <w:delText xml:space="preserve"> público, </w:delText>
              </w:r>
              <w:r w:rsidR="00385888" w:rsidRPr="00BA6CC3" w:rsidDel="00F14ACD">
                <w:rPr>
                  <w:rFonts w:ascii="Arial" w:hAnsi="Arial" w:cs="Arial"/>
                  <w:w w:val="105"/>
                  <w:sz w:val="20"/>
                  <w:szCs w:val="20"/>
                  <w:lang w:val="es-MX"/>
                  <w:rPrChange w:id="1736" w:author="César Gamboa" w:date="2019-11-25T09:13:00Z">
                    <w:rPr>
                      <w:w w:val="105"/>
                      <w:lang w:val="es-MX"/>
                    </w:rPr>
                  </w:rPrChange>
                </w:rPr>
                <w:delText>i</w:delText>
              </w:r>
            </w:del>
            <w:ins w:id="1737" w:author="César Gamboa" w:date="2019-11-24T11:17:00Z">
              <w:r w:rsidR="00F14ACD" w:rsidRPr="00BA6CC3">
                <w:rPr>
                  <w:rFonts w:ascii="Arial" w:hAnsi="Arial" w:cs="Arial"/>
                  <w:w w:val="105"/>
                  <w:sz w:val="20"/>
                  <w:szCs w:val="20"/>
                  <w:lang w:val="es-MX"/>
                  <w:rPrChange w:id="1738" w:author="César Gamboa" w:date="2019-11-25T09:13:00Z">
                    <w:rPr>
                      <w:rFonts w:ascii="Times New Roman" w:hAnsi="Times New Roman"/>
                      <w:w w:val="105"/>
                      <w:lang w:val="es-MX"/>
                    </w:rPr>
                  </w:rPrChange>
                </w:rPr>
                <w:t>I</w:t>
              </w:r>
            </w:ins>
            <w:r w:rsidR="00385888" w:rsidRPr="00BA6CC3">
              <w:rPr>
                <w:rFonts w:ascii="Arial" w:hAnsi="Arial" w:cs="Arial"/>
                <w:w w:val="105"/>
                <w:sz w:val="20"/>
                <w:szCs w:val="20"/>
                <w:lang w:val="es-MX"/>
                <w:rPrChange w:id="1739" w:author="César Gamboa" w:date="2019-11-25T09:13:00Z">
                  <w:rPr>
                    <w:w w:val="105"/>
                    <w:lang w:val="es-MX"/>
                  </w:rPr>
                </w:rPrChange>
              </w:rPr>
              <w:t xml:space="preserve">ntereses y comisiones del sector </w:t>
            </w:r>
            <w:proofErr w:type="spellStart"/>
            <w:proofErr w:type="gramStart"/>
            <w:r w:rsidR="00385888" w:rsidRPr="00BA6CC3">
              <w:rPr>
                <w:rFonts w:ascii="Arial" w:hAnsi="Arial" w:cs="Arial"/>
                <w:w w:val="105"/>
                <w:sz w:val="20"/>
                <w:szCs w:val="20"/>
                <w:lang w:val="es-MX"/>
                <w:rPrChange w:id="1740" w:author="César Gamboa" w:date="2019-11-25T09:13:00Z">
                  <w:rPr>
                    <w:w w:val="105"/>
                    <w:lang w:val="es-MX"/>
                  </w:rPr>
                </w:rPrChange>
              </w:rPr>
              <w:t>público</w:t>
            </w:r>
            <w:r w:rsidR="00914AD4" w:rsidRPr="00BA6CC3">
              <w:rPr>
                <w:rFonts w:ascii="Arial" w:hAnsi="Arial" w:cs="Arial"/>
                <w:w w:val="105"/>
                <w:sz w:val="20"/>
                <w:szCs w:val="20"/>
                <w:lang w:val="es-MX"/>
                <w:rPrChange w:id="1741" w:author="César Gamboa" w:date="2019-11-25T09:13:00Z">
                  <w:rPr>
                    <w:w w:val="105"/>
                    <w:lang w:val="es-MX"/>
                  </w:rPr>
                </w:rPrChange>
              </w:rPr>
              <w:t>,</w:t>
            </w:r>
            <w:ins w:id="1742" w:author="César Gamboa" w:date="2019-11-24T11:17:00Z">
              <w:r w:rsidR="00244C21" w:rsidRPr="00BA6CC3">
                <w:rPr>
                  <w:rFonts w:ascii="Arial" w:hAnsi="Arial" w:cs="Arial"/>
                  <w:w w:val="105"/>
                  <w:sz w:val="20"/>
                  <w:szCs w:val="20"/>
                  <w:lang w:val="es-MX"/>
                  <w:rPrChange w:id="1743" w:author="César Gamboa" w:date="2019-11-25T09:13:00Z">
                    <w:rPr>
                      <w:rFonts w:ascii="Times New Roman" w:hAnsi="Times New Roman"/>
                      <w:w w:val="105"/>
                      <w:lang w:val="es-MX"/>
                    </w:rPr>
                  </w:rPrChange>
                </w:rPr>
                <w:t>iniciando</w:t>
              </w:r>
              <w:proofErr w:type="spellEnd"/>
              <w:proofErr w:type="gramEnd"/>
              <w:r w:rsidR="00244C21" w:rsidRPr="00BA6CC3">
                <w:rPr>
                  <w:rFonts w:ascii="Arial" w:hAnsi="Arial" w:cs="Arial"/>
                  <w:w w:val="105"/>
                  <w:sz w:val="20"/>
                  <w:szCs w:val="20"/>
                  <w:lang w:val="es-MX"/>
                  <w:rPrChange w:id="1744" w:author="César Gamboa" w:date="2019-11-25T09:13:00Z">
                    <w:rPr>
                      <w:rFonts w:ascii="Times New Roman" w:hAnsi="Times New Roman"/>
                      <w:w w:val="105"/>
                      <w:lang w:val="es-MX"/>
                    </w:rPr>
                  </w:rPrChange>
                </w:rPr>
                <w:t xml:space="preserve"> en enero del 2007 hasta junio del 2018.</w:t>
              </w:r>
            </w:ins>
          </w:p>
          <w:p w14:paraId="1D12EC5A" w14:textId="14FDB8CE" w:rsidR="00932F05" w:rsidRPr="00BA6CC3" w:rsidRDefault="00914AD4">
            <w:pPr>
              <w:pStyle w:val="Prrafodelista"/>
              <w:numPr>
                <w:ilvl w:val="0"/>
                <w:numId w:val="10"/>
              </w:numPr>
              <w:spacing w:line="240" w:lineRule="auto"/>
              <w:jc w:val="both"/>
              <w:rPr>
                <w:rFonts w:ascii="Arial" w:hAnsi="Arial" w:cs="Arial"/>
                <w:w w:val="105"/>
                <w:sz w:val="20"/>
                <w:szCs w:val="20"/>
                <w:lang w:val="es-MX"/>
                <w:rPrChange w:id="1745" w:author="César Gamboa" w:date="2019-11-25T09:13:00Z">
                  <w:rPr>
                    <w:w w:val="105"/>
                    <w:lang w:val="es-MX"/>
                  </w:rPr>
                </w:rPrChange>
              </w:rPr>
              <w:pPrChange w:id="1746" w:author="César Gamboa" w:date="2019-11-24T11:12:00Z">
                <w:pPr>
                  <w:spacing w:line="240" w:lineRule="auto"/>
                  <w:jc w:val="both"/>
                </w:pPr>
              </w:pPrChange>
            </w:pPr>
            <w:del w:id="1747" w:author="César Gamboa" w:date="2019-11-24T11:17:00Z">
              <w:r w:rsidRPr="00BA6CC3" w:rsidDel="00244C21">
                <w:rPr>
                  <w:rFonts w:ascii="Arial" w:hAnsi="Arial" w:cs="Arial"/>
                  <w:w w:val="105"/>
                  <w:sz w:val="20"/>
                  <w:szCs w:val="20"/>
                  <w:lang w:val="es-MX"/>
                  <w:rPrChange w:id="1748" w:author="César Gamboa" w:date="2019-11-25T09:13:00Z">
                    <w:rPr>
                      <w:w w:val="105"/>
                      <w:lang w:val="es-MX"/>
                    </w:rPr>
                  </w:rPrChange>
                </w:rPr>
                <w:delText xml:space="preserve"> y </w:delText>
              </w:r>
            </w:del>
            <w:del w:id="1749" w:author="César Gamboa" w:date="2019-11-24T11:18:00Z">
              <w:r w:rsidRPr="00BA6CC3" w:rsidDel="00244C21">
                <w:rPr>
                  <w:rFonts w:ascii="Arial" w:hAnsi="Arial" w:cs="Arial"/>
                  <w:w w:val="105"/>
                  <w:sz w:val="20"/>
                  <w:szCs w:val="20"/>
                  <w:lang w:val="es-MX"/>
                  <w:rPrChange w:id="1750" w:author="César Gamboa" w:date="2019-11-25T09:13:00Z">
                    <w:rPr>
                      <w:w w:val="105"/>
                      <w:lang w:val="es-MX"/>
                    </w:rPr>
                  </w:rPrChange>
                </w:rPr>
                <w:delText xml:space="preserve">demanda </w:delText>
              </w:r>
            </w:del>
            <w:ins w:id="1751" w:author="César Gamboa" w:date="2019-11-24T11:18:00Z">
              <w:r w:rsidR="00244C21" w:rsidRPr="00BA6CC3">
                <w:rPr>
                  <w:rFonts w:ascii="Arial" w:hAnsi="Arial" w:cs="Arial"/>
                  <w:w w:val="105"/>
                  <w:sz w:val="20"/>
                  <w:szCs w:val="20"/>
                  <w:lang w:val="es-MX"/>
                  <w:rPrChange w:id="1752" w:author="César Gamboa" w:date="2019-11-25T09:13:00Z">
                    <w:rPr>
                      <w:rFonts w:ascii="Times New Roman" w:hAnsi="Times New Roman"/>
                      <w:w w:val="105"/>
                      <w:lang w:val="es-MX"/>
                    </w:rPr>
                  </w:rPrChange>
                </w:rPr>
                <w:t>D</w:t>
              </w:r>
              <w:r w:rsidR="00244C21" w:rsidRPr="00BA6CC3">
                <w:rPr>
                  <w:rFonts w:ascii="Arial" w:hAnsi="Arial" w:cs="Arial"/>
                  <w:w w:val="105"/>
                  <w:sz w:val="20"/>
                  <w:szCs w:val="20"/>
                  <w:lang w:val="es-MX"/>
                  <w:rPrChange w:id="1753" w:author="César Gamboa" w:date="2019-11-25T09:13:00Z">
                    <w:rPr>
                      <w:w w:val="105"/>
                      <w:lang w:val="es-MX"/>
                    </w:rPr>
                  </w:rPrChange>
                </w:rPr>
                <w:t xml:space="preserve">emanda </w:t>
              </w:r>
            </w:ins>
            <w:r w:rsidRPr="00BA6CC3">
              <w:rPr>
                <w:rFonts w:ascii="Arial" w:hAnsi="Arial" w:cs="Arial"/>
                <w:w w:val="105"/>
                <w:sz w:val="20"/>
                <w:szCs w:val="20"/>
                <w:lang w:val="es-MX"/>
                <w:rPrChange w:id="1754" w:author="César Gamboa" w:date="2019-11-25T09:13:00Z">
                  <w:rPr>
                    <w:w w:val="105"/>
                    <w:lang w:val="es-MX"/>
                  </w:rPr>
                </w:rPrChange>
              </w:rPr>
              <w:t>eléctrica</w:t>
            </w:r>
            <w:ins w:id="1755" w:author="César Gamboa" w:date="2019-11-24T11:18:00Z">
              <w:r w:rsidR="00244C21" w:rsidRPr="00BA6CC3">
                <w:rPr>
                  <w:rFonts w:ascii="Arial" w:hAnsi="Arial" w:cs="Arial"/>
                  <w:w w:val="105"/>
                  <w:sz w:val="20"/>
                  <w:szCs w:val="20"/>
                  <w:lang w:val="es-MX"/>
                  <w:rPrChange w:id="1756" w:author="César Gamboa" w:date="2019-11-25T09:13:00Z">
                    <w:rPr>
                      <w:rFonts w:ascii="Times New Roman" w:hAnsi="Times New Roman"/>
                      <w:w w:val="105"/>
                      <w:lang w:val="es-MX"/>
                    </w:rPr>
                  </w:rPrChange>
                </w:rPr>
                <w:t xml:space="preserve">, iniciando en </w:t>
              </w:r>
            </w:ins>
            <w:ins w:id="1757" w:author="César Gamboa" w:date="2019-11-24T11:19:00Z">
              <w:r w:rsidR="00C50DFE" w:rsidRPr="00BA6CC3">
                <w:rPr>
                  <w:rFonts w:ascii="Arial" w:hAnsi="Arial" w:cs="Arial"/>
                  <w:w w:val="105"/>
                  <w:sz w:val="20"/>
                  <w:szCs w:val="20"/>
                  <w:lang w:val="es-MX"/>
                  <w:rPrChange w:id="1758" w:author="César Gamboa" w:date="2019-11-25T09:13:00Z">
                    <w:rPr>
                      <w:rFonts w:ascii="Times New Roman" w:hAnsi="Times New Roman"/>
                      <w:w w:val="105"/>
                      <w:lang w:val="es-MX"/>
                    </w:rPr>
                  </w:rPrChange>
                </w:rPr>
                <w:t>enero del 2011 hasta junio del 2018</w:t>
              </w:r>
            </w:ins>
            <w:del w:id="1759" w:author="César Gamboa" w:date="2019-11-24T11:18:00Z">
              <w:r w:rsidRPr="00BA6CC3" w:rsidDel="00244C21">
                <w:rPr>
                  <w:rFonts w:ascii="Arial" w:hAnsi="Arial" w:cs="Arial"/>
                  <w:w w:val="105"/>
                  <w:sz w:val="20"/>
                  <w:szCs w:val="20"/>
                  <w:lang w:val="es-MX"/>
                  <w:rPrChange w:id="1760" w:author="César Gamboa" w:date="2019-11-25T09:13:00Z">
                    <w:rPr>
                      <w:w w:val="105"/>
                      <w:lang w:val="es-MX"/>
                    </w:rPr>
                  </w:rPrChange>
                </w:rPr>
                <w:delText>.</w:delText>
              </w:r>
            </w:del>
            <w:ins w:id="1761" w:author="Johnny Madrigal Pana" w:date="2019-11-17T16:34:00Z">
              <w:r w:rsidR="00737B12" w:rsidRPr="00BA6CC3">
                <w:rPr>
                  <w:rFonts w:ascii="Arial" w:hAnsi="Arial" w:cs="Arial"/>
                  <w:w w:val="105"/>
                  <w:sz w:val="20"/>
                  <w:szCs w:val="20"/>
                  <w:lang w:val="es-MX"/>
                  <w:rPrChange w:id="1762" w:author="César Gamboa" w:date="2019-11-25T09:13:00Z">
                    <w:rPr>
                      <w:w w:val="105"/>
                      <w:lang w:val="es-MX"/>
                    </w:rPr>
                  </w:rPrChange>
                </w:rPr>
                <w:t xml:space="preserve"> </w:t>
              </w:r>
              <w:del w:id="1763" w:author="César Gamboa" w:date="2019-11-24T11:19:00Z">
                <w:r w:rsidR="00737B12" w:rsidRPr="00BA6CC3" w:rsidDel="00C50DFE">
                  <w:rPr>
                    <w:rFonts w:ascii="Arial" w:hAnsi="Arial" w:cs="Arial"/>
                    <w:w w:val="105"/>
                    <w:sz w:val="20"/>
                    <w:szCs w:val="20"/>
                    <w:lang w:val="es-MX"/>
                    <w:rPrChange w:id="1764" w:author="César Gamboa" w:date="2019-11-25T09:13:00Z">
                      <w:rPr>
                        <w:w w:val="105"/>
                        <w:lang w:val="es-MX"/>
                      </w:rPr>
                    </w:rPrChange>
                  </w:rPr>
                  <w:delText>PARA CADA UNA DEBE ANOTAR EL AÑO DE INICIO Y EL AÑO FINAL DE LA SERIE.</w:delText>
                </w:r>
              </w:del>
            </w:ins>
          </w:p>
        </w:tc>
      </w:tr>
      <w:tr w:rsidR="005E51C6" w:rsidRPr="002E6993" w14:paraId="472A819D" w14:textId="77777777" w:rsidTr="003D636D">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765" w:author="César Gamboa" w:date="2019-11-24T15:58: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113"/>
          <w:trPrChange w:id="1766" w:author="César Gamboa" w:date="2019-11-24T15:58:00Z">
            <w:trPr>
              <w:trHeight w:val="113"/>
            </w:trPr>
          </w:trPrChange>
        </w:trPr>
        <w:tc>
          <w:tcPr>
            <w:tcW w:w="279" w:type="pct"/>
            <w:vMerge/>
            <w:tcPrChange w:id="1767" w:author="César Gamboa" w:date="2019-11-24T15:58:00Z">
              <w:tcPr>
                <w:tcW w:w="229" w:type="pct"/>
                <w:vMerge/>
              </w:tcPr>
            </w:tcPrChange>
          </w:tcPr>
          <w:p w14:paraId="3B49120E" w14:textId="77777777" w:rsidR="00553AB4" w:rsidRPr="00BA6CC3" w:rsidRDefault="00553AB4" w:rsidP="00737B12">
            <w:pPr>
              <w:spacing w:after="0" w:line="240" w:lineRule="auto"/>
              <w:rPr>
                <w:rFonts w:ascii="Arial" w:hAnsi="Arial" w:cs="Arial"/>
                <w:sz w:val="20"/>
                <w:szCs w:val="20"/>
                <w:rPrChange w:id="1768" w:author="César Gamboa" w:date="2019-11-25T09:13:00Z">
                  <w:rPr>
                    <w:rFonts w:ascii="Times New Roman" w:hAnsi="Times New Roman"/>
                  </w:rPr>
                </w:rPrChange>
              </w:rPr>
            </w:pPr>
          </w:p>
        </w:tc>
        <w:tc>
          <w:tcPr>
            <w:tcW w:w="1079" w:type="pct"/>
            <w:tcPrChange w:id="1769" w:author="César Gamboa" w:date="2019-11-24T15:58:00Z">
              <w:tcPr>
                <w:tcW w:w="1129" w:type="pct"/>
                <w:gridSpan w:val="2"/>
              </w:tcPr>
            </w:tcPrChange>
          </w:tcPr>
          <w:p w14:paraId="7D4681DE" w14:textId="77777777" w:rsidR="00553AB4" w:rsidRPr="00BA6CC3" w:rsidRDefault="00553AB4" w:rsidP="00737B12">
            <w:pPr>
              <w:spacing w:after="0" w:line="240" w:lineRule="auto"/>
              <w:rPr>
                <w:rFonts w:ascii="Arial" w:hAnsi="Arial" w:cs="Arial"/>
                <w:sz w:val="20"/>
                <w:szCs w:val="20"/>
                <w:rPrChange w:id="1770" w:author="César Gamboa" w:date="2019-11-25T09:13:00Z">
                  <w:rPr>
                    <w:rFonts w:ascii="Times New Roman" w:hAnsi="Times New Roman"/>
                  </w:rPr>
                </w:rPrChange>
              </w:rPr>
            </w:pPr>
            <w:r w:rsidRPr="00BA6CC3">
              <w:rPr>
                <w:rFonts w:ascii="Arial" w:hAnsi="Arial" w:cs="Arial"/>
                <w:sz w:val="20"/>
                <w:szCs w:val="20"/>
                <w:rPrChange w:id="1771" w:author="César Gamboa" w:date="2019-11-25T09:13:00Z">
                  <w:rPr>
                    <w:rFonts w:ascii="Times New Roman" w:hAnsi="Times New Roman"/>
                  </w:rPr>
                </w:rPrChange>
              </w:rPr>
              <w:t>Definición de variable(s) de estudio</w:t>
            </w:r>
          </w:p>
        </w:tc>
        <w:tc>
          <w:tcPr>
            <w:tcW w:w="3642" w:type="pct"/>
            <w:tcPrChange w:id="1772" w:author="César Gamboa" w:date="2019-11-24T15:58:00Z">
              <w:tcPr>
                <w:tcW w:w="3642" w:type="pct"/>
              </w:tcPr>
            </w:tcPrChange>
          </w:tcPr>
          <w:p w14:paraId="7F7947AD" w14:textId="0C5B449C" w:rsidR="00E82755" w:rsidRPr="00BA6CC3" w:rsidRDefault="00737B12" w:rsidP="00026839">
            <w:pPr>
              <w:pStyle w:val="Prrafodelista"/>
              <w:numPr>
                <w:ilvl w:val="0"/>
                <w:numId w:val="9"/>
              </w:numPr>
              <w:jc w:val="both"/>
              <w:rPr>
                <w:rFonts w:ascii="Arial" w:hAnsi="Arial" w:cs="Arial"/>
                <w:sz w:val="20"/>
                <w:szCs w:val="20"/>
                <w:lang w:val="es-MX"/>
                <w:rPrChange w:id="1773" w:author="César Gamboa" w:date="2019-11-25T09:13:00Z">
                  <w:rPr>
                    <w:lang w:val="es-MX"/>
                  </w:rPr>
                </w:rPrChange>
              </w:rPr>
            </w:pPr>
            <w:ins w:id="1774" w:author="Johnny Madrigal Pana" w:date="2019-11-17T16:35:00Z">
              <w:del w:id="1775" w:author="César Gamboa" w:date="2019-11-24T11:19:00Z">
                <w:r w:rsidRPr="00BA6CC3" w:rsidDel="00C50DFE">
                  <w:rPr>
                    <w:rFonts w:ascii="Arial" w:hAnsi="Arial" w:cs="Arial"/>
                    <w:b/>
                    <w:bCs/>
                    <w:sz w:val="20"/>
                    <w:szCs w:val="20"/>
                    <w:rPrChange w:id="1776" w:author="César Gamboa" w:date="2019-11-25T09:13:00Z">
                      <w:rPr>
                        <w:b/>
                        <w:bCs/>
                      </w:rPr>
                    </w:rPrChange>
                  </w:rPr>
                  <w:delText>OJO CON EL TIPO DE LETRA, PUES LO CAMBIÓ.</w:delText>
                </w:r>
              </w:del>
            </w:ins>
            <w:r w:rsidR="00E82755" w:rsidRPr="00BA6CC3">
              <w:rPr>
                <w:rFonts w:ascii="Arial" w:hAnsi="Arial" w:cs="Arial"/>
                <w:b/>
                <w:bCs/>
                <w:sz w:val="20"/>
                <w:szCs w:val="20"/>
                <w:lang w:val="es-MX"/>
                <w:rPrChange w:id="1777" w:author="César Gamboa" w:date="2019-11-25T09:13:00Z">
                  <w:rPr>
                    <w:b/>
                    <w:bCs/>
                    <w:lang w:val="es-MX"/>
                  </w:rPr>
                </w:rPrChange>
              </w:rPr>
              <w:t>Mortalidad infantil interanual</w:t>
            </w:r>
            <w:r w:rsidR="00E82755" w:rsidRPr="00BA6CC3">
              <w:rPr>
                <w:rFonts w:ascii="Arial" w:hAnsi="Arial" w:cs="Arial"/>
                <w:sz w:val="20"/>
                <w:szCs w:val="20"/>
                <w:lang w:val="es-MX"/>
                <w:rPrChange w:id="1778" w:author="César Gamboa" w:date="2019-11-25T09:13:00Z">
                  <w:rPr>
                    <w:lang w:val="es-MX"/>
                  </w:rPr>
                </w:rPrChange>
              </w:rPr>
              <w:t xml:space="preserve">: </w:t>
            </w:r>
            <w:r w:rsidR="00E82755" w:rsidRPr="00BA6CC3">
              <w:rPr>
                <w:rFonts w:ascii="Arial" w:hAnsi="Arial" w:cs="Arial"/>
                <w:sz w:val="20"/>
                <w:szCs w:val="20"/>
                <w:rPrChange w:id="1779" w:author="César Gamboa" w:date="2019-11-25T09:13:00Z">
                  <w:rPr/>
                </w:rPrChange>
              </w:rPr>
              <w:t>El cálculo de este indicador consiste en tomar siempre un periodo de 12 meses; es decir, cuando se obtiene la información de los nacimientos y las defunciones infantiles de un determinado mes, se toman los datos de 11 meses hacia atrás para completar un año.</w:t>
            </w:r>
            <w:ins w:id="1780" w:author="César Gamboa" w:date="2019-11-24T11:22:00Z">
              <w:r w:rsidR="009D5D5E" w:rsidRPr="00BA6CC3">
                <w:rPr>
                  <w:rFonts w:ascii="Arial" w:hAnsi="Arial" w:cs="Arial"/>
                  <w:sz w:val="20"/>
                  <w:szCs w:val="20"/>
                  <w:rPrChange w:id="1781" w:author="César Gamboa" w:date="2019-11-25T09:13:00Z">
                    <w:rPr/>
                  </w:rPrChange>
                </w:rPr>
                <w:t xml:space="preserve"> Se calcula como el </w:t>
              </w:r>
            </w:ins>
            <w:ins w:id="1782" w:author="César Gamboa" w:date="2019-11-24T12:55:00Z">
              <w:r w:rsidR="00657AFC" w:rsidRPr="00BA6CC3">
                <w:rPr>
                  <w:rFonts w:ascii="Arial" w:hAnsi="Arial" w:cs="Arial"/>
                  <w:sz w:val="20"/>
                  <w:szCs w:val="20"/>
                  <w:rPrChange w:id="1783" w:author="César Gamboa" w:date="2019-11-25T09:13:00Z">
                    <w:rPr/>
                  </w:rPrChange>
                </w:rPr>
                <w:t>tota</w:t>
              </w:r>
              <w:r w:rsidR="00241BE0" w:rsidRPr="00BA6CC3">
                <w:rPr>
                  <w:rFonts w:ascii="Arial" w:hAnsi="Arial" w:cs="Arial"/>
                  <w:sz w:val="20"/>
                  <w:szCs w:val="20"/>
                  <w:rPrChange w:id="1784" w:author="César Gamboa" w:date="2019-11-25T09:13:00Z">
                    <w:rPr/>
                  </w:rPrChange>
                </w:rPr>
                <w:t>l</w:t>
              </w:r>
            </w:ins>
            <w:ins w:id="1785" w:author="César Gamboa" w:date="2019-11-24T11:22:00Z">
              <w:r w:rsidR="009D5D5E" w:rsidRPr="00BA6CC3">
                <w:rPr>
                  <w:rFonts w:ascii="Arial" w:hAnsi="Arial" w:cs="Arial"/>
                  <w:sz w:val="20"/>
                  <w:szCs w:val="20"/>
                  <w:rPrChange w:id="1786" w:author="César Gamboa" w:date="2019-11-25T09:13:00Z">
                    <w:rPr/>
                  </w:rPrChange>
                </w:rPr>
                <w:t xml:space="preserve"> de defunciones</w:t>
              </w:r>
            </w:ins>
            <w:ins w:id="1787" w:author="César Gamboa" w:date="2019-11-24T12:55:00Z">
              <w:r w:rsidR="00241BE0" w:rsidRPr="00BA6CC3">
                <w:rPr>
                  <w:rFonts w:ascii="Arial" w:hAnsi="Arial" w:cs="Arial"/>
                  <w:sz w:val="20"/>
                  <w:szCs w:val="20"/>
                  <w:rPrChange w:id="1788" w:author="César Gamboa" w:date="2019-11-25T09:13:00Z">
                    <w:rPr/>
                  </w:rPrChange>
                </w:rPr>
                <w:t xml:space="preserve"> de menores de un año en un mes</w:t>
              </w:r>
            </w:ins>
            <w:ins w:id="1789" w:author="César Gamboa" w:date="2019-11-24T12:56:00Z">
              <w:r w:rsidR="00241BE0" w:rsidRPr="00BA6CC3">
                <w:rPr>
                  <w:rFonts w:ascii="Arial" w:hAnsi="Arial" w:cs="Arial"/>
                  <w:sz w:val="20"/>
                  <w:szCs w:val="20"/>
                  <w:rPrChange w:id="1790" w:author="César Gamboa" w:date="2019-11-25T09:13:00Z">
                    <w:rPr/>
                  </w:rPrChange>
                </w:rPr>
                <w:t xml:space="preserve"> dado y los 11 prece</w:t>
              </w:r>
              <w:r w:rsidR="000249BC" w:rsidRPr="00BA6CC3">
                <w:rPr>
                  <w:rFonts w:ascii="Arial" w:hAnsi="Arial" w:cs="Arial"/>
                  <w:sz w:val="20"/>
                  <w:szCs w:val="20"/>
                  <w:rPrChange w:id="1791" w:author="César Gamboa" w:date="2019-11-25T09:13:00Z">
                    <w:rPr/>
                  </w:rPrChange>
                </w:rPr>
                <w:t>dentes, entre el total de nacimientos en el mismo periodo de tiempo.</w:t>
              </w:r>
            </w:ins>
            <w:ins w:id="1792" w:author="Johnny Madrigal Pana" w:date="2019-11-17T16:35:00Z">
              <w:del w:id="1793" w:author="César Gamboa" w:date="2019-11-24T12:56:00Z">
                <w:r w:rsidRPr="00BA6CC3" w:rsidDel="0024230A">
                  <w:rPr>
                    <w:rFonts w:ascii="Arial" w:hAnsi="Arial" w:cs="Arial"/>
                    <w:sz w:val="20"/>
                    <w:szCs w:val="20"/>
                    <w:rPrChange w:id="1794" w:author="César Gamboa" w:date="2019-11-25T09:13:00Z">
                      <w:rPr/>
                    </w:rPrChange>
                  </w:rPr>
                  <w:delText xml:space="preserve"> </w:delText>
                </w:r>
                <w:r w:rsidRPr="00BA6CC3" w:rsidDel="000249BC">
                  <w:rPr>
                    <w:rFonts w:ascii="Arial" w:hAnsi="Arial" w:cs="Arial"/>
                    <w:sz w:val="20"/>
                    <w:szCs w:val="20"/>
                    <w:rPrChange w:id="1795" w:author="César Gamboa" w:date="2019-11-25T09:13:00Z">
                      <w:rPr/>
                    </w:rPrChange>
                  </w:rPr>
                  <w:delText>NO DICE CÓMO SE CALCULA NI C</w:delText>
                </w:r>
              </w:del>
            </w:ins>
            <w:ins w:id="1796" w:author="Johnny Madrigal Pana" w:date="2019-11-17T16:36:00Z">
              <w:del w:id="1797" w:author="César Gamboa" w:date="2019-11-24T12:56:00Z">
                <w:r w:rsidRPr="00BA6CC3" w:rsidDel="000249BC">
                  <w:rPr>
                    <w:rFonts w:ascii="Arial" w:hAnsi="Arial" w:cs="Arial"/>
                    <w:sz w:val="20"/>
                    <w:szCs w:val="20"/>
                    <w:rPrChange w:id="1798" w:author="César Gamboa" w:date="2019-11-25T09:13:00Z">
                      <w:rPr/>
                    </w:rPrChange>
                  </w:rPr>
                  <w:delText>ÓMO SE INTERPRETA. SOLO HABLA DE UNA PARTE DEL CÁLCULO.</w:delText>
                </w:r>
              </w:del>
            </w:ins>
          </w:p>
          <w:p w14:paraId="6ABFBDF8" w14:textId="1CEBDEFB" w:rsidR="00E82755" w:rsidRPr="00BA6CC3" w:rsidRDefault="00E82755" w:rsidP="00026839">
            <w:pPr>
              <w:pStyle w:val="Prrafodelista"/>
              <w:numPr>
                <w:ilvl w:val="0"/>
                <w:numId w:val="9"/>
              </w:numPr>
              <w:jc w:val="both"/>
              <w:rPr>
                <w:rFonts w:ascii="Arial" w:hAnsi="Arial" w:cs="Arial"/>
                <w:sz w:val="20"/>
                <w:szCs w:val="20"/>
                <w:lang w:val="es-MX"/>
                <w:rPrChange w:id="1799" w:author="César Gamboa" w:date="2019-11-25T09:13:00Z">
                  <w:rPr>
                    <w:lang w:val="es-MX"/>
                  </w:rPr>
                </w:rPrChange>
              </w:rPr>
            </w:pPr>
            <w:r w:rsidRPr="00BA6CC3">
              <w:rPr>
                <w:rFonts w:ascii="Arial" w:hAnsi="Arial" w:cs="Arial"/>
                <w:b/>
                <w:bCs/>
                <w:sz w:val="20"/>
                <w:szCs w:val="20"/>
                <w:rPrChange w:id="1800" w:author="César Gamboa" w:date="2019-11-25T09:13:00Z">
                  <w:rPr>
                    <w:b/>
                    <w:bCs/>
                  </w:rPr>
                </w:rPrChange>
              </w:rPr>
              <w:t>Tasa global de fecundidad</w:t>
            </w:r>
            <w:r w:rsidRPr="00BA6CC3">
              <w:rPr>
                <w:rFonts w:ascii="Arial" w:hAnsi="Arial" w:cs="Arial"/>
                <w:sz w:val="20"/>
                <w:szCs w:val="20"/>
                <w:rPrChange w:id="1801" w:author="César Gamboa" w:date="2019-11-25T09:13:00Z">
                  <w:rPr/>
                </w:rPrChange>
              </w:rPr>
              <w:t xml:space="preserve">: </w:t>
            </w:r>
            <w:r w:rsidRPr="00BA6CC3">
              <w:rPr>
                <w:rFonts w:ascii="Arial" w:hAnsi="Arial" w:cs="Arial"/>
                <w:color w:val="222222"/>
                <w:sz w:val="20"/>
                <w:szCs w:val="20"/>
                <w:shd w:val="clear" w:color="auto" w:fill="FFFFFF"/>
                <w:rPrChange w:id="1802" w:author="César Gamboa" w:date="2019-11-25T09:13:00Z">
                  <w:rPr>
                    <w:color w:val="222222"/>
                    <w:shd w:val="clear" w:color="auto" w:fill="FFFFFF"/>
                  </w:rPr>
                </w:rPrChange>
              </w:rPr>
              <w:t>Número de hijos que en promedio tendrían las mujeres al final de su vida reproductiva si durante la misma estuvieran expuestas a las tasas de fecundidad por edad del período de estudio.</w:t>
            </w:r>
            <w:ins w:id="1803" w:author="Johnny Madrigal Pana" w:date="2019-11-17T16:36:00Z">
              <w:r w:rsidR="00737B12" w:rsidRPr="00BA6CC3">
                <w:rPr>
                  <w:rFonts w:ascii="Arial" w:hAnsi="Arial" w:cs="Arial"/>
                  <w:color w:val="222222"/>
                  <w:sz w:val="20"/>
                  <w:szCs w:val="20"/>
                  <w:shd w:val="clear" w:color="auto" w:fill="FFFFFF"/>
                  <w:rPrChange w:id="1804" w:author="César Gamboa" w:date="2019-11-25T09:13:00Z">
                    <w:rPr>
                      <w:color w:val="222222"/>
                      <w:shd w:val="clear" w:color="auto" w:fill="FFFFFF"/>
                    </w:rPr>
                  </w:rPrChange>
                </w:rPr>
                <w:t xml:space="preserve"> </w:t>
              </w:r>
            </w:ins>
            <w:ins w:id="1805" w:author="César Gamboa" w:date="2019-11-24T12:58:00Z">
              <w:r w:rsidR="0070158F" w:rsidRPr="00BA6CC3">
                <w:rPr>
                  <w:rFonts w:ascii="Arial" w:hAnsi="Arial" w:cs="Arial"/>
                  <w:color w:val="222222"/>
                  <w:sz w:val="20"/>
                  <w:szCs w:val="20"/>
                  <w:shd w:val="clear" w:color="auto" w:fill="FFFFFF"/>
                  <w:rPrChange w:id="1806" w:author="César Gamboa" w:date="2019-11-25T09:13:00Z">
                    <w:rPr>
                      <w:color w:val="222222"/>
                      <w:shd w:val="clear" w:color="auto" w:fill="FFFFFF"/>
                    </w:rPr>
                  </w:rPrChange>
                </w:rPr>
                <w:t>Se calcula como el número</w:t>
              </w:r>
              <w:r w:rsidR="00226A91" w:rsidRPr="00BA6CC3">
                <w:rPr>
                  <w:rFonts w:ascii="Arial" w:hAnsi="Arial" w:cs="Arial"/>
                  <w:color w:val="222222"/>
                  <w:sz w:val="20"/>
                  <w:szCs w:val="20"/>
                  <w:shd w:val="clear" w:color="auto" w:fill="FFFFFF"/>
                  <w:rPrChange w:id="1807" w:author="César Gamboa" w:date="2019-11-25T09:13:00Z">
                    <w:rPr>
                      <w:color w:val="222222"/>
                      <w:shd w:val="clear" w:color="auto" w:fill="FFFFFF"/>
                    </w:rPr>
                  </w:rPrChange>
                </w:rPr>
                <w:t xml:space="preserve"> total de nacimientos entre la población femenina de</w:t>
              </w:r>
              <w:r w:rsidR="00C728AA" w:rsidRPr="00BA6CC3">
                <w:rPr>
                  <w:rFonts w:ascii="Arial" w:hAnsi="Arial" w:cs="Arial"/>
                  <w:color w:val="222222"/>
                  <w:sz w:val="20"/>
                  <w:szCs w:val="20"/>
                  <w:shd w:val="clear" w:color="auto" w:fill="FFFFFF"/>
                  <w:rPrChange w:id="1808" w:author="César Gamboa" w:date="2019-11-25T09:13:00Z">
                    <w:rPr>
                      <w:color w:val="222222"/>
                      <w:shd w:val="clear" w:color="auto" w:fill="FFFFFF"/>
                    </w:rPr>
                  </w:rPrChange>
                </w:rPr>
                <w:t xml:space="preserve"> 15 a 49 años.</w:t>
              </w:r>
            </w:ins>
            <w:ins w:id="1809" w:author="Johnny Madrigal Pana" w:date="2019-11-17T16:36:00Z">
              <w:del w:id="1810" w:author="César Gamboa" w:date="2019-11-24T12:58:00Z">
                <w:r w:rsidR="00737B12" w:rsidRPr="00BA6CC3" w:rsidDel="00C728AA">
                  <w:rPr>
                    <w:rFonts w:ascii="Arial" w:hAnsi="Arial" w:cs="Arial"/>
                    <w:color w:val="222222"/>
                    <w:sz w:val="20"/>
                    <w:szCs w:val="20"/>
                    <w:shd w:val="clear" w:color="auto" w:fill="FFFFFF"/>
                    <w:rPrChange w:id="1811" w:author="César Gamboa" w:date="2019-11-25T09:13:00Z">
                      <w:rPr>
                        <w:color w:val="222222"/>
                        <w:shd w:val="clear" w:color="auto" w:fill="FFFFFF"/>
                      </w:rPr>
                    </w:rPrChange>
                  </w:rPr>
                  <w:delText>NACIMIENTOS DEL AÑO X ENTRE EL NÚMERO DE MUJERES DADO POR LAS PROYECCIONES DE POBLACI</w:delText>
                </w:r>
              </w:del>
            </w:ins>
            <w:ins w:id="1812" w:author="Johnny Madrigal Pana" w:date="2019-11-17T16:37:00Z">
              <w:del w:id="1813" w:author="César Gamboa" w:date="2019-11-24T12:58:00Z">
                <w:r w:rsidR="00737B12" w:rsidRPr="00BA6CC3" w:rsidDel="00C728AA">
                  <w:rPr>
                    <w:rFonts w:ascii="Arial" w:hAnsi="Arial" w:cs="Arial"/>
                    <w:color w:val="222222"/>
                    <w:sz w:val="20"/>
                    <w:szCs w:val="20"/>
                    <w:shd w:val="clear" w:color="auto" w:fill="FFFFFF"/>
                    <w:rPrChange w:id="1814" w:author="César Gamboa" w:date="2019-11-25T09:13:00Z">
                      <w:rPr>
                        <w:color w:val="222222"/>
                        <w:shd w:val="clear" w:color="auto" w:fill="FFFFFF"/>
                      </w:rPr>
                    </w:rPrChange>
                  </w:rPr>
                  <w:delText>ÓN?</w:delText>
                </w:r>
              </w:del>
            </w:ins>
          </w:p>
          <w:p w14:paraId="58E7B254" w14:textId="5FFC5C71" w:rsidR="00E82755" w:rsidRPr="00BA6CC3" w:rsidRDefault="00E82755" w:rsidP="00026839">
            <w:pPr>
              <w:pStyle w:val="Prrafodelista"/>
              <w:numPr>
                <w:ilvl w:val="0"/>
                <w:numId w:val="9"/>
              </w:numPr>
              <w:jc w:val="both"/>
              <w:rPr>
                <w:rFonts w:ascii="Arial" w:hAnsi="Arial" w:cs="Arial"/>
                <w:sz w:val="20"/>
                <w:szCs w:val="20"/>
                <w:lang w:val="es-MX"/>
                <w:rPrChange w:id="1815" w:author="César Gamboa" w:date="2019-11-25T09:13:00Z">
                  <w:rPr>
                    <w:lang w:val="es-MX"/>
                  </w:rPr>
                </w:rPrChange>
              </w:rPr>
            </w:pPr>
            <w:r w:rsidRPr="00BA6CC3">
              <w:rPr>
                <w:rFonts w:ascii="Arial" w:hAnsi="Arial" w:cs="Arial"/>
                <w:b/>
                <w:bCs/>
                <w:color w:val="222222"/>
                <w:sz w:val="20"/>
                <w:szCs w:val="20"/>
                <w:shd w:val="clear" w:color="auto" w:fill="FFFFFF"/>
                <w:rPrChange w:id="1816" w:author="César Gamboa" w:date="2019-11-25T09:13:00Z">
                  <w:rPr>
                    <w:b/>
                    <w:bCs/>
                    <w:color w:val="222222"/>
                    <w:shd w:val="clear" w:color="auto" w:fill="FFFFFF"/>
                  </w:rPr>
                </w:rPrChange>
              </w:rPr>
              <w:t>Mortalidad por causa externa</w:t>
            </w:r>
            <w:r w:rsidRPr="00BA6CC3">
              <w:rPr>
                <w:rFonts w:ascii="Arial" w:hAnsi="Arial" w:cs="Arial"/>
                <w:color w:val="222222"/>
                <w:sz w:val="20"/>
                <w:szCs w:val="20"/>
                <w:shd w:val="clear" w:color="auto" w:fill="FFFFFF"/>
                <w:rPrChange w:id="1817" w:author="César Gamboa" w:date="2019-11-25T09:13:00Z">
                  <w:rPr>
                    <w:color w:val="222222"/>
                    <w:shd w:val="clear" w:color="auto" w:fill="FFFFFF"/>
                  </w:rPr>
                </w:rPrChange>
              </w:rPr>
              <w:t>: Defunciones debidas a</w:t>
            </w:r>
            <w:r w:rsidRPr="00BA6CC3">
              <w:rPr>
                <w:rFonts w:ascii="Arial" w:hAnsi="Arial" w:cs="Arial"/>
                <w:sz w:val="20"/>
                <w:szCs w:val="20"/>
                <w:rPrChange w:id="1818" w:author="César Gamboa" w:date="2019-11-25T09:13:00Z">
                  <w:rPr/>
                </w:rPrChange>
              </w:rPr>
              <w:t xml:space="preserve"> suicidios, homicidios y accidentes en general. Muertes que a nivel nacional e internacional corresponden a causas prevenibles y evitables.</w:t>
            </w:r>
            <w:ins w:id="1819" w:author="César Gamboa" w:date="2019-11-24T13:00:00Z">
              <w:r w:rsidR="008108A7" w:rsidRPr="00BA6CC3">
                <w:rPr>
                  <w:rFonts w:ascii="Arial" w:hAnsi="Arial" w:cs="Arial"/>
                  <w:sz w:val="20"/>
                  <w:szCs w:val="20"/>
                  <w:rPrChange w:id="1820" w:author="César Gamboa" w:date="2019-11-25T09:13:00Z">
                    <w:rPr/>
                  </w:rPrChange>
                </w:rPr>
                <w:t xml:space="preserve"> Se calcula como </w:t>
              </w:r>
              <w:r w:rsidR="003E4797" w:rsidRPr="00BA6CC3">
                <w:rPr>
                  <w:rFonts w:ascii="Arial" w:hAnsi="Arial" w:cs="Arial"/>
                  <w:sz w:val="20"/>
                  <w:szCs w:val="20"/>
                  <w:rPrChange w:id="1821" w:author="César Gamboa" w:date="2019-11-25T09:13:00Z">
                    <w:rPr/>
                  </w:rPrChange>
                </w:rPr>
                <w:t>el total de defunciones por las causas previamente citadas entre la población total</w:t>
              </w:r>
            </w:ins>
            <w:ins w:id="1822" w:author="César Gamboa" w:date="2019-11-24T13:01:00Z">
              <w:r w:rsidR="00F212D4" w:rsidRPr="00BA6CC3">
                <w:rPr>
                  <w:rFonts w:ascii="Arial" w:hAnsi="Arial" w:cs="Arial"/>
                  <w:sz w:val="20"/>
                  <w:szCs w:val="20"/>
                  <w:rPrChange w:id="1823" w:author="César Gamboa" w:date="2019-11-25T09:13:00Z">
                    <w:rPr/>
                  </w:rPrChange>
                </w:rPr>
                <w:t>.</w:t>
              </w:r>
            </w:ins>
            <w:ins w:id="1824" w:author="Johnny Madrigal Pana" w:date="2019-11-17T16:37:00Z">
              <w:del w:id="1825" w:author="César Gamboa" w:date="2019-11-24T13:01:00Z">
                <w:r w:rsidR="00737B12" w:rsidRPr="00BA6CC3" w:rsidDel="00F212D4">
                  <w:rPr>
                    <w:rFonts w:ascii="Arial" w:hAnsi="Arial" w:cs="Arial"/>
                    <w:sz w:val="20"/>
                    <w:szCs w:val="20"/>
                    <w:rPrChange w:id="1826" w:author="César Gamboa" w:date="2019-11-25T09:13:00Z">
                      <w:rPr/>
                    </w:rPrChange>
                  </w:rPr>
                  <w:delText xml:space="preserve"> SE CALCULA COMO UNA TASA DE….. CUYO NUMERADOR ES ….. Y EL DENOMINADOR ES…..</w:delText>
                </w:r>
              </w:del>
            </w:ins>
          </w:p>
          <w:p w14:paraId="4BB1152F" w14:textId="02021667" w:rsidR="00E82755" w:rsidRPr="00BA6CC3" w:rsidRDefault="00E82755" w:rsidP="00026839">
            <w:pPr>
              <w:pStyle w:val="Prrafodelista"/>
              <w:numPr>
                <w:ilvl w:val="0"/>
                <w:numId w:val="9"/>
              </w:numPr>
              <w:jc w:val="both"/>
              <w:rPr>
                <w:rStyle w:val="fontstyle01"/>
                <w:rFonts w:ascii="Arial" w:hAnsi="Arial" w:cs="Arial"/>
                <w:color w:val="auto"/>
                <w:lang w:val="es-MX"/>
                <w:rPrChange w:id="1827" w:author="César Gamboa" w:date="2019-11-25T09:13:00Z">
                  <w:rPr>
                    <w:rStyle w:val="fontstyle01"/>
                    <w:rFonts w:ascii="Times New Roman" w:hAnsi="Times New Roman"/>
                    <w:color w:val="auto"/>
                    <w:sz w:val="22"/>
                    <w:szCs w:val="22"/>
                    <w:lang w:val="es-MX"/>
                  </w:rPr>
                </w:rPrChange>
              </w:rPr>
            </w:pPr>
            <w:r w:rsidRPr="00BA6CC3">
              <w:rPr>
                <w:rFonts w:ascii="Arial" w:hAnsi="Arial" w:cs="Arial"/>
                <w:b/>
                <w:bCs/>
                <w:sz w:val="20"/>
                <w:szCs w:val="20"/>
                <w:lang w:val="es-MX"/>
                <w:rPrChange w:id="1828" w:author="César Gamboa" w:date="2019-11-25T09:13:00Z">
                  <w:rPr>
                    <w:b/>
                    <w:bCs/>
                    <w:lang w:val="es-MX"/>
                  </w:rPr>
                </w:rPrChange>
              </w:rPr>
              <w:t>Incentivos salariales del sector público</w:t>
            </w:r>
            <w:r w:rsidRPr="00BA6CC3">
              <w:rPr>
                <w:rFonts w:ascii="Arial" w:hAnsi="Arial" w:cs="Arial"/>
                <w:sz w:val="20"/>
                <w:szCs w:val="20"/>
                <w:lang w:val="es-MX"/>
                <w:rPrChange w:id="1829" w:author="César Gamboa" w:date="2019-11-25T09:13:00Z">
                  <w:rPr>
                    <w:lang w:val="es-MX"/>
                  </w:rPr>
                </w:rPrChange>
              </w:rPr>
              <w:t xml:space="preserve">: </w:t>
            </w:r>
            <w:r w:rsidRPr="00BA6CC3">
              <w:rPr>
                <w:rStyle w:val="fontstyle01"/>
                <w:rFonts w:ascii="Arial" w:hAnsi="Arial" w:cs="Arial"/>
                <w:rPrChange w:id="1830" w:author="César Gamboa" w:date="2019-11-25T09:13:00Z">
                  <w:rPr>
                    <w:rStyle w:val="fontstyle01"/>
                    <w:rFonts w:ascii="Times New Roman" w:hAnsi="Times New Roman"/>
                    <w:sz w:val="22"/>
                    <w:szCs w:val="22"/>
                  </w:rPr>
                </w:rPrChange>
              </w:rPr>
              <w:t>Retribuciones que de conformidad con la legislación vigente se asignan al servidor por sus</w:t>
            </w:r>
            <w:r w:rsidRPr="00BA6CC3">
              <w:rPr>
                <w:rFonts w:ascii="Arial" w:hAnsi="Arial" w:cs="Arial"/>
                <w:color w:val="000000"/>
                <w:sz w:val="20"/>
                <w:szCs w:val="20"/>
                <w:rPrChange w:id="1831" w:author="César Gamboa" w:date="2019-11-25T09:13:00Z">
                  <w:rPr>
                    <w:color w:val="000000"/>
                  </w:rPr>
                </w:rPrChange>
              </w:rPr>
              <w:br/>
            </w:r>
            <w:r w:rsidRPr="00BA6CC3">
              <w:rPr>
                <w:rStyle w:val="fontstyle01"/>
                <w:rFonts w:ascii="Arial" w:hAnsi="Arial" w:cs="Arial"/>
                <w:rPrChange w:id="1832" w:author="César Gamboa" w:date="2019-11-25T09:13:00Z">
                  <w:rPr>
                    <w:rStyle w:val="fontstyle01"/>
                    <w:rFonts w:ascii="Times New Roman" w:hAnsi="Times New Roman"/>
                    <w:sz w:val="22"/>
                    <w:szCs w:val="22"/>
                  </w:rPr>
                </w:rPrChange>
              </w:rPr>
              <w:lastRenderedPageBreak/>
              <w:t>características laborales que complementan las remuneraciones básicas. Los incentivos se reconocen tanto a</w:t>
            </w:r>
            <w:r w:rsidRPr="00BA6CC3">
              <w:rPr>
                <w:rFonts w:ascii="Arial" w:hAnsi="Arial" w:cs="Arial"/>
                <w:color w:val="000000"/>
                <w:sz w:val="20"/>
                <w:szCs w:val="20"/>
                <w:rPrChange w:id="1833" w:author="César Gamboa" w:date="2019-11-25T09:13:00Z">
                  <w:rPr>
                    <w:color w:val="000000"/>
                  </w:rPr>
                </w:rPrChange>
              </w:rPr>
              <w:br/>
            </w:r>
            <w:r w:rsidRPr="00BA6CC3">
              <w:rPr>
                <w:rStyle w:val="fontstyle01"/>
                <w:rFonts w:ascii="Arial" w:hAnsi="Arial" w:cs="Arial"/>
                <w:rPrChange w:id="1834" w:author="César Gamboa" w:date="2019-11-25T09:13:00Z">
                  <w:rPr>
                    <w:rStyle w:val="fontstyle01"/>
                    <w:rFonts w:ascii="Times New Roman" w:hAnsi="Times New Roman"/>
                    <w:sz w:val="22"/>
                    <w:szCs w:val="22"/>
                  </w:rPr>
                </w:rPrChange>
              </w:rPr>
              <w:t>profesionales como a no profesionales, facultados por disposiciones jurídicas que así lo autorizan. Algunos de</w:t>
            </w:r>
            <w:r w:rsidRPr="00BA6CC3">
              <w:rPr>
                <w:rFonts w:ascii="Arial" w:hAnsi="Arial" w:cs="Arial"/>
                <w:color w:val="000000"/>
                <w:sz w:val="20"/>
                <w:szCs w:val="20"/>
                <w:rPrChange w:id="1835" w:author="César Gamboa" w:date="2019-11-25T09:13:00Z">
                  <w:rPr>
                    <w:color w:val="000000"/>
                  </w:rPr>
                </w:rPrChange>
              </w:rPr>
              <w:br/>
            </w:r>
            <w:r w:rsidRPr="00BA6CC3">
              <w:rPr>
                <w:rStyle w:val="fontstyle01"/>
                <w:rFonts w:ascii="Arial" w:hAnsi="Arial" w:cs="Arial"/>
                <w:rPrChange w:id="1836" w:author="César Gamboa" w:date="2019-11-25T09:13:00Z">
                  <w:rPr>
                    <w:rStyle w:val="fontstyle01"/>
                    <w:rFonts w:ascii="Times New Roman" w:hAnsi="Times New Roman"/>
                    <w:sz w:val="22"/>
                    <w:szCs w:val="22"/>
                  </w:rPr>
                </w:rPrChange>
              </w:rPr>
              <w:t>estos incentivos son: anualidades, dedicación exclusiva, salario escolar, carrera profesional, carrera técnica,</w:t>
            </w:r>
            <w:r w:rsidRPr="00BA6CC3">
              <w:rPr>
                <w:rFonts w:ascii="Arial" w:hAnsi="Arial" w:cs="Arial"/>
                <w:color w:val="000000"/>
                <w:sz w:val="20"/>
                <w:szCs w:val="20"/>
                <w:rPrChange w:id="1837" w:author="César Gamboa" w:date="2019-11-25T09:13:00Z">
                  <w:rPr>
                    <w:color w:val="000000"/>
                  </w:rPr>
                </w:rPrChange>
              </w:rPr>
              <w:br/>
            </w:r>
            <w:proofErr w:type="spellStart"/>
            <w:r w:rsidRPr="00BA6CC3">
              <w:rPr>
                <w:rStyle w:val="fontstyle01"/>
                <w:rFonts w:ascii="Arial" w:hAnsi="Arial" w:cs="Arial"/>
                <w:rPrChange w:id="1838" w:author="César Gamboa" w:date="2019-11-25T09:13:00Z">
                  <w:rPr>
                    <w:rStyle w:val="fontstyle01"/>
                    <w:rFonts w:ascii="Times New Roman" w:hAnsi="Times New Roman"/>
                    <w:sz w:val="22"/>
                    <w:szCs w:val="22"/>
                  </w:rPr>
                </w:rPrChange>
              </w:rPr>
              <w:t>zonaje</w:t>
            </w:r>
            <w:proofErr w:type="spellEnd"/>
            <w:r w:rsidRPr="00BA6CC3">
              <w:rPr>
                <w:rStyle w:val="fontstyle01"/>
                <w:rFonts w:ascii="Arial" w:hAnsi="Arial" w:cs="Arial"/>
                <w:rPrChange w:id="1839" w:author="César Gamboa" w:date="2019-11-25T09:13:00Z">
                  <w:rPr>
                    <w:rStyle w:val="fontstyle01"/>
                    <w:rFonts w:ascii="Times New Roman" w:hAnsi="Times New Roman"/>
                    <w:sz w:val="22"/>
                    <w:szCs w:val="22"/>
                  </w:rPr>
                </w:rPrChange>
              </w:rPr>
              <w:t>, desarraigo, regionalización, riesgo policial, riesgo penitenciario, riesgo de seguridad y vigilancia,</w:t>
            </w:r>
            <w:r w:rsidRPr="00BA6CC3">
              <w:rPr>
                <w:rFonts w:ascii="Arial" w:hAnsi="Arial" w:cs="Arial"/>
                <w:color w:val="000000"/>
                <w:sz w:val="20"/>
                <w:szCs w:val="20"/>
                <w:rPrChange w:id="1840" w:author="César Gamboa" w:date="2019-11-25T09:13:00Z">
                  <w:rPr>
                    <w:color w:val="000000"/>
                  </w:rPr>
                </w:rPrChange>
              </w:rPr>
              <w:br/>
            </w:r>
            <w:r w:rsidRPr="00BA6CC3">
              <w:rPr>
                <w:rStyle w:val="fontstyle01"/>
                <w:rFonts w:ascii="Arial" w:hAnsi="Arial" w:cs="Arial"/>
                <w:rPrChange w:id="1841" w:author="César Gamboa" w:date="2019-11-25T09:13:00Z">
                  <w:rPr>
                    <w:rStyle w:val="fontstyle01"/>
                    <w:rFonts w:ascii="Times New Roman" w:hAnsi="Times New Roman"/>
                    <w:sz w:val="22"/>
                    <w:szCs w:val="22"/>
                  </w:rPr>
                </w:rPrChange>
              </w:rPr>
              <w:t xml:space="preserve">peligrosidad, incentivo didáctico. </w:t>
            </w:r>
            <w:ins w:id="1842" w:author="César Gamboa" w:date="2019-11-24T13:04:00Z">
              <w:r w:rsidR="00DC20DA" w:rsidRPr="00BA6CC3">
                <w:rPr>
                  <w:rStyle w:val="fontstyle01"/>
                  <w:rFonts w:ascii="Arial" w:hAnsi="Arial" w:cs="Arial"/>
                  <w:rPrChange w:id="1843" w:author="César Gamboa" w:date="2019-11-25T09:13:00Z">
                    <w:rPr>
                      <w:rStyle w:val="fontstyle01"/>
                      <w:rFonts w:ascii="Times New Roman" w:hAnsi="Times New Roman"/>
                      <w:sz w:val="22"/>
                      <w:szCs w:val="22"/>
                    </w:rPr>
                  </w:rPrChange>
                </w:rPr>
                <w:t>S</w:t>
              </w:r>
              <w:r w:rsidR="00DC20DA" w:rsidRPr="00BA6CC3">
                <w:rPr>
                  <w:rStyle w:val="fontstyle01"/>
                  <w:rFonts w:ascii="Arial" w:hAnsi="Arial" w:cs="Arial"/>
                  <w:rPrChange w:id="1844" w:author="César Gamboa" w:date="2019-11-25T09:13:00Z">
                    <w:rPr>
                      <w:rStyle w:val="fontstyle01"/>
                      <w:rFonts w:ascii="Times New Roman" w:hAnsi="Times New Roman"/>
                    </w:rPr>
                  </w:rPrChange>
                </w:rPr>
                <w:t xml:space="preserve">e </w:t>
              </w:r>
              <w:r w:rsidR="00BF4FA2" w:rsidRPr="00BA6CC3">
                <w:rPr>
                  <w:rStyle w:val="fontstyle01"/>
                  <w:rFonts w:ascii="Arial" w:hAnsi="Arial" w:cs="Arial"/>
                  <w:rPrChange w:id="1845" w:author="César Gamboa" w:date="2019-11-25T09:13:00Z">
                    <w:rPr>
                      <w:rStyle w:val="fontstyle01"/>
                      <w:rFonts w:ascii="Times New Roman" w:hAnsi="Times New Roman"/>
                    </w:rPr>
                  </w:rPrChange>
                </w:rPr>
                <w:t>calcula como la suma total de los rubros anteriores y se da en millones de colones.</w:t>
              </w:r>
            </w:ins>
            <w:del w:id="1846" w:author="César Gamboa" w:date="2019-11-24T13:04:00Z">
              <w:r w:rsidRPr="00BA6CC3" w:rsidDel="00DC20DA">
                <w:rPr>
                  <w:rStyle w:val="fontstyle01"/>
                  <w:rFonts w:ascii="Arial" w:hAnsi="Arial" w:cs="Arial"/>
                  <w:rPrChange w:id="1847" w:author="César Gamboa" w:date="2019-11-25T09:13:00Z">
                    <w:rPr>
                      <w:rStyle w:val="fontstyle01"/>
                      <w:rFonts w:ascii="Times New Roman" w:hAnsi="Times New Roman"/>
                      <w:sz w:val="22"/>
                      <w:szCs w:val="22"/>
                    </w:rPr>
                  </w:rPrChange>
                </w:rPr>
                <w:delText>. .</w:delText>
              </w:r>
            </w:del>
            <w:ins w:id="1848" w:author="Johnny Madrigal Pana" w:date="2019-11-17T16:38:00Z">
              <w:del w:id="1849" w:author="César Gamboa" w:date="2019-11-24T13:04:00Z">
                <w:r w:rsidR="00737B12" w:rsidRPr="00BA6CC3" w:rsidDel="00DC20DA">
                  <w:rPr>
                    <w:rStyle w:val="fontstyle01"/>
                    <w:rFonts w:ascii="Arial" w:hAnsi="Arial" w:cs="Arial"/>
                    <w:rPrChange w:id="1850" w:author="César Gamboa" w:date="2019-11-25T09:13:00Z">
                      <w:rPr>
                        <w:rStyle w:val="fontstyle01"/>
                        <w:rFonts w:ascii="Times New Roman" w:hAnsi="Times New Roman"/>
                        <w:sz w:val="22"/>
                        <w:szCs w:val="22"/>
                      </w:rPr>
                    </w:rPrChange>
                  </w:rPr>
                  <w:delText xml:space="preserve"> CÓMO SE CALCULA? ES UNA RAZÓN? CÓMO SE INTERPRETA?</w:delText>
                </w:r>
              </w:del>
            </w:ins>
          </w:p>
          <w:p w14:paraId="7A181DC2" w14:textId="54ACB984" w:rsidR="00E82755" w:rsidRPr="00BA6CC3" w:rsidRDefault="00E82755" w:rsidP="00026839">
            <w:pPr>
              <w:pStyle w:val="Prrafodelista"/>
              <w:numPr>
                <w:ilvl w:val="0"/>
                <w:numId w:val="9"/>
              </w:numPr>
              <w:jc w:val="both"/>
              <w:rPr>
                <w:rStyle w:val="fontstyle01"/>
                <w:rFonts w:ascii="Arial" w:hAnsi="Arial" w:cs="Arial"/>
                <w:color w:val="auto"/>
                <w:lang w:val="es-MX"/>
                <w:rPrChange w:id="1851" w:author="César Gamboa" w:date="2019-11-25T09:13:00Z">
                  <w:rPr>
                    <w:rStyle w:val="fontstyle01"/>
                    <w:rFonts w:ascii="Times New Roman" w:hAnsi="Times New Roman"/>
                    <w:color w:val="auto"/>
                    <w:sz w:val="22"/>
                    <w:szCs w:val="22"/>
                    <w:lang w:val="es-MX"/>
                  </w:rPr>
                </w:rPrChange>
              </w:rPr>
            </w:pPr>
            <w:r w:rsidRPr="00BA6CC3">
              <w:rPr>
                <w:rFonts w:ascii="Arial" w:hAnsi="Arial" w:cs="Arial"/>
                <w:b/>
                <w:bCs/>
                <w:sz w:val="20"/>
                <w:szCs w:val="20"/>
                <w:lang w:val="es-MX"/>
                <w:rPrChange w:id="1852" w:author="César Gamboa" w:date="2019-11-25T09:13:00Z">
                  <w:rPr>
                    <w:b/>
                    <w:bCs/>
                    <w:lang w:val="es-MX"/>
                  </w:rPr>
                </w:rPrChange>
              </w:rPr>
              <w:t>Intereses y comisiones del sector público</w:t>
            </w:r>
            <w:r w:rsidRPr="00BA6CC3">
              <w:rPr>
                <w:rFonts w:ascii="Arial" w:hAnsi="Arial" w:cs="Arial"/>
                <w:sz w:val="20"/>
                <w:szCs w:val="20"/>
                <w:lang w:val="es-MX"/>
                <w:rPrChange w:id="1853" w:author="César Gamboa" w:date="2019-11-25T09:13:00Z">
                  <w:rPr>
                    <w:lang w:val="es-MX"/>
                  </w:rPr>
                </w:rPrChange>
              </w:rPr>
              <w:t xml:space="preserve">: </w:t>
            </w:r>
            <w:r w:rsidRPr="00BA6CC3">
              <w:rPr>
                <w:rStyle w:val="fontstyle01"/>
                <w:rFonts w:ascii="Arial" w:hAnsi="Arial" w:cs="Arial"/>
                <w:rPrChange w:id="1854" w:author="César Gamboa" w:date="2019-11-25T09:13:00Z">
                  <w:rPr>
                    <w:rStyle w:val="fontstyle01"/>
                    <w:rFonts w:ascii="Times New Roman" w:hAnsi="Times New Roman"/>
                    <w:sz w:val="22"/>
                    <w:szCs w:val="22"/>
                  </w:rPr>
                </w:rPrChange>
              </w:rPr>
              <w:t>Comprende el pago de los intereses de la deuda del gobierno, esto es, las erogaciones de intereses y comisiones</w:t>
            </w:r>
            <w:ins w:id="1855" w:author="Johnny Madrigal Pana" w:date="2019-11-17T16:38:00Z">
              <w:r w:rsidR="00737B12" w:rsidRPr="00BA6CC3">
                <w:rPr>
                  <w:rStyle w:val="fontstyle01"/>
                  <w:rFonts w:ascii="Arial" w:hAnsi="Arial" w:cs="Arial"/>
                  <w:rPrChange w:id="1856" w:author="César Gamboa" w:date="2019-11-25T09:13:00Z">
                    <w:rPr>
                      <w:rStyle w:val="fontstyle01"/>
                      <w:rFonts w:ascii="Times New Roman" w:hAnsi="Times New Roman"/>
                      <w:sz w:val="22"/>
                      <w:szCs w:val="22"/>
                    </w:rPr>
                  </w:rPrChange>
                </w:rPr>
                <w:t xml:space="preserve"> </w:t>
              </w:r>
            </w:ins>
            <w:del w:id="1857" w:author="Johnny Madrigal Pana" w:date="2019-11-17T16:38:00Z">
              <w:r w:rsidRPr="00BA6CC3" w:rsidDel="00737B12">
                <w:rPr>
                  <w:rFonts w:ascii="Arial" w:hAnsi="Arial" w:cs="Arial"/>
                  <w:color w:val="000000"/>
                  <w:sz w:val="20"/>
                  <w:szCs w:val="20"/>
                  <w:rPrChange w:id="1858" w:author="César Gamboa" w:date="2019-11-25T09:13:00Z">
                    <w:rPr>
                      <w:color w:val="000000"/>
                    </w:rPr>
                  </w:rPrChange>
                </w:rPr>
                <w:br/>
              </w:r>
            </w:del>
            <w:r w:rsidRPr="00BA6CC3">
              <w:rPr>
                <w:rStyle w:val="fontstyle01"/>
                <w:rFonts w:ascii="Arial" w:hAnsi="Arial" w:cs="Arial"/>
                <w:rPrChange w:id="1859" w:author="César Gamboa" w:date="2019-11-25T09:13:00Z">
                  <w:rPr>
                    <w:rStyle w:val="fontstyle01"/>
                    <w:rFonts w:ascii="Times New Roman" w:hAnsi="Times New Roman"/>
                    <w:sz w:val="22"/>
                    <w:szCs w:val="22"/>
                  </w:rPr>
                </w:rPrChange>
              </w:rPr>
              <w:t>destinadas por las instituciones públicas para cubrir el pago a favor de terceras personas, físicas o jurídicas,</w:t>
            </w:r>
            <w:r w:rsidRPr="00BA6CC3">
              <w:rPr>
                <w:rFonts w:ascii="Arial" w:hAnsi="Arial" w:cs="Arial"/>
                <w:color w:val="000000"/>
                <w:sz w:val="20"/>
                <w:szCs w:val="20"/>
                <w:rPrChange w:id="1860" w:author="César Gamboa" w:date="2019-11-25T09:13:00Z">
                  <w:rPr>
                    <w:color w:val="000000"/>
                  </w:rPr>
                </w:rPrChange>
              </w:rPr>
              <w:br/>
            </w:r>
            <w:r w:rsidRPr="00BA6CC3">
              <w:rPr>
                <w:rStyle w:val="fontstyle01"/>
                <w:rFonts w:ascii="Arial" w:hAnsi="Arial" w:cs="Arial"/>
                <w:rPrChange w:id="1861" w:author="César Gamboa" w:date="2019-11-25T09:13:00Z">
                  <w:rPr>
                    <w:rStyle w:val="fontstyle01"/>
                    <w:rFonts w:ascii="Times New Roman" w:hAnsi="Times New Roman"/>
                    <w:sz w:val="22"/>
                    <w:szCs w:val="22"/>
                  </w:rPr>
                </w:rPrChange>
              </w:rPr>
              <w:t>del sector privado o del sector público, residentes en el territorio nacional o en el exterior, por la utilización en</w:t>
            </w:r>
            <w:r w:rsidRPr="00BA6CC3">
              <w:rPr>
                <w:rFonts w:ascii="Arial" w:hAnsi="Arial" w:cs="Arial"/>
                <w:color w:val="000000"/>
                <w:sz w:val="20"/>
                <w:szCs w:val="20"/>
                <w:rPrChange w:id="1862" w:author="César Gamboa" w:date="2019-11-25T09:13:00Z">
                  <w:rPr>
                    <w:color w:val="000000"/>
                  </w:rPr>
                </w:rPrChange>
              </w:rPr>
              <w:br/>
            </w:r>
            <w:r w:rsidRPr="00BA6CC3">
              <w:rPr>
                <w:rStyle w:val="fontstyle01"/>
                <w:rFonts w:ascii="Arial" w:hAnsi="Arial" w:cs="Arial"/>
                <w:rPrChange w:id="1863" w:author="César Gamboa" w:date="2019-11-25T09:13:00Z">
                  <w:rPr>
                    <w:rStyle w:val="fontstyle01"/>
                    <w:rFonts w:ascii="Times New Roman" w:hAnsi="Times New Roman"/>
                    <w:sz w:val="22"/>
                    <w:szCs w:val="22"/>
                  </w:rPr>
                </w:rPrChange>
              </w:rPr>
              <w:t>un determinado plazo de recursos financieros provenientes de los conceptos de emisión y colocación de títulos</w:t>
            </w:r>
            <w:r w:rsidRPr="00BA6CC3">
              <w:rPr>
                <w:rFonts w:ascii="Arial" w:hAnsi="Arial" w:cs="Arial"/>
                <w:color w:val="000000"/>
                <w:sz w:val="20"/>
                <w:szCs w:val="20"/>
                <w:rPrChange w:id="1864" w:author="César Gamboa" w:date="2019-11-25T09:13:00Z">
                  <w:rPr>
                    <w:color w:val="000000"/>
                  </w:rPr>
                </w:rPrChange>
              </w:rPr>
              <w:br/>
            </w:r>
            <w:r w:rsidRPr="00BA6CC3">
              <w:rPr>
                <w:rStyle w:val="fontstyle01"/>
                <w:rFonts w:ascii="Arial" w:hAnsi="Arial" w:cs="Arial"/>
                <w:rPrChange w:id="1865" w:author="César Gamboa" w:date="2019-11-25T09:13:00Z">
                  <w:rPr>
                    <w:rStyle w:val="fontstyle01"/>
                    <w:rFonts w:ascii="Times New Roman" w:hAnsi="Times New Roman"/>
                    <w:sz w:val="22"/>
                    <w:szCs w:val="22"/>
                  </w:rPr>
                </w:rPrChange>
              </w:rPr>
              <w:t>valores, contratación de préstamos directos, créditos de proveedores, depósitos a plazo y a la vista, intereses por</w:t>
            </w:r>
            <w:r w:rsidRPr="00BA6CC3">
              <w:rPr>
                <w:rFonts w:ascii="Arial" w:hAnsi="Arial" w:cs="Arial"/>
                <w:color w:val="000000"/>
                <w:sz w:val="20"/>
                <w:szCs w:val="20"/>
                <w:rPrChange w:id="1866" w:author="César Gamboa" w:date="2019-11-25T09:13:00Z">
                  <w:rPr>
                    <w:color w:val="000000"/>
                  </w:rPr>
                </w:rPrChange>
              </w:rPr>
              <w:br/>
            </w:r>
            <w:r w:rsidRPr="00BA6CC3">
              <w:rPr>
                <w:rStyle w:val="fontstyle01"/>
                <w:rFonts w:ascii="Arial" w:hAnsi="Arial" w:cs="Arial"/>
                <w:rPrChange w:id="1867" w:author="César Gamboa" w:date="2019-11-25T09:13:00Z">
                  <w:rPr>
                    <w:rStyle w:val="fontstyle01"/>
                    <w:rFonts w:ascii="Times New Roman" w:hAnsi="Times New Roman"/>
                    <w:sz w:val="22"/>
                    <w:szCs w:val="22"/>
                  </w:rPr>
                </w:rPrChange>
              </w:rPr>
              <w:t>deudas de avales asumidos, entre otros pasivos de la entidad transados en el país o en el exterior. Incluye, el pago</w:t>
            </w:r>
            <w:r w:rsidRPr="00BA6CC3">
              <w:rPr>
                <w:rFonts w:ascii="Arial" w:hAnsi="Arial" w:cs="Arial"/>
                <w:color w:val="000000"/>
                <w:sz w:val="20"/>
                <w:szCs w:val="20"/>
                <w:rPrChange w:id="1868" w:author="César Gamboa" w:date="2019-11-25T09:13:00Z">
                  <w:rPr>
                    <w:color w:val="000000"/>
                  </w:rPr>
                </w:rPrChange>
              </w:rPr>
              <w:br/>
            </w:r>
            <w:r w:rsidRPr="00BA6CC3">
              <w:rPr>
                <w:rStyle w:val="fontstyle01"/>
                <w:rFonts w:ascii="Arial" w:hAnsi="Arial" w:cs="Arial"/>
                <w:rPrChange w:id="1869" w:author="César Gamboa" w:date="2019-11-25T09:13:00Z">
                  <w:rPr>
                    <w:rStyle w:val="fontstyle01"/>
                    <w:rFonts w:ascii="Times New Roman" w:hAnsi="Times New Roman"/>
                    <w:sz w:val="22"/>
                    <w:szCs w:val="22"/>
                  </w:rPr>
                </w:rPrChange>
              </w:rPr>
              <w:t>por concepto de otras obligaciones contraídas entre las partes, que no provienen de las actividades normales de</w:t>
            </w:r>
            <w:r w:rsidRPr="00BA6CC3">
              <w:rPr>
                <w:rFonts w:ascii="Arial" w:hAnsi="Arial" w:cs="Arial"/>
                <w:color w:val="000000"/>
                <w:sz w:val="20"/>
                <w:szCs w:val="20"/>
                <w:rPrChange w:id="1870" w:author="César Gamboa" w:date="2019-11-25T09:13:00Z">
                  <w:rPr>
                    <w:color w:val="000000"/>
                  </w:rPr>
                </w:rPrChange>
              </w:rPr>
              <w:br/>
            </w:r>
            <w:r w:rsidRPr="00BA6CC3">
              <w:rPr>
                <w:rStyle w:val="fontstyle01"/>
                <w:rFonts w:ascii="Arial" w:hAnsi="Arial" w:cs="Arial"/>
                <w:rPrChange w:id="1871" w:author="César Gamboa" w:date="2019-11-25T09:13:00Z">
                  <w:rPr>
                    <w:rStyle w:val="fontstyle01"/>
                    <w:rFonts w:ascii="Times New Roman" w:hAnsi="Times New Roman"/>
                    <w:sz w:val="22"/>
                    <w:szCs w:val="22"/>
                  </w:rPr>
                </w:rPrChange>
              </w:rPr>
              <w:t>financiamiento. Además, los intereses y comisiones por las operaciones normales de los bancos comerciales del</w:t>
            </w:r>
            <w:r w:rsidRPr="00BA6CC3">
              <w:rPr>
                <w:rFonts w:ascii="Arial" w:hAnsi="Arial" w:cs="Arial"/>
                <w:color w:val="000000"/>
                <w:sz w:val="20"/>
                <w:szCs w:val="20"/>
                <w:rPrChange w:id="1872" w:author="César Gamboa" w:date="2019-11-25T09:13:00Z">
                  <w:rPr>
                    <w:color w:val="000000"/>
                  </w:rPr>
                </w:rPrChange>
              </w:rPr>
              <w:br/>
            </w:r>
            <w:r w:rsidRPr="00BA6CC3">
              <w:rPr>
                <w:rStyle w:val="fontstyle01"/>
                <w:rFonts w:ascii="Arial" w:hAnsi="Arial" w:cs="Arial"/>
                <w:rPrChange w:id="1873" w:author="César Gamboa" w:date="2019-11-25T09:13:00Z">
                  <w:rPr>
                    <w:rStyle w:val="fontstyle01"/>
                    <w:rFonts w:ascii="Times New Roman" w:hAnsi="Times New Roman"/>
                    <w:sz w:val="22"/>
                    <w:szCs w:val="22"/>
                  </w:rPr>
                </w:rPrChange>
              </w:rPr>
              <w:t>sector público, así como las diferencias por tipo de cambio por operaciones financieras; y también el pago de</w:t>
            </w:r>
            <w:r w:rsidRPr="00BA6CC3">
              <w:rPr>
                <w:rFonts w:ascii="Arial" w:hAnsi="Arial" w:cs="Arial"/>
                <w:color w:val="000000"/>
                <w:sz w:val="20"/>
                <w:szCs w:val="20"/>
                <w:rPrChange w:id="1874" w:author="César Gamboa" w:date="2019-11-25T09:13:00Z">
                  <w:rPr>
                    <w:color w:val="000000"/>
                  </w:rPr>
                </w:rPrChange>
              </w:rPr>
              <w:br/>
            </w:r>
            <w:r w:rsidRPr="00BA6CC3">
              <w:rPr>
                <w:rStyle w:val="fontstyle01"/>
                <w:rFonts w:ascii="Arial" w:hAnsi="Arial" w:cs="Arial"/>
                <w:rPrChange w:id="1875" w:author="César Gamboa" w:date="2019-11-25T09:13:00Z">
                  <w:rPr>
                    <w:rStyle w:val="fontstyle01"/>
                    <w:rFonts w:ascii="Times New Roman" w:hAnsi="Times New Roman"/>
                    <w:sz w:val="22"/>
                    <w:szCs w:val="22"/>
                  </w:rPr>
                </w:rPrChange>
              </w:rPr>
              <w:t>intereses moratorios correspondientes a la deuda pública.</w:t>
            </w:r>
            <w:ins w:id="1876" w:author="Johnny Madrigal Pana" w:date="2019-11-17T16:38:00Z">
              <w:r w:rsidR="00737B12" w:rsidRPr="00BA6CC3">
                <w:rPr>
                  <w:rStyle w:val="fontstyle01"/>
                  <w:rFonts w:ascii="Arial" w:hAnsi="Arial" w:cs="Arial"/>
                  <w:rPrChange w:id="1877" w:author="César Gamboa" w:date="2019-11-25T09:13:00Z">
                    <w:rPr>
                      <w:rStyle w:val="fontstyle01"/>
                      <w:rFonts w:ascii="Times New Roman" w:hAnsi="Times New Roman"/>
                      <w:sz w:val="22"/>
                      <w:szCs w:val="22"/>
                    </w:rPr>
                  </w:rPrChange>
                </w:rPr>
                <w:t xml:space="preserve"> </w:t>
              </w:r>
            </w:ins>
            <w:ins w:id="1878" w:author="César Gamboa" w:date="2019-11-24T13:07:00Z">
              <w:r w:rsidR="00630152" w:rsidRPr="00BA6CC3">
                <w:rPr>
                  <w:rStyle w:val="fontstyle01"/>
                  <w:rFonts w:ascii="Arial" w:hAnsi="Arial" w:cs="Arial"/>
                  <w:rPrChange w:id="1879" w:author="César Gamboa" w:date="2019-11-25T09:13:00Z">
                    <w:rPr>
                      <w:rStyle w:val="fontstyle01"/>
                      <w:rFonts w:ascii="Times New Roman" w:hAnsi="Times New Roman"/>
                      <w:sz w:val="22"/>
                      <w:szCs w:val="22"/>
                    </w:rPr>
                  </w:rPrChange>
                </w:rPr>
                <w:t>S</w:t>
              </w:r>
              <w:r w:rsidR="00630152" w:rsidRPr="00BA6CC3">
                <w:rPr>
                  <w:rStyle w:val="fontstyle01"/>
                  <w:rFonts w:ascii="Arial" w:hAnsi="Arial" w:cs="Arial"/>
                  <w:rPrChange w:id="1880" w:author="César Gamboa" w:date="2019-11-25T09:13:00Z">
                    <w:rPr>
                      <w:rStyle w:val="fontstyle01"/>
                      <w:rFonts w:ascii="Times New Roman" w:hAnsi="Times New Roman"/>
                    </w:rPr>
                  </w:rPrChange>
                </w:rPr>
                <w:t>e calcula como la suma total de los rubros anteriores y se da en millones de colones.</w:t>
              </w:r>
            </w:ins>
            <w:ins w:id="1881" w:author="Johnny Madrigal Pana" w:date="2019-11-17T16:38:00Z">
              <w:del w:id="1882" w:author="César Gamboa" w:date="2019-11-24T13:07:00Z">
                <w:r w:rsidR="00737B12" w:rsidRPr="00BA6CC3" w:rsidDel="00630152">
                  <w:rPr>
                    <w:rStyle w:val="fontstyle01"/>
                    <w:rFonts w:ascii="Arial" w:hAnsi="Arial" w:cs="Arial"/>
                    <w:rPrChange w:id="1883" w:author="César Gamboa" w:date="2019-11-25T09:13:00Z">
                      <w:rPr>
                        <w:rStyle w:val="fontstyle01"/>
                        <w:rFonts w:ascii="Times New Roman" w:hAnsi="Times New Roman"/>
                        <w:sz w:val="22"/>
                        <w:szCs w:val="22"/>
                      </w:rPr>
                    </w:rPrChange>
                  </w:rPr>
                  <w:delText>LO MISMO</w:delText>
                </w:r>
              </w:del>
            </w:ins>
          </w:p>
          <w:p w14:paraId="0061E8BE" w14:textId="67E3934B" w:rsidR="00553AB4" w:rsidRPr="00BA6CC3" w:rsidRDefault="00E82755" w:rsidP="00026839">
            <w:pPr>
              <w:pStyle w:val="Prrafodelista"/>
              <w:numPr>
                <w:ilvl w:val="0"/>
                <w:numId w:val="9"/>
              </w:numPr>
              <w:jc w:val="both"/>
              <w:rPr>
                <w:rFonts w:ascii="Arial" w:hAnsi="Arial" w:cs="Arial"/>
                <w:sz w:val="20"/>
                <w:szCs w:val="20"/>
                <w:lang w:val="es-MX"/>
                <w:rPrChange w:id="1884" w:author="César Gamboa" w:date="2019-11-25T09:13:00Z">
                  <w:rPr>
                    <w:rFonts w:ascii="Times New Roman" w:hAnsi="Times New Roman"/>
                    <w:lang w:val="es-MX"/>
                  </w:rPr>
                </w:rPrChange>
              </w:rPr>
            </w:pPr>
            <w:r w:rsidRPr="00BA6CC3">
              <w:rPr>
                <w:rFonts w:ascii="Arial" w:hAnsi="Arial" w:cs="Arial"/>
                <w:b/>
                <w:bCs/>
                <w:sz w:val="20"/>
                <w:szCs w:val="20"/>
                <w:lang w:val="es-MX"/>
                <w:rPrChange w:id="1885" w:author="César Gamboa" w:date="2019-11-25T09:13:00Z">
                  <w:rPr>
                    <w:rFonts w:ascii="Times New Roman" w:hAnsi="Times New Roman"/>
                    <w:b/>
                    <w:bCs/>
                    <w:lang w:val="es-MX"/>
                  </w:rPr>
                </w:rPrChange>
              </w:rPr>
              <w:t>Demanda eléctrica</w:t>
            </w:r>
            <w:r w:rsidRPr="00BA6CC3">
              <w:rPr>
                <w:rFonts w:ascii="Arial" w:hAnsi="Arial" w:cs="Arial"/>
                <w:sz w:val="20"/>
                <w:szCs w:val="20"/>
                <w:lang w:val="es-MX"/>
                <w:rPrChange w:id="1886" w:author="César Gamboa" w:date="2019-11-25T09:13:00Z">
                  <w:rPr>
                    <w:rFonts w:ascii="Times New Roman" w:hAnsi="Times New Roman"/>
                    <w:lang w:val="es-MX"/>
                  </w:rPr>
                </w:rPrChange>
              </w:rPr>
              <w:t>:</w:t>
            </w:r>
            <w:r w:rsidR="00DB2535" w:rsidRPr="00BA6CC3">
              <w:rPr>
                <w:rFonts w:ascii="Arial" w:hAnsi="Arial" w:cs="Arial"/>
                <w:sz w:val="20"/>
                <w:szCs w:val="20"/>
                <w:lang w:val="es-MX"/>
                <w:rPrChange w:id="1887" w:author="César Gamboa" w:date="2019-11-25T09:13:00Z">
                  <w:rPr>
                    <w:rFonts w:ascii="Times New Roman" w:hAnsi="Times New Roman"/>
                    <w:lang w:val="es-MX"/>
                  </w:rPr>
                </w:rPrChange>
              </w:rPr>
              <w:t xml:space="preserve"> </w:t>
            </w:r>
            <w:r w:rsidR="00563F84" w:rsidRPr="00BA6CC3">
              <w:rPr>
                <w:rFonts w:ascii="Arial" w:eastAsia="Times New Roman" w:hAnsi="Arial" w:cs="Arial"/>
                <w:sz w:val="20"/>
                <w:szCs w:val="20"/>
                <w:lang w:eastAsia="es-CR"/>
                <w:rPrChange w:id="1888" w:author="César Gamboa" w:date="2019-11-25T09:13:00Z">
                  <w:rPr>
                    <w:rFonts w:ascii="Times New Roman" w:eastAsia="Times New Roman" w:hAnsi="Times New Roman"/>
                    <w:lang w:eastAsia="es-CR"/>
                  </w:rPr>
                </w:rPrChange>
              </w:rPr>
              <w:t xml:space="preserve">Datos obtenidos de los informes anuales que reporta el Instituto Costarricense de Electricidad, de una serie mensual de la demanda eléctrica nacional en </w:t>
            </w:r>
            <w:proofErr w:type="spellStart"/>
            <w:proofErr w:type="gramStart"/>
            <w:r w:rsidR="00563F84" w:rsidRPr="00BA6CC3">
              <w:rPr>
                <w:rFonts w:ascii="Arial" w:eastAsia="Times New Roman" w:hAnsi="Arial" w:cs="Arial"/>
                <w:sz w:val="20"/>
                <w:szCs w:val="20"/>
                <w:lang w:eastAsia="es-CR"/>
                <w:rPrChange w:id="1889" w:author="César Gamboa" w:date="2019-11-25T09:13:00Z">
                  <w:rPr>
                    <w:rFonts w:ascii="Times New Roman" w:eastAsia="Times New Roman" w:hAnsi="Times New Roman"/>
                    <w:lang w:eastAsia="es-CR"/>
                  </w:rPr>
                </w:rPrChange>
              </w:rPr>
              <w:t>Mega-vatios</w:t>
            </w:r>
            <w:proofErr w:type="spellEnd"/>
            <w:proofErr w:type="gramEnd"/>
            <w:r w:rsidR="00563F84" w:rsidRPr="00BA6CC3">
              <w:rPr>
                <w:rFonts w:ascii="Arial" w:eastAsia="Times New Roman" w:hAnsi="Arial" w:cs="Arial"/>
                <w:sz w:val="20"/>
                <w:szCs w:val="20"/>
                <w:lang w:eastAsia="es-CR"/>
                <w:rPrChange w:id="1890" w:author="César Gamboa" w:date="2019-11-25T09:13:00Z">
                  <w:rPr>
                    <w:rFonts w:ascii="Times New Roman" w:eastAsia="Times New Roman" w:hAnsi="Times New Roman"/>
                    <w:lang w:eastAsia="es-CR"/>
                  </w:rPr>
                </w:rPrChange>
              </w:rPr>
              <w:t xml:space="preserve"> hora (</w:t>
            </w:r>
            <w:proofErr w:type="spellStart"/>
            <w:r w:rsidR="00563F84" w:rsidRPr="00BA6CC3">
              <w:rPr>
                <w:rFonts w:ascii="Arial" w:eastAsia="Times New Roman" w:hAnsi="Arial" w:cs="Arial"/>
                <w:sz w:val="20"/>
                <w:szCs w:val="20"/>
                <w:lang w:eastAsia="es-CR"/>
                <w:rPrChange w:id="1891" w:author="César Gamboa" w:date="2019-11-25T09:13:00Z">
                  <w:rPr>
                    <w:rFonts w:ascii="Times New Roman" w:eastAsia="Times New Roman" w:hAnsi="Times New Roman"/>
                    <w:lang w:eastAsia="es-CR"/>
                  </w:rPr>
                </w:rPrChange>
              </w:rPr>
              <w:t>MWh</w:t>
            </w:r>
            <w:proofErr w:type="spellEnd"/>
            <w:r w:rsidR="00563F84" w:rsidRPr="00BA6CC3">
              <w:rPr>
                <w:rFonts w:ascii="Arial" w:eastAsia="Times New Roman" w:hAnsi="Arial" w:cs="Arial"/>
                <w:sz w:val="20"/>
                <w:szCs w:val="20"/>
                <w:lang w:eastAsia="es-CR"/>
                <w:rPrChange w:id="1892" w:author="César Gamboa" w:date="2019-11-25T09:13:00Z">
                  <w:rPr>
                    <w:rFonts w:ascii="Times New Roman" w:eastAsia="Times New Roman" w:hAnsi="Times New Roman"/>
                    <w:lang w:eastAsia="es-CR"/>
                  </w:rPr>
                </w:rPrChange>
              </w:rPr>
              <w:t>).</w:t>
            </w:r>
            <w:ins w:id="1893" w:author="Johnny Madrigal Pana" w:date="2019-11-17T16:38:00Z">
              <w:r w:rsidR="00737B12" w:rsidRPr="00BA6CC3">
                <w:rPr>
                  <w:rFonts w:ascii="Arial" w:eastAsia="Times New Roman" w:hAnsi="Arial" w:cs="Arial"/>
                  <w:sz w:val="20"/>
                  <w:szCs w:val="20"/>
                  <w:lang w:eastAsia="es-CR"/>
                  <w:rPrChange w:id="1894" w:author="César Gamboa" w:date="2019-11-25T09:13:00Z">
                    <w:rPr>
                      <w:rFonts w:ascii="Times New Roman" w:eastAsia="Times New Roman" w:hAnsi="Times New Roman"/>
                      <w:lang w:eastAsia="es-CR"/>
                    </w:rPr>
                  </w:rPrChange>
                </w:rPr>
                <w:t xml:space="preserve"> </w:t>
              </w:r>
            </w:ins>
            <w:ins w:id="1895" w:author="César Gamboa" w:date="2019-11-24T13:08:00Z">
              <w:r w:rsidR="003972FF" w:rsidRPr="00BA6CC3">
                <w:rPr>
                  <w:rFonts w:ascii="Arial" w:eastAsia="Times New Roman" w:hAnsi="Arial" w:cs="Arial"/>
                  <w:sz w:val="20"/>
                  <w:szCs w:val="20"/>
                  <w:lang w:eastAsia="es-CR"/>
                  <w:rPrChange w:id="1896" w:author="César Gamboa" w:date="2019-11-25T09:13:00Z">
                    <w:rPr>
                      <w:rFonts w:ascii="Times New Roman" w:eastAsia="Times New Roman" w:hAnsi="Times New Roman"/>
                      <w:lang w:eastAsia="es-CR"/>
                    </w:rPr>
                  </w:rPrChange>
                </w:rPr>
                <w:t>S</w:t>
              </w:r>
              <w:r w:rsidR="003972FF" w:rsidRPr="00BA6CC3">
                <w:rPr>
                  <w:rFonts w:ascii="Arial" w:eastAsia="Times New Roman" w:hAnsi="Arial" w:cs="Arial"/>
                  <w:sz w:val="20"/>
                  <w:szCs w:val="20"/>
                  <w:lang w:eastAsia="es-CR"/>
                  <w:rPrChange w:id="1897" w:author="César Gamboa" w:date="2019-11-25T09:13:00Z">
                    <w:rPr>
                      <w:rFonts w:eastAsia="Times New Roman"/>
                      <w:lang w:eastAsia="es-CR"/>
                    </w:rPr>
                  </w:rPrChange>
                </w:rPr>
                <w:t>e calcula como la suma total del consumo</w:t>
              </w:r>
            </w:ins>
            <w:ins w:id="1898" w:author="César Gamboa" w:date="2019-11-24T13:09:00Z">
              <w:r w:rsidR="00F5783C" w:rsidRPr="00BA6CC3">
                <w:rPr>
                  <w:rFonts w:ascii="Arial" w:eastAsia="Times New Roman" w:hAnsi="Arial" w:cs="Arial"/>
                  <w:sz w:val="20"/>
                  <w:szCs w:val="20"/>
                  <w:lang w:eastAsia="es-CR"/>
                  <w:rPrChange w:id="1899" w:author="César Gamboa" w:date="2019-11-25T09:13:00Z">
                    <w:rPr>
                      <w:rFonts w:eastAsia="Times New Roman"/>
                      <w:lang w:eastAsia="es-CR"/>
                    </w:rPr>
                  </w:rPrChange>
                </w:rPr>
                <w:t>, en este caso a nivel nacional.</w:t>
              </w:r>
            </w:ins>
            <w:ins w:id="1900" w:author="Johnny Madrigal Pana" w:date="2019-11-17T16:38:00Z">
              <w:del w:id="1901" w:author="César Gamboa" w:date="2019-11-24T13:07:00Z">
                <w:r w:rsidR="00737B12" w:rsidRPr="00BA6CC3" w:rsidDel="00CD74CC">
                  <w:rPr>
                    <w:rFonts w:ascii="Arial" w:eastAsia="Times New Roman" w:hAnsi="Arial" w:cs="Arial"/>
                    <w:sz w:val="20"/>
                    <w:szCs w:val="20"/>
                    <w:lang w:eastAsia="es-CR"/>
                    <w:rPrChange w:id="1902" w:author="César Gamboa" w:date="2019-11-25T09:13:00Z">
                      <w:rPr>
                        <w:rFonts w:ascii="Times New Roman" w:eastAsia="Times New Roman" w:hAnsi="Times New Roman"/>
                        <w:lang w:eastAsia="es-CR"/>
                      </w:rPr>
                    </w:rPrChange>
                  </w:rPr>
                  <w:delText>LO MISMO</w:delText>
                </w:r>
              </w:del>
            </w:ins>
          </w:p>
        </w:tc>
      </w:tr>
      <w:tr w:rsidR="005E51C6" w:rsidRPr="002E6993" w14:paraId="135BB311" w14:textId="77777777" w:rsidTr="003D636D">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903" w:author="César Gamboa" w:date="2019-11-24T15:58: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113"/>
          <w:trPrChange w:id="1904" w:author="César Gamboa" w:date="2019-11-24T15:58:00Z">
            <w:trPr>
              <w:trHeight w:val="113"/>
            </w:trPr>
          </w:trPrChange>
        </w:trPr>
        <w:tc>
          <w:tcPr>
            <w:tcW w:w="279" w:type="pct"/>
            <w:vMerge/>
            <w:tcPrChange w:id="1905" w:author="César Gamboa" w:date="2019-11-24T15:58:00Z">
              <w:tcPr>
                <w:tcW w:w="229" w:type="pct"/>
                <w:vMerge/>
              </w:tcPr>
            </w:tcPrChange>
          </w:tcPr>
          <w:p w14:paraId="44BB2D8B" w14:textId="77777777" w:rsidR="00553AB4" w:rsidRPr="00BA6CC3" w:rsidRDefault="00553AB4" w:rsidP="00737B12">
            <w:pPr>
              <w:spacing w:after="0" w:line="240" w:lineRule="auto"/>
              <w:rPr>
                <w:rFonts w:ascii="Arial" w:hAnsi="Arial" w:cs="Arial"/>
                <w:sz w:val="20"/>
                <w:szCs w:val="20"/>
                <w:rPrChange w:id="1906" w:author="César Gamboa" w:date="2019-11-25T09:13:00Z">
                  <w:rPr>
                    <w:rFonts w:ascii="Times New Roman" w:hAnsi="Times New Roman"/>
                  </w:rPr>
                </w:rPrChange>
              </w:rPr>
            </w:pPr>
          </w:p>
        </w:tc>
        <w:tc>
          <w:tcPr>
            <w:tcW w:w="1079" w:type="pct"/>
            <w:tcPrChange w:id="1907" w:author="César Gamboa" w:date="2019-11-24T15:58:00Z">
              <w:tcPr>
                <w:tcW w:w="1129" w:type="pct"/>
                <w:gridSpan w:val="2"/>
              </w:tcPr>
            </w:tcPrChange>
          </w:tcPr>
          <w:p w14:paraId="5BCEF6A0" w14:textId="77777777" w:rsidR="00553AB4" w:rsidRPr="00BA6CC3" w:rsidRDefault="00553AB4" w:rsidP="00737B12">
            <w:pPr>
              <w:spacing w:after="0" w:line="240" w:lineRule="auto"/>
              <w:rPr>
                <w:rFonts w:ascii="Arial" w:hAnsi="Arial" w:cs="Arial"/>
                <w:sz w:val="20"/>
                <w:szCs w:val="20"/>
                <w:rPrChange w:id="1908" w:author="César Gamboa" w:date="2019-11-25T09:13:00Z">
                  <w:rPr>
                    <w:rFonts w:ascii="Times New Roman" w:hAnsi="Times New Roman"/>
                  </w:rPr>
                </w:rPrChange>
              </w:rPr>
            </w:pPr>
            <w:r w:rsidRPr="00BA6CC3">
              <w:rPr>
                <w:rFonts w:ascii="Arial" w:hAnsi="Arial" w:cs="Arial"/>
                <w:sz w:val="20"/>
                <w:szCs w:val="20"/>
                <w:rPrChange w:id="1909" w:author="César Gamboa" w:date="2019-11-25T09:13:00Z">
                  <w:rPr>
                    <w:rFonts w:ascii="Times New Roman" w:hAnsi="Times New Roman"/>
                  </w:rPr>
                </w:rPrChange>
              </w:rPr>
              <w:t>Evidencias de calidad de la medición para la(s) variable(s) del estudio</w:t>
            </w:r>
          </w:p>
        </w:tc>
        <w:tc>
          <w:tcPr>
            <w:tcW w:w="3642" w:type="pct"/>
            <w:tcPrChange w:id="1910" w:author="César Gamboa" w:date="2019-11-24T15:58:00Z">
              <w:tcPr>
                <w:tcW w:w="3642" w:type="pct"/>
              </w:tcPr>
            </w:tcPrChange>
          </w:tcPr>
          <w:p w14:paraId="29591F89" w14:textId="72D956B7" w:rsidR="00553AB4" w:rsidRPr="00BA6CC3" w:rsidRDefault="00553AB4" w:rsidP="002C50B4">
            <w:pPr>
              <w:spacing w:line="240" w:lineRule="auto"/>
              <w:jc w:val="both"/>
              <w:rPr>
                <w:ins w:id="1911" w:author="César Gamboa" w:date="2019-11-24T15:49:00Z"/>
                <w:rFonts w:ascii="Arial" w:hAnsi="Arial" w:cs="Arial"/>
                <w:color w:val="000000"/>
                <w:sz w:val="20"/>
                <w:szCs w:val="20"/>
                <w:shd w:val="clear" w:color="auto" w:fill="FFFFFF"/>
                <w:rPrChange w:id="1912" w:author="César Gamboa" w:date="2019-11-25T09:13:00Z">
                  <w:rPr>
                    <w:ins w:id="1913" w:author="César Gamboa" w:date="2019-11-24T15:49:00Z"/>
                    <w:rFonts w:ascii="Times New Roman" w:hAnsi="Times New Roman"/>
                    <w:color w:val="000000"/>
                    <w:shd w:val="clear" w:color="auto" w:fill="FFFFFF"/>
                  </w:rPr>
                </w:rPrChange>
              </w:rPr>
            </w:pPr>
            <w:r w:rsidRPr="00BA6CC3">
              <w:rPr>
                <w:rFonts w:ascii="Arial" w:hAnsi="Arial" w:cs="Arial"/>
                <w:w w:val="110"/>
                <w:sz w:val="20"/>
                <w:szCs w:val="20"/>
                <w:lang w:val="es-MX"/>
                <w:rPrChange w:id="1914" w:author="César Gamboa" w:date="2019-11-25T09:13:00Z">
                  <w:rPr>
                    <w:rFonts w:ascii="Times New Roman" w:hAnsi="Times New Roman"/>
                    <w:w w:val="110"/>
                    <w:lang w:val="es-MX"/>
                  </w:rPr>
                </w:rPrChange>
              </w:rPr>
              <w:t>Las estadísticas vitales son sistematizadas y divulgadas año tras año, por tanto, revelan los cambios acontecidos</w:t>
            </w:r>
            <w:r w:rsidRPr="00BA6CC3">
              <w:rPr>
                <w:rFonts w:ascii="Arial" w:hAnsi="Arial" w:cs="Arial"/>
                <w:spacing w:val="-8"/>
                <w:w w:val="110"/>
                <w:sz w:val="20"/>
                <w:szCs w:val="20"/>
                <w:lang w:val="es-MX"/>
                <w:rPrChange w:id="1915" w:author="César Gamboa" w:date="2019-11-25T09:13:00Z">
                  <w:rPr>
                    <w:rFonts w:ascii="Times New Roman" w:hAnsi="Times New Roman"/>
                    <w:spacing w:val="-8"/>
                    <w:w w:val="110"/>
                    <w:lang w:val="es-MX"/>
                  </w:rPr>
                </w:rPrChange>
              </w:rPr>
              <w:t xml:space="preserve"> </w:t>
            </w:r>
            <w:r w:rsidRPr="00BA6CC3">
              <w:rPr>
                <w:rFonts w:ascii="Arial" w:hAnsi="Arial" w:cs="Arial"/>
                <w:w w:val="110"/>
                <w:sz w:val="20"/>
                <w:szCs w:val="20"/>
                <w:lang w:val="es-MX"/>
                <w:rPrChange w:id="1916" w:author="César Gamboa" w:date="2019-11-25T09:13:00Z">
                  <w:rPr>
                    <w:rFonts w:ascii="Times New Roman" w:hAnsi="Times New Roman"/>
                    <w:w w:val="110"/>
                    <w:lang w:val="es-MX"/>
                  </w:rPr>
                </w:rPrChange>
              </w:rPr>
              <w:t>durante</w:t>
            </w:r>
            <w:r w:rsidRPr="00BA6CC3">
              <w:rPr>
                <w:rFonts w:ascii="Arial" w:hAnsi="Arial" w:cs="Arial"/>
                <w:spacing w:val="-7"/>
                <w:w w:val="110"/>
                <w:sz w:val="20"/>
                <w:szCs w:val="20"/>
                <w:lang w:val="es-MX"/>
                <w:rPrChange w:id="1917" w:author="César Gamboa" w:date="2019-11-25T09:13:00Z">
                  <w:rPr>
                    <w:rFonts w:ascii="Times New Roman" w:hAnsi="Times New Roman"/>
                    <w:spacing w:val="-7"/>
                    <w:w w:val="110"/>
                    <w:lang w:val="es-MX"/>
                  </w:rPr>
                </w:rPrChange>
              </w:rPr>
              <w:t xml:space="preserve"> </w:t>
            </w:r>
            <w:r w:rsidRPr="00BA6CC3">
              <w:rPr>
                <w:rFonts w:ascii="Arial" w:hAnsi="Arial" w:cs="Arial"/>
                <w:w w:val="110"/>
                <w:sz w:val="20"/>
                <w:szCs w:val="20"/>
                <w:lang w:val="es-MX"/>
                <w:rPrChange w:id="1918" w:author="César Gamboa" w:date="2019-11-25T09:13:00Z">
                  <w:rPr>
                    <w:rFonts w:ascii="Times New Roman" w:hAnsi="Times New Roman"/>
                    <w:w w:val="110"/>
                    <w:lang w:val="es-MX"/>
                  </w:rPr>
                </w:rPrChange>
              </w:rPr>
              <w:t>este</w:t>
            </w:r>
            <w:r w:rsidRPr="00BA6CC3">
              <w:rPr>
                <w:rFonts w:ascii="Arial" w:hAnsi="Arial" w:cs="Arial"/>
                <w:spacing w:val="-7"/>
                <w:w w:val="110"/>
                <w:sz w:val="20"/>
                <w:szCs w:val="20"/>
                <w:lang w:val="es-MX"/>
                <w:rPrChange w:id="1919" w:author="César Gamboa" w:date="2019-11-25T09:13:00Z">
                  <w:rPr>
                    <w:rFonts w:ascii="Times New Roman" w:hAnsi="Times New Roman"/>
                    <w:spacing w:val="-7"/>
                    <w:w w:val="110"/>
                    <w:lang w:val="es-MX"/>
                  </w:rPr>
                </w:rPrChange>
              </w:rPr>
              <w:t xml:space="preserve"> </w:t>
            </w:r>
            <w:r w:rsidRPr="00BA6CC3">
              <w:rPr>
                <w:rFonts w:ascii="Arial" w:hAnsi="Arial" w:cs="Arial"/>
                <w:w w:val="110"/>
                <w:sz w:val="20"/>
                <w:szCs w:val="20"/>
                <w:lang w:val="es-MX"/>
                <w:rPrChange w:id="1920" w:author="César Gamboa" w:date="2019-11-25T09:13:00Z">
                  <w:rPr>
                    <w:rFonts w:ascii="Times New Roman" w:hAnsi="Times New Roman"/>
                    <w:w w:val="110"/>
                    <w:lang w:val="es-MX"/>
                  </w:rPr>
                </w:rPrChange>
              </w:rPr>
              <w:t>periodo.</w:t>
            </w:r>
            <w:r w:rsidRPr="00BA6CC3">
              <w:rPr>
                <w:rFonts w:ascii="Arial" w:hAnsi="Arial" w:cs="Arial"/>
                <w:spacing w:val="-7"/>
                <w:w w:val="110"/>
                <w:sz w:val="20"/>
                <w:szCs w:val="20"/>
                <w:lang w:val="es-MX"/>
                <w:rPrChange w:id="1921" w:author="César Gamboa" w:date="2019-11-25T09:13:00Z">
                  <w:rPr>
                    <w:rFonts w:ascii="Times New Roman" w:hAnsi="Times New Roman"/>
                    <w:spacing w:val="-7"/>
                    <w:w w:val="110"/>
                    <w:lang w:val="es-MX"/>
                  </w:rPr>
                </w:rPrChange>
              </w:rPr>
              <w:t xml:space="preserve"> </w:t>
            </w:r>
            <w:r w:rsidRPr="00BA6CC3">
              <w:rPr>
                <w:rFonts w:ascii="Arial" w:hAnsi="Arial" w:cs="Arial"/>
                <w:w w:val="110"/>
                <w:sz w:val="20"/>
                <w:szCs w:val="20"/>
                <w:lang w:val="es-MX"/>
                <w:rPrChange w:id="1922" w:author="César Gamboa" w:date="2019-11-25T09:13:00Z">
                  <w:rPr>
                    <w:rFonts w:ascii="Times New Roman" w:hAnsi="Times New Roman"/>
                    <w:w w:val="110"/>
                    <w:lang w:val="es-MX"/>
                  </w:rPr>
                </w:rPrChange>
              </w:rPr>
              <w:t>Esta</w:t>
            </w:r>
            <w:r w:rsidRPr="00BA6CC3">
              <w:rPr>
                <w:rFonts w:ascii="Arial" w:hAnsi="Arial" w:cs="Arial"/>
                <w:spacing w:val="-7"/>
                <w:w w:val="110"/>
                <w:sz w:val="20"/>
                <w:szCs w:val="20"/>
                <w:lang w:val="es-MX"/>
                <w:rPrChange w:id="1923" w:author="César Gamboa" w:date="2019-11-25T09:13:00Z">
                  <w:rPr>
                    <w:rFonts w:ascii="Times New Roman" w:hAnsi="Times New Roman"/>
                    <w:spacing w:val="-7"/>
                    <w:w w:val="110"/>
                    <w:lang w:val="es-MX"/>
                  </w:rPr>
                </w:rPrChange>
              </w:rPr>
              <w:t xml:space="preserve"> </w:t>
            </w:r>
            <w:r w:rsidRPr="00BA6CC3">
              <w:rPr>
                <w:rFonts w:ascii="Arial" w:hAnsi="Arial" w:cs="Arial"/>
                <w:w w:val="110"/>
                <w:sz w:val="20"/>
                <w:szCs w:val="20"/>
                <w:lang w:val="es-MX"/>
                <w:rPrChange w:id="1924" w:author="César Gamboa" w:date="2019-11-25T09:13:00Z">
                  <w:rPr>
                    <w:rFonts w:ascii="Times New Roman" w:hAnsi="Times New Roman"/>
                    <w:w w:val="110"/>
                    <w:lang w:val="es-MX"/>
                  </w:rPr>
                </w:rPrChange>
              </w:rPr>
              <w:t>información</w:t>
            </w:r>
            <w:r w:rsidRPr="00BA6CC3">
              <w:rPr>
                <w:rFonts w:ascii="Arial" w:hAnsi="Arial" w:cs="Arial"/>
                <w:spacing w:val="-8"/>
                <w:w w:val="110"/>
                <w:sz w:val="20"/>
                <w:szCs w:val="20"/>
                <w:lang w:val="es-MX"/>
                <w:rPrChange w:id="1925" w:author="César Gamboa" w:date="2019-11-25T09:13:00Z">
                  <w:rPr>
                    <w:rFonts w:ascii="Times New Roman" w:hAnsi="Times New Roman"/>
                    <w:spacing w:val="-8"/>
                    <w:w w:val="110"/>
                    <w:lang w:val="es-MX"/>
                  </w:rPr>
                </w:rPrChange>
              </w:rPr>
              <w:t xml:space="preserve"> </w:t>
            </w:r>
            <w:r w:rsidRPr="00BA6CC3">
              <w:rPr>
                <w:rFonts w:ascii="Arial" w:hAnsi="Arial" w:cs="Arial"/>
                <w:w w:val="110"/>
                <w:sz w:val="20"/>
                <w:szCs w:val="20"/>
                <w:lang w:val="es-MX"/>
                <w:rPrChange w:id="1926" w:author="César Gamboa" w:date="2019-11-25T09:13:00Z">
                  <w:rPr>
                    <w:rFonts w:ascii="Times New Roman" w:hAnsi="Times New Roman"/>
                    <w:w w:val="110"/>
                    <w:lang w:val="es-MX"/>
                  </w:rPr>
                </w:rPrChange>
              </w:rPr>
              <w:t>junto</w:t>
            </w:r>
            <w:r w:rsidRPr="00BA6CC3">
              <w:rPr>
                <w:rFonts w:ascii="Arial" w:hAnsi="Arial" w:cs="Arial"/>
                <w:spacing w:val="-7"/>
                <w:w w:val="110"/>
                <w:sz w:val="20"/>
                <w:szCs w:val="20"/>
                <w:lang w:val="es-MX"/>
                <w:rPrChange w:id="1927" w:author="César Gamboa" w:date="2019-11-25T09:13:00Z">
                  <w:rPr>
                    <w:rFonts w:ascii="Times New Roman" w:hAnsi="Times New Roman"/>
                    <w:spacing w:val="-7"/>
                    <w:w w:val="110"/>
                    <w:lang w:val="es-MX"/>
                  </w:rPr>
                </w:rPrChange>
              </w:rPr>
              <w:t xml:space="preserve"> </w:t>
            </w:r>
            <w:r w:rsidRPr="00BA6CC3">
              <w:rPr>
                <w:rFonts w:ascii="Arial" w:hAnsi="Arial" w:cs="Arial"/>
                <w:w w:val="110"/>
                <w:sz w:val="20"/>
                <w:szCs w:val="20"/>
                <w:lang w:val="es-MX"/>
                <w:rPrChange w:id="1928" w:author="César Gamboa" w:date="2019-11-25T09:13:00Z">
                  <w:rPr>
                    <w:rFonts w:ascii="Times New Roman" w:hAnsi="Times New Roman"/>
                    <w:w w:val="110"/>
                    <w:lang w:val="es-MX"/>
                  </w:rPr>
                </w:rPrChange>
              </w:rPr>
              <w:t>con</w:t>
            </w:r>
            <w:r w:rsidRPr="00BA6CC3">
              <w:rPr>
                <w:rFonts w:ascii="Arial" w:hAnsi="Arial" w:cs="Arial"/>
                <w:spacing w:val="-7"/>
                <w:w w:val="110"/>
                <w:sz w:val="20"/>
                <w:szCs w:val="20"/>
                <w:lang w:val="es-MX"/>
                <w:rPrChange w:id="1929" w:author="César Gamboa" w:date="2019-11-25T09:13:00Z">
                  <w:rPr>
                    <w:rFonts w:ascii="Times New Roman" w:hAnsi="Times New Roman"/>
                    <w:spacing w:val="-7"/>
                    <w:w w:val="110"/>
                    <w:lang w:val="es-MX"/>
                  </w:rPr>
                </w:rPrChange>
              </w:rPr>
              <w:t xml:space="preserve"> </w:t>
            </w:r>
            <w:r w:rsidRPr="00BA6CC3">
              <w:rPr>
                <w:rFonts w:ascii="Arial" w:hAnsi="Arial" w:cs="Arial"/>
                <w:w w:val="110"/>
                <w:sz w:val="20"/>
                <w:szCs w:val="20"/>
                <w:lang w:val="es-MX"/>
                <w:rPrChange w:id="1930" w:author="César Gamboa" w:date="2019-11-25T09:13:00Z">
                  <w:rPr>
                    <w:rFonts w:ascii="Times New Roman" w:hAnsi="Times New Roman"/>
                    <w:w w:val="110"/>
                    <w:lang w:val="es-MX"/>
                  </w:rPr>
                </w:rPrChange>
              </w:rPr>
              <w:t>la</w:t>
            </w:r>
            <w:r w:rsidRPr="00BA6CC3">
              <w:rPr>
                <w:rFonts w:ascii="Arial" w:hAnsi="Arial" w:cs="Arial"/>
                <w:spacing w:val="-7"/>
                <w:w w:val="110"/>
                <w:sz w:val="20"/>
                <w:szCs w:val="20"/>
                <w:lang w:val="es-MX"/>
                <w:rPrChange w:id="1931" w:author="César Gamboa" w:date="2019-11-25T09:13:00Z">
                  <w:rPr>
                    <w:rFonts w:ascii="Times New Roman" w:hAnsi="Times New Roman"/>
                    <w:spacing w:val="-7"/>
                    <w:w w:val="110"/>
                    <w:lang w:val="es-MX"/>
                  </w:rPr>
                </w:rPrChange>
              </w:rPr>
              <w:t xml:space="preserve"> </w:t>
            </w:r>
            <w:r w:rsidRPr="00BA6CC3">
              <w:rPr>
                <w:rFonts w:ascii="Arial" w:hAnsi="Arial" w:cs="Arial"/>
                <w:w w:val="110"/>
                <w:sz w:val="20"/>
                <w:szCs w:val="20"/>
                <w:lang w:val="es-MX"/>
                <w:rPrChange w:id="1932" w:author="César Gamboa" w:date="2019-11-25T09:13:00Z">
                  <w:rPr>
                    <w:rFonts w:ascii="Times New Roman" w:hAnsi="Times New Roman"/>
                    <w:w w:val="110"/>
                    <w:lang w:val="es-MX"/>
                  </w:rPr>
                </w:rPrChange>
              </w:rPr>
              <w:t>proveniente</w:t>
            </w:r>
            <w:r w:rsidRPr="00BA6CC3">
              <w:rPr>
                <w:rFonts w:ascii="Arial" w:hAnsi="Arial" w:cs="Arial"/>
                <w:spacing w:val="-7"/>
                <w:w w:val="110"/>
                <w:sz w:val="20"/>
                <w:szCs w:val="20"/>
                <w:lang w:val="es-MX"/>
                <w:rPrChange w:id="1933" w:author="César Gamboa" w:date="2019-11-25T09:13:00Z">
                  <w:rPr>
                    <w:rFonts w:ascii="Times New Roman" w:hAnsi="Times New Roman"/>
                    <w:spacing w:val="-7"/>
                    <w:w w:val="110"/>
                    <w:lang w:val="es-MX"/>
                  </w:rPr>
                </w:rPrChange>
              </w:rPr>
              <w:t xml:space="preserve"> </w:t>
            </w:r>
            <w:r w:rsidRPr="00BA6CC3">
              <w:rPr>
                <w:rFonts w:ascii="Arial" w:hAnsi="Arial" w:cs="Arial"/>
                <w:w w:val="110"/>
                <w:sz w:val="20"/>
                <w:szCs w:val="20"/>
                <w:lang w:val="es-MX"/>
                <w:rPrChange w:id="1934" w:author="César Gamboa" w:date="2019-11-25T09:13:00Z">
                  <w:rPr>
                    <w:rFonts w:ascii="Times New Roman" w:hAnsi="Times New Roman"/>
                    <w:w w:val="110"/>
                    <w:lang w:val="es-MX"/>
                  </w:rPr>
                </w:rPrChange>
              </w:rPr>
              <w:t>de</w:t>
            </w:r>
            <w:r w:rsidRPr="00BA6CC3">
              <w:rPr>
                <w:rFonts w:ascii="Arial" w:hAnsi="Arial" w:cs="Arial"/>
                <w:spacing w:val="-7"/>
                <w:w w:val="110"/>
                <w:sz w:val="20"/>
                <w:szCs w:val="20"/>
                <w:lang w:val="es-MX"/>
                <w:rPrChange w:id="1935" w:author="César Gamboa" w:date="2019-11-25T09:13:00Z">
                  <w:rPr>
                    <w:rFonts w:ascii="Times New Roman" w:hAnsi="Times New Roman"/>
                    <w:spacing w:val="-7"/>
                    <w:w w:val="110"/>
                    <w:lang w:val="es-MX"/>
                  </w:rPr>
                </w:rPrChange>
              </w:rPr>
              <w:t xml:space="preserve"> </w:t>
            </w:r>
            <w:r w:rsidRPr="00BA6CC3">
              <w:rPr>
                <w:rFonts w:ascii="Arial" w:hAnsi="Arial" w:cs="Arial"/>
                <w:w w:val="110"/>
                <w:sz w:val="20"/>
                <w:szCs w:val="20"/>
                <w:lang w:val="es-MX"/>
                <w:rPrChange w:id="1936" w:author="César Gamboa" w:date="2019-11-25T09:13:00Z">
                  <w:rPr>
                    <w:rFonts w:ascii="Times New Roman" w:hAnsi="Times New Roman"/>
                    <w:w w:val="110"/>
                    <w:lang w:val="es-MX"/>
                  </w:rPr>
                </w:rPrChange>
              </w:rPr>
              <w:t>los</w:t>
            </w:r>
            <w:r w:rsidRPr="00BA6CC3">
              <w:rPr>
                <w:rFonts w:ascii="Arial" w:hAnsi="Arial" w:cs="Arial"/>
                <w:spacing w:val="-8"/>
                <w:w w:val="110"/>
                <w:sz w:val="20"/>
                <w:szCs w:val="20"/>
                <w:lang w:val="es-MX"/>
                <w:rPrChange w:id="1937" w:author="César Gamboa" w:date="2019-11-25T09:13:00Z">
                  <w:rPr>
                    <w:rFonts w:ascii="Times New Roman" w:hAnsi="Times New Roman"/>
                    <w:spacing w:val="-8"/>
                    <w:w w:val="110"/>
                    <w:lang w:val="es-MX"/>
                  </w:rPr>
                </w:rPrChange>
              </w:rPr>
              <w:t xml:space="preserve"> </w:t>
            </w:r>
            <w:r w:rsidRPr="00BA6CC3">
              <w:rPr>
                <w:rFonts w:ascii="Arial" w:hAnsi="Arial" w:cs="Arial"/>
                <w:w w:val="110"/>
                <w:sz w:val="20"/>
                <w:szCs w:val="20"/>
                <w:lang w:val="es-MX"/>
                <w:rPrChange w:id="1938" w:author="César Gamboa" w:date="2019-11-25T09:13:00Z">
                  <w:rPr>
                    <w:rFonts w:ascii="Times New Roman" w:hAnsi="Times New Roman"/>
                    <w:w w:val="110"/>
                    <w:lang w:val="es-MX"/>
                  </w:rPr>
                </w:rPrChange>
              </w:rPr>
              <w:t>censos</w:t>
            </w:r>
            <w:r w:rsidRPr="00BA6CC3">
              <w:rPr>
                <w:rFonts w:ascii="Arial" w:hAnsi="Arial" w:cs="Arial"/>
                <w:spacing w:val="-7"/>
                <w:w w:val="110"/>
                <w:sz w:val="20"/>
                <w:szCs w:val="20"/>
                <w:lang w:val="es-MX"/>
                <w:rPrChange w:id="1939" w:author="César Gamboa" w:date="2019-11-25T09:13:00Z">
                  <w:rPr>
                    <w:rFonts w:ascii="Times New Roman" w:hAnsi="Times New Roman"/>
                    <w:spacing w:val="-7"/>
                    <w:w w:val="110"/>
                    <w:lang w:val="es-MX"/>
                  </w:rPr>
                </w:rPrChange>
              </w:rPr>
              <w:t xml:space="preserve"> </w:t>
            </w:r>
            <w:r w:rsidRPr="00BA6CC3">
              <w:rPr>
                <w:rFonts w:ascii="Arial" w:hAnsi="Arial" w:cs="Arial"/>
                <w:w w:val="110"/>
                <w:sz w:val="20"/>
                <w:szCs w:val="20"/>
                <w:lang w:val="es-MX"/>
                <w:rPrChange w:id="1940" w:author="César Gamboa" w:date="2019-11-25T09:13:00Z">
                  <w:rPr>
                    <w:rFonts w:ascii="Times New Roman" w:hAnsi="Times New Roman"/>
                    <w:w w:val="110"/>
                    <w:lang w:val="es-MX"/>
                  </w:rPr>
                </w:rPrChange>
              </w:rPr>
              <w:t>de</w:t>
            </w:r>
            <w:r w:rsidRPr="00BA6CC3">
              <w:rPr>
                <w:rFonts w:ascii="Arial" w:hAnsi="Arial" w:cs="Arial"/>
                <w:spacing w:val="-7"/>
                <w:w w:val="110"/>
                <w:sz w:val="20"/>
                <w:szCs w:val="20"/>
                <w:lang w:val="es-MX"/>
                <w:rPrChange w:id="1941" w:author="César Gamboa" w:date="2019-11-25T09:13:00Z">
                  <w:rPr>
                    <w:rFonts w:ascii="Times New Roman" w:hAnsi="Times New Roman"/>
                    <w:spacing w:val="-7"/>
                    <w:w w:val="110"/>
                    <w:lang w:val="es-MX"/>
                  </w:rPr>
                </w:rPrChange>
              </w:rPr>
              <w:t xml:space="preserve"> </w:t>
            </w:r>
            <w:r w:rsidR="00AD0851" w:rsidRPr="00BA6CC3">
              <w:rPr>
                <w:rFonts w:ascii="Arial" w:hAnsi="Arial" w:cs="Arial"/>
                <w:w w:val="110"/>
                <w:sz w:val="20"/>
                <w:szCs w:val="20"/>
                <w:lang w:val="es-MX"/>
                <w:rPrChange w:id="1942" w:author="César Gamboa" w:date="2019-11-25T09:13:00Z">
                  <w:rPr>
                    <w:rFonts w:ascii="Times New Roman" w:hAnsi="Times New Roman"/>
                    <w:w w:val="110"/>
                    <w:lang w:val="es-MX"/>
                  </w:rPr>
                </w:rPrChange>
              </w:rPr>
              <w:t>población</w:t>
            </w:r>
            <w:r w:rsidRPr="00BA6CC3">
              <w:rPr>
                <w:rFonts w:ascii="Arial" w:hAnsi="Arial" w:cs="Arial"/>
                <w:w w:val="110"/>
                <w:sz w:val="20"/>
                <w:szCs w:val="20"/>
                <w:lang w:val="es-MX"/>
                <w:rPrChange w:id="1943" w:author="César Gamboa" w:date="2019-11-25T09:13:00Z">
                  <w:rPr>
                    <w:rFonts w:ascii="Times New Roman" w:hAnsi="Times New Roman"/>
                    <w:w w:val="110"/>
                    <w:lang w:val="es-MX"/>
                  </w:rPr>
                </w:rPrChange>
              </w:rPr>
              <w:t xml:space="preserve"> constituye</w:t>
            </w:r>
            <w:r w:rsidRPr="00BA6CC3">
              <w:rPr>
                <w:rFonts w:ascii="Arial" w:hAnsi="Arial" w:cs="Arial"/>
                <w:spacing w:val="-8"/>
                <w:w w:val="110"/>
                <w:sz w:val="20"/>
                <w:szCs w:val="20"/>
                <w:lang w:val="es-MX"/>
                <w:rPrChange w:id="1944" w:author="César Gamboa" w:date="2019-11-25T09:13:00Z">
                  <w:rPr>
                    <w:rFonts w:ascii="Times New Roman" w:hAnsi="Times New Roman"/>
                    <w:spacing w:val="-8"/>
                    <w:w w:val="110"/>
                    <w:lang w:val="es-MX"/>
                  </w:rPr>
                </w:rPrChange>
              </w:rPr>
              <w:t xml:space="preserve"> </w:t>
            </w:r>
            <w:r w:rsidRPr="00BA6CC3">
              <w:rPr>
                <w:rFonts w:ascii="Arial" w:hAnsi="Arial" w:cs="Arial"/>
                <w:w w:val="110"/>
                <w:sz w:val="20"/>
                <w:szCs w:val="20"/>
                <w:lang w:val="es-MX"/>
                <w:rPrChange w:id="1945" w:author="César Gamboa" w:date="2019-11-25T09:13:00Z">
                  <w:rPr>
                    <w:rFonts w:ascii="Times New Roman" w:hAnsi="Times New Roman"/>
                    <w:w w:val="110"/>
                    <w:lang w:val="es-MX"/>
                  </w:rPr>
                </w:rPrChange>
              </w:rPr>
              <w:t>la</w:t>
            </w:r>
            <w:r w:rsidRPr="00BA6CC3">
              <w:rPr>
                <w:rFonts w:ascii="Arial" w:hAnsi="Arial" w:cs="Arial"/>
                <w:spacing w:val="-8"/>
                <w:w w:val="110"/>
                <w:sz w:val="20"/>
                <w:szCs w:val="20"/>
                <w:lang w:val="es-MX"/>
                <w:rPrChange w:id="1946" w:author="César Gamboa" w:date="2019-11-25T09:13:00Z">
                  <w:rPr>
                    <w:rFonts w:ascii="Times New Roman" w:hAnsi="Times New Roman"/>
                    <w:spacing w:val="-8"/>
                    <w:w w:val="110"/>
                    <w:lang w:val="es-MX"/>
                  </w:rPr>
                </w:rPrChange>
              </w:rPr>
              <w:t xml:space="preserve"> </w:t>
            </w:r>
            <w:r w:rsidRPr="00BA6CC3">
              <w:rPr>
                <w:rFonts w:ascii="Arial" w:hAnsi="Arial" w:cs="Arial"/>
                <w:w w:val="110"/>
                <w:sz w:val="20"/>
                <w:szCs w:val="20"/>
                <w:lang w:val="es-MX"/>
                <w:rPrChange w:id="1947" w:author="César Gamboa" w:date="2019-11-25T09:13:00Z">
                  <w:rPr>
                    <w:rFonts w:ascii="Times New Roman" w:hAnsi="Times New Roman"/>
                    <w:w w:val="110"/>
                    <w:lang w:val="es-MX"/>
                  </w:rPr>
                </w:rPrChange>
              </w:rPr>
              <w:t>base</w:t>
            </w:r>
            <w:r w:rsidRPr="00BA6CC3">
              <w:rPr>
                <w:rFonts w:ascii="Arial" w:hAnsi="Arial" w:cs="Arial"/>
                <w:spacing w:val="-8"/>
                <w:w w:val="110"/>
                <w:sz w:val="20"/>
                <w:szCs w:val="20"/>
                <w:lang w:val="es-MX"/>
                <w:rPrChange w:id="1948" w:author="César Gamboa" w:date="2019-11-25T09:13:00Z">
                  <w:rPr>
                    <w:rFonts w:ascii="Times New Roman" w:hAnsi="Times New Roman"/>
                    <w:spacing w:val="-8"/>
                    <w:w w:val="110"/>
                    <w:lang w:val="es-MX"/>
                  </w:rPr>
                </w:rPrChange>
              </w:rPr>
              <w:t xml:space="preserve"> </w:t>
            </w:r>
            <w:r w:rsidRPr="00BA6CC3">
              <w:rPr>
                <w:rFonts w:ascii="Arial" w:hAnsi="Arial" w:cs="Arial"/>
                <w:w w:val="110"/>
                <w:sz w:val="20"/>
                <w:szCs w:val="20"/>
                <w:lang w:val="es-MX"/>
                <w:rPrChange w:id="1949" w:author="César Gamboa" w:date="2019-11-25T09:13:00Z">
                  <w:rPr>
                    <w:rFonts w:ascii="Times New Roman" w:hAnsi="Times New Roman"/>
                    <w:w w:val="110"/>
                    <w:lang w:val="es-MX"/>
                  </w:rPr>
                </w:rPrChange>
              </w:rPr>
              <w:t>para</w:t>
            </w:r>
            <w:r w:rsidRPr="00BA6CC3">
              <w:rPr>
                <w:rFonts w:ascii="Arial" w:hAnsi="Arial" w:cs="Arial"/>
                <w:spacing w:val="-8"/>
                <w:w w:val="110"/>
                <w:sz w:val="20"/>
                <w:szCs w:val="20"/>
                <w:lang w:val="es-MX"/>
                <w:rPrChange w:id="1950" w:author="César Gamboa" w:date="2019-11-25T09:13:00Z">
                  <w:rPr>
                    <w:rFonts w:ascii="Times New Roman" w:hAnsi="Times New Roman"/>
                    <w:spacing w:val="-8"/>
                    <w:w w:val="110"/>
                    <w:lang w:val="es-MX"/>
                  </w:rPr>
                </w:rPrChange>
              </w:rPr>
              <w:t xml:space="preserve"> </w:t>
            </w:r>
            <w:r w:rsidRPr="00BA6CC3">
              <w:rPr>
                <w:rFonts w:ascii="Arial" w:hAnsi="Arial" w:cs="Arial"/>
                <w:w w:val="110"/>
                <w:sz w:val="20"/>
                <w:szCs w:val="20"/>
                <w:lang w:val="es-MX"/>
                <w:rPrChange w:id="1951" w:author="César Gamboa" w:date="2019-11-25T09:13:00Z">
                  <w:rPr>
                    <w:rFonts w:ascii="Times New Roman" w:hAnsi="Times New Roman"/>
                    <w:w w:val="110"/>
                    <w:lang w:val="es-MX"/>
                  </w:rPr>
                </w:rPrChange>
              </w:rPr>
              <w:t>construir</w:t>
            </w:r>
            <w:r w:rsidRPr="00BA6CC3">
              <w:rPr>
                <w:rFonts w:ascii="Arial" w:hAnsi="Arial" w:cs="Arial"/>
                <w:spacing w:val="-7"/>
                <w:w w:val="110"/>
                <w:sz w:val="20"/>
                <w:szCs w:val="20"/>
                <w:lang w:val="es-MX"/>
                <w:rPrChange w:id="1952" w:author="César Gamboa" w:date="2019-11-25T09:13:00Z">
                  <w:rPr>
                    <w:rFonts w:ascii="Times New Roman" w:hAnsi="Times New Roman"/>
                    <w:spacing w:val="-7"/>
                    <w:w w:val="110"/>
                    <w:lang w:val="es-MX"/>
                  </w:rPr>
                </w:rPrChange>
              </w:rPr>
              <w:t xml:space="preserve"> </w:t>
            </w:r>
            <w:r w:rsidRPr="00BA6CC3">
              <w:rPr>
                <w:rFonts w:ascii="Arial" w:hAnsi="Arial" w:cs="Arial"/>
                <w:w w:val="110"/>
                <w:sz w:val="20"/>
                <w:szCs w:val="20"/>
                <w:lang w:val="es-MX"/>
                <w:rPrChange w:id="1953" w:author="César Gamboa" w:date="2019-11-25T09:13:00Z">
                  <w:rPr>
                    <w:rFonts w:ascii="Times New Roman" w:hAnsi="Times New Roman"/>
                    <w:w w:val="110"/>
                    <w:lang w:val="es-MX"/>
                  </w:rPr>
                </w:rPrChange>
              </w:rPr>
              <w:t>los</w:t>
            </w:r>
            <w:r w:rsidRPr="00BA6CC3">
              <w:rPr>
                <w:rFonts w:ascii="Arial" w:hAnsi="Arial" w:cs="Arial"/>
                <w:spacing w:val="-8"/>
                <w:w w:val="110"/>
                <w:sz w:val="20"/>
                <w:szCs w:val="20"/>
                <w:lang w:val="es-MX"/>
                <w:rPrChange w:id="1954" w:author="César Gamboa" w:date="2019-11-25T09:13:00Z">
                  <w:rPr>
                    <w:rFonts w:ascii="Times New Roman" w:hAnsi="Times New Roman"/>
                    <w:spacing w:val="-8"/>
                    <w:w w:val="110"/>
                    <w:lang w:val="es-MX"/>
                  </w:rPr>
                </w:rPrChange>
              </w:rPr>
              <w:t xml:space="preserve"> </w:t>
            </w:r>
            <w:r w:rsidRPr="00BA6CC3">
              <w:rPr>
                <w:rFonts w:ascii="Arial" w:hAnsi="Arial" w:cs="Arial"/>
                <w:w w:val="110"/>
                <w:sz w:val="20"/>
                <w:szCs w:val="20"/>
                <w:lang w:val="es-MX"/>
                <w:rPrChange w:id="1955" w:author="César Gamboa" w:date="2019-11-25T09:13:00Z">
                  <w:rPr>
                    <w:rFonts w:ascii="Times New Roman" w:hAnsi="Times New Roman"/>
                    <w:w w:val="110"/>
                    <w:lang w:val="es-MX"/>
                  </w:rPr>
                </w:rPrChange>
              </w:rPr>
              <w:t>diferentes</w:t>
            </w:r>
            <w:r w:rsidRPr="00BA6CC3">
              <w:rPr>
                <w:rFonts w:ascii="Arial" w:hAnsi="Arial" w:cs="Arial"/>
                <w:spacing w:val="-8"/>
                <w:w w:val="110"/>
                <w:sz w:val="20"/>
                <w:szCs w:val="20"/>
                <w:lang w:val="es-MX"/>
                <w:rPrChange w:id="1956" w:author="César Gamboa" w:date="2019-11-25T09:13:00Z">
                  <w:rPr>
                    <w:rFonts w:ascii="Times New Roman" w:hAnsi="Times New Roman"/>
                    <w:spacing w:val="-8"/>
                    <w:w w:val="110"/>
                    <w:lang w:val="es-MX"/>
                  </w:rPr>
                </w:rPrChange>
              </w:rPr>
              <w:t xml:space="preserve"> </w:t>
            </w:r>
            <w:r w:rsidRPr="00BA6CC3">
              <w:rPr>
                <w:rFonts w:ascii="Arial" w:hAnsi="Arial" w:cs="Arial"/>
                <w:w w:val="110"/>
                <w:sz w:val="20"/>
                <w:szCs w:val="20"/>
                <w:lang w:val="es-MX"/>
                <w:rPrChange w:id="1957" w:author="César Gamboa" w:date="2019-11-25T09:13:00Z">
                  <w:rPr>
                    <w:rFonts w:ascii="Times New Roman" w:hAnsi="Times New Roman"/>
                    <w:w w:val="110"/>
                    <w:lang w:val="es-MX"/>
                  </w:rPr>
                </w:rPrChange>
              </w:rPr>
              <w:t>índices,</w:t>
            </w:r>
            <w:r w:rsidRPr="00BA6CC3">
              <w:rPr>
                <w:rFonts w:ascii="Arial" w:hAnsi="Arial" w:cs="Arial"/>
                <w:spacing w:val="-8"/>
                <w:w w:val="110"/>
                <w:sz w:val="20"/>
                <w:szCs w:val="20"/>
                <w:lang w:val="es-MX"/>
                <w:rPrChange w:id="1958" w:author="César Gamboa" w:date="2019-11-25T09:13:00Z">
                  <w:rPr>
                    <w:rFonts w:ascii="Times New Roman" w:hAnsi="Times New Roman"/>
                    <w:spacing w:val="-8"/>
                    <w:w w:val="110"/>
                    <w:lang w:val="es-MX"/>
                  </w:rPr>
                </w:rPrChange>
              </w:rPr>
              <w:t xml:space="preserve"> </w:t>
            </w:r>
            <w:r w:rsidRPr="00BA6CC3">
              <w:rPr>
                <w:rFonts w:ascii="Arial" w:hAnsi="Arial" w:cs="Arial"/>
                <w:w w:val="110"/>
                <w:sz w:val="20"/>
                <w:szCs w:val="20"/>
                <w:lang w:val="es-MX"/>
                <w:rPrChange w:id="1959" w:author="César Gamboa" w:date="2019-11-25T09:13:00Z">
                  <w:rPr>
                    <w:rFonts w:ascii="Times New Roman" w:hAnsi="Times New Roman"/>
                    <w:w w:val="110"/>
                    <w:lang w:val="es-MX"/>
                  </w:rPr>
                </w:rPrChange>
              </w:rPr>
              <w:t>tasas</w:t>
            </w:r>
            <w:r w:rsidRPr="00BA6CC3">
              <w:rPr>
                <w:rFonts w:ascii="Arial" w:hAnsi="Arial" w:cs="Arial"/>
                <w:spacing w:val="-8"/>
                <w:w w:val="110"/>
                <w:sz w:val="20"/>
                <w:szCs w:val="20"/>
                <w:lang w:val="es-MX"/>
                <w:rPrChange w:id="1960" w:author="César Gamboa" w:date="2019-11-25T09:13:00Z">
                  <w:rPr>
                    <w:rFonts w:ascii="Times New Roman" w:hAnsi="Times New Roman"/>
                    <w:spacing w:val="-8"/>
                    <w:w w:val="110"/>
                    <w:lang w:val="es-MX"/>
                  </w:rPr>
                </w:rPrChange>
              </w:rPr>
              <w:t xml:space="preserve"> </w:t>
            </w:r>
            <w:r w:rsidRPr="00BA6CC3">
              <w:rPr>
                <w:rFonts w:ascii="Arial" w:hAnsi="Arial" w:cs="Arial"/>
                <w:w w:val="110"/>
                <w:sz w:val="20"/>
                <w:szCs w:val="20"/>
                <w:lang w:val="es-MX"/>
                <w:rPrChange w:id="1961" w:author="César Gamboa" w:date="2019-11-25T09:13:00Z">
                  <w:rPr>
                    <w:rFonts w:ascii="Times New Roman" w:hAnsi="Times New Roman"/>
                    <w:w w:val="110"/>
                    <w:lang w:val="es-MX"/>
                  </w:rPr>
                </w:rPrChange>
              </w:rPr>
              <w:t>y</w:t>
            </w:r>
            <w:r w:rsidRPr="00BA6CC3">
              <w:rPr>
                <w:rFonts w:ascii="Arial" w:hAnsi="Arial" w:cs="Arial"/>
                <w:spacing w:val="-8"/>
                <w:w w:val="110"/>
                <w:sz w:val="20"/>
                <w:szCs w:val="20"/>
                <w:lang w:val="es-MX"/>
                <w:rPrChange w:id="1962" w:author="César Gamboa" w:date="2019-11-25T09:13:00Z">
                  <w:rPr>
                    <w:rFonts w:ascii="Times New Roman" w:hAnsi="Times New Roman"/>
                    <w:spacing w:val="-8"/>
                    <w:w w:val="110"/>
                    <w:lang w:val="es-MX"/>
                  </w:rPr>
                </w:rPrChange>
              </w:rPr>
              <w:t xml:space="preserve"> </w:t>
            </w:r>
            <w:r w:rsidRPr="00BA6CC3">
              <w:rPr>
                <w:rFonts w:ascii="Arial" w:hAnsi="Arial" w:cs="Arial"/>
                <w:w w:val="110"/>
                <w:sz w:val="20"/>
                <w:szCs w:val="20"/>
                <w:lang w:val="es-MX"/>
                <w:rPrChange w:id="1963" w:author="César Gamboa" w:date="2019-11-25T09:13:00Z">
                  <w:rPr>
                    <w:rFonts w:ascii="Times New Roman" w:hAnsi="Times New Roman"/>
                    <w:w w:val="110"/>
                    <w:lang w:val="es-MX"/>
                  </w:rPr>
                </w:rPrChange>
              </w:rPr>
              <w:t>otros</w:t>
            </w:r>
            <w:r w:rsidRPr="00BA6CC3">
              <w:rPr>
                <w:rFonts w:ascii="Arial" w:hAnsi="Arial" w:cs="Arial"/>
                <w:spacing w:val="-8"/>
                <w:w w:val="110"/>
                <w:sz w:val="20"/>
                <w:szCs w:val="20"/>
                <w:lang w:val="es-MX"/>
                <w:rPrChange w:id="1964" w:author="César Gamboa" w:date="2019-11-25T09:13:00Z">
                  <w:rPr>
                    <w:rFonts w:ascii="Times New Roman" w:hAnsi="Times New Roman"/>
                    <w:spacing w:val="-8"/>
                    <w:w w:val="110"/>
                    <w:lang w:val="es-MX"/>
                  </w:rPr>
                </w:rPrChange>
              </w:rPr>
              <w:t xml:space="preserve"> </w:t>
            </w:r>
            <w:r w:rsidRPr="00BA6CC3">
              <w:rPr>
                <w:rFonts w:ascii="Arial" w:hAnsi="Arial" w:cs="Arial"/>
                <w:w w:val="110"/>
                <w:sz w:val="20"/>
                <w:szCs w:val="20"/>
                <w:lang w:val="es-MX"/>
                <w:rPrChange w:id="1965" w:author="César Gamboa" w:date="2019-11-25T09:13:00Z">
                  <w:rPr>
                    <w:rFonts w:ascii="Times New Roman" w:hAnsi="Times New Roman"/>
                    <w:w w:val="110"/>
                    <w:lang w:val="es-MX"/>
                  </w:rPr>
                </w:rPrChange>
              </w:rPr>
              <w:t>indicadores</w:t>
            </w:r>
            <w:r w:rsidRPr="00BA6CC3">
              <w:rPr>
                <w:rFonts w:ascii="Arial" w:hAnsi="Arial" w:cs="Arial"/>
                <w:spacing w:val="-8"/>
                <w:w w:val="110"/>
                <w:sz w:val="20"/>
                <w:szCs w:val="20"/>
                <w:lang w:val="es-MX"/>
                <w:rPrChange w:id="1966" w:author="César Gamboa" w:date="2019-11-25T09:13:00Z">
                  <w:rPr>
                    <w:rFonts w:ascii="Times New Roman" w:hAnsi="Times New Roman"/>
                    <w:spacing w:val="-8"/>
                    <w:w w:val="110"/>
                    <w:lang w:val="es-MX"/>
                  </w:rPr>
                </w:rPrChange>
              </w:rPr>
              <w:t xml:space="preserve"> </w:t>
            </w:r>
            <w:r w:rsidRPr="00BA6CC3">
              <w:rPr>
                <w:rFonts w:ascii="Arial" w:hAnsi="Arial" w:cs="Arial"/>
                <w:w w:val="110"/>
                <w:sz w:val="20"/>
                <w:szCs w:val="20"/>
                <w:lang w:val="es-MX"/>
                <w:rPrChange w:id="1967" w:author="César Gamboa" w:date="2019-11-25T09:13:00Z">
                  <w:rPr>
                    <w:rFonts w:ascii="Times New Roman" w:hAnsi="Times New Roman"/>
                    <w:w w:val="110"/>
                    <w:lang w:val="es-MX"/>
                  </w:rPr>
                </w:rPrChange>
              </w:rPr>
              <w:t>que</w:t>
            </w:r>
            <w:r w:rsidRPr="00BA6CC3">
              <w:rPr>
                <w:rFonts w:ascii="Arial" w:hAnsi="Arial" w:cs="Arial"/>
                <w:spacing w:val="-8"/>
                <w:w w:val="110"/>
                <w:sz w:val="20"/>
                <w:szCs w:val="20"/>
                <w:lang w:val="es-MX"/>
                <w:rPrChange w:id="1968" w:author="César Gamboa" w:date="2019-11-25T09:13:00Z">
                  <w:rPr>
                    <w:rFonts w:ascii="Times New Roman" w:hAnsi="Times New Roman"/>
                    <w:spacing w:val="-8"/>
                    <w:w w:val="110"/>
                    <w:lang w:val="es-MX"/>
                  </w:rPr>
                </w:rPrChange>
              </w:rPr>
              <w:t xml:space="preserve"> </w:t>
            </w:r>
            <w:r w:rsidRPr="00BA6CC3">
              <w:rPr>
                <w:rFonts w:ascii="Arial" w:hAnsi="Arial" w:cs="Arial"/>
                <w:w w:val="110"/>
                <w:sz w:val="20"/>
                <w:szCs w:val="20"/>
                <w:lang w:val="es-MX"/>
                <w:rPrChange w:id="1969" w:author="César Gamboa" w:date="2019-11-25T09:13:00Z">
                  <w:rPr>
                    <w:rFonts w:ascii="Times New Roman" w:hAnsi="Times New Roman"/>
                    <w:w w:val="110"/>
                    <w:lang w:val="es-MX"/>
                  </w:rPr>
                </w:rPrChange>
              </w:rPr>
              <w:t>revelan</w:t>
            </w:r>
            <w:r w:rsidRPr="00BA6CC3">
              <w:rPr>
                <w:rFonts w:ascii="Arial" w:hAnsi="Arial" w:cs="Arial"/>
                <w:spacing w:val="-8"/>
                <w:w w:val="110"/>
                <w:sz w:val="20"/>
                <w:szCs w:val="20"/>
                <w:lang w:val="es-MX"/>
                <w:rPrChange w:id="1970" w:author="César Gamboa" w:date="2019-11-25T09:13:00Z">
                  <w:rPr>
                    <w:rFonts w:ascii="Times New Roman" w:hAnsi="Times New Roman"/>
                    <w:spacing w:val="-8"/>
                    <w:w w:val="110"/>
                    <w:lang w:val="es-MX"/>
                  </w:rPr>
                </w:rPrChange>
              </w:rPr>
              <w:t xml:space="preserve"> </w:t>
            </w:r>
            <w:r w:rsidRPr="00BA6CC3">
              <w:rPr>
                <w:rFonts w:ascii="Arial" w:hAnsi="Arial" w:cs="Arial"/>
                <w:w w:val="110"/>
                <w:sz w:val="20"/>
                <w:szCs w:val="20"/>
                <w:lang w:val="es-MX"/>
                <w:rPrChange w:id="1971" w:author="César Gamboa" w:date="2019-11-25T09:13:00Z">
                  <w:rPr>
                    <w:rFonts w:ascii="Times New Roman" w:hAnsi="Times New Roman"/>
                    <w:w w:val="110"/>
                    <w:lang w:val="es-MX"/>
                  </w:rPr>
                </w:rPrChange>
              </w:rPr>
              <w:t>la</w:t>
            </w:r>
            <w:r w:rsidRPr="00BA6CC3">
              <w:rPr>
                <w:rFonts w:ascii="Arial" w:hAnsi="Arial" w:cs="Arial"/>
                <w:spacing w:val="-8"/>
                <w:w w:val="110"/>
                <w:sz w:val="20"/>
                <w:szCs w:val="20"/>
                <w:lang w:val="es-MX"/>
                <w:rPrChange w:id="1972" w:author="César Gamboa" w:date="2019-11-25T09:13:00Z">
                  <w:rPr>
                    <w:rFonts w:ascii="Times New Roman" w:hAnsi="Times New Roman"/>
                    <w:spacing w:val="-8"/>
                    <w:w w:val="110"/>
                    <w:lang w:val="es-MX"/>
                  </w:rPr>
                </w:rPrChange>
              </w:rPr>
              <w:t xml:space="preserve"> </w:t>
            </w:r>
            <w:r w:rsidRPr="00BA6CC3">
              <w:rPr>
                <w:rFonts w:ascii="Arial" w:hAnsi="Arial" w:cs="Arial"/>
                <w:w w:val="110"/>
                <w:sz w:val="20"/>
                <w:szCs w:val="20"/>
                <w:lang w:val="es-MX"/>
                <w:rPrChange w:id="1973" w:author="César Gamboa" w:date="2019-11-25T09:13:00Z">
                  <w:rPr>
                    <w:rFonts w:ascii="Times New Roman" w:hAnsi="Times New Roman"/>
                    <w:w w:val="110"/>
                    <w:lang w:val="es-MX"/>
                  </w:rPr>
                </w:rPrChange>
              </w:rPr>
              <w:t>situación demográfica del país, información de gran relevancia para la planificación nacional, regional y local en diversos campos. Uno de estos principales campos o áreas de acción es la salud pública, para la cual la tasa de mortalidad infantil se considera uno de los indicadores prioritarios dado que refleja no solo las condiciones</w:t>
            </w:r>
            <w:r w:rsidRPr="00BA6CC3">
              <w:rPr>
                <w:rFonts w:ascii="Arial" w:hAnsi="Arial" w:cs="Arial"/>
                <w:spacing w:val="-9"/>
                <w:w w:val="110"/>
                <w:sz w:val="20"/>
                <w:szCs w:val="20"/>
                <w:lang w:val="es-MX"/>
                <w:rPrChange w:id="1974" w:author="César Gamboa" w:date="2019-11-25T09:13:00Z">
                  <w:rPr>
                    <w:rFonts w:ascii="Times New Roman" w:hAnsi="Times New Roman"/>
                    <w:spacing w:val="-9"/>
                    <w:w w:val="110"/>
                    <w:lang w:val="es-MX"/>
                  </w:rPr>
                </w:rPrChange>
              </w:rPr>
              <w:t xml:space="preserve"> </w:t>
            </w:r>
            <w:r w:rsidRPr="00BA6CC3">
              <w:rPr>
                <w:rFonts w:ascii="Arial" w:hAnsi="Arial" w:cs="Arial"/>
                <w:w w:val="110"/>
                <w:sz w:val="20"/>
                <w:szCs w:val="20"/>
                <w:lang w:val="es-MX"/>
                <w:rPrChange w:id="1975" w:author="César Gamboa" w:date="2019-11-25T09:13:00Z">
                  <w:rPr>
                    <w:rFonts w:ascii="Times New Roman" w:hAnsi="Times New Roman"/>
                    <w:w w:val="110"/>
                    <w:lang w:val="es-MX"/>
                  </w:rPr>
                </w:rPrChange>
              </w:rPr>
              <w:t>de</w:t>
            </w:r>
            <w:r w:rsidRPr="00BA6CC3">
              <w:rPr>
                <w:rFonts w:ascii="Arial" w:hAnsi="Arial" w:cs="Arial"/>
                <w:spacing w:val="-10"/>
                <w:w w:val="110"/>
                <w:sz w:val="20"/>
                <w:szCs w:val="20"/>
                <w:lang w:val="es-MX"/>
                <w:rPrChange w:id="1976" w:author="César Gamboa" w:date="2019-11-25T09:13:00Z">
                  <w:rPr>
                    <w:rFonts w:ascii="Times New Roman" w:hAnsi="Times New Roman"/>
                    <w:spacing w:val="-10"/>
                    <w:w w:val="110"/>
                    <w:lang w:val="es-MX"/>
                  </w:rPr>
                </w:rPrChange>
              </w:rPr>
              <w:t xml:space="preserve"> </w:t>
            </w:r>
            <w:r w:rsidRPr="00BA6CC3">
              <w:rPr>
                <w:rFonts w:ascii="Arial" w:hAnsi="Arial" w:cs="Arial"/>
                <w:w w:val="110"/>
                <w:sz w:val="20"/>
                <w:szCs w:val="20"/>
                <w:lang w:val="es-MX"/>
                <w:rPrChange w:id="1977" w:author="César Gamboa" w:date="2019-11-25T09:13:00Z">
                  <w:rPr>
                    <w:rFonts w:ascii="Times New Roman" w:hAnsi="Times New Roman"/>
                    <w:w w:val="110"/>
                    <w:lang w:val="es-MX"/>
                  </w:rPr>
                </w:rPrChange>
              </w:rPr>
              <w:t>salud</w:t>
            </w:r>
            <w:r w:rsidRPr="00BA6CC3">
              <w:rPr>
                <w:rFonts w:ascii="Arial" w:hAnsi="Arial" w:cs="Arial"/>
                <w:spacing w:val="-9"/>
                <w:w w:val="110"/>
                <w:sz w:val="20"/>
                <w:szCs w:val="20"/>
                <w:lang w:val="es-MX"/>
                <w:rPrChange w:id="1978" w:author="César Gamboa" w:date="2019-11-25T09:13:00Z">
                  <w:rPr>
                    <w:rFonts w:ascii="Times New Roman" w:hAnsi="Times New Roman"/>
                    <w:spacing w:val="-9"/>
                    <w:w w:val="110"/>
                    <w:lang w:val="es-MX"/>
                  </w:rPr>
                </w:rPrChange>
              </w:rPr>
              <w:t xml:space="preserve"> </w:t>
            </w:r>
            <w:r w:rsidRPr="00BA6CC3">
              <w:rPr>
                <w:rFonts w:ascii="Arial" w:hAnsi="Arial" w:cs="Arial"/>
                <w:w w:val="110"/>
                <w:sz w:val="20"/>
                <w:szCs w:val="20"/>
                <w:lang w:val="es-MX"/>
                <w:rPrChange w:id="1979" w:author="César Gamboa" w:date="2019-11-25T09:13:00Z">
                  <w:rPr>
                    <w:rFonts w:ascii="Times New Roman" w:hAnsi="Times New Roman"/>
                    <w:w w:val="110"/>
                    <w:lang w:val="es-MX"/>
                  </w:rPr>
                </w:rPrChange>
              </w:rPr>
              <w:t>de</w:t>
            </w:r>
            <w:r w:rsidRPr="00BA6CC3">
              <w:rPr>
                <w:rFonts w:ascii="Arial" w:hAnsi="Arial" w:cs="Arial"/>
                <w:spacing w:val="-8"/>
                <w:w w:val="110"/>
                <w:sz w:val="20"/>
                <w:szCs w:val="20"/>
                <w:lang w:val="es-MX"/>
                <w:rPrChange w:id="1980" w:author="César Gamboa" w:date="2019-11-25T09:13:00Z">
                  <w:rPr>
                    <w:rFonts w:ascii="Times New Roman" w:hAnsi="Times New Roman"/>
                    <w:spacing w:val="-8"/>
                    <w:w w:val="110"/>
                    <w:lang w:val="es-MX"/>
                  </w:rPr>
                </w:rPrChange>
              </w:rPr>
              <w:t xml:space="preserve"> </w:t>
            </w:r>
            <w:r w:rsidRPr="00BA6CC3">
              <w:rPr>
                <w:rFonts w:ascii="Arial" w:hAnsi="Arial" w:cs="Arial"/>
                <w:w w:val="110"/>
                <w:sz w:val="20"/>
                <w:szCs w:val="20"/>
                <w:lang w:val="es-MX"/>
                <w:rPrChange w:id="1981" w:author="César Gamboa" w:date="2019-11-25T09:13:00Z">
                  <w:rPr>
                    <w:rFonts w:ascii="Times New Roman" w:hAnsi="Times New Roman"/>
                    <w:w w:val="110"/>
                    <w:lang w:val="es-MX"/>
                  </w:rPr>
                </w:rPrChange>
              </w:rPr>
              <w:t>la</w:t>
            </w:r>
            <w:r w:rsidRPr="00BA6CC3">
              <w:rPr>
                <w:rFonts w:ascii="Arial" w:hAnsi="Arial" w:cs="Arial"/>
                <w:spacing w:val="-9"/>
                <w:w w:val="110"/>
                <w:sz w:val="20"/>
                <w:szCs w:val="20"/>
                <w:lang w:val="es-MX"/>
                <w:rPrChange w:id="1982" w:author="César Gamboa" w:date="2019-11-25T09:13:00Z">
                  <w:rPr>
                    <w:rFonts w:ascii="Times New Roman" w:hAnsi="Times New Roman"/>
                    <w:spacing w:val="-9"/>
                    <w:w w:val="110"/>
                    <w:lang w:val="es-MX"/>
                  </w:rPr>
                </w:rPrChange>
              </w:rPr>
              <w:t xml:space="preserve"> </w:t>
            </w:r>
            <w:r w:rsidRPr="00BA6CC3">
              <w:rPr>
                <w:rFonts w:ascii="Arial" w:hAnsi="Arial" w:cs="Arial"/>
                <w:w w:val="110"/>
                <w:sz w:val="20"/>
                <w:szCs w:val="20"/>
                <w:lang w:val="es-MX"/>
                <w:rPrChange w:id="1983" w:author="César Gamboa" w:date="2019-11-25T09:13:00Z">
                  <w:rPr>
                    <w:rFonts w:ascii="Times New Roman" w:hAnsi="Times New Roman"/>
                    <w:w w:val="110"/>
                    <w:lang w:val="es-MX"/>
                  </w:rPr>
                </w:rPrChange>
              </w:rPr>
              <w:t>población</w:t>
            </w:r>
            <w:r w:rsidRPr="00BA6CC3">
              <w:rPr>
                <w:rFonts w:ascii="Arial" w:hAnsi="Arial" w:cs="Arial"/>
                <w:spacing w:val="-9"/>
                <w:w w:val="110"/>
                <w:sz w:val="20"/>
                <w:szCs w:val="20"/>
                <w:lang w:val="es-MX"/>
                <w:rPrChange w:id="1984" w:author="César Gamboa" w:date="2019-11-25T09:13:00Z">
                  <w:rPr>
                    <w:rFonts w:ascii="Times New Roman" w:hAnsi="Times New Roman"/>
                    <w:spacing w:val="-9"/>
                    <w:w w:val="110"/>
                    <w:lang w:val="es-MX"/>
                  </w:rPr>
                </w:rPrChange>
              </w:rPr>
              <w:t xml:space="preserve"> </w:t>
            </w:r>
            <w:r w:rsidRPr="00BA6CC3">
              <w:rPr>
                <w:rFonts w:ascii="Arial" w:hAnsi="Arial" w:cs="Arial"/>
                <w:w w:val="110"/>
                <w:sz w:val="20"/>
                <w:szCs w:val="20"/>
                <w:lang w:val="es-MX"/>
                <w:rPrChange w:id="1985" w:author="César Gamboa" w:date="2019-11-25T09:13:00Z">
                  <w:rPr>
                    <w:rFonts w:ascii="Times New Roman" w:hAnsi="Times New Roman"/>
                    <w:w w:val="110"/>
                    <w:lang w:val="es-MX"/>
                  </w:rPr>
                </w:rPrChange>
              </w:rPr>
              <w:t>infante,</w:t>
            </w:r>
            <w:r w:rsidRPr="00BA6CC3">
              <w:rPr>
                <w:rFonts w:ascii="Arial" w:hAnsi="Arial" w:cs="Arial"/>
                <w:spacing w:val="-9"/>
                <w:w w:val="110"/>
                <w:sz w:val="20"/>
                <w:szCs w:val="20"/>
                <w:lang w:val="es-MX"/>
                <w:rPrChange w:id="1986" w:author="César Gamboa" w:date="2019-11-25T09:13:00Z">
                  <w:rPr>
                    <w:rFonts w:ascii="Times New Roman" w:hAnsi="Times New Roman"/>
                    <w:spacing w:val="-9"/>
                    <w:w w:val="110"/>
                    <w:lang w:val="es-MX"/>
                  </w:rPr>
                </w:rPrChange>
              </w:rPr>
              <w:t xml:space="preserve"> </w:t>
            </w:r>
            <w:r w:rsidRPr="00BA6CC3">
              <w:rPr>
                <w:rFonts w:ascii="Arial" w:hAnsi="Arial" w:cs="Arial"/>
                <w:w w:val="110"/>
                <w:sz w:val="20"/>
                <w:szCs w:val="20"/>
                <w:lang w:val="es-MX"/>
                <w:rPrChange w:id="1987" w:author="César Gamboa" w:date="2019-11-25T09:13:00Z">
                  <w:rPr>
                    <w:rFonts w:ascii="Times New Roman" w:hAnsi="Times New Roman"/>
                    <w:w w:val="110"/>
                    <w:lang w:val="es-MX"/>
                  </w:rPr>
                </w:rPrChange>
              </w:rPr>
              <w:t>sino</w:t>
            </w:r>
            <w:r w:rsidRPr="00BA6CC3">
              <w:rPr>
                <w:rFonts w:ascii="Arial" w:hAnsi="Arial" w:cs="Arial"/>
                <w:spacing w:val="-9"/>
                <w:w w:val="110"/>
                <w:sz w:val="20"/>
                <w:szCs w:val="20"/>
                <w:lang w:val="es-MX"/>
                <w:rPrChange w:id="1988" w:author="César Gamboa" w:date="2019-11-25T09:13:00Z">
                  <w:rPr>
                    <w:rFonts w:ascii="Times New Roman" w:hAnsi="Times New Roman"/>
                    <w:spacing w:val="-9"/>
                    <w:w w:val="110"/>
                    <w:lang w:val="es-MX"/>
                  </w:rPr>
                </w:rPrChange>
              </w:rPr>
              <w:t xml:space="preserve"> </w:t>
            </w:r>
            <w:r w:rsidRPr="00BA6CC3">
              <w:rPr>
                <w:rFonts w:ascii="Arial" w:hAnsi="Arial" w:cs="Arial"/>
                <w:w w:val="110"/>
                <w:sz w:val="20"/>
                <w:szCs w:val="20"/>
                <w:lang w:val="es-MX"/>
                <w:rPrChange w:id="1989" w:author="César Gamboa" w:date="2019-11-25T09:13:00Z">
                  <w:rPr>
                    <w:rFonts w:ascii="Times New Roman" w:hAnsi="Times New Roman"/>
                    <w:w w:val="110"/>
                    <w:lang w:val="es-MX"/>
                  </w:rPr>
                </w:rPrChange>
              </w:rPr>
              <w:t>también</w:t>
            </w:r>
            <w:r w:rsidRPr="00BA6CC3">
              <w:rPr>
                <w:rFonts w:ascii="Arial" w:hAnsi="Arial" w:cs="Arial"/>
                <w:spacing w:val="-9"/>
                <w:w w:val="110"/>
                <w:sz w:val="20"/>
                <w:szCs w:val="20"/>
                <w:lang w:val="es-MX"/>
                <w:rPrChange w:id="1990" w:author="César Gamboa" w:date="2019-11-25T09:13:00Z">
                  <w:rPr>
                    <w:rFonts w:ascii="Times New Roman" w:hAnsi="Times New Roman"/>
                    <w:spacing w:val="-9"/>
                    <w:w w:val="110"/>
                    <w:lang w:val="es-MX"/>
                  </w:rPr>
                </w:rPrChange>
              </w:rPr>
              <w:t xml:space="preserve"> </w:t>
            </w:r>
            <w:r w:rsidRPr="00BA6CC3">
              <w:rPr>
                <w:rFonts w:ascii="Arial" w:hAnsi="Arial" w:cs="Arial"/>
                <w:w w:val="110"/>
                <w:sz w:val="20"/>
                <w:szCs w:val="20"/>
                <w:lang w:val="es-MX"/>
                <w:rPrChange w:id="1991" w:author="César Gamboa" w:date="2019-11-25T09:13:00Z">
                  <w:rPr>
                    <w:rFonts w:ascii="Times New Roman" w:hAnsi="Times New Roman"/>
                    <w:w w:val="110"/>
                    <w:lang w:val="es-MX"/>
                  </w:rPr>
                </w:rPrChange>
              </w:rPr>
              <w:t>los</w:t>
            </w:r>
            <w:r w:rsidRPr="00BA6CC3">
              <w:rPr>
                <w:rFonts w:ascii="Arial" w:hAnsi="Arial" w:cs="Arial"/>
                <w:spacing w:val="-9"/>
                <w:w w:val="110"/>
                <w:sz w:val="20"/>
                <w:szCs w:val="20"/>
                <w:lang w:val="es-MX"/>
                <w:rPrChange w:id="1992" w:author="César Gamboa" w:date="2019-11-25T09:13:00Z">
                  <w:rPr>
                    <w:rFonts w:ascii="Times New Roman" w:hAnsi="Times New Roman"/>
                    <w:spacing w:val="-9"/>
                    <w:w w:val="110"/>
                    <w:lang w:val="es-MX"/>
                  </w:rPr>
                </w:rPrChange>
              </w:rPr>
              <w:t xml:space="preserve"> </w:t>
            </w:r>
            <w:r w:rsidRPr="00BA6CC3">
              <w:rPr>
                <w:rFonts w:ascii="Arial" w:hAnsi="Arial" w:cs="Arial"/>
                <w:w w:val="110"/>
                <w:sz w:val="20"/>
                <w:szCs w:val="20"/>
                <w:lang w:val="es-MX"/>
                <w:rPrChange w:id="1993" w:author="César Gamboa" w:date="2019-11-25T09:13:00Z">
                  <w:rPr>
                    <w:rFonts w:ascii="Times New Roman" w:hAnsi="Times New Roman"/>
                    <w:w w:val="110"/>
                    <w:lang w:val="es-MX"/>
                  </w:rPr>
                </w:rPrChange>
              </w:rPr>
              <w:t>niveles</w:t>
            </w:r>
            <w:r w:rsidRPr="00BA6CC3">
              <w:rPr>
                <w:rFonts w:ascii="Arial" w:hAnsi="Arial" w:cs="Arial"/>
                <w:spacing w:val="-9"/>
                <w:w w:val="110"/>
                <w:sz w:val="20"/>
                <w:szCs w:val="20"/>
                <w:lang w:val="es-MX"/>
                <w:rPrChange w:id="1994" w:author="César Gamboa" w:date="2019-11-25T09:13:00Z">
                  <w:rPr>
                    <w:rFonts w:ascii="Times New Roman" w:hAnsi="Times New Roman"/>
                    <w:spacing w:val="-9"/>
                    <w:w w:val="110"/>
                    <w:lang w:val="es-MX"/>
                  </w:rPr>
                </w:rPrChange>
              </w:rPr>
              <w:t xml:space="preserve"> </w:t>
            </w:r>
            <w:r w:rsidRPr="00BA6CC3">
              <w:rPr>
                <w:rFonts w:ascii="Arial" w:hAnsi="Arial" w:cs="Arial"/>
                <w:w w:val="110"/>
                <w:sz w:val="20"/>
                <w:szCs w:val="20"/>
                <w:lang w:val="es-MX"/>
                <w:rPrChange w:id="1995" w:author="César Gamboa" w:date="2019-11-25T09:13:00Z">
                  <w:rPr>
                    <w:rFonts w:ascii="Times New Roman" w:hAnsi="Times New Roman"/>
                    <w:w w:val="110"/>
                    <w:lang w:val="es-MX"/>
                  </w:rPr>
                </w:rPrChange>
              </w:rPr>
              <w:t>de</w:t>
            </w:r>
            <w:r w:rsidRPr="00BA6CC3">
              <w:rPr>
                <w:rFonts w:ascii="Arial" w:hAnsi="Arial" w:cs="Arial"/>
                <w:spacing w:val="-9"/>
                <w:w w:val="110"/>
                <w:sz w:val="20"/>
                <w:szCs w:val="20"/>
                <w:lang w:val="es-MX"/>
                <w:rPrChange w:id="1996" w:author="César Gamboa" w:date="2019-11-25T09:13:00Z">
                  <w:rPr>
                    <w:rFonts w:ascii="Times New Roman" w:hAnsi="Times New Roman"/>
                    <w:spacing w:val="-9"/>
                    <w:w w:val="110"/>
                    <w:lang w:val="es-MX"/>
                  </w:rPr>
                </w:rPrChange>
              </w:rPr>
              <w:t xml:space="preserve"> </w:t>
            </w:r>
            <w:r w:rsidRPr="00BA6CC3">
              <w:rPr>
                <w:rFonts w:ascii="Arial" w:hAnsi="Arial" w:cs="Arial"/>
                <w:w w:val="110"/>
                <w:sz w:val="20"/>
                <w:szCs w:val="20"/>
                <w:lang w:val="es-MX"/>
                <w:rPrChange w:id="1997" w:author="César Gamboa" w:date="2019-11-25T09:13:00Z">
                  <w:rPr>
                    <w:rFonts w:ascii="Times New Roman" w:hAnsi="Times New Roman"/>
                    <w:w w:val="110"/>
                    <w:lang w:val="es-MX"/>
                  </w:rPr>
                </w:rPrChange>
              </w:rPr>
              <w:t>desarrollo</w:t>
            </w:r>
            <w:r w:rsidRPr="00BA6CC3">
              <w:rPr>
                <w:rFonts w:ascii="Arial" w:hAnsi="Arial" w:cs="Arial"/>
                <w:spacing w:val="-8"/>
                <w:w w:val="110"/>
                <w:sz w:val="20"/>
                <w:szCs w:val="20"/>
                <w:lang w:val="es-MX"/>
                <w:rPrChange w:id="1998" w:author="César Gamboa" w:date="2019-11-25T09:13:00Z">
                  <w:rPr>
                    <w:rFonts w:ascii="Times New Roman" w:hAnsi="Times New Roman"/>
                    <w:spacing w:val="-8"/>
                    <w:w w:val="110"/>
                    <w:lang w:val="es-MX"/>
                  </w:rPr>
                </w:rPrChange>
              </w:rPr>
              <w:t xml:space="preserve"> </w:t>
            </w:r>
            <w:r w:rsidRPr="00BA6CC3">
              <w:rPr>
                <w:rFonts w:ascii="Arial" w:hAnsi="Arial" w:cs="Arial"/>
                <w:w w:val="110"/>
                <w:sz w:val="20"/>
                <w:szCs w:val="20"/>
                <w:lang w:val="es-MX"/>
                <w:rPrChange w:id="1999" w:author="César Gamboa" w:date="2019-11-25T09:13:00Z">
                  <w:rPr>
                    <w:rFonts w:ascii="Times New Roman" w:hAnsi="Times New Roman"/>
                    <w:w w:val="110"/>
                    <w:lang w:val="es-MX"/>
                  </w:rPr>
                </w:rPrChange>
              </w:rPr>
              <w:t>del</w:t>
            </w:r>
            <w:r w:rsidRPr="00BA6CC3">
              <w:rPr>
                <w:rFonts w:ascii="Arial" w:hAnsi="Arial" w:cs="Arial"/>
                <w:spacing w:val="-9"/>
                <w:w w:val="110"/>
                <w:sz w:val="20"/>
                <w:szCs w:val="20"/>
                <w:lang w:val="es-MX"/>
                <w:rPrChange w:id="2000" w:author="César Gamboa" w:date="2019-11-25T09:13:00Z">
                  <w:rPr>
                    <w:rFonts w:ascii="Times New Roman" w:hAnsi="Times New Roman"/>
                    <w:spacing w:val="-9"/>
                    <w:w w:val="110"/>
                    <w:lang w:val="es-MX"/>
                  </w:rPr>
                </w:rPrChange>
              </w:rPr>
              <w:t xml:space="preserve"> </w:t>
            </w:r>
            <w:r w:rsidRPr="00BA6CC3">
              <w:rPr>
                <w:rFonts w:ascii="Arial" w:hAnsi="Arial" w:cs="Arial"/>
                <w:w w:val="110"/>
                <w:sz w:val="20"/>
                <w:szCs w:val="20"/>
                <w:lang w:val="es-MX"/>
                <w:rPrChange w:id="2001" w:author="César Gamboa" w:date="2019-11-25T09:13:00Z">
                  <w:rPr>
                    <w:rFonts w:ascii="Times New Roman" w:hAnsi="Times New Roman"/>
                    <w:w w:val="110"/>
                    <w:lang w:val="es-MX"/>
                  </w:rPr>
                </w:rPrChange>
              </w:rPr>
              <w:t>país,</w:t>
            </w:r>
            <w:r w:rsidRPr="00BA6CC3">
              <w:rPr>
                <w:rFonts w:ascii="Arial" w:hAnsi="Arial" w:cs="Arial"/>
                <w:spacing w:val="-9"/>
                <w:w w:val="110"/>
                <w:sz w:val="20"/>
                <w:szCs w:val="20"/>
                <w:lang w:val="es-MX"/>
                <w:rPrChange w:id="2002" w:author="César Gamboa" w:date="2019-11-25T09:13:00Z">
                  <w:rPr>
                    <w:rFonts w:ascii="Times New Roman" w:hAnsi="Times New Roman"/>
                    <w:spacing w:val="-9"/>
                    <w:w w:val="110"/>
                    <w:lang w:val="es-MX"/>
                  </w:rPr>
                </w:rPrChange>
              </w:rPr>
              <w:t xml:space="preserve"> </w:t>
            </w:r>
            <w:r w:rsidRPr="00BA6CC3">
              <w:rPr>
                <w:rFonts w:ascii="Arial" w:hAnsi="Arial" w:cs="Arial"/>
                <w:w w:val="110"/>
                <w:sz w:val="20"/>
                <w:szCs w:val="20"/>
                <w:lang w:val="es-MX"/>
                <w:rPrChange w:id="2003" w:author="César Gamboa" w:date="2019-11-25T09:13:00Z">
                  <w:rPr>
                    <w:rFonts w:ascii="Times New Roman" w:hAnsi="Times New Roman"/>
                    <w:w w:val="110"/>
                    <w:lang w:val="es-MX"/>
                  </w:rPr>
                </w:rPrChange>
              </w:rPr>
              <w:t>esto</w:t>
            </w:r>
            <w:r w:rsidRPr="00BA6CC3">
              <w:rPr>
                <w:rFonts w:ascii="Arial" w:hAnsi="Arial" w:cs="Arial"/>
                <w:spacing w:val="-9"/>
                <w:w w:val="110"/>
                <w:sz w:val="20"/>
                <w:szCs w:val="20"/>
                <w:lang w:val="es-MX"/>
                <w:rPrChange w:id="2004" w:author="César Gamboa" w:date="2019-11-25T09:13:00Z">
                  <w:rPr>
                    <w:rFonts w:ascii="Times New Roman" w:hAnsi="Times New Roman"/>
                    <w:spacing w:val="-9"/>
                    <w:w w:val="110"/>
                    <w:lang w:val="es-MX"/>
                  </w:rPr>
                </w:rPrChange>
              </w:rPr>
              <w:t xml:space="preserve"> </w:t>
            </w:r>
            <w:r w:rsidRPr="00BA6CC3">
              <w:rPr>
                <w:rFonts w:ascii="Arial" w:hAnsi="Arial" w:cs="Arial"/>
                <w:w w:val="110"/>
                <w:sz w:val="20"/>
                <w:szCs w:val="20"/>
                <w:lang w:val="es-MX"/>
                <w:rPrChange w:id="2005" w:author="César Gamboa" w:date="2019-11-25T09:13:00Z">
                  <w:rPr>
                    <w:rFonts w:ascii="Times New Roman" w:hAnsi="Times New Roman"/>
                    <w:w w:val="110"/>
                    <w:lang w:val="es-MX"/>
                  </w:rPr>
                </w:rPrChange>
              </w:rPr>
              <w:t>porque depende</w:t>
            </w:r>
            <w:r w:rsidRPr="00BA6CC3">
              <w:rPr>
                <w:rFonts w:ascii="Arial" w:hAnsi="Arial" w:cs="Arial"/>
                <w:spacing w:val="-14"/>
                <w:w w:val="110"/>
                <w:sz w:val="20"/>
                <w:szCs w:val="20"/>
                <w:lang w:val="es-MX"/>
                <w:rPrChange w:id="2006" w:author="César Gamboa" w:date="2019-11-25T09:13:00Z">
                  <w:rPr>
                    <w:rFonts w:ascii="Times New Roman" w:hAnsi="Times New Roman"/>
                    <w:spacing w:val="-14"/>
                    <w:w w:val="110"/>
                    <w:lang w:val="es-MX"/>
                  </w:rPr>
                </w:rPrChange>
              </w:rPr>
              <w:t xml:space="preserve"> </w:t>
            </w:r>
            <w:r w:rsidRPr="00BA6CC3">
              <w:rPr>
                <w:rFonts w:ascii="Arial" w:hAnsi="Arial" w:cs="Arial"/>
                <w:w w:val="110"/>
                <w:sz w:val="20"/>
                <w:szCs w:val="20"/>
                <w:lang w:val="es-MX"/>
                <w:rPrChange w:id="2007" w:author="César Gamboa" w:date="2019-11-25T09:13:00Z">
                  <w:rPr>
                    <w:rFonts w:ascii="Times New Roman" w:hAnsi="Times New Roman"/>
                    <w:w w:val="110"/>
                    <w:lang w:val="es-MX"/>
                  </w:rPr>
                </w:rPrChange>
              </w:rPr>
              <w:t>de</w:t>
            </w:r>
            <w:r w:rsidRPr="00BA6CC3">
              <w:rPr>
                <w:rFonts w:ascii="Arial" w:hAnsi="Arial" w:cs="Arial"/>
                <w:spacing w:val="-14"/>
                <w:w w:val="110"/>
                <w:sz w:val="20"/>
                <w:szCs w:val="20"/>
                <w:lang w:val="es-MX"/>
                <w:rPrChange w:id="2008" w:author="César Gamboa" w:date="2019-11-25T09:13:00Z">
                  <w:rPr>
                    <w:rFonts w:ascii="Times New Roman" w:hAnsi="Times New Roman"/>
                    <w:spacing w:val="-14"/>
                    <w:w w:val="110"/>
                    <w:lang w:val="es-MX"/>
                  </w:rPr>
                </w:rPrChange>
              </w:rPr>
              <w:t xml:space="preserve"> </w:t>
            </w:r>
            <w:r w:rsidRPr="00BA6CC3">
              <w:rPr>
                <w:rFonts w:ascii="Arial" w:hAnsi="Arial" w:cs="Arial"/>
                <w:w w:val="110"/>
                <w:sz w:val="20"/>
                <w:szCs w:val="20"/>
                <w:lang w:val="es-MX"/>
                <w:rPrChange w:id="2009" w:author="César Gamboa" w:date="2019-11-25T09:13:00Z">
                  <w:rPr>
                    <w:rFonts w:ascii="Times New Roman" w:hAnsi="Times New Roman"/>
                    <w:w w:val="110"/>
                    <w:lang w:val="es-MX"/>
                  </w:rPr>
                </w:rPrChange>
              </w:rPr>
              <w:t>la</w:t>
            </w:r>
            <w:r w:rsidRPr="00BA6CC3">
              <w:rPr>
                <w:rFonts w:ascii="Arial" w:hAnsi="Arial" w:cs="Arial"/>
                <w:spacing w:val="-14"/>
                <w:w w:val="110"/>
                <w:sz w:val="20"/>
                <w:szCs w:val="20"/>
                <w:lang w:val="es-MX"/>
                <w:rPrChange w:id="2010" w:author="César Gamboa" w:date="2019-11-25T09:13:00Z">
                  <w:rPr>
                    <w:rFonts w:ascii="Times New Roman" w:hAnsi="Times New Roman"/>
                    <w:spacing w:val="-14"/>
                    <w:w w:val="110"/>
                    <w:lang w:val="es-MX"/>
                  </w:rPr>
                </w:rPrChange>
              </w:rPr>
              <w:t xml:space="preserve"> </w:t>
            </w:r>
            <w:r w:rsidRPr="00BA6CC3">
              <w:rPr>
                <w:rFonts w:ascii="Arial" w:hAnsi="Arial" w:cs="Arial"/>
                <w:w w:val="110"/>
                <w:sz w:val="20"/>
                <w:szCs w:val="20"/>
                <w:lang w:val="es-MX"/>
                <w:rPrChange w:id="2011" w:author="César Gamboa" w:date="2019-11-25T09:13:00Z">
                  <w:rPr>
                    <w:rFonts w:ascii="Times New Roman" w:hAnsi="Times New Roman"/>
                    <w:w w:val="110"/>
                    <w:lang w:val="es-MX"/>
                  </w:rPr>
                </w:rPrChange>
              </w:rPr>
              <w:t>calidad</w:t>
            </w:r>
            <w:r w:rsidRPr="00BA6CC3">
              <w:rPr>
                <w:rFonts w:ascii="Arial" w:hAnsi="Arial" w:cs="Arial"/>
                <w:spacing w:val="-13"/>
                <w:w w:val="110"/>
                <w:sz w:val="20"/>
                <w:szCs w:val="20"/>
                <w:lang w:val="es-MX"/>
                <w:rPrChange w:id="2012" w:author="César Gamboa" w:date="2019-11-25T09:13:00Z">
                  <w:rPr>
                    <w:rFonts w:ascii="Times New Roman" w:hAnsi="Times New Roman"/>
                    <w:spacing w:val="-13"/>
                    <w:w w:val="110"/>
                    <w:lang w:val="es-MX"/>
                  </w:rPr>
                </w:rPrChange>
              </w:rPr>
              <w:t xml:space="preserve"> </w:t>
            </w:r>
            <w:r w:rsidRPr="00BA6CC3">
              <w:rPr>
                <w:rFonts w:ascii="Arial" w:hAnsi="Arial" w:cs="Arial"/>
                <w:w w:val="110"/>
                <w:sz w:val="20"/>
                <w:szCs w:val="20"/>
                <w:lang w:val="es-MX"/>
                <w:rPrChange w:id="2013" w:author="César Gamboa" w:date="2019-11-25T09:13:00Z">
                  <w:rPr>
                    <w:rFonts w:ascii="Times New Roman" w:hAnsi="Times New Roman"/>
                    <w:w w:val="110"/>
                    <w:lang w:val="es-MX"/>
                  </w:rPr>
                </w:rPrChange>
              </w:rPr>
              <w:t>de</w:t>
            </w:r>
            <w:r w:rsidRPr="00BA6CC3">
              <w:rPr>
                <w:rFonts w:ascii="Arial" w:hAnsi="Arial" w:cs="Arial"/>
                <w:spacing w:val="-14"/>
                <w:w w:val="110"/>
                <w:sz w:val="20"/>
                <w:szCs w:val="20"/>
                <w:lang w:val="es-MX"/>
                <w:rPrChange w:id="2014" w:author="César Gamboa" w:date="2019-11-25T09:13:00Z">
                  <w:rPr>
                    <w:rFonts w:ascii="Times New Roman" w:hAnsi="Times New Roman"/>
                    <w:spacing w:val="-14"/>
                    <w:w w:val="110"/>
                    <w:lang w:val="es-MX"/>
                  </w:rPr>
                </w:rPrChange>
              </w:rPr>
              <w:t xml:space="preserve"> </w:t>
            </w:r>
            <w:r w:rsidRPr="00BA6CC3">
              <w:rPr>
                <w:rFonts w:ascii="Arial" w:hAnsi="Arial" w:cs="Arial"/>
                <w:w w:val="110"/>
                <w:sz w:val="20"/>
                <w:szCs w:val="20"/>
                <w:lang w:val="es-MX"/>
                <w:rPrChange w:id="2015" w:author="César Gamboa" w:date="2019-11-25T09:13:00Z">
                  <w:rPr>
                    <w:rFonts w:ascii="Times New Roman" w:hAnsi="Times New Roman"/>
                    <w:w w:val="110"/>
                    <w:lang w:val="es-MX"/>
                  </w:rPr>
                </w:rPrChange>
              </w:rPr>
              <w:t>la</w:t>
            </w:r>
            <w:r w:rsidRPr="00BA6CC3">
              <w:rPr>
                <w:rFonts w:ascii="Arial" w:hAnsi="Arial" w:cs="Arial"/>
                <w:spacing w:val="-14"/>
                <w:w w:val="110"/>
                <w:sz w:val="20"/>
                <w:szCs w:val="20"/>
                <w:lang w:val="es-MX"/>
                <w:rPrChange w:id="2016" w:author="César Gamboa" w:date="2019-11-25T09:13:00Z">
                  <w:rPr>
                    <w:rFonts w:ascii="Times New Roman" w:hAnsi="Times New Roman"/>
                    <w:spacing w:val="-14"/>
                    <w:w w:val="110"/>
                    <w:lang w:val="es-MX"/>
                  </w:rPr>
                </w:rPrChange>
              </w:rPr>
              <w:t xml:space="preserve"> </w:t>
            </w:r>
            <w:r w:rsidRPr="00BA6CC3">
              <w:rPr>
                <w:rFonts w:ascii="Arial" w:hAnsi="Arial" w:cs="Arial"/>
                <w:w w:val="110"/>
                <w:sz w:val="20"/>
                <w:szCs w:val="20"/>
                <w:lang w:val="es-MX"/>
                <w:rPrChange w:id="2017" w:author="César Gamboa" w:date="2019-11-25T09:13:00Z">
                  <w:rPr>
                    <w:rFonts w:ascii="Times New Roman" w:hAnsi="Times New Roman"/>
                    <w:w w:val="110"/>
                    <w:lang w:val="es-MX"/>
                  </w:rPr>
                </w:rPrChange>
              </w:rPr>
              <w:t>atención</w:t>
            </w:r>
            <w:r w:rsidRPr="00BA6CC3">
              <w:rPr>
                <w:rFonts w:ascii="Arial" w:hAnsi="Arial" w:cs="Arial"/>
                <w:spacing w:val="-13"/>
                <w:w w:val="110"/>
                <w:sz w:val="20"/>
                <w:szCs w:val="20"/>
                <w:lang w:val="es-MX"/>
                <w:rPrChange w:id="2018" w:author="César Gamboa" w:date="2019-11-25T09:13:00Z">
                  <w:rPr>
                    <w:rFonts w:ascii="Times New Roman" w:hAnsi="Times New Roman"/>
                    <w:spacing w:val="-13"/>
                    <w:w w:val="110"/>
                    <w:lang w:val="es-MX"/>
                  </w:rPr>
                </w:rPrChange>
              </w:rPr>
              <w:t xml:space="preserve"> </w:t>
            </w:r>
            <w:r w:rsidRPr="00BA6CC3">
              <w:rPr>
                <w:rFonts w:ascii="Arial" w:hAnsi="Arial" w:cs="Arial"/>
                <w:w w:val="110"/>
                <w:sz w:val="20"/>
                <w:szCs w:val="20"/>
                <w:lang w:val="es-MX"/>
                <w:rPrChange w:id="2019" w:author="César Gamboa" w:date="2019-11-25T09:13:00Z">
                  <w:rPr>
                    <w:rFonts w:ascii="Times New Roman" w:hAnsi="Times New Roman"/>
                    <w:w w:val="110"/>
                    <w:lang w:val="es-MX"/>
                  </w:rPr>
                </w:rPrChange>
              </w:rPr>
              <w:t>de</w:t>
            </w:r>
            <w:r w:rsidRPr="00BA6CC3">
              <w:rPr>
                <w:rFonts w:ascii="Arial" w:hAnsi="Arial" w:cs="Arial"/>
                <w:spacing w:val="-14"/>
                <w:w w:val="110"/>
                <w:sz w:val="20"/>
                <w:szCs w:val="20"/>
                <w:lang w:val="es-MX"/>
                <w:rPrChange w:id="2020" w:author="César Gamboa" w:date="2019-11-25T09:13:00Z">
                  <w:rPr>
                    <w:rFonts w:ascii="Times New Roman" w:hAnsi="Times New Roman"/>
                    <w:spacing w:val="-14"/>
                    <w:w w:val="110"/>
                    <w:lang w:val="es-MX"/>
                  </w:rPr>
                </w:rPrChange>
              </w:rPr>
              <w:t xml:space="preserve"> </w:t>
            </w:r>
            <w:r w:rsidRPr="00BA6CC3">
              <w:rPr>
                <w:rFonts w:ascii="Arial" w:hAnsi="Arial" w:cs="Arial"/>
                <w:w w:val="110"/>
                <w:sz w:val="20"/>
                <w:szCs w:val="20"/>
                <w:lang w:val="es-MX"/>
                <w:rPrChange w:id="2021" w:author="César Gamboa" w:date="2019-11-25T09:13:00Z">
                  <w:rPr>
                    <w:rFonts w:ascii="Times New Roman" w:hAnsi="Times New Roman"/>
                    <w:w w:val="110"/>
                    <w:lang w:val="es-MX"/>
                  </w:rPr>
                </w:rPrChange>
              </w:rPr>
              <w:t>la</w:t>
            </w:r>
            <w:r w:rsidRPr="00BA6CC3">
              <w:rPr>
                <w:rFonts w:ascii="Arial" w:hAnsi="Arial" w:cs="Arial"/>
                <w:spacing w:val="-14"/>
                <w:w w:val="110"/>
                <w:sz w:val="20"/>
                <w:szCs w:val="20"/>
                <w:lang w:val="es-MX"/>
                <w:rPrChange w:id="2022" w:author="César Gamboa" w:date="2019-11-25T09:13:00Z">
                  <w:rPr>
                    <w:rFonts w:ascii="Times New Roman" w:hAnsi="Times New Roman"/>
                    <w:spacing w:val="-14"/>
                    <w:w w:val="110"/>
                    <w:lang w:val="es-MX"/>
                  </w:rPr>
                </w:rPrChange>
              </w:rPr>
              <w:t xml:space="preserve"> </w:t>
            </w:r>
            <w:r w:rsidRPr="00BA6CC3">
              <w:rPr>
                <w:rFonts w:ascii="Arial" w:hAnsi="Arial" w:cs="Arial"/>
                <w:w w:val="110"/>
                <w:sz w:val="20"/>
                <w:szCs w:val="20"/>
                <w:lang w:val="es-MX"/>
                <w:rPrChange w:id="2023" w:author="César Gamboa" w:date="2019-11-25T09:13:00Z">
                  <w:rPr>
                    <w:rFonts w:ascii="Times New Roman" w:hAnsi="Times New Roman"/>
                    <w:w w:val="110"/>
                    <w:lang w:val="es-MX"/>
                  </w:rPr>
                </w:rPrChange>
              </w:rPr>
              <w:t>salud,</w:t>
            </w:r>
            <w:r w:rsidRPr="00BA6CC3">
              <w:rPr>
                <w:rFonts w:ascii="Arial" w:hAnsi="Arial" w:cs="Arial"/>
                <w:spacing w:val="-14"/>
                <w:w w:val="110"/>
                <w:sz w:val="20"/>
                <w:szCs w:val="20"/>
                <w:lang w:val="es-MX"/>
                <w:rPrChange w:id="2024" w:author="César Gamboa" w:date="2019-11-25T09:13:00Z">
                  <w:rPr>
                    <w:rFonts w:ascii="Times New Roman" w:hAnsi="Times New Roman"/>
                    <w:spacing w:val="-14"/>
                    <w:w w:val="110"/>
                    <w:lang w:val="es-MX"/>
                  </w:rPr>
                </w:rPrChange>
              </w:rPr>
              <w:t xml:space="preserve"> </w:t>
            </w:r>
            <w:r w:rsidRPr="00BA6CC3">
              <w:rPr>
                <w:rFonts w:ascii="Arial" w:hAnsi="Arial" w:cs="Arial"/>
                <w:w w:val="110"/>
                <w:sz w:val="20"/>
                <w:szCs w:val="20"/>
                <w:lang w:val="es-MX"/>
                <w:rPrChange w:id="2025" w:author="César Gamboa" w:date="2019-11-25T09:13:00Z">
                  <w:rPr>
                    <w:rFonts w:ascii="Times New Roman" w:hAnsi="Times New Roman"/>
                    <w:w w:val="110"/>
                    <w:lang w:val="es-MX"/>
                  </w:rPr>
                </w:rPrChange>
              </w:rPr>
              <w:t>principalmente</w:t>
            </w:r>
            <w:r w:rsidRPr="00BA6CC3">
              <w:rPr>
                <w:rFonts w:ascii="Arial" w:hAnsi="Arial" w:cs="Arial"/>
                <w:spacing w:val="-14"/>
                <w:w w:val="110"/>
                <w:sz w:val="20"/>
                <w:szCs w:val="20"/>
                <w:lang w:val="es-MX"/>
                <w:rPrChange w:id="2026" w:author="César Gamboa" w:date="2019-11-25T09:13:00Z">
                  <w:rPr>
                    <w:rFonts w:ascii="Times New Roman" w:hAnsi="Times New Roman"/>
                    <w:spacing w:val="-14"/>
                    <w:w w:val="110"/>
                    <w:lang w:val="es-MX"/>
                  </w:rPr>
                </w:rPrChange>
              </w:rPr>
              <w:t xml:space="preserve"> </w:t>
            </w:r>
            <w:r w:rsidRPr="00BA6CC3">
              <w:rPr>
                <w:rFonts w:ascii="Arial" w:hAnsi="Arial" w:cs="Arial"/>
                <w:w w:val="110"/>
                <w:sz w:val="20"/>
                <w:szCs w:val="20"/>
                <w:lang w:val="es-MX"/>
                <w:rPrChange w:id="2027" w:author="César Gamboa" w:date="2019-11-25T09:13:00Z">
                  <w:rPr>
                    <w:rFonts w:ascii="Times New Roman" w:hAnsi="Times New Roman"/>
                    <w:w w:val="110"/>
                    <w:lang w:val="es-MX"/>
                  </w:rPr>
                </w:rPrChange>
              </w:rPr>
              <w:t>de</w:t>
            </w:r>
            <w:r w:rsidRPr="00BA6CC3">
              <w:rPr>
                <w:rFonts w:ascii="Arial" w:hAnsi="Arial" w:cs="Arial"/>
                <w:spacing w:val="-14"/>
                <w:w w:val="110"/>
                <w:sz w:val="20"/>
                <w:szCs w:val="20"/>
                <w:lang w:val="es-MX"/>
                <w:rPrChange w:id="2028" w:author="César Gamboa" w:date="2019-11-25T09:13:00Z">
                  <w:rPr>
                    <w:rFonts w:ascii="Times New Roman" w:hAnsi="Times New Roman"/>
                    <w:spacing w:val="-14"/>
                    <w:w w:val="110"/>
                    <w:lang w:val="es-MX"/>
                  </w:rPr>
                </w:rPrChange>
              </w:rPr>
              <w:t xml:space="preserve"> </w:t>
            </w:r>
            <w:r w:rsidRPr="00BA6CC3">
              <w:rPr>
                <w:rFonts w:ascii="Arial" w:hAnsi="Arial" w:cs="Arial"/>
                <w:w w:val="110"/>
                <w:sz w:val="20"/>
                <w:szCs w:val="20"/>
                <w:lang w:val="es-MX"/>
                <w:rPrChange w:id="2029" w:author="César Gamboa" w:date="2019-11-25T09:13:00Z">
                  <w:rPr>
                    <w:rFonts w:ascii="Times New Roman" w:hAnsi="Times New Roman"/>
                    <w:w w:val="110"/>
                    <w:lang w:val="es-MX"/>
                  </w:rPr>
                </w:rPrChange>
              </w:rPr>
              <w:t>la</w:t>
            </w:r>
            <w:r w:rsidRPr="00BA6CC3">
              <w:rPr>
                <w:rFonts w:ascii="Arial" w:hAnsi="Arial" w:cs="Arial"/>
                <w:spacing w:val="-14"/>
                <w:w w:val="110"/>
                <w:sz w:val="20"/>
                <w:szCs w:val="20"/>
                <w:lang w:val="es-MX"/>
                <w:rPrChange w:id="2030" w:author="César Gamboa" w:date="2019-11-25T09:13:00Z">
                  <w:rPr>
                    <w:rFonts w:ascii="Times New Roman" w:hAnsi="Times New Roman"/>
                    <w:spacing w:val="-14"/>
                    <w:w w:val="110"/>
                    <w:lang w:val="es-MX"/>
                  </w:rPr>
                </w:rPrChange>
              </w:rPr>
              <w:t xml:space="preserve"> </w:t>
            </w:r>
            <w:r w:rsidRPr="00BA6CC3">
              <w:rPr>
                <w:rFonts w:ascii="Arial" w:hAnsi="Arial" w:cs="Arial"/>
                <w:w w:val="110"/>
                <w:sz w:val="20"/>
                <w:szCs w:val="20"/>
                <w:lang w:val="es-MX"/>
                <w:rPrChange w:id="2031" w:author="César Gamboa" w:date="2019-11-25T09:13:00Z">
                  <w:rPr>
                    <w:rFonts w:ascii="Times New Roman" w:hAnsi="Times New Roman"/>
                    <w:w w:val="110"/>
                    <w:lang w:val="es-MX"/>
                  </w:rPr>
                </w:rPrChange>
              </w:rPr>
              <w:t>prenatal</w:t>
            </w:r>
            <w:r w:rsidRPr="00BA6CC3">
              <w:rPr>
                <w:rFonts w:ascii="Arial" w:hAnsi="Arial" w:cs="Arial"/>
                <w:spacing w:val="-14"/>
                <w:w w:val="110"/>
                <w:sz w:val="20"/>
                <w:szCs w:val="20"/>
                <w:lang w:val="es-MX"/>
                <w:rPrChange w:id="2032" w:author="César Gamboa" w:date="2019-11-25T09:13:00Z">
                  <w:rPr>
                    <w:rFonts w:ascii="Times New Roman" w:hAnsi="Times New Roman"/>
                    <w:spacing w:val="-14"/>
                    <w:w w:val="110"/>
                    <w:lang w:val="es-MX"/>
                  </w:rPr>
                </w:rPrChange>
              </w:rPr>
              <w:t xml:space="preserve"> </w:t>
            </w:r>
            <w:r w:rsidRPr="00BA6CC3">
              <w:rPr>
                <w:rFonts w:ascii="Arial" w:hAnsi="Arial" w:cs="Arial"/>
                <w:w w:val="110"/>
                <w:sz w:val="20"/>
                <w:szCs w:val="20"/>
                <w:lang w:val="es-MX"/>
                <w:rPrChange w:id="2033" w:author="César Gamboa" w:date="2019-11-25T09:13:00Z">
                  <w:rPr>
                    <w:rFonts w:ascii="Times New Roman" w:hAnsi="Times New Roman"/>
                    <w:w w:val="110"/>
                    <w:lang w:val="es-MX"/>
                  </w:rPr>
                </w:rPrChange>
              </w:rPr>
              <w:t>y</w:t>
            </w:r>
            <w:r w:rsidRPr="00BA6CC3">
              <w:rPr>
                <w:rFonts w:ascii="Arial" w:hAnsi="Arial" w:cs="Arial"/>
                <w:spacing w:val="-14"/>
                <w:w w:val="110"/>
                <w:sz w:val="20"/>
                <w:szCs w:val="20"/>
                <w:lang w:val="es-MX"/>
                <w:rPrChange w:id="2034" w:author="César Gamboa" w:date="2019-11-25T09:13:00Z">
                  <w:rPr>
                    <w:rFonts w:ascii="Times New Roman" w:hAnsi="Times New Roman"/>
                    <w:spacing w:val="-14"/>
                    <w:w w:val="110"/>
                    <w:lang w:val="es-MX"/>
                  </w:rPr>
                </w:rPrChange>
              </w:rPr>
              <w:t xml:space="preserve"> </w:t>
            </w:r>
            <w:r w:rsidRPr="00BA6CC3">
              <w:rPr>
                <w:rFonts w:ascii="Arial" w:hAnsi="Arial" w:cs="Arial"/>
                <w:w w:val="110"/>
                <w:sz w:val="20"/>
                <w:szCs w:val="20"/>
                <w:lang w:val="es-MX"/>
                <w:rPrChange w:id="2035" w:author="César Gamboa" w:date="2019-11-25T09:13:00Z">
                  <w:rPr>
                    <w:rFonts w:ascii="Times New Roman" w:hAnsi="Times New Roman"/>
                    <w:w w:val="110"/>
                    <w:lang w:val="es-MX"/>
                  </w:rPr>
                </w:rPrChange>
              </w:rPr>
              <w:t>perinatal,</w:t>
            </w:r>
            <w:r w:rsidRPr="00BA6CC3">
              <w:rPr>
                <w:rFonts w:ascii="Arial" w:hAnsi="Arial" w:cs="Arial"/>
                <w:spacing w:val="-14"/>
                <w:w w:val="110"/>
                <w:sz w:val="20"/>
                <w:szCs w:val="20"/>
                <w:lang w:val="es-MX"/>
                <w:rPrChange w:id="2036" w:author="César Gamboa" w:date="2019-11-25T09:13:00Z">
                  <w:rPr>
                    <w:rFonts w:ascii="Times New Roman" w:hAnsi="Times New Roman"/>
                    <w:spacing w:val="-14"/>
                    <w:w w:val="110"/>
                    <w:lang w:val="es-MX"/>
                  </w:rPr>
                </w:rPrChange>
              </w:rPr>
              <w:t xml:space="preserve"> </w:t>
            </w:r>
            <w:r w:rsidRPr="00BA6CC3">
              <w:rPr>
                <w:rFonts w:ascii="Arial" w:hAnsi="Arial" w:cs="Arial"/>
                <w:w w:val="110"/>
                <w:sz w:val="20"/>
                <w:szCs w:val="20"/>
                <w:lang w:val="es-MX"/>
                <w:rPrChange w:id="2037" w:author="César Gamboa" w:date="2019-11-25T09:13:00Z">
                  <w:rPr>
                    <w:rFonts w:ascii="Times New Roman" w:hAnsi="Times New Roman"/>
                    <w:w w:val="110"/>
                    <w:lang w:val="es-MX"/>
                  </w:rPr>
                </w:rPrChange>
              </w:rPr>
              <w:t>así</w:t>
            </w:r>
            <w:r w:rsidRPr="00BA6CC3">
              <w:rPr>
                <w:rFonts w:ascii="Arial" w:hAnsi="Arial" w:cs="Arial"/>
                <w:spacing w:val="-13"/>
                <w:w w:val="110"/>
                <w:sz w:val="20"/>
                <w:szCs w:val="20"/>
                <w:lang w:val="es-MX"/>
                <w:rPrChange w:id="2038" w:author="César Gamboa" w:date="2019-11-25T09:13:00Z">
                  <w:rPr>
                    <w:rFonts w:ascii="Times New Roman" w:hAnsi="Times New Roman"/>
                    <w:spacing w:val="-13"/>
                    <w:w w:val="110"/>
                    <w:lang w:val="es-MX"/>
                  </w:rPr>
                </w:rPrChange>
              </w:rPr>
              <w:t xml:space="preserve"> </w:t>
            </w:r>
            <w:r w:rsidRPr="00BA6CC3">
              <w:rPr>
                <w:rFonts w:ascii="Arial" w:hAnsi="Arial" w:cs="Arial"/>
                <w:w w:val="110"/>
                <w:sz w:val="20"/>
                <w:szCs w:val="20"/>
                <w:lang w:val="es-MX"/>
                <w:rPrChange w:id="2039" w:author="César Gamboa" w:date="2019-11-25T09:13:00Z">
                  <w:rPr>
                    <w:rFonts w:ascii="Times New Roman" w:hAnsi="Times New Roman"/>
                    <w:w w:val="110"/>
                    <w:lang w:val="es-MX"/>
                  </w:rPr>
                </w:rPrChange>
              </w:rPr>
              <w:t>como</w:t>
            </w:r>
            <w:r w:rsidRPr="00BA6CC3">
              <w:rPr>
                <w:rFonts w:ascii="Arial" w:hAnsi="Arial" w:cs="Arial"/>
                <w:spacing w:val="-13"/>
                <w:w w:val="110"/>
                <w:sz w:val="20"/>
                <w:szCs w:val="20"/>
                <w:lang w:val="es-MX"/>
                <w:rPrChange w:id="2040" w:author="César Gamboa" w:date="2019-11-25T09:13:00Z">
                  <w:rPr>
                    <w:rFonts w:ascii="Times New Roman" w:hAnsi="Times New Roman"/>
                    <w:spacing w:val="-13"/>
                    <w:w w:val="110"/>
                    <w:lang w:val="es-MX"/>
                  </w:rPr>
                </w:rPrChange>
              </w:rPr>
              <w:t xml:space="preserve"> </w:t>
            </w:r>
            <w:r w:rsidRPr="00BA6CC3">
              <w:rPr>
                <w:rFonts w:ascii="Arial" w:hAnsi="Arial" w:cs="Arial"/>
                <w:w w:val="110"/>
                <w:sz w:val="20"/>
                <w:szCs w:val="20"/>
                <w:lang w:val="es-MX"/>
                <w:rPrChange w:id="2041" w:author="César Gamboa" w:date="2019-11-25T09:13:00Z">
                  <w:rPr>
                    <w:rFonts w:ascii="Times New Roman" w:hAnsi="Times New Roman"/>
                    <w:w w:val="110"/>
                    <w:lang w:val="es-MX"/>
                  </w:rPr>
                </w:rPrChange>
              </w:rPr>
              <w:t>de</w:t>
            </w:r>
            <w:r w:rsidRPr="00BA6CC3">
              <w:rPr>
                <w:rFonts w:ascii="Arial" w:hAnsi="Arial" w:cs="Arial"/>
                <w:spacing w:val="-14"/>
                <w:w w:val="110"/>
                <w:sz w:val="20"/>
                <w:szCs w:val="20"/>
                <w:lang w:val="es-MX"/>
                <w:rPrChange w:id="2042" w:author="César Gamboa" w:date="2019-11-25T09:13:00Z">
                  <w:rPr>
                    <w:rFonts w:ascii="Times New Roman" w:hAnsi="Times New Roman"/>
                    <w:spacing w:val="-14"/>
                    <w:w w:val="110"/>
                    <w:lang w:val="es-MX"/>
                  </w:rPr>
                </w:rPrChange>
              </w:rPr>
              <w:t xml:space="preserve"> </w:t>
            </w:r>
            <w:r w:rsidRPr="00BA6CC3">
              <w:rPr>
                <w:rFonts w:ascii="Arial" w:hAnsi="Arial" w:cs="Arial"/>
                <w:w w:val="110"/>
                <w:sz w:val="20"/>
                <w:szCs w:val="20"/>
                <w:lang w:val="es-MX"/>
                <w:rPrChange w:id="2043" w:author="César Gamboa" w:date="2019-11-25T09:13:00Z">
                  <w:rPr>
                    <w:rFonts w:ascii="Times New Roman" w:hAnsi="Times New Roman"/>
                    <w:w w:val="110"/>
                    <w:lang w:val="es-MX"/>
                  </w:rPr>
                </w:rPrChange>
              </w:rPr>
              <w:t>las condiciones</w:t>
            </w:r>
            <w:r w:rsidRPr="00BA6CC3">
              <w:rPr>
                <w:rFonts w:ascii="Arial" w:hAnsi="Arial" w:cs="Arial"/>
                <w:spacing w:val="-14"/>
                <w:w w:val="110"/>
                <w:sz w:val="20"/>
                <w:szCs w:val="20"/>
                <w:lang w:val="es-MX"/>
                <w:rPrChange w:id="2044" w:author="César Gamboa" w:date="2019-11-25T09:13:00Z">
                  <w:rPr>
                    <w:rFonts w:ascii="Times New Roman" w:hAnsi="Times New Roman"/>
                    <w:spacing w:val="-14"/>
                    <w:w w:val="110"/>
                    <w:lang w:val="es-MX"/>
                  </w:rPr>
                </w:rPrChange>
              </w:rPr>
              <w:t xml:space="preserve"> </w:t>
            </w:r>
            <w:r w:rsidRPr="00BA6CC3">
              <w:rPr>
                <w:rFonts w:ascii="Arial" w:hAnsi="Arial" w:cs="Arial"/>
                <w:w w:val="110"/>
                <w:sz w:val="20"/>
                <w:szCs w:val="20"/>
                <w:lang w:val="es-MX"/>
                <w:rPrChange w:id="2045" w:author="César Gamboa" w:date="2019-11-25T09:13:00Z">
                  <w:rPr>
                    <w:rFonts w:ascii="Times New Roman" w:hAnsi="Times New Roman"/>
                    <w:w w:val="110"/>
                    <w:lang w:val="es-MX"/>
                  </w:rPr>
                </w:rPrChange>
              </w:rPr>
              <w:t>de</w:t>
            </w:r>
            <w:r w:rsidRPr="00BA6CC3">
              <w:rPr>
                <w:rFonts w:ascii="Arial" w:hAnsi="Arial" w:cs="Arial"/>
                <w:spacing w:val="-14"/>
                <w:w w:val="110"/>
                <w:sz w:val="20"/>
                <w:szCs w:val="20"/>
                <w:lang w:val="es-MX"/>
                <w:rPrChange w:id="2046" w:author="César Gamboa" w:date="2019-11-25T09:13:00Z">
                  <w:rPr>
                    <w:rFonts w:ascii="Times New Roman" w:hAnsi="Times New Roman"/>
                    <w:spacing w:val="-14"/>
                    <w:w w:val="110"/>
                    <w:lang w:val="es-MX"/>
                  </w:rPr>
                </w:rPrChange>
              </w:rPr>
              <w:t xml:space="preserve"> </w:t>
            </w:r>
            <w:r w:rsidRPr="00BA6CC3">
              <w:rPr>
                <w:rFonts w:ascii="Arial" w:hAnsi="Arial" w:cs="Arial"/>
                <w:w w:val="110"/>
                <w:sz w:val="20"/>
                <w:szCs w:val="20"/>
                <w:lang w:val="es-MX"/>
                <w:rPrChange w:id="2047" w:author="César Gamboa" w:date="2019-11-25T09:13:00Z">
                  <w:rPr>
                    <w:rFonts w:ascii="Times New Roman" w:hAnsi="Times New Roman"/>
                    <w:w w:val="110"/>
                    <w:lang w:val="es-MX"/>
                  </w:rPr>
                </w:rPrChange>
              </w:rPr>
              <w:t>saneamiento.</w:t>
            </w:r>
            <w:r w:rsidRPr="00BA6CC3">
              <w:rPr>
                <w:rFonts w:ascii="Arial" w:hAnsi="Arial" w:cs="Arial"/>
                <w:spacing w:val="-14"/>
                <w:w w:val="110"/>
                <w:sz w:val="20"/>
                <w:szCs w:val="20"/>
                <w:lang w:val="es-MX"/>
                <w:rPrChange w:id="2048" w:author="César Gamboa" w:date="2019-11-25T09:13:00Z">
                  <w:rPr>
                    <w:rFonts w:ascii="Times New Roman" w:hAnsi="Times New Roman"/>
                    <w:spacing w:val="-14"/>
                    <w:w w:val="110"/>
                    <w:lang w:val="es-MX"/>
                  </w:rPr>
                </w:rPrChange>
              </w:rPr>
              <w:t xml:space="preserve"> </w:t>
            </w:r>
            <w:r w:rsidRPr="00BA6CC3">
              <w:rPr>
                <w:rFonts w:ascii="Arial" w:hAnsi="Arial" w:cs="Arial"/>
                <w:w w:val="110"/>
                <w:sz w:val="20"/>
                <w:szCs w:val="20"/>
                <w:lang w:val="es-MX"/>
                <w:rPrChange w:id="2049" w:author="César Gamboa" w:date="2019-11-25T09:13:00Z">
                  <w:rPr>
                    <w:rFonts w:ascii="Times New Roman" w:hAnsi="Times New Roman"/>
                    <w:w w:val="110"/>
                    <w:lang w:val="es-MX"/>
                  </w:rPr>
                </w:rPrChange>
              </w:rPr>
              <w:t>Por</w:t>
            </w:r>
            <w:r w:rsidRPr="00BA6CC3">
              <w:rPr>
                <w:rFonts w:ascii="Arial" w:hAnsi="Arial" w:cs="Arial"/>
                <w:spacing w:val="-13"/>
                <w:w w:val="110"/>
                <w:sz w:val="20"/>
                <w:szCs w:val="20"/>
                <w:lang w:val="es-MX"/>
                <w:rPrChange w:id="2050" w:author="César Gamboa" w:date="2019-11-25T09:13:00Z">
                  <w:rPr>
                    <w:rFonts w:ascii="Times New Roman" w:hAnsi="Times New Roman"/>
                    <w:spacing w:val="-13"/>
                    <w:w w:val="110"/>
                    <w:lang w:val="es-MX"/>
                  </w:rPr>
                </w:rPrChange>
              </w:rPr>
              <w:t xml:space="preserve"> </w:t>
            </w:r>
            <w:r w:rsidRPr="00BA6CC3">
              <w:rPr>
                <w:rFonts w:ascii="Arial" w:hAnsi="Arial" w:cs="Arial"/>
                <w:w w:val="110"/>
                <w:sz w:val="20"/>
                <w:szCs w:val="20"/>
                <w:lang w:val="es-MX"/>
                <w:rPrChange w:id="2051" w:author="César Gamboa" w:date="2019-11-25T09:13:00Z">
                  <w:rPr>
                    <w:rFonts w:ascii="Times New Roman" w:hAnsi="Times New Roman"/>
                    <w:w w:val="110"/>
                    <w:lang w:val="es-MX"/>
                  </w:rPr>
                </w:rPrChange>
              </w:rPr>
              <w:t>tanto,</w:t>
            </w:r>
            <w:r w:rsidRPr="00BA6CC3">
              <w:rPr>
                <w:rFonts w:ascii="Arial" w:hAnsi="Arial" w:cs="Arial"/>
                <w:spacing w:val="-14"/>
                <w:w w:val="110"/>
                <w:sz w:val="20"/>
                <w:szCs w:val="20"/>
                <w:lang w:val="es-MX"/>
                <w:rPrChange w:id="2052" w:author="César Gamboa" w:date="2019-11-25T09:13:00Z">
                  <w:rPr>
                    <w:rFonts w:ascii="Times New Roman" w:hAnsi="Times New Roman"/>
                    <w:spacing w:val="-14"/>
                    <w:w w:val="110"/>
                    <w:lang w:val="es-MX"/>
                  </w:rPr>
                </w:rPrChange>
              </w:rPr>
              <w:t xml:space="preserve"> </w:t>
            </w:r>
            <w:r w:rsidRPr="00BA6CC3">
              <w:rPr>
                <w:rFonts w:ascii="Arial" w:hAnsi="Arial" w:cs="Arial"/>
                <w:w w:val="110"/>
                <w:sz w:val="20"/>
                <w:szCs w:val="20"/>
                <w:lang w:val="es-MX"/>
                <w:rPrChange w:id="2053" w:author="César Gamboa" w:date="2019-11-25T09:13:00Z">
                  <w:rPr>
                    <w:rFonts w:ascii="Times New Roman" w:hAnsi="Times New Roman"/>
                    <w:w w:val="110"/>
                    <w:lang w:val="es-MX"/>
                  </w:rPr>
                </w:rPrChange>
              </w:rPr>
              <w:t>su</w:t>
            </w:r>
            <w:r w:rsidRPr="00BA6CC3">
              <w:rPr>
                <w:rFonts w:ascii="Arial" w:hAnsi="Arial" w:cs="Arial"/>
                <w:spacing w:val="-14"/>
                <w:w w:val="110"/>
                <w:sz w:val="20"/>
                <w:szCs w:val="20"/>
                <w:lang w:val="es-MX"/>
                <w:rPrChange w:id="2054" w:author="César Gamboa" w:date="2019-11-25T09:13:00Z">
                  <w:rPr>
                    <w:rFonts w:ascii="Times New Roman" w:hAnsi="Times New Roman"/>
                    <w:spacing w:val="-14"/>
                    <w:w w:val="110"/>
                    <w:lang w:val="es-MX"/>
                  </w:rPr>
                </w:rPrChange>
              </w:rPr>
              <w:t xml:space="preserve"> </w:t>
            </w:r>
            <w:r w:rsidRPr="00BA6CC3">
              <w:rPr>
                <w:rFonts w:ascii="Arial" w:hAnsi="Arial" w:cs="Arial"/>
                <w:w w:val="110"/>
                <w:sz w:val="20"/>
                <w:szCs w:val="20"/>
                <w:lang w:val="es-MX"/>
                <w:rPrChange w:id="2055" w:author="César Gamboa" w:date="2019-11-25T09:13:00Z">
                  <w:rPr>
                    <w:rFonts w:ascii="Times New Roman" w:hAnsi="Times New Roman"/>
                    <w:w w:val="110"/>
                    <w:lang w:val="es-MX"/>
                  </w:rPr>
                </w:rPrChange>
              </w:rPr>
              <w:t>continuo</w:t>
            </w:r>
            <w:r w:rsidRPr="00BA6CC3">
              <w:rPr>
                <w:rFonts w:ascii="Arial" w:hAnsi="Arial" w:cs="Arial"/>
                <w:spacing w:val="-13"/>
                <w:w w:val="110"/>
                <w:sz w:val="20"/>
                <w:szCs w:val="20"/>
                <w:lang w:val="es-MX"/>
                <w:rPrChange w:id="2056" w:author="César Gamboa" w:date="2019-11-25T09:13:00Z">
                  <w:rPr>
                    <w:rFonts w:ascii="Times New Roman" w:hAnsi="Times New Roman"/>
                    <w:spacing w:val="-13"/>
                    <w:w w:val="110"/>
                    <w:lang w:val="es-MX"/>
                  </w:rPr>
                </w:rPrChange>
              </w:rPr>
              <w:t xml:space="preserve"> </w:t>
            </w:r>
            <w:r w:rsidRPr="00BA6CC3">
              <w:rPr>
                <w:rFonts w:ascii="Arial" w:hAnsi="Arial" w:cs="Arial"/>
                <w:w w:val="110"/>
                <w:sz w:val="20"/>
                <w:szCs w:val="20"/>
                <w:lang w:val="es-MX"/>
                <w:rPrChange w:id="2057" w:author="César Gamboa" w:date="2019-11-25T09:13:00Z">
                  <w:rPr>
                    <w:rFonts w:ascii="Times New Roman" w:hAnsi="Times New Roman"/>
                    <w:w w:val="110"/>
                    <w:lang w:val="es-MX"/>
                  </w:rPr>
                </w:rPrChange>
              </w:rPr>
              <w:t>monitoreo</w:t>
            </w:r>
            <w:r w:rsidRPr="00BA6CC3">
              <w:rPr>
                <w:rFonts w:ascii="Arial" w:hAnsi="Arial" w:cs="Arial"/>
                <w:spacing w:val="-14"/>
                <w:w w:val="110"/>
                <w:sz w:val="20"/>
                <w:szCs w:val="20"/>
                <w:lang w:val="es-MX"/>
                <w:rPrChange w:id="2058" w:author="César Gamboa" w:date="2019-11-25T09:13:00Z">
                  <w:rPr>
                    <w:rFonts w:ascii="Times New Roman" w:hAnsi="Times New Roman"/>
                    <w:spacing w:val="-14"/>
                    <w:w w:val="110"/>
                    <w:lang w:val="es-MX"/>
                  </w:rPr>
                </w:rPrChange>
              </w:rPr>
              <w:t xml:space="preserve"> </w:t>
            </w:r>
            <w:r w:rsidRPr="00BA6CC3">
              <w:rPr>
                <w:rFonts w:ascii="Arial" w:hAnsi="Arial" w:cs="Arial"/>
                <w:w w:val="110"/>
                <w:sz w:val="20"/>
                <w:szCs w:val="20"/>
                <w:lang w:val="es-MX"/>
                <w:rPrChange w:id="2059" w:author="César Gamboa" w:date="2019-11-25T09:13:00Z">
                  <w:rPr>
                    <w:rFonts w:ascii="Times New Roman" w:hAnsi="Times New Roman"/>
                    <w:w w:val="110"/>
                    <w:lang w:val="es-MX"/>
                  </w:rPr>
                </w:rPrChange>
              </w:rPr>
              <w:t>es</w:t>
            </w:r>
            <w:r w:rsidRPr="00BA6CC3">
              <w:rPr>
                <w:rFonts w:ascii="Arial" w:hAnsi="Arial" w:cs="Arial"/>
                <w:spacing w:val="-14"/>
                <w:w w:val="110"/>
                <w:sz w:val="20"/>
                <w:szCs w:val="20"/>
                <w:lang w:val="es-MX"/>
                <w:rPrChange w:id="2060" w:author="César Gamboa" w:date="2019-11-25T09:13:00Z">
                  <w:rPr>
                    <w:rFonts w:ascii="Times New Roman" w:hAnsi="Times New Roman"/>
                    <w:spacing w:val="-14"/>
                    <w:w w:val="110"/>
                    <w:lang w:val="es-MX"/>
                  </w:rPr>
                </w:rPrChange>
              </w:rPr>
              <w:t xml:space="preserve"> </w:t>
            </w:r>
            <w:r w:rsidRPr="00BA6CC3">
              <w:rPr>
                <w:rFonts w:ascii="Arial" w:hAnsi="Arial" w:cs="Arial"/>
                <w:w w:val="110"/>
                <w:sz w:val="20"/>
                <w:szCs w:val="20"/>
                <w:lang w:val="es-MX"/>
                <w:rPrChange w:id="2061" w:author="César Gamboa" w:date="2019-11-25T09:13:00Z">
                  <w:rPr>
                    <w:rFonts w:ascii="Times New Roman" w:hAnsi="Times New Roman"/>
                    <w:w w:val="110"/>
                    <w:lang w:val="es-MX"/>
                  </w:rPr>
                </w:rPrChange>
              </w:rPr>
              <w:t>fundamental</w:t>
            </w:r>
            <w:r w:rsidRPr="00BA6CC3">
              <w:rPr>
                <w:rFonts w:ascii="Arial" w:hAnsi="Arial" w:cs="Arial"/>
                <w:spacing w:val="-14"/>
                <w:w w:val="110"/>
                <w:sz w:val="20"/>
                <w:szCs w:val="20"/>
                <w:lang w:val="es-MX"/>
                <w:rPrChange w:id="2062" w:author="César Gamboa" w:date="2019-11-25T09:13:00Z">
                  <w:rPr>
                    <w:rFonts w:ascii="Times New Roman" w:hAnsi="Times New Roman"/>
                    <w:spacing w:val="-14"/>
                    <w:w w:val="110"/>
                    <w:lang w:val="es-MX"/>
                  </w:rPr>
                </w:rPrChange>
              </w:rPr>
              <w:t xml:space="preserve"> </w:t>
            </w:r>
            <w:r w:rsidRPr="00BA6CC3">
              <w:rPr>
                <w:rFonts w:ascii="Arial" w:hAnsi="Arial" w:cs="Arial"/>
                <w:w w:val="110"/>
                <w:sz w:val="20"/>
                <w:szCs w:val="20"/>
                <w:lang w:val="es-MX"/>
                <w:rPrChange w:id="2063" w:author="César Gamboa" w:date="2019-11-25T09:13:00Z">
                  <w:rPr>
                    <w:rFonts w:ascii="Times New Roman" w:hAnsi="Times New Roman"/>
                    <w:w w:val="110"/>
                    <w:lang w:val="es-MX"/>
                  </w:rPr>
                </w:rPrChange>
              </w:rPr>
              <w:t>para</w:t>
            </w:r>
            <w:r w:rsidRPr="00BA6CC3">
              <w:rPr>
                <w:rFonts w:ascii="Arial" w:hAnsi="Arial" w:cs="Arial"/>
                <w:spacing w:val="-13"/>
                <w:w w:val="110"/>
                <w:sz w:val="20"/>
                <w:szCs w:val="20"/>
                <w:lang w:val="es-MX"/>
                <w:rPrChange w:id="2064" w:author="César Gamboa" w:date="2019-11-25T09:13:00Z">
                  <w:rPr>
                    <w:rFonts w:ascii="Times New Roman" w:hAnsi="Times New Roman"/>
                    <w:spacing w:val="-13"/>
                    <w:w w:val="110"/>
                    <w:lang w:val="es-MX"/>
                  </w:rPr>
                </w:rPrChange>
              </w:rPr>
              <w:t xml:space="preserve"> </w:t>
            </w:r>
            <w:r w:rsidRPr="00BA6CC3">
              <w:rPr>
                <w:rFonts w:ascii="Arial" w:hAnsi="Arial" w:cs="Arial"/>
                <w:w w:val="110"/>
                <w:sz w:val="20"/>
                <w:szCs w:val="20"/>
                <w:lang w:val="es-MX"/>
                <w:rPrChange w:id="2065" w:author="César Gamboa" w:date="2019-11-25T09:13:00Z">
                  <w:rPr>
                    <w:rFonts w:ascii="Times New Roman" w:hAnsi="Times New Roman"/>
                    <w:w w:val="110"/>
                    <w:lang w:val="es-MX"/>
                  </w:rPr>
                </w:rPrChange>
              </w:rPr>
              <w:t>diseñar,</w:t>
            </w:r>
            <w:r w:rsidRPr="00BA6CC3">
              <w:rPr>
                <w:rFonts w:ascii="Arial" w:hAnsi="Arial" w:cs="Arial"/>
                <w:spacing w:val="-14"/>
                <w:w w:val="110"/>
                <w:sz w:val="20"/>
                <w:szCs w:val="20"/>
                <w:lang w:val="es-MX"/>
                <w:rPrChange w:id="2066" w:author="César Gamboa" w:date="2019-11-25T09:13:00Z">
                  <w:rPr>
                    <w:rFonts w:ascii="Times New Roman" w:hAnsi="Times New Roman"/>
                    <w:spacing w:val="-14"/>
                    <w:w w:val="110"/>
                    <w:lang w:val="es-MX"/>
                  </w:rPr>
                </w:rPrChange>
              </w:rPr>
              <w:t xml:space="preserve"> </w:t>
            </w:r>
            <w:r w:rsidRPr="00BA6CC3">
              <w:rPr>
                <w:rFonts w:ascii="Arial" w:hAnsi="Arial" w:cs="Arial"/>
                <w:w w:val="110"/>
                <w:sz w:val="20"/>
                <w:szCs w:val="20"/>
                <w:lang w:val="es-MX"/>
                <w:rPrChange w:id="2067" w:author="César Gamboa" w:date="2019-11-25T09:13:00Z">
                  <w:rPr>
                    <w:rFonts w:ascii="Times New Roman" w:hAnsi="Times New Roman"/>
                    <w:w w:val="110"/>
                    <w:lang w:val="es-MX"/>
                  </w:rPr>
                </w:rPrChange>
              </w:rPr>
              <w:t>implementar y</w:t>
            </w:r>
            <w:r w:rsidRPr="00BA6CC3">
              <w:rPr>
                <w:rFonts w:ascii="Arial" w:hAnsi="Arial" w:cs="Arial"/>
                <w:spacing w:val="-19"/>
                <w:w w:val="110"/>
                <w:sz w:val="20"/>
                <w:szCs w:val="20"/>
                <w:lang w:val="es-MX"/>
                <w:rPrChange w:id="2068" w:author="César Gamboa" w:date="2019-11-25T09:13:00Z">
                  <w:rPr>
                    <w:rFonts w:ascii="Times New Roman" w:hAnsi="Times New Roman"/>
                    <w:spacing w:val="-19"/>
                    <w:w w:val="110"/>
                    <w:lang w:val="es-MX"/>
                  </w:rPr>
                </w:rPrChange>
              </w:rPr>
              <w:t xml:space="preserve"> </w:t>
            </w:r>
            <w:r w:rsidRPr="00BA6CC3">
              <w:rPr>
                <w:rFonts w:ascii="Arial" w:hAnsi="Arial" w:cs="Arial"/>
                <w:w w:val="110"/>
                <w:sz w:val="20"/>
                <w:szCs w:val="20"/>
                <w:lang w:val="es-MX"/>
                <w:rPrChange w:id="2069" w:author="César Gamboa" w:date="2019-11-25T09:13:00Z">
                  <w:rPr>
                    <w:rFonts w:ascii="Times New Roman" w:hAnsi="Times New Roman"/>
                    <w:w w:val="110"/>
                    <w:lang w:val="es-MX"/>
                  </w:rPr>
                </w:rPrChange>
              </w:rPr>
              <w:t>evaluar</w:t>
            </w:r>
            <w:r w:rsidRPr="00BA6CC3">
              <w:rPr>
                <w:rFonts w:ascii="Arial" w:hAnsi="Arial" w:cs="Arial"/>
                <w:spacing w:val="-19"/>
                <w:w w:val="110"/>
                <w:sz w:val="20"/>
                <w:szCs w:val="20"/>
                <w:lang w:val="es-MX"/>
                <w:rPrChange w:id="2070" w:author="César Gamboa" w:date="2019-11-25T09:13:00Z">
                  <w:rPr>
                    <w:rFonts w:ascii="Times New Roman" w:hAnsi="Times New Roman"/>
                    <w:spacing w:val="-19"/>
                    <w:w w:val="110"/>
                    <w:lang w:val="es-MX"/>
                  </w:rPr>
                </w:rPrChange>
              </w:rPr>
              <w:t xml:space="preserve"> </w:t>
            </w:r>
            <w:r w:rsidRPr="00BA6CC3">
              <w:rPr>
                <w:rFonts w:ascii="Arial" w:hAnsi="Arial" w:cs="Arial"/>
                <w:w w:val="110"/>
                <w:sz w:val="20"/>
                <w:szCs w:val="20"/>
                <w:lang w:val="es-MX"/>
                <w:rPrChange w:id="2071" w:author="César Gamboa" w:date="2019-11-25T09:13:00Z">
                  <w:rPr>
                    <w:rFonts w:ascii="Times New Roman" w:hAnsi="Times New Roman"/>
                    <w:w w:val="110"/>
                    <w:lang w:val="es-MX"/>
                  </w:rPr>
                </w:rPrChange>
              </w:rPr>
              <w:t>políticas</w:t>
            </w:r>
            <w:r w:rsidRPr="00BA6CC3">
              <w:rPr>
                <w:rFonts w:ascii="Arial" w:hAnsi="Arial" w:cs="Arial"/>
                <w:spacing w:val="-18"/>
                <w:w w:val="110"/>
                <w:sz w:val="20"/>
                <w:szCs w:val="20"/>
                <w:lang w:val="es-MX"/>
                <w:rPrChange w:id="2072" w:author="César Gamboa" w:date="2019-11-25T09:13:00Z">
                  <w:rPr>
                    <w:rFonts w:ascii="Times New Roman" w:hAnsi="Times New Roman"/>
                    <w:spacing w:val="-18"/>
                    <w:w w:val="110"/>
                    <w:lang w:val="es-MX"/>
                  </w:rPr>
                </w:rPrChange>
              </w:rPr>
              <w:t xml:space="preserve"> </w:t>
            </w:r>
            <w:r w:rsidRPr="00BA6CC3">
              <w:rPr>
                <w:rFonts w:ascii="Arial" w:hAnsi="Arial" w:cs="Arial"/>
                <w:w w:val="110"/>
                <w:sz w:val="20"/>
                <w:szCs w:val="20"/>
                <w:lang w:val="es-MX"/>
                <w:rPrChange w:id="2073" w:author="César Gamboa" w:date="2019-11-25T09:13:00Z">
                  <w:rPr>
                    <w:rFonts w:ascii="Times New Roman" w:hAnsi="Times New Roman"/>
                    <w:w w:val="110"/>
                    <w:lang w:val="es-MX"/>
                  </w:rPr>
                </w:rPrChange>
              </w:rPr>
              <w:t>de</w:t>
            </w:r>
            <w:r w:rsidRPr="00BA6CC3">
              <w:rPr>
                <w:rFonts w:ascii="Arial" w:hAnsi="Arial" w:cs="Arial"/>
                <w:spacing w:val="-18"/>
                <w:w w:val="110"/>
                <w:sz w:val="20"/>
                <w:szCs w:val="20"/>
                <w:lang w:val="es-MX"/>
                <w:rPrChange w:id="2074" w:author="César Gamboa" w:date="2019-11-25T09:13:00Z">
                  <w:rPr>
                    <w:rFonts w:ascii="Times New Roman" w:hAnsi="Times New Roman"/>
                    <w:spacing w:val="-18"/>
                    <w:w w:val="110"/>
                    <w:lang w:val="es-MX"/>
                  </w:rPr>
                </w:rPrChange>
              </w:rPr>
              <w:t xml:space="preserve"> </w:t>
            </w:r>
            <w:r w:rsidRPr="00BA6CC3">
              <w:rPr>
                <w:rFonts w:ascii="Arial" w:hAnsi="Arial" w:cs="Arial"/>
                <w:w w:val="110"/>
                <w:sz w:val="20"/>
                <w:szCs w:val="20"/>
                <w:lang w:val="es-MX"/>
                <w:rPrChange w:id="2075" w:author="César Gamboa" w:date="2019-11-25T09:13:00Z">
                  <w:rPr>
                    <w:rFonts w:ascii="Times New Roman" w:hAnsi="Times New Roman"/>
                    <w:w w:val="110"/>
                    <w:lang w:val="es-MX"/>
                  </w:rPr>
                </w:rPrChange>
              </w:rPr>
              <w:t>salud</w:t>
            </w:r>
            <w:r w:rsidRPr="00BA6CC3">
              <w:rPr>
                <w:rFonts w:ascii="Arial" w:hAnsi="Arial" w:cs="Arial"/>
                <w:spacing w:val="-19"/>
                <w:w w:val="110"/>
                <w:sz w:val="20"/>
                <w:szCs w:val="20"/>
                <w:lang w:val="es-MX"/>
                <w:rPrChange w:id="2076" w:author="César Gamboa" w:date="2019-11-25T09:13:00Z">
                  <w:rPr>
                    <w:rFonts w:ascii="Times New Roman" w:hAnsi="Times New Roman"/>
                    <w:spacing w:val="-19"/>
                    <w:w w:val="110"/>
                    <w:lang w:val="es-MX"/>
                  </w:rPr>
                </w:rPrChange>
              </w:rPr>
              <w:t xml:space="preserve"> </w:t>
            </w:r>
            <w:r w:rsidRPr="00BA6CC3">
              <w:rPr>
                <w:rFonts w:ascii="Arial" w:hAnsi="Arial" w:cs="Arial"/>
                <w:w w:val="110"/>
                <w:sz w:val="20"/>
                <w:szCs w:val="20"/>
                <w:lang w:val="es-MX"/>
                <w:rPrChange w:id="2077" w:author="César Gamboa" w:date="2019-11-25T09:13:00Z">
                  <w:rPr>
                    <w:rFonts w:ascii="Times New Roman" w:hAnsi="Times New Roman"/>
                    <w:w w:val="110"/>
                    <w:lang w:val="es-MX"/>
                  </w:rPr>
                </w:rPrChange>
              </w:rPr>
              <w:t>pública</w:t>
            </w:r>
            <w:r w:rsidRPr="00BA6CC3">
              <w:rPr>
                <w:rFonts w:ascii="Arial" w:hAnsi="Arial" w:cs="Arial"/>
                <w:spacing w:val="-19"/>
                <w:w w:val="110"/>
                <w:sz w:val="20"/>
                <w:szCs w:val="20"/>
                <w:lang w:val="es-MX"/>
                <w:rPrChange w:id="2078" w:author="César Gamboa" w:date="2019-11-25T09:13:00Z">
                  <w:rPr>
                    <w:rFonts w:ascii="Times New Roman" w:hAnsi="Times New Roman"/>
                    <w:spacing w:val="-19"/>
                    <w:w w:val="110"/>
                    <w:lang w:val="es-MX"/>
                  </w:rPr>
                </w:rPrChange>
              </w:rPr>
              <w:t xml:space="preserve"> </w:t>
            </w:r>
            <w:r w:rsidRPr="00BA6CC3">
              <w:rPr>
                <w:rFonts w:ascii="Arial" w:hAnsi="Arial" w:cs="Arial"/>
                <w:w w:val="110"/>
                <w:sz w:val="20"/>
                <w:szCs w:val="20"/>
                <w:lang w:val="es-MX"/>
                <w:rPrChange w:id="2079" w:author="César Gamboa" w:date="2019-11-25T09:13:00Z">
                  <w:rPr>
                    <w:rFonts w:ascii="Times New Roman" w:hAnsi="Times New Roman"/>
                    <w:w w:val="110"/>
                    <w:lang w:val="es-MX"/>
                  </w:rPr>
                </w:rPrChange>
              </w:rPr>
              <w:t>orientadas</w:t>
            </w:r>
            <w:r w:rsidRPr="00BA6CC3">
              <w:rPr>
                <w:rFonts w:ascii="Arial" w:hAnsi="Arial" w:cs="Arial"/>
                <w:spacing w:val="-19"/>
                <w:w w:val="110"/>
                <w:sz w:val="20"/>
                <w:szCs w:val="20"/>
                <w:lang w:val="es-MX"/>
                <w:rPrChange w:id="2080" w:author="César Gamboa" w:date="2019-11-25T09:13:00Z">
                  <w:rPr>
                    <w:rFonts w:ascii="Times New Roman" w:hAnsi="Times New Roman"/>
                    <w:spacing w:val="-19"/>
                    <w:w w:val="110"/>
                    <w:lang w:val="es-MX"/>
                  </w:rPr>
                </w:rPrChange>
              </w:rPr>
              <w:t xml:space="preserve"> </w:t>
            </w:r>
            <w:r w:rsidRPr="00BA6CC3">
              <w:rPr>
                <w:rFonts w:ascii="Arial" w:hAnsi="Arial" w:cs="Arial"/>
                <w:w w:val="110"/>
                <w:sz w:val="20"/>
                <w:szCs w:val="20"/>
                <w:lang w:val="es-MX"/>
                <w:rPrChange w:id="2081" w:author="César Gamboa" w:date="2019-11-25T09:13:00Z">
                  <w:rPr>
                    <w:rFonts w:ascii="Times New Roman" w:hAnsi="Times New Roman"/>
                    <w:w w:val="110"/>
                    <w:lang w:val="es-MX"/>
                  </w:rPr>
                </w:rPrChange>
              </w:rPr>
              <w:t>a</w:t>
            </w:r>
            <w:r w:rsidRPr="00BA6CC3">
              <w:rPr>
                <w:rFonts w:ascii="Arial" w:hAnsi="Arial" w:cs="Arial"/>
                <w:spacing w:val="-19"/>
                <w:w w:val="110"/>
                <w:sz w:val="20"/>
                <w:szCs w:val="20"/>
                <w:lang w:val="es-MX"/>
                <w:rPrChange w:id="2082" w:author="César Gamboa" w:date="2019-11-25T09:13:00Z">
                  <w:rPr>
                    <w:rFonts w:ascii="Times New Roman" w:hAnsi="Times New Roman"/>
                    <w:spacing w:val="-19"/>
                    <w:w w:val="110"/>
                    <w:lang w:val="es-MX"/>
                  </w:rPr>
                </w:rPrChange>
              </w:rPr>
              <w:t xml:space="preserve"> </w:t>
            </w:r>
            <w:r w:rsidRPr="00BA6CC3">
              <w:rPr>
                <w:rFonts w:ascii="Arial" w:hAnsi="Arial" w:cs="Arial"/>
                <w:w w:val="110"/>
                <w:sz w:val="20"/>
                <w:szCs w:val="20"/>
                <w:lang w:val="es-MX"/>
                <w:rPrChange w:id="2083" w:author="César Gamboa" w:date="2019-11-25T09:13:00Z">
                  <w:rPr>
                    <w:rFonts w:ascii="Times New Roman" w:hAnsi="Times New Roman"/>
                    <w:w w:val="110"/>
                    <w:lang w:val="es-MX"/>
                  </w:rPr>
                </w:rPrChange>
              </w:rPr>
              <w:t>disminuir</w:t>
            </w:r>
            <w:r w:rsidRPr="00BA6CC3">
              <w:rPr>
                <w:rFonts w:ascii="Arial" w:hAnsi="Arial" w:cs="Arial"/>
                <w:spacing w:val="-19"/>
                <w:w w:val="110"/>
                <w:sz w:val="20"/>
                <w:szCs w:val="20"/>
                <w:lang w:val="es-MX"/>
                <w:rPrChange w:id="2084" w:author="César Gamboa" w:date="2019-11-25T09:13:00Z">
                  <w:rPr>
                    <w:rFonts w:ascii="Times New Roman" w:hAnsi="Times New Roman"/>
                    <w:spacing w:val="-19"/>
                    <w:w w:val="110"/>
                    <w:lang w:val="es-MX"/>
                  </w:rPr>
                </w:rPrChange>
              </w:rPr>
              <w:t xml:space="preserve"> </w:t>
            </w:r>
            <w:r w:rsidRPr="00BA6CC3">
              <w:rPr>
                <w:rFonts w:ascii="Arial" w:hAnsi="Arial" w:cs="Arial"/>
                <w:w w:val="110"/>
                <w:sz w:val="20"/>
                <w:szCs w:val="20"/>
                <w:lang w:val="es-MX"/>
                <w:rPrChange w:id="2085" w:author="César Gamboa" w:date="2019-11-25T09:13:00Z">
                  <w:rPr>
                    <w:rFonts w:ascii="Times New Roman" w:hAnsi="Times New Roman"/>
                    <w:w w:val="110"/>
                    <w:lang w:val="es-MX"/>
                  </w:rPr>
                </w:rPrChange>
              </w:rPr>
              <w:t>y</w:t>
            </w:r>
            <w:r w:rsidRPr="00BA6CC3">
              <w:rPr>
                <w:rFonts w:ascii="Arial" w:hAnsi="Arial" w:cs="Arial"/>
                <w:spacing w:val="-19"/>
                <w:w w:val="110"/>
                <w:sz w:val="20"/>
                <w:szCs w:val="20"/>
                <w:lang w:val="es-MX"/>
                <w:rPrChange w:id="2086" w:author="César Gamboa" w:date="2019-11-25T09:13:00Z">
                  <w:rPr>
                    <w:rFonts w:ascii="Times New Roman" w:hAnsi="Times New Roman"/>
                    <w:spacing w:val="-19"/>
                    <w:w w:val="110"/>
                    <w:lang w:val="es-MX"/>
                  </w:rPr>
                </w:rPrChange>
              </w:rPr>
              <w:t xml:space="preserve"> </w:t>
            </w:r>
            <w:r w:rsidRPr="00BA6CC3">
              <w:rPr>
                <w:rFonts w:ascii="Arial" w:hAnsi="Arial" w:cs="Arial"/>
                <w:w w:val="110"/>
                <w:sz w:val="20"/>
                <w:szCs w:val="20"/>
                <w:lang w:val="es-MX"/>
                <w:rPrChange w:id="2087" w:author="César Gamboa" w:date="2019-11-25T09:13:00Z">
                  <w:rPr>
                    <w:rFonts w:ascii="Times New Roman" w:hAnsi="Times New Roman"/>
                    <w:w w:val="110"/>
                    <w:lang w:val="es-MX"/>
                  </w:rPr>
                </w:rPrChange>
              </w:rPr>
              <w:t>erradicar</w:t>
            </w:r>
            <w:r w:rsidRPr="00BA6CC3">
              <w:rPr>
                <w:rFonts w:ascii="Arial" w:hAnsi="Arial" w:cs="Arial"/>
                <w:spacing w:val="-18"/>
                <w:w w:val="110"/>
                <w:sz w:val="20"/>
                <w:szCs w:val="20"/>
                <w:lang w:val="es-MX"/>
                <w:rPrChange w:id="2088" w:author="César Gamboa" w:date="2019-11-25T09:13:00Z">
                  <w:rPr>
                    <w:rFonts w:ascii="Times New Roman" w:hAnsi="Times New Roman"/>
                    <w:spacing w:val="-18"/>
                    <w:w w:val="110"/>
                    <w:lang w:val="es-MX"/>
                  </w:rPr>
                </w:rPrChange>
              </w:rPr>
              <w:t xml:space="preserve"> </w:t>
            </w:r>
            <w:r w:rsidRPr="00BA6CC3">
              <w:rPr>
                <w:rFonts w:ascii="Arial" w:hAnsi="Arial" w:cs="Arial"/>
                <w:w w:val="110"/>
                <w:sz w:val="20"/>
                <w:szCs w:val="20"/>
                <w:lang w:val="es-MX"/>
                <w:rPrChange w:id="2089" w:author="César Gamboa" w:date="2019-11-25T09:13:00Z">
                  <w:rPr>
                    <w:rFonts w:ascii="Times New Roman" w:hAnsi="Times New Roman"/>
                    <w:w w:val="110"/>
                    <w:lang w:val="es-MX"/>
                  </w:rPr>
                </w:rPrChange>
              </w:rPr>
              <w:t>aquellas</w:t>
            </w:r>
            <w:r w:rsidRPr="00BA6CC3">
              <w:rPr>
                <w:rFonts w:ascii="Arial" w:hAnsi="Arial" w:cs="Arial"/>
                <w:spacing w:val="-19"/>
                <w:w w:val="110"/>
                <w:sz w:val="20"/>
                <w:szCs w:val="20"/>
                <w:lang w:val="es-MX"/>
                <w:rPrChange w:id="2090" w:author="César Gamboa" w:date="2019-11-25T09:13:00Z">
                  <w:rPr>
                    <w:rFonts w:ascii="Times New Roman" w:hAnsi="Times New Roman"/>
                    <w:spacing w:val="-19"/>
                    <w:w w:val="110"/>
                    <w:lang w:val="es-MX"/>
                  </w:rPr>
                </w:rPrChange>
              </w:rPr>
              <w:t xml:space="preserve"> </w:t>
            </w:r>
            <w:r w:rsidRPr="00BA6CC3">
              <w:rPr>
                <w:rFonts w:ascii="Arial" w:hAnsi="Arial" w:cs="Arial"/>
                <w:w w:val="110"/>
                <w:sz w:val="20"/>
                <w:szCs w:val="20"/>
                <w:lang w:val="es-MX"/>
                <w:rPrChange w:id="2091" w:author="César Gamboa" w:date="2019-11-25T09:13:00Z">
                  <w:rPr>
                    <w:rFonts w:ascii="Times New Roman" w:hAnsi="Times New Roman"/>
                    <w:w w:val="110"/>
                    <w:lang w:val="es-MX"/>
                  </w:rPr>
                </w:rPrChange>
              </w:rPr>
              <w:t>que</w:t>
            </w:r>
            <w:r w:rsidRPr="00BA6CC3">
              <w:rPr>
                <w:rFonts w:ascii="Arial" w:hAnsi="Arial" w:cs="Arial"/>
                <w:spacing w:val="-19"/>
                <w:w w:val="110"/>
                <w:sz w:val="20"/>
                <w:szCs w:val="20"/>
                <w:lang w:val="es-MX"/>
                <w:rPrChange w:id="2092" w:author="César Gamboa" w:date="2019-11-25T09:13:00Z">
                  <w:rPr>
                    <w:rFonts w:ascii="Times New Roman" w:hAnsi="Times New Roman"/>
                    <w:spacing w:val="-19"/>
                    <w:w w:val="110"/>
                    <w:lang w:val="es-MX"/>
                  </w:rPr>
                </w:rPrChange>
              </w:rPr>
              <w:t xml:space="preserve"> </w:t>
            </w:r>
            <w:r w:rsidRPr="00BA6CC3">
              <w:rPr>
                <w:rFonts w:ascii="Arial" w:hAnsi="Arial" w:cs="Arial"/>
                <w:w w:val="110"/>
                <w:sz w:val="20"/>
                <w:szCs w:val="20"/>
                <w:lang w:val="es-MX"/>
                <w:rPrChange w:id="2093" w:author="César Gamboa" w:date="2019-11-25T09:13:00Z">
                  <w:rPr>
                    <w:rFonts w:ascii="Times New Roman" w:hAnsi="Times New Roman"/>
                    <w:w w:val="110"/>
                    <w:lang w:val="es-MX"/>
                  </w:rPr>
                </w:rPrChange>
              </w:rPr>
              <w:t>son</w:t>
            </w:r>
            <w:r w:rsidRPr="00BA6CC3">
              <w:rPr>
                <w:rFonts w:ascii="Arial" w:hAnsi="Arial" w:cs="Arial"/>
                <w:spacing w:val="-18"/>
                <w:w w:val="110"/>
                <w:sz w:val="20"/>
                <w:szCs w:val="20"/>
                <w:lang w:val="es-MX"/>
                <w:rPrChange w:id="2094" w:author="César Gamboa" w:date="2019-11-25T09:13:00Z">
                  <w:rPr>
                    <w:rFonts w:ascii="Times New Roman" w:hAnsi="Times New Roman"/>
                    <w:spacing w:val="-18"/>
                    <w:w w:val="110"/>
                    <w:lang w:val="es-MX"/>
                  </w:rPr>
                </w:rPrChange>
              </w:rPr>
              <w:t xml:space="preserve"> </w:t>
            </w:r>
            <w:r w:rsidRPr="00BA6CC3">
              <w:rPr>
                <w:rFonts w:ascii="Arial" w:hAnsi="Arial" w:cs="Arial"/>
                <w:w w:val="110"/>
                <w:sz w:val="20"/>
                <w:szCs w:val="20"/>
                <w:lang w:val="es-MX"/>
                <w:rPrChange w:id="2095" w:author="César Gamboa" w:date="2019-11-25T09:13:00Z">
                  <w:rPr>
                    <w:rFonts w:ascii="Times New Roman" w:hAnsi="Times New Roman"/>
                    <w:w w:val="110"/>
                    <w:lang w:val="es-MX"/>
                  </w:rPr>
                </w:rPrChange>
              </w:rPr>
              <w:t>prevenibles</w:t>
            </w:r>
            <w:r w:rsidRPr="00BA6CC3">
              <w:rPr>
                <w:rFonts w:ascii="Arial" w:hAnsi="Arial" w:cs="Arial"/>
                <w:spacing w:val="-18"/>
                <w:w w:val="110"/>
                <w:sz w:val="20"/>
                <w:szCs w:val="20"/>
                <w:lang w:val="es-MX"/>
                <w:rPrChange w:id="2096" w:author="César Gamboa" w:date="2019-11-25T09:13:00Z">
                  <w:rPr>
                    <w:rFonts w:ascii="Times New Roman" w:hAnsi="Times New Roman"/>
                    <w:spacing w:val="-18"/>
                    <w:w w:val="110"/>
                    <w:lang w:val="es-MX"/>
                  </w:rPr>
                </w:rPrChange>
              </w:rPr>
              <w:t xml:space="preserve"> </w:t>
            </w:r>
            <w:r w:rsidRPr="00BA6CC3">
              <w:rPr>
                <w:rFonts w:ascii="Arial" w:hAnsi="Arial" w:cs="Arial"/>
                <w:w w:val="110"/>
                <w:sz w:val="20"/>
                <w:szCs w:val="20"/>
                <w:lang w:val="es-MX"/>
                <w:rPrChange w:id="2097" w:author="César Gamboa" w:date="2019-11-25T09:13:00Z">
                  <w:rPr>
                    <w:rFonts w:ascii="Times New Roman" w:hAnsi="Times New Roman"/>
                    <w:w w:val="110"/>
                    <w:lang w:val="es-MX"/>
                  </w:rPr>
                </w:rPrChange>
              </w:rPr>
              <w:t>(INEC</w:t>
            </w:r>
            <w:bookmarkStart w:id="2098" w:name="MODELO(S)_ESTADÍSTICOS_O_TÉCNICA(S)_ESTA"/>
            <w:bookmarkStart w:id="2099" w:name="_bookmark23"/>
            <w:bookmarkEnd w:id="2098"/>
            <w:bookmarkEnd w:id="2099"/>
            <w:r w:rsidRPr="00BA6CC3">
              <w:rPr>
                <w:rFonts w:ascii="Arial" w:hAnsi="Arial" w:cs="Arial"/>
                <w:w w:val="110"/>
                <w:sz w:val="20"/>
                <w:szCs w:val="20"/>
                <w:lang w:val="es-MX"/>
                <w:rPrChange w:id="2100" w:author="César Gamboa" w:date="2019-11-25T09:13:00Z">
                  <w:rPr>
                    <w:rFonts w:ascii="Times New Roman" w:hAnsi="Times New Roman"/>
                    <w:w w:val="110"/>
                    <w:lang w:val="es-MX"/>
                  </w:rPr>
                </w:rPrChange>
              </w:rPr>
              <w:t xml:space="preserve"> </w:t>
            </w:r>
            <w:r w:rsidR="00D617CD" w:rsidRPr="00BA6CC3">
              <w:rPr>
                <w:rFonts w:ascii="Arial" w:hAnsi="Arial" w:cs="Arial"/>
                <w:sz w:val="20"/>
                <w:szCs w:val="20"/>
                <w:rPrChange w:id="2101" w:author="César Gamboa" w:date="2019-11-25T09:13:00Z">
                  <w:rPr/>
                </w:rPrChange>
              </w:rPr>
              <w:fldChar w:fldCharType="begin"/>
            </w:r>
            <w:r w:rsidR="00D617CD" w:rsidRPr="00BA6CC3">
              <w:rPr>
                <w:rFonts w:ascii="Arial" w:hAnsi="Arial" w:cs="Arial"/>
                <w:sz w:val="20"/>
                <w:szCs w:val="20"/>
                <w:rPrChange w:id="2102" w:author="César Gamboa" w:date="2019-11-25T09:13:00Z">
                  <w:rPr/>
                </w:rPrChange>
              </w:rPr>
              <w:instrText xml:space="preserve"> HYPERLINK \l "_bookmark44" </w:instrText>
            </w:r>
            <w:r w:rsidR="00D617CD" w:rsidRPr="00BA6CC3">
              <w:rPr>
                <w:rFonts w:ascii="Arial" w:hAnsi="Arial" w:cs="Arial"/>
                <w:sz w:val="20"/>
                <w:szCs w:val="20"/>
                <w:rPrChange w:id="2103" w:author="César Gamboa" w:date="2019-11-25T09:13:00Z">
                  <w:rPr/>
                </w:rPrChange>
              </w:rPr>
              <w:fldChar w:fldCharType="separate"/>
            </w:r>
            <w:r w:rsidRPr="00BA6CC3">
              <w:rPr>
                <w:rFonts w:ascii="Arial" w:hAnsi="Arial" w:cs="Arial"/>
                <w:color w:val="0000FF"/>
                <w:w w:val="110"/>
                <w:sz w:val="20"/>
                <w:szCs w:val="20"/>
                <w:lang w:val="es-MX"/>
                <w:rPrChange w:id="2104" w:author="César Gamboa" w:date="2019-11-25T09:13:00Z">
                  <w:rPr>
                    <w:rFonts w:ascii="Times New Roman" w:hAnsi="Times New Roman"/>
                    <w:color w:val="0000FF"/>
                    <w:w w:val="110"/>
                    <w:lang w:val="es-MX"/>
                  </w:rPr>
                </w:rPrChange>
              </w:rPr>
              <w:t>2017</w:t>
            </w:r>
            <w:r w:rsidR="00D617CD" w:rsidRPr="00BA6CC3">
              <w:rPr>
                <w:rFonts w:ascii="Arial" w:hAnsi="Arial" w:cs="Arial"/>
                <w:color w:val="0000FF"/>
                <w:w w:val="110"/>
                <w:sz w:val="20"/>
                <w:szCs w:val="20"/>
                <w:lang w:val="es-MX"/>
                <w:rPrChange w:id="2105" w:author="César Gamboa" w:date="2019-11-25T09:13:00Z">
                  <w:rPr>
                    <w:rFonts w:ascii="Times New Roman" w:hAnsi="Times New Roman"/>
                    <w:color w:val="0000FF"/>
                    <w:w w:val="110"/>
                    <w:lang w:val="es-MX"/>
                  </w:rPr>
                </w:rPrChange>
              </w:rPr>
              <w:fldChar w:fldCharType="end"/>
            </w:r>
            <w:r w:rsidRPr="00BA6CC3">
              <w:rPr>
                <w:rFonts w:ascii="Arial" w:hAnsi="Arial" w:cs="Arial"/>
                <w:w w:val="110"/>
                <w:sz w:val="20"/>
                <w:szCs w:val="20"/>
                <w:lang w:val="es-MX"/>
                <w:rPrChange w:id="2106" w:author="César Gamboa" w:date="2019-11-25T09:13:00Z">
                  <w:rPr>
                    <w:rFonts w:ascii="Times New Roman" w:hAnsi="Times New Roman"/>
                    <w:w w:val="110"/>
                    <w:lang w:val="es-MX"/>
                  </w:rPr>
                </w:rPrChange>
              </w:rPr>
              <w:t>).</w:t>
            </w:r>
            <w:r w:rsidR="002D6401" w:rsidRPr="00BA6CC3">
              <w:rPr>
                <w:rFonts w:ascii="Arial" w:hAnsi="Arial" w:cs="Arial"/>
                <w:w w:val="110"/>
                <w:sz w:val="20"/>
                <w:szCs w:val="20"/>
                <w:lang w:val="es-MX"/>
                <w:rPrChange w:id="2107" w:author="César Gamboa" w:date="2019-11-25T09:13:00Z">
                  <w:rPr>
                    <w:rFonts w:ascii="Times New Roman" w:hAnsi="Times New Roman"/>
                    <w:w w:val="110"/>
                    <w:lang w:val="es-MX"/>
                  </w:rPr>
                </w:rPrChange>
              </w:rPr>
              <w:t xml:space="preserve"> </w:t>
            </w:r>
            <w:r w:rsidR="002D6401" w:rsidRPr="00BA6CC3">
              <w:rPr>
                <w:rFonts w:ascii="Arial" w:hAnsi="Arial" w:cs="Arial"/>
                <w:w w:val="110"/>
                <w:sz w:val="20"/>
                <w:szCs w:val="20"/>
                <w:rPrChange w:id="2108" w:author="César Gamboa" w:date="2019-11-25T09:13:00Z">
                  <w:rPr>
                    <w:rFonts w:ascii="Times New Roman" w:hAnsi="Times New Roman"/>
                    <w:w w:val="110"/>
                  </w:rPr>
                </w:rPrChange>
              </w:rPr>
              <w:t xml:space="preserve">Por su parte, la Contraloría General de </w:t>
            </w:r>
            <w:r w:rsidR="002D6401" w:rsidRPr="00BA6CC3">
              <w:rPr>
                <w:rFonts w:ascii="Arial" w:hAnsi="Arial" w:cs="Arial"/>
                <w:w w:val="110"/>
                <w:sz w:val="20"/>
                <w:szCs w:val="20"/>
                <w:rPrChange w:id="2109" w:author="César Gamboa" w:date="2019-11-25T09:13:00Z">
                  <w:rPr>
                    <w:rFonts w:ascii="Times New Roman" w:hAnsi="Times New Roman"/>
                    <w:w w:val="110"/>
                  </w:rPr>
                </w:rPrChange>
              </w:rPr>
              <w:lastRenderedPageBreak/>
              <w:t xml:space="preserve">la República </w:t>
            </w:r>
            <w:r w:rsidR="002D6401" w:rsidRPr="00BA6CC3">
              <w:rPr>
                <w:rFonts w:ascii="Arial" w:hAnsi="Arial" w:cs="Arial"/>
                <w:color w:val="000000"/>
                <w:sz w:val="20"/>
                <w:szCs w:val="20"/>
                <w:shd w:val="clear" w:color="auto" w:fill="FFFFFF"/>
                <w:rPrChange w:id="2110" w:author="César Gamboa" w:date="2019-11-25T09:13:00Z">
                  <w:rPr>
                    <w:rFonts w:ascii="Times New Roman" w:hAnsi="Times New Roman"/>
                    <w:color w:val="000000"/>
                    <w:shd w:val="clear" w:color="auto" w:fill="FFFFFF"/>
                  </w:rPr>
                </w:rPrChange>
              </w:rPr>
              <w:t>La CGR dispone de información completa, pública, proveniente de </w:t>
            </w:r>
            <w:r w:rsidR="00D617CD" w:rsidRPr="00BA6CC3">
              <w:rPr>
                <w:rFonts w:ascii="Arial" w:hAnsi="Arial" w:cs="Arial"/>
                <w:sz w:val="20"/>
                <w:szCs w:val="20"/>
                <w:rPrChange w:id="2111" w:author="César Gamboa" w:date="2019-11-25T09:13:00Z">
                  <w:rPr/>
                </w:rPrChange>
              </w:rPr>
              <w:fldChar w:fldCharType="begin"/>
            </w:r>
            <w:r w:rsidR="00D617CD" w:rsidRPr="00BA6CC3">
              <w:rPr>
                <w:rFonts w:ascii="Arial" w:hAnsi="Arial" w:cs="Arial"/>
                <w:sz w:val="20"/>
                <w:szCs w:val="20"/>
                <w:rPrChange w:id="2112" w:author="César Gamboa" w:date="2019-11-25T09:13:00Z">
                  <w:rPr/>
                </w:rPrChange>
              </w:rPr>
              <w:instrText xml:space="preserve"> HYPERLINK "https://es.wikipedia.org/wiki/Fuente_primaria" \t "_blank" </w:instrText>
            </w:r>
            <w:r w:rsidR="00D617CD" w:rsidRPr="00BA6CC3">
              <w:rPr>
                <w:rFonts w:ascii="Arial" w:hAnsi="Arial" w:cs="Arial"/>
                <w:sz w:val="20"/>
                <w:szCs w:val="20"/>
                <w:rPrChange w:id="2113" w:author="César Gamboa" w:date="2019-11-25T09:13:00Z">
                  <w:rPr/>
                </w:rPrChange>
              </w:rPr>
              <w:fldChar w:fldCharType="separate"/>
            </w:r>
            <w:r w:rsidR="002D6401" w:rsidRPr="00BA6CC3">
              <w:rPr>
                <w:rStyle w:val="Hipervnculo"/>
                <w:rFonts w:ascii="Arial" w:hAnsi="Arial" w:cs="Arial"/>
                <w:color w:val="000000"/>
                <w:sz w:val="20"/>
                <w:szCs w:val="20"/>
                <w:u w:val="none"/>
                <w:shd w:val="clear" w:color="auto" w:fill="FFFFFF"/>
                <w:rPrChange w:id="2114" w:author="César Gamboa" w:date="2019-11-25T09:13:00Z">
                  <w:rPr>
                    <w:rStyle w:val="Hipervnculo"/>
                    <w:rFonts w:ascii="Times New Roman" w:hAnsi="Times New Roman"/>
                    <w:color w:val="000000"/>
                    <w:u w:val="none"/>
                    <w:shd w:val="clear" w:color="auto" w:fill="FFFFFF"/>
                  </w:rPr>
                </w:rPrChange>
              </w:rPr>
              <w:t>fuentes primarias</w:t>
            </w:r>
            <w:r w:rsidR="00D617CD" w:rsidRPr="00BA6CC3">
              <w:rPr>
                <w:rStyle w:val="Hipervnculo"/>
                <w:rFonts w:ascii="Arial" w:hAnsi="Arial" w:cs="Arial"/>
                <w:color w:val="000000"/>
                <w:sz w:val="20"/>
                <w:szCs w:val="20"/>
                <w:u w:val="none"/>
                <w:shd w:val="clear" w:color="auto" w:fill="FFFFFF"/>
                <w:rPrChange w:id="2115" w:author="César Gamboa" w:date="2019-11-25T09:13:00Z">
                  <w:rPr>
                    <w:rStyle w:val="Hipervnculo"/>
                    <w:rFonts w:ascii="Times New Roman" w:hAnsi="Times New Roman"/>
                    <w:color w:val="000000"/>
                    <w:u w:val="none"/>
                    <w:shd w:val="clear" w:color="auto" w:fill="FFFFFF"/>
                  </w:rPr>
                </w:rPrChange>
              </w:rPr>
              <w:fldChar w:fldCharType="end"/>
            </w:r>
            <w:r w:rsidR="002D6401" w:rsidRPr="00BA6CC3">
              <w:rPr>
                <w:rFonts w:ascii="Arial" w:hAnsi="Arial" w:cs="Arial"/>
                <w:color w:val="000000"/>
                <w:sz w:val="20"/>
                <w:szCs w:val="20"/>
                <w:shd w:val="clear" w:color="auto" w:fill="FFFFFF"/>
                <w:rPrChange w:id="2116" w:author="César Gamboa" w:date="2019-11-25T09:13:00Z">
                  <w:rPr>
                    <w:rFonts w:ascii="Times New Roman" w:hAnsi="Times New Roman"/>
                    <w:color w:val="000000"/>
                    <w:shd w:val="clear" w:color="auto" w:fill="FFFFFF"/>
                  </w:rPr>
                </w:rPrChange>
              </w:rPr>
              <w:t>, actualizada en tiempo, de libre acceso, procesable tanto por humanos como por máquinas (</w:t>
            </w:r>
            <w:r w:rsidR="00D617CD" w:rsidRPr="00BA6CC3">
              <w:rPr>
                <w:rFonts w:ascii="Arial" w:hAnsi="Arial" w:cs="Arial"/>
                <w:sz w:val="20"/>
                <w:szCs w:val="20"/>
                <w:rPrChange w:id="2117" w:author="César Gamboa" w:date="2019-11-25T09:13:00Z">
                  <w:rPr/>
                </w:rPrChange>
              </w:rPr>
              <w:fldChar w:fldCharType="begin"/>
            </w:r>
            <w:r w:rsidR="00D617CD" w:rsidRPr="00BA6CC3">
              <w:rPr>
                <w:rFonts w:ascii="Arial" w:hAnsi="Arial" w:cs="Arial"/>
                <w:sz w:val="20"/>
                <w:szCs w:val="20"/>
                <w:rPrChange w:id="2118" w:author="César Gamboa" w:date="2019-11-25T09:13:00Z">
                  <w:rPr/>
                </w:rPrChange>
              </w:rPr>
              <w:instrText xml:space="preserve"> HYPERLINK "https://es.wikipedia.org/wiki/Datos_legibles_por_m%C3%A1quina" \t "_blank" </w:instrText>
            </w:r>
            <w:r w:rsidR="00D617CD" w:rsidRPr="00BA6CC3">
              <w:rPr>
                <w:rFonts w:ascii="Arial" w:hAnsi="Arial" w:cs="Arial"/>
                <w:sz w:val="20"/>
                <w:szCs w:val="20"/>
                <w:rPrChange w:id="2119" w:author="César Gamboa" w:date="2019-11-25T09:13:00Z">
                  <w:rPr/>
                </w:rPrChange>
              </w:rPr>
              <w:fldChar w:fldCharType="separate"/>
            </w:r>
            <w:r w:rsidR="002D6401" w:rsidRPr="00BA6CC3">
              <w:rPr>
                <w:rStyle w:val="Hipervnculo"/>
                <w:rFonts w:ascii="Arial" w:hAnsi="Arial" w:cs="Arial"/>
                <w:color w:val="000000"/>
                <w:sz w:val="20"/>
                <w:szCs w:val="20"/>
                <w:u w:val="none"/>
                <w:shd w:val="clear" w:color="auto" w:fill="FFFFFF"/>
                <w:rPrChange w:id="2120" w:author="César Gamboa" w:date="2019-11-25T09:13:00Z">
                  <w:rPr>
                    <w:rStyle w:val="Hipervnculo"/>
                    <w:rFonts w:ascii="Times New Roman" w:hAnsi="Times New Roman"/>
                    <w:color w:val="000000"/>
                    <w:u w:val="none"/>
                    <w:shd w:val="clear" w:color="auto" w:fill="FFFFFF"/>
                  </w:rPr>
                </w:rPrChange>
              </w:rPr>
              <w:t xml:space="preserve">human-machine </w:t>
            </w:r>
            <w:proofErr w:type="spellStart"/>
            <w:r w:rsidR="002D6401" w:rsidRPr="00BA6CC3">
              <w:rPr>
                <w:rStyle w:val="Hipervnculo"/>
                <w:rFonts w:ascii="Arial" w:hAnsi="Arial" w:cs="Arial"/>
                <w:color w:val="000000"/>
                <w:sz w:val="20"/>
                <w:szCs w:val="20"/>
                <w:u w:val="none"/>
                <w:shd w:val="clear" w:color="auto" w:fill="FFFFFF"/>
                <w:rPrChange w:id="2121" w:author="César Gamboa" w:date="2019-11-25T09:13:00Z">
                  <w:rPr>
                    <w:rStyle w:val="Hipervnculo"/>
                    <w:rFonts w:ascii="Times New Roman" w:hAnsi="Times New Roman"/>
                    <w:color w:val="000000"/>
                    <w:u w:val="none"/>
                    <w:shd w:val="clear" w:color="auto" w:fill="FFFFFF"/>
                  </w:rPr>
                </w:rPrChange>
              </w:rPr>
              <w:t>readable</w:t>
            </w:r>
            <w:proofErr w:type="spellEnd"/>
            <w:r w:rsidR="00D617CD" w:rsidRPr="00BA6CC3">
              <w:rPr>
                <w:rStyle w:val="Hipervnculo"/>
                <w:rFonts w:ascii="Arial" w:hAnsi="Arial" w:cs="Arial"/>
                <w:color w:val="000000"/>
                <w:sz w:val="20"/>
                <w:szCs w:val="20"/>
                <w:u w:val="none"/>
                <w:shd w:val="clear" w:color="auto" w:fill="FFFFFF"/>
                <w:rPrChange w:id="2122" w:author="César Gamboa" w:date="2019-11-25T09:13:00Z">
                  <w:rPr>
                    <w:rStyle w:val="Hipervnculo"/>
                    <w:rFonts w:ascii="Times New Roman" w:hAnsi="Times New Roman"/>
                    <w:color w:val="000000"/>
                    <w:u w:val="none"/>
                    <w:shd w:val="clear" w:color="auto" w:fill="FFFFFF"/>
                  </w:rPr>
                </w:rPrChange>
              </w:rPr>
              <w:fldChar w:fldCharType="end"/>
            </w:r>
            <w:r w:rsidR="002D6401" w:rsidRPr="00BA6CC3">
              <w:rPr>
                <w:rFonts w:ascii="Arial" w:hAnsi="Arial" w:cs="Arial"/>
                <w:color w:val="000000"/>
                <w:sz w:val="20"/>
                <w:szCs w:val="20"/>
                <w:shd w:val="clear" w:color="auto" w:fill="FFFFFF"/>
                <w:rPrChange w:id="2123" w:author="César Gamboa" w:date="2019-11-25T09:13:00Z">
                  <w:rPr>
                    <w:rFonts w:ascii="Times New Roman" w:hAnsi="Times New Roman"/>
                    <w:color w:val="000000"/>
                    <w:shd w:val="clear" w:color="auto" w:fill="FFFFFF"/>
                  </w:rPr>
                </w:rPrChange>
              </w:rPr>
              <w:t>), en </w:t>
            </w:r>
            <w:r w:rsidR="00D617CD" w:rsidRPr="00BA6CC3">
              <w:rPr>
                <w:rFonts w:ascii="Arial" w:hAnsi="Arial" w:cs="Arial"/>
                <w:sz w:val="20"/>
                <w:szCs w:val="20"/>
                <w:rPrChange w:id="2124" w:author="César Gamboa" w:date="2019-11-25T09:13:00Z">
                  <w:rPr/>
                </w:rPrChange>
              </w:rPr>
              <w:fldChar w:fldCharType="begin"/>
            </w:r>
            <w:r w:rsidR="00D617CD" w:rsidRPr="00BA6CC3">
              <w:rPr>
                <w:rFonts w:ascii="Arial" w:hAnsi="Arial" w:cs="Arial"/>
                <w:sz w:val="20"/>
                <w:szCs w:val="20"/>
                <w:rPrChange w:id="2125" w:author="César Gamboa" w:date="2019-11-25T09:13:00Z">
                  <w:rPr/>
                </w:rPrChange>
              </w:rPr>
              <w:instrText xml:space="preserve"> HYPERLINK "https://es.wikipedia.org/wiki/Formato_abierto" \t "_blank" </w:instrText>
            </w:r>
            <w:r w:rsidR="00D617CD" w:rsidRPr="00BA6CC3">
              <w:rPr>
                <w:rFonts w:ascii="Arial" w:hAnsi="Arial" w:cs="Arial"/>
                <w:sz w:val="20"/>
                <w:szCs w:val="20"/>
                <w:rPrChange w:id="2126" w:author="César Gamboa" w:date="2019-11-25T09:13:00Z">
                  <w:rPr/>
                </w:rPrChange>
              </w:rPr>
              <w:fldChar w:fldCharType="separate"/>
            </w:r>
            <w:r w:rsidR="002D6401" w:rsidRPr="00BA6CC3">
              <w:rPr>
                <w:rStyle w:val="Hipervnculo"/>
                <w:rFonts w:ascii="Arial" w:hAnsi="Arial" w:cs="Arial"/>
                <w:color w:val="000000"/>
                <w:sz w:val="20"/>
                <w:szCs w:val="20"/>
                <w:u w:val="none"/>
                <w:shd w:val="clear" w:color="auto" w:fill="FFFFFF"/>
                <w:rPrChange w:id="2127" w:author="César Gamboa" w:date="2019-11-25T09:13:00Z">
                  <w:rPr>
                    <w:rStyle w:val="Hipervnculo"/>
                    <w:rFonts w:ascii="Times New Roman" w:hAnsi="Times New Roman"/>
                    <w:color w:val="000000"/>
                    <w:u w:val="none"/>
                    <w:shd w:val="clear" w:color="auto" w:fill="FFFFFF"/>
                  </w:rPr>
                </w:rPrChange>
              </w:rPr>
              <w:t>formatos abiertos</w:t>
            </w:r>
            <w:r w:rsidR="00D617CD" w:rsidRPr="00BA6CC3">
              <w:rPr>
                <w:rStyle w:val="Hipervnculo"/>
                <w:rFonts w:ascii="Arial" w:hAnsi="Arial" w:cs="Arial"/>
                <w:color w:val="000000"/>
                <w:sz w:val="20"/>
                <w:szCs w:val="20"/>
                <w:u w:val="none"/>
                <w:shd w:val="clear" w:color="auto" w:fill="FFFFFF"/>
                <w:rPrChange w:id="2128" w:author="César Gamboa" w:date="2019-11-25T09:13:00Z">
                  <w:rPr>
                    <w:rStyle w:val="Hipervnculo"/>
                    <w:rFonts w:ascii="Times New Roman" w:hAnsi="Times New Roman"/>
                    <w:color w:val="000000"/>
                    <w:u w:val="none"/>
                    <w:shd w:val="clear" w:color="auto" w:fill="FFFFFF"/>
                  </w:rPr>
                </w:rPrChange>
              </w:rPr>
              <w:fldChar w:fldCharType="end"/>
            </w:r>
            <w:r w:rsidR="002D6401" w:rsidRPr="00BA6CC3">
              <w:rPr>
                <w:rFonts w:ascii="Arial" w:hAnsi="Arial" w:cs="Arial"/>
                <w:color w:val="000000"/>
                <w:sz w:val="20"/>
                <w:szCs w:val="20"/>
                <w:shd w:val="clear" w:color="auto" w:fill="FFFFFF"/>
                <w:rPrChange w:id="2129" w:author="César Gamboa" w:date="2019-11-25T09:13:00Z">
                  <w:rPr>
                    <w:rFonts w:ascii="Times New Roman" w:hAnsi="Times New Roman"/>
                    <w:color w:val="000000"/>
                    <w:shd w:val="clear" w:color="auto" w:fill="FFFFFF"/>
                  </w:rPr>
                </w:rPrChange>
              </w:rPr>
              <w:t>, con licencia libre de uso, permanente y sin costos de utilización.</w:t>
            </w:r>
          </w:p>
          <w:p w14:paraId="16E0967E" w14:textId="4EB37AD6" w:rsidR="000E21D0" w:rsidRPr="00BA6CC3" w:rsidDel="00081B37" w:rsidRDefault="000E21D0" w:rsidP="002C50B4">
            <w:pPr>
              <w:spacing w:line="240" w:lineRule="auto"/>
              <w:jc w:val="both"/>
              <w:rPr>
                <w:ins w:id="2130" w:author="Johnny Madrigal Pana" w:date="2019-11-17T16:39:00Z"/>
                <w:del w:id="2131" w:author="César Gamboa" w:date="2019-11-24T15:57:00Z"/>
                <w:rFonts w:ascii="Arial" w:hAnsi="Arial" w:cs="Arial"/>
                <w:color w:val="000000"/>
                <w:sz w:val="20"/>
                <w:szCs w:val="20"/>
                <w:shd w:val="clear" w:color="auto" w:fill="FFFFFF"/>
                <w:rPrChange w:id="2132" w:author="César Gamboa" w:date="2019-11-25T09:13:00Z">
                  <w:rPr>
                    <w:ins w:id="2133" w:author="Johnny Madrigal Pana" w:date="2019-11-17T16:39:00Z"/>
                    <w:del w:id="2134" w:author="César Gamboa" w:date="2019-11-24T15:57:00Z"/>
                    <w:rFonts w:ascii="Times New Roman" w:hAnsi="Times New Roman"/>
                    <w:color w:val="000000"/>
                    <w:shd w:val="clear" w:color="auto" w:fill="FFFFFF"/>
                  </w:rPr>
                </w:rPrChange>
              </w:rPr>
            </w:pPr>
            <w:ins w:id="2135" w:author="César Gamboa" w:date="2019-11-24T15:49:00Z">
              <w:r w:rsidRPr="00BA6CC3">
                <w:rPr>
                  <w:rFonts w:ascii="Arial" w:hAnsi="Arial" w:cs="Arial"/>
                  <w:color w:val="000000"/>
                  <w:sz w:val="20"/>
                  <w:szCs w:val="20"/>
                  <w:shd w:val="clear" w:color="auto" w:fill="FFFFFF"/>
                  <w:rPrChange w:id="2136" w:author="César Gamboa" w:date="2019-11-25T09:13:00Z">
                    <w:rPr>
                      <w:rFonts w:ascii="Times New Roman" w:hAnsi="Times New Roman"/>
                      <w:color w:val="000000"/>
                      <w:shd w:val="clear" w:color="auto" w:fill="FFFFFF"/>
                    </w:rPr>
                  </w:rPrChange>
                </w:rPr>
                <w:t>La validación de los datos s</w:t>
              </w:r>
              <w:r w:rsidR="00FA0967" w:rsidRPr="00BA6CC3">
                <w:rPr>
                  <w:rFonts w:ascii="Arial" w:hAnsi="Arial" w:cs="Arial"/>
                  <w:color w:val="000000"/>
                  <w:sz w:val="20"/>
                  <w:szCs w:val="20"/>
                  <w:shd w:val="clear" w:color="auto" w:fill="FFFFFF"/>
                  <w:rPrChange w:id="2137" w:author="César Gamboa" w:date="2019-11-25T09:13:00Z">
                    <w:rPr>
                      <w:rFonts w:ascii="Times New Roman" w:hAnsi="Times New Roman"/>
                      <w:color w:val="000000"/>
                      <w:shd w:val="clear" w:color="auto" w:fill="FFFFFF"/>
                    </w:rPr>
                  </w:rPrChange>
                </w:rPr>
                <w:t xml:space="preserve">e realiza en dos vías: </w:t>
              </w:r>
              <w:r w:rsidR="000336ED" w:rsidRPr="00BA6CC3">
                <w:rPr>
                  <w:rFonts w:ascii="Arial" w:hAnsi="Arial" w:cs="Arial"/>
                  <w:color w:val="000000"/>
                  <w:sz w:val="20"/>
                  <w:szCs w:val="20"/>
                  <w:shd w:val="clear" w:color="auto" w:fill="FFFFFF"/>
                  <w:rPrChange w:id="2138" w:author="César Gamboa" w:date="2019-11-25T09:13:00Z">
                    <w:rPr>
                      <w:rFonts w:ascii="Times New Roman" w:hAnsi="Times New Roman"/>
                      <w:color w:val="000000"/>
                      <w:shd w:val="clear" w:color="auto" w:fill="FFFFFF"/>
                    </w:rPr>
                  </w:rPrChange>
                </w:rPr>
                <w:t xml:space="preserve">un </w:t>
              </w:r>
            </w:ins>
            <w:ins w:id="2139" w:author="César Gamboa" w:date="2019-11-24T15:50:00Z">
              <w:r w:rsidR="000336ED" w:rsidRPr="00BA6CC3">
                <w:rPr>
                  <w:rFonts w:ascii="Arial" w:hAnsi="Arial" w:cs="Arial"/>
                  <w:color w:val="000000"/>
                  <w:sz w:val="20"/>
                  <w:szCs w:val="20"/>
                  <w:shd w:val="clear" w:color="auto" w:fill="FFFFFF"/>
                  <w:rPrChange w:id="2140" w:author="César Gamboa" w:date="2019-11-25T09:13:00Z">
                    <w:rPr>
                      <w:rFonts w:ascii="Times New Roman" w:hAnsi="Times New Roman"/>
                      <w:color w:val="000000"/>
                      <w:shd w:val="clear" w:color="auto" w:fill="FFFFFF"/>
                    </w:rPr>
                  </w:rPrChange>
                </w:rPr>
                <w:t xml:space="preserve">protocolo de detección </w:t>
              </w:r>
              <w:proofErr w:type="spellStart"/>
              <w:r w:rsidR="000336ED" w:rsidRPr="00BA6CC3">
                <w:rPr>
                  <w:rFonts w:ascii="Arial" w:hAnsi="Arial" w:cs="Arial"/>
                  <w:color w:val="000000"/>
                  <w:sz w:val="20"/>
                  <w:szCs w:val="20"/>
                  <w:shd w:val="clear" w:color="auto" w:fill="FFFFFF"/>
                  <w:rPrChange w:id="2141" w:author="César Gamboa" w:date="2019-11-25T09:13:00Z">
                    <w:rPr>
                      <w:rFonts w:ascii="Times New Roman" w:hAnsi="Times New Roman"/>
                      <w:color w:val="000000"/>
                      <w:shd w:val="clear" w:color="auto" w:fill="FFFFFF"/>
                    </w:rPr>
                  </w:rPrChange>
                </w:rPr>
                <w:t>semi-automático</w:t>
              </w:r>
              <w:proofErr w:type="spellEnd"/>
              <w:r w:rsidR="000336ED" w:rsidRPr="00BA6CC3">
                <w:rPr>
                  <w:rFonts w:ascii="Arial" w:hAnsi="Arial" w:cs="Arial"/>
                  <w:color w:val="000000"/>
                  <w:sz w:val="20"/>
                  <w:szCs w:val="20"/>
                  <w:shd w:val="clear" w:color="auto" w:fill="FFFFFF"/>
                  <w:rPrChange w:id="2142" w:author="César Gamboa" w:date="2019-11-25T09:13:00Z">
                    <w:rPr>
                      <w:rFonts w:ascii="Times New Roman" w:hAnsi="Times New Roman"/>
                      <w:color w:val="000000"/>
                      <w:shd w:val="clear" w:color="auto" w:fill="FFFFFF"/>
                    </w:rPr>
                  </w:rPrChange>
                </w:rPr>
                <w:t xml:space="preserve"> de inconsistencias</w:t>
              </w:r>
              <w:r w:rsidR="0048278E" w:rsidRPr="00BA6CC3">
                <w:rPr>
                  <w:rFonts w:ascii="Arial" w:hAnsi="Arial" w:cs="Arial"/>
                  <w:color w:val="000000"/>
                  <w:sz w:val="20"/>
                  <w:szCs w:val="20"/>
                  <w:shd w:val="clear" w:color="auto" w:fill="FFFFFF"/>
                  <w:rPrChange w:id="2143" w:author="César Gamboa" w:date="2019-11-25T09:13:00Z">
                    <w:rPr>
                      <w:rFonts w:ascii="Times New Roman" w:hAnsi="Times New Roman"/>
                      <w:color w:val="000000"/>
                      <w:shd w:val="clear" w:color="auto" w:fill="FFFFFF"/>
                    </w:rPr>
                  </w:rPrChange>
                </w:rPr>
                <w:t xml:space="preserve"> el cual consiste en la tabulación de </w:t>
              </w:r>
              <w:r w:rsidR="002E6EAE" w:rsidRPr="00BA6CC3">
                <w:rPr>
                  <w:rFonts w:ascii="Arial" w:hAnsi="Arial" w:cs="Arial"/>
                  <w:color w:val="000000"/>
                  <w:sz w:val="20"/>
                  <w:szCs w:val="20"/>
                  <w:shd w:val="clear" w:color="auto" w:fill="FFFFFF"/>
                  <w:rPrChange w:id="2144" w:author="César Gamboa" w:date="2019-11-25T09:13:00Z">
                    <w:rPr>
                      <w:rFonts w:ascii="Times New Roman" w:hAnsi="Times New Roman"/>
                      <w:color w:val="000000"/>
                      <w:shd w:val="clear" w:color="auto" w:fill="FFFFFF"/>
                    </w:rPr>
                  </w:rPrChange>
                </w:rPr>
                <w:t>cuadros que sirvan para visualizar</w:t>
              </w:r>
              <w:r w:rsidR="00472E68" w:rsidRPr="00BA6CC3">
                <w:rPr>
                  <w:rFonts w:ascii="Arial" w:hAnsi="Arial" w:cs="Arial"/>
                  <w:color w:val="000000"/>
                  <w:sz w:val="20"/>
                  <w:szCs w:val="20"/>
                  <w:shd w:val="clear" w:color="auto" w:fill="FFFFFF"/>
                  <w:rPrChange w:id="2145" w:author="César Gamboa" w:date="2019-11-25T09:13:00Z">
                    <w:rPr>
                      <w:rFonts w:ascii="Times New Roman" w:hAnsi="Times New Roman"/>
                      <w:color w:val="000000"/>
                      <w:shd w:val="clear" w:color="auto" w:fill="FFFFFF"/>
                    </w:rPr>
                  </w:rPrChange>
                </w:rPr>
                <w:t xml:space="preserve"> los cruces más importantes e</w:t>
              </w:r>
            </w:ins>
            <w:ins w:id="2146" w:author="César Gamboa" w:date="2019-11-24T15:51:00Z">
              <w:r w:rsidR="00472E68" w:rsidRPr="00BA6CC3">
                <w:rPr>
                  <w:rFonts w:ascii="Arial" w:hAnsi="Arial" w:cs="Arial"/>
                  <w:color w:val="000000"/>
                  <w:sz w:val="20"/>
                  <w:szCs w:val="20"/>
                  <w:shd w:val="clear" w:color="auto" w:fill="FFFFFF"/>
                  <w:rPrChange w:id="2147" w:author="César Gamboa" w:date="2019-11-25T09:13:00Z">
                    <w:rPr>
                      <w:rFonts w:ascii="Times New Roman" w:hAnsi="Times New Roman"/>
                      <w:color w:val="000000"/>
                      <w:shd w:val="clear" w:color="auto" w:fill="FFFFFF"/>
                    </w:rPr>
                  </w:rPrChange>
                </w:rPr>
                <w:t>ntre variables</w:t>
              </w:r>
              <w:r w:rsidR="00C9758A" w:rsidRPr="00BA6CC3">
                <w:rPr>
                  <w:rFonts w:ascii="Arial" w:hAnsi="Arial" w:cs="Arial"/>
                  <w:color w:val="000000"/>
                  <w:sz w:val="20"/>
                  <w:szCs w:val="20"/>
                  <w:shd w:val="clear" w:color="auto" w:fill="FFFFFF"/>
                  <w:rPrChange w:id="2148" w:author="César Gamboa" w:date="2019-11-25T09:13:00Z">
                    <w:rPr>
                      <w:rFonts w:ascii="Times New Roman" w:hAnsi="Times New Roman"/>
                      <w:color w:val="000000"/>
                      <w:shd w:val="clear" w:color="auto" w:fill="FFFFFF"/>
                    </w:rPr>
                  </w:rPrChange>
                </w:rPr>
                <w:t xml:space="preserve"> y que dejen en evidencia casos extraños</w:t>
              </w:r>
            </w:ins>
            <w:ins w:id="2149" w:author="César Gamboa" w:date="2019-11-24T15:52:00Z">
              <w:r w:rsidR="00B276F7" w:rsidRPr="00BA6CC3">
                <w:rPr>
                  <w:rFonts w:ascii="Arial" w:hAnsi="Arial" w:cs="Arial"/>
                  <w:color w:val="000000"/>
                  <w:sz w:val="20"/>
                  <w:szCs w:val="20"/>
                  <w:shd w:val="clear" w:color="auto" w:fill="FFFFFF"/>
                  <w:rPrChange w:id="2150" w:author="César Gamboa" w:date="2019-11-25T09:13:00Z">
                    <w:rPr>
                      <w:rFonts w:ascii="Times New Roman" w:hAnsi="Times New Roman"/>
                      <w:color w:val="000000"/>
                      <w:shd w:val="clear" w:color="auto" w:fill="FFFFFF"/>
                    </w:rPr>
                  </w:rPrChange>
                </w:rPr>
                <w:t>, como que ocurran nacimientos en un asilo de ancianos</w:t>
              </w:r>
              <w:r w:rsidR="00FE7509" w:rsidRPr="00BA6CC3">
                <w:rPr>
                  <w:rFonts w:ascii="Arial" w:hAnsi="Arial" w:cs="Arial"/>
                  <w:color w:val="000000"/>
                  <w:sz w:val="20"/>
                  <w:szCs w:val="20"/>
                  <w:shd w:val="clear" w:color="auto" w:fill="FFFFFF"/>
                  <w:rPrChange w:id="2151" w:author="César Gamboa" w:date="2019-11-25T09:13:00Z">
                    <w:rPr>
                      <w:rFonts w:ascii="Times New Roman" w:hAnsi="Times New Roman"/>
                      <w:color w:val="000000"/>
                      <w:shd w:val="clear" w:color="auto" w:fill="FFFFFF"/>
                    </w:rPr>
                  </w:rPrChange>
                </w:rPr>
                <w:t xml:space="preserve">, o verificar la edad de la madre con la cantidad de hijos tenidos. También se realiza una </w:t>
              </w:r>
            </w:ins>
            <w:ins w:id="2152" w:author="César Gamboa" w:date="2019-11-24T15:53:00Z">
              <w:r w:rsidR="00FE7509" w:rsidRPr="00BA6CC3">
                <w:rPr>
                  <w:rFonts w:ascii="Arial" w:hAnsi="Arial" w:cs="Arial"/>
                  <w:color w:val="000000"/>
                  <w:sz w:val="20"/>
                  <w:szCs w:val="20"/>
                  <w:shd w:val="clear" w:color="auto" w:fill="FFFFFF"/>
                  <w:rPrChange w:id="2153" w:author="César Gamboa" w:date="2019-11-25T09:13:00Z">
                    <w:rPr>
                      <w:rFonts w:ascii="Times New Roman" w:hAnsi="Times New Roman"/>
                      <w:color w:val="000000"/>
                      <w:shd w:val="clear" w:color="auto" w:fill="FFFFFF"/>
                    </w:rPr>
                  </w:rPrChange>
                </w:rPr>
                <w:t xml:space="preserve">segunda verificación manual para </w:t>
              </w:r>
              <w:r w:rsidR="004E507D" w:rsidRPr="00BA6CC3">
                <w:rPr>
                  <w:rFonts w:ascii="Arial" w:hAnsi="Arial" w:cs="Arial"/>
                  <w:color w:val="000000"/>
                  <w:sz w:val="20"/>
                  <w:szCs w:val="20"/>
                  <w:shd w:val="clear" w:color="auto" w:fill="FFFFFF"/>
                  <w:rPrChange w:id="2154" w:author="César Gamboa" w:date="2019-11-25T09:13:00Z">
                    <w:rPr>
                      <w:rFonts w:ascii="Times New Roman" w:hAnsi="Times New Roman"/>
                      <w:color w:val="000000"/>
                      <w:shd w:val="clear" w:color="auto" w:fill="FFFFFF"/>
                    </w:rPr>
                  </w:rPrChange>
                </w:rPr>
                <w:t xml:space="preserve">revisar casos que por la forma en que fueron digitados luzcan sospechosos, </w:t>
              </w:r>
            </w:ins>
            <w:ins w:id="2155" w:author="César Gamboa" w:date="2019-11-24T15:54:00Z">
              <w:r w:rsidR="004E275C" w:rsidRPr="00BA6CC3">
                <w:rPr>
                  <w:rFonts w:ascii="Arial" w:hAnsi="Arial" w:cs="Arial"/>
                  <w:color w:val="000000"/>
                  <w:sz w:val="20"/>
                  <w:szCs w:val="20"/>
                  <w:shd w:val="clear" w:color="auto" w:fill="FFFFFF"/>
                  <w:rPrChange w:id="2156" w:author="César Gamboa" w:date="2019-11-25T09:13:00Z">
                    <w:rPr>
                      <w:rFonts w:ascii="Times New Roman" w:hAnsi="Times New Roman"/>
                      <w:color w:val="000000"/>
                      <w:shd w:val="clear" w:color="auto" w:fill="FFFFFF"/>
                    </w:rPr>
                  </w:rPrChange>
                </w:rPr>
                <w:t>como un peso al nacer inferior a 500 gramos</w:t>
              </w:r>
              <w:r w:rsidR="000F0C10" w:rsidRPr="00BA6CC3">
                <w:rPr>
                  <w:rFonts w:ascii="Arial" w:hAnsi="Arial" w:cs="Arial"/>
                  <w:color w:val="000000"/>
                  <w:sz w:val="20"/>
                  <w:szCs w:val="20"/>
                  <w:shd w:val="clear" w:color="auto" w:fill="FFFFFF"/>
                  <w:rPrChange w:id="2157" w:author="César Gamboa" w:date="2019-11-25T09:13:00Z">
                    <w:rPr>
                      <w:rFonts w:ascii="Times New Roman" w:hAnsi="Times New Roman"/>
                      <w:color w:val="000000"/>
                      <w:shd w:val="clear" w:color="auto" w:fill="FFFFFF"/>
                    </w:rPr>
                  </w:rPrChange>
                </w:rPr>
                <w:t xml:space="preserve"> o números de cédula repetidos en nacimientos que no son múltiples</w:t>
              </w:r>
              <w:r w:rsidR="00B17378" w:rsidRPr="00BA6CC3">
                <w:rPr>
                  <w:rFonts w:ascii="Arial" w:hAnsi="Arial" w:cs="Arial"/>
                  <w:color w:val="000000"/>
                  <w:sz w:val="20"/>
                  <w:szCs w:val="20"/>
                  <w:shd w:val="clear" w:color="auto" w:fill="FFFFFF"/>
                  <w:rPrChange w:id="2158" w:author="César Gamboa" w:date="2019-11-25T09:13:00Z">
                    <w:rPr>
                      <w:rFonts w:ascii="Times New Roman" w:hAnsi="Times New Roman"/>
                      <w:color w:val="000000"/>
                      <w:shd w:val="clear" w:color="auto" w:fill="FFFFFF"/>
                    </w:rPr>
                  </w:rPrChange>
                </w:rPr>
                <w:t xml:space="preserve">. </w:t>
              </w:r>
            </w:ins>
            <w:ins w:id="2159" w:author="César Gamboa" w:date="2019-11-24T15:55:00Z">
              <w:r w:rsidR="00682307" w:rsidRPr="00BA6CC3">
                <w:rPr>
                  <w:rFonts w:ascii="Arial" w:hAnsi="Arial" w:cs="Arial"/>
                  <w:color w:val="000000"/>
                  <w:sz w:val="20"/>
                  <w:szCs w:val="20"/>
                  <w:shd w:val="clear" w:color="auto" w:fill="FFFFFF"/>
                  <w:rPrChange w:id="2160" w:author="César Gamboa" w:date="2019-11-25T09:13:00Z">
                    <w:rPr>
                      <w:rFonts w:ascii="Times New Roman" w:hAnsi="Times New Roman"/>
                      <w:color w:val="000000"/>
                      <w:shd w:val="clear" w:color="auto" w:fill="FFFFFF"/>
                    </w:rPr>
                  </w:rPrChange>
                </w:rPr>
                <w:t xml:space="preserve">En casos muy puntuales en los que se </w:t>
              </w:r>
            </w:ins>
            <w:ins w:id="2161" w:author="César Gamboa" w:date="2019-11-24T15:56:00Z">
              <w:r w:rsidR="00406A34" w:rsidRPr="00BA6CC3">
                <w:rPr>
                  <w:rFonts w:ascii="Arial" w:hAnsi="Arial" w:cs="Arial"/>
                  <w:color w:val="000000"/>
                  <w:sz w:val="20"/>
                  <w:szCs w:val="20"/>
                  <w:shd w:val="clear" w:color="auto" w:fill="FFFFFF"/>
                  <w:rPrChange w:id="2162" w:author="César Gamboa" w:date="2019-11-25T09:13:00Z">
                    <w:rPr>
                      <w:rFonts w:ascii="Times New Roman" w:hAnsi="Times New Roman"/>
                      <w:color w:val="000000"/>
                      <w:shd w:val="clear" w:color="auto" w:fill="FFFFFF"/>
                    </w:rPr>
                  </w:rPrChange>
                </w:rPr>
                <w:t xml:space="preserve">disponga de un medio de comunicación con el informante, este es contactado para </w:t>
              </w:r>
              <w:r w:rsidR="00081B37" w:rsidRPr="00BA6CC3">
                <w:rPr>
                  <w:rFonts w:ascii="Arial" w:hAnsi="Arial" w:cs="Arial"/>
                  <w:color w:val="000000"/>
                  <w:sz w:val="20"/>
                  <w:szCs w:val="20"/>
                  <w:shd w:val="clear" w:color="auto" w:fill="FFFFFF"/>
                  <w:rPrChange w:id="2163" w:author="César Gamboa" w:date="2019-11-25T09:13:00Z">
                    <w:rPr>
                      <w:rFonts w:ascii="Times New Roman" w:hAnsi="Times New Roman"/>
                      <w:color w:val="000000"/>
                      <w:shd w:val="clear" w:color="auto" w:fill="FFFFFF"/>
                    </w:rPr>
                  </w:rPrChange>
                </w:rPr>
                <w:t>corroborar datos que luzcan sospechosos o bien para completar información faltan</w:t>
              </w:r>
            </w:ins>
            <w:ins w:id="2164" w:author="César Gamboa" w:date="2019-11-24T15:57:00Z">
              <w:r w:rsidR="00081B37" w:rsidRPr="00BA6CC3">
                <w:rPr>
                  <w:rFonts w:ascii="Arial" w:hAnsi="Arial" w:cs="Arial"/>
                  <w:color w:val="000000"/>
                  <w:sz w:val="20"/>
                  <w:szCs w:val="20"/>
                  <w:shd w:val="clear" w:color="auto" w:fill="FFFFFF"/>
                  <w:rPrChange w:id="2165" w:author="César Gamboa" w:date="2019-11-25T09:13:00Z">
                    <w:rPr>
                      <w:rFonts w:ascii="Times New Roman" w:hAnsi="Times New Roman"/>
                      <w:color w:val="000000"/>
                      <w:shd w:val="clear" w:color="auto" w:fill="FFFFFF"/>
                    </w:rPr>
                  </w:rPrChange>
                </w:rPr>
                <w:t>te.</w:t>
              </w:r>
            </w:ins>
          </w:p>
          <w:p w14:paraId="5B9F8FC7" w14:textId="07B3F9B1" w:rsidR="00737B12" w:rsidRPr="00BA6CC3" w:rsidRDefault="00737B12" w:rsidP="002C50B4">
            <w:pPr>
              <w:spacing w:line="240" w:lineRule="auto"/>
              <w:jc w:val="both"/>
              <w:rPr>
                <w:rFonts w:ascii="Arial" w:hAnsi="Arial" w:cs="Arial"/>
                <w:sz w:val="20"/>
                <w:szCs w:val="20"/>
                <w:lang w:val="es-MX"/>
                <w:rPrChange w:id="2166" w:author="César Gamboa" w:date="2019-11-25T09:13:00Z">
                  <w:rPr>
                    <w:rFonts w:ascii="Times New Roman" w:hAnsi="Times New Roman"/>
                    <w:lang w:val="es-MX"/>
                  </w:rPr>
                </w:rPrChange>
              </w:rPr>
            </w:pPr>
            <w:ins w:id="2167" w:author="Johnny Madrigal Pana" w:date="2019-11-17T16:39:00Z">
              <w:del w:id="2168" w:author="César Gamboa" w:date="2019-11-24T15:57:00Z">
                <w:r w:rsidRPr="00BA6CC3" w:rsidDel="00081B37">
                  <w:rPr>
                    <w:rFonts w:ascii="Arial" w:hAnsi="Arial" w:cs="Arial"/>
                    <w:color w:val="000000"/>
                    <w:sz w:val="20"/>
                    <w:szCs w:val="20"/>
                    <w:shd w:val="clear" w:color="auto" w:fill="FFFFFF"/>
                    <w:rPrChange w:id="2169" w:author="César Gamboa" w:date="2019-11-25T09:13:00Z">
                      <w:rPr>
                        <w:rFonts w:ascii="Times New Roman" w:hAnsi="Times New Roman"/>
                        <w:color w:val="000000"/>
                        <w:shd w:val="clear" w:color="auto" w:fill="FFFFFF"/>
                      </w:rPr>
                    </w:rPrChange>
                  </w:rPr>
                  <w:delText xml:space="preserve">DEBE AMPLIAR CON ALGO MÁS CONCRETO. EJEMPLO, TANTO LOS NACIMIENTOS, DEFUNCIONES Y </w:delText>
                </w:r>
              </w:del>
            </w:ins>
            <w:ins w:id="2170" w:author="Johnny Madrigal Pana" w:date="2019-11-17T16:40:00Z">
              <w:del w:id="2171" w:author="César Gamboa" w:date="2019-11-24T15:57:00Z">
                <w:r w:rsidRPr="00BA6CC3" w:rsidDel="00081B37">
                  <w:rPr>
                    <w:rFonts w:ascii="Arial" w:hAnsi="Arial" w:cs="Arial"/>
                    <w:color w:val="000000"/>
                    <w:sz w:val="20"/>
                    <w:szCs w:val="20"/>
                    <w:shd w:val="clear" w:color="auto" w:fill="FFFFFF"/>
                    <w:rPrChange w:id="2172" w:author="César Gamboa" w:date="2019-11-25T09:13:00Z">
                      <w:rPr>
                        <w:rFonts w:ascii="Times New Roman" w:hAnsi="Times New Roman"/>
                        <w:color w:val="000000"/>
                        <w:shd w:val="clear" w:color="auto" w:fill="FFFFFF"/>
                      </w:rPr>
                    </w:rPrChange>
                  </w:rPr>
                  <w:delText>…… SON SOMETIDOS A PROCESOS DE REVISIÓN Y COTEJO EN DIFERENTES PUNTOS DEL PROCESO PARA DEPURAR LA INFORMACIÓN EN TÉRMINOS DE INCONSISTENCIAS……..   ESTO ES MUY GENERAL Y NO CONCRETA POR QU</w:delText>
                </w:r>
              </w:del>
            </w:ins>
            <w:ins w:id="2173" w:author="Johnny Madrigal Pana" w:date="2019-11-17T16:41:00Z">
              <w:del w:id="2174" w:author="César Gamboa" w:date="2019-11-24T15:57:00Z">
                <w:r w:rsidRPr="00BA6CC3" w:rsidDel="00081B37">
                  <w:rPr>
                    <w:rFonts w:ascii="Arial" w:hAnsi="Arial" w:cs="Arial"/>
                    <w:color w:val="000000"/>
                    <w:sz w:val="20"/>
                    <w:szCs w:val="20"/>
                    <w:shd w:val="clear" w:color="auto" w:fill="FFFFFF"/>
                    <w:rPrChange w:id="2175" w:author="César Gamboa" w:date="2019-11-25T09:13:00Z">
                      <w:rPr>
                        <w:rFonts w:ascii="Times New Roman" w:hAnsi="Times New Roman"/>
                        <w:color w:val="000000"/>
                        <w:shd w:val="clear" w:color="auto" w:fill="FFFFFF"/>
                      </w:rPr>
                    </w:rPrChange>
                  </w:rPr>
                  <w:delText>É SON ESTADÍSTICAS DE CALIDAD.</w:delText>
                </w:r>
              </w:del>
            </w:ins>
          </w:p>
        </w:tc>
      </w:tr>
      <w:tr w:rsidR="007128C8" w:rsidRPr="002E6993" w14:paraId="403AC13A" w14:textId="77777777" w:rsidTr="003D636D">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176" w:author="César Gamboa" w:date="2019-11-24T15:58: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113"/>
          <w:trPrChange w:id="2177" w:author="César Gamboa" w:date="2019-11-24T15:58:00Z">
            <w:trPr>
              <w:trHeight w:val="113"/>
            </w:trPr>
          </w:trPrChange>
        </w:trPr>
        <w:tc>
          <w:tcPr>
            <w:tcW w:w="279" w:type="pct"/>
            <w:vMerge/>
            <w:tcPrChange w:id="2178" w:author="César Gamboa" w:date="2019-11-24T15:58:00Z">
              <w:tcPr>
                <w:tcW w:w="229" w:type="pct"/>
                <w:vMerge/>
              </w:tcPr>
            </w:tcPrChange>
          </w:tcPr>
          <w:p w14:paraId="3FF14AA0" w14:textId="77777777" w:rsidR="007128C8" w:rsidRPr="00BA6CC3" w:rsidRDefault="007128C8" w:rsidP="007128C8">
            <w:pPr>
              <w:spacing w:after="0" w:line="240" w:lineRule="auto"/>
              <w:rPr>
                <w:rFonts w:ascii="Arial" w:hAnsi="Arial" w:cs="Arial"/>
                <w:sz w:val="20"/>
                <w:szCs w:val="20"/>
                <w:rPrChange w:id="2179" w:author="César Gamboa" w:date="2019-11-25T09:13:00Z">
                  <w:rPr>
                    <w:rFonts w:ascii="Times New Roman" w:hAnsi="Times New Roman"/>
                  </w:rPr>
                </w:rPrChange>
              </w:rPr>
            </w:pPr>
          </w:p>
        </w:tc>
        <w:tc>
          <w:tcPr>
            <w:tcW w:w="1079" w:type="pct"/>
            <w:tcPrChange w:id="2180" w:author="César Gamboa" w:date="2019-11-24T15:58:00Z">
              <w:tcPr>
                <w:tcW w:w="1129" w:type="pct"/>
                <w:gridSpan w:val="2"/>
              </w:tcPr>
            </w:tcPrChange>
          </w:tcPr>
          <w:p w14:paraId="26C89F7D" w14:textId="77777777" w:rsidR="007128C8" w:rsidRPr="00BA6CC3" w:rsidRDefault="007128C8" w:rsidP="007128C8">
            <w:pPr>
              <w:spacing w:after="0" w:line="240" w:lineRule="auto"/>
              <w:rPr>
                <w:rFonts w:ascii="Arial" w:hAnsi="Arial" w:cs="Arial"/>
                <w:sz w:val="20"/>
                <w:szCs w:val="20"/>
                <w:rPrChange w:id="2181" w:author="César Gamboa" w:date="2019-11-25T09:13:00Z">
                  <w:rPr>
                    <w:rFonts w:ascii="Times New Roman" w:hAnsi="Times New Roman"/>
                  </w:rPr>
                </w:rPrChange>
              </w:rPr>
            </w:pPr>
            <w:r w:rsidRPr="00BA6CC3">
              <w:rPr>
                <w:rFonts w:ascii="Arial" w:hAnsi="Arial" w:cs="Arial"/>
                <w:sz w:val="20"/>
                <w:szCs w:val="20"/>
                <w:rPrChange w:id="2182" w:author="César Gamboa" w:date="2019-11-25T09:13:00Z">
                  <w:rPr>
                    <w:rFonts w:ascii="Times New Roman" w:hAnsi="Times New Roman"/>
                  </w:rPr>
                </w:rPrChange>
              </w:rPr>
              <w:t>Modelo(s) estadísticos o técnica(s) estadística(s) de análisis a emplear</w:t>
            </w:r>
          </w:p>
        </w:tc>
        <w:tc>
          <w:tcPr>
            <w:tcW w:w="3642" w:type="pct"/>
            <w:tcPrChange w:id="2183" w:author="César Gamboa" w:date="2019-11-24T15:58:00Z">
              <w:tcPr>
                <w:tcW w:w="3642" w:type="pct"/>
              </w:tcPr>
            </w:tcPrChange>
          </w:tcPr>
          <w:p w14:paraId="6CDA3EF6" w14:textId="77777777" w:rsidR="007128C8" w:rsidRPr="00BA6CC3" w:rsidRDefault="007128C8" w:rsidP="007128C8">
            <w:pPr>
              <w:spacing w:line="240" w:lineRule="auto"/>
              <w:jc w:val="both"/>
              <w:rPr>
                <w:ins w:id="2184" w:author="César Gamboa" w:date="2019-11-24T11:09:00Z"/>
                <w:rFonts w:ascii="Arial" w:hAnsi="Arial" w:cs="Arial"/>
                <w:b/>
                <w:bCs/>
                <w:sz w:val="20"/>
                <w:szCs w:val="20"/>
                <w:rPrChange w:id="2185" w:author="César Gamboa" w:date="2019-11-25T09:13:00Z">
                  <w:rPr>
                    <w:ins w:id="2186" w:author="César Gamboa" w:date="2019-11-24T11:09:00Z"/>
                    <w:rFonts w:ascii="Times New Roman" w:hAnsi="Times New Roman"/>
                    <w:b/>
                    <w:bCs/>
                  </w:rPr>
                </w:rPrChange>
              </w:rPr>
            </w:pPr>
            <w:ins w:id="2187" w:author="César Gamboa" w:date="2019-11-24T11:09:00Z">
              <w:r w:rsidRPr="00BA6CC3">
                <w:rPr>
                  <w:rFonts w:ascii="Arial" w:hAnsi="Arial" w:cs="Arial"/>
                  <w:b/>
                  <w:bCs/>
                  <w:sz w:val="20"/>
                  <w:szCs w:val="20"/>
                  <w:rPrChange w:id="2188" w:author="César Gamboa" w:date="2019-11-25T09:13:00Z">
                    <w:rPr>
                      <w:rFonts w:ascii="Times New Roman" w:hAnsi="Times New Roman"/>
                      <w:b/>
                      <w:bCs/>
                    </w:rPr>
                  </w:rPrChange>
                </w:rPr>
                <w:t>Modelos</w:t>
              </w:r>
              <w:r w:rsidRPr="00BA6CC3">
                <w:rPr>
                  <w:rFonts w:ascii="Arial" w:hAnsi="Arial" w:cs="Arial"/>
                  <w:b/>
                  <w:bCs/>
                  <w:spacing w:val="26"/>
                  <w:sz w:val="20"/>
                  <w:szCs w:val="20"/>
                  <w:rPrChange w:id="2189" w:author="César Gamboa" w:date="2019-11-25T09:13:00Z">
                    <w:rPr>
                      <w:rFonts w:ascii="Times New Roman" w:hAnsi="Times New Roman"/>
                      <w:b/>
                      <w:bCs/>
                      <w:spacing w:val="26"/>
                    </w:rPr>
                  </w:rPrChange>
                </w:rPr>
                <w:t xml:space="preserve"> </w:t>
              </w:r>
              <w:proofErr w:type="spellStart"/>
              <w:r w:rsidRPr="00BA6CC3">
                <w:rPr>
                  <w:rFonts w:ascii="Arial" w:hAnsi="Arial" w:cs="Arial"/>
                  <w:b/>
                  <w:bCs/>
                  <w:sz w:val="20"/>
                  <w:szCs w:val="20"/>
                  <w:rPrChange w:id="2190" w:author="César Gamboa" w:date="2019-11-25T09:13:00Z">
                    <w:rPr>
                      <w:rFonts w:ascii="Times New Roman" w:hAnsi="Times New Roman"/>
                      <w:b/>
                      <w:bCs/>
                    </w:rPr>
                  </w:rPrChange>
                </w:rPr>
                <w:t>Arima</w:t>
              </w:r>
              <w:proofErr w:type="spellEnd"/>
            </w:ins>
          </w:p>
          <w:p w14:paraId="0BAE5915" w14:textId="77777777" w:rsidR="007128C8" w:rsidRPr="00BA6CC3" w:rsidRDefault="007128C8" w:rsidP="007128C8">
            <w:pPr>
              <w:spacing w:line="240" w:lineRule="auto"/>
              <w:jc w:val="both"/>
              <w:rPr>
                <w:ins w:id="2191" w:author="César Gamboa" w:date="2019-11-24T11:09:00Z"/>
                <w:rFonts w:ascii="Arial" w:hAnsi="Arial" w:cs="Arial"/>
                <w:w w:val="105"/>
                <w:sz w:val="20"/>
                <w:szCs w:val="20"/>
                <w:lang w:val="es-MX"/>
                <w:rPrChange w:id="2192" w:author="César Gamboa" w:date="2019-11-25T09:13:00Z">
                  <w:rPr>
                    <w:ins w:id="2193" w:author="César Gamboa" w:date="2019-11-24T11:09:00Z"/>
                    <w:rFonts w:ascii="Times New Roman" w:hAnsi="Times New Roman"/>
                    <w:w w:val="105"/>
                    <w:lang w:val="es-MX"/>
                  </w:rPr>
                </w:rPrChange>
              </w:rPr>
            </w:pPr>
            <w:ins w:id="2194" w:author="César Gamboa" w:date="2019-11-24T11:09:00Z">
              <w:r w:rsidRPr="00BA6CC3">
                <w:rPr>
                  <w:rFonts w:ascii="Arial" w:hAnsi="Arial" w:cs="Arial"/>
                  <w:w w:val="105"/>
                  <w:sz w:val="20"/>
                  <w:szCs w:val="20"/>
                  <w:lang w:val="es-MX"/>
                  <w:rPrChange w:id="2195" w:author="César Gamboa" w:date="2019-11-25T09:13:00Z">
                    <w:rPr>
                      <w:rFonts w:ascii="Times New Roman" w:hAnsi="Times New Roman"/>
                      <w:w w:val="105"/>
                      <w:lang w:val="es-MX"/>
                    </w:rPr>
                  </w:rPrChange>
                </w:rPr>
                <w:t xml:space="preserve">Los modelos ARIMA, junto con los de suavizamiento exponencial, son los de uso más extendido en el análisis de series cronológicas. El nombre ARIMA es la abreviatura inglesa para </w:t>
              </w:r>
              <w:r w:rsidRPr="00BA6CC3">
                <w:rPr>
                  <w:rFonts w:ascii="Arial" w:hAnsi="Arial" w:cs="Arial"/>
                  <w:i/>
                  <w:w w:val="105"/>
                  <w:sz w:val="20"/>
                  <w:szCs w:val="20"/>
                  <w:lang w:val="es-MX"/>
                  <w:rPrChange w:id="2196" w:author="César Gamboa" w:date="2019-11-25T09:13:00Z">
                    <w:rPr>
                      <w:rFonts w:ascii="Times New Roman" w:hAnsi="Times New Roman"/>
                      <w:i/>
                      <w:w w:val="105"/>
                      <w:lang w:val="es-MX"/>
                    </w:rPr>
                  </w:rPrChange>
                </w:rPr>
                <w:t>AutoRegresive Integrated Moving Average</w:t>
              </w:r>
              <w:r w:rsidRPr="00BA6CC3">
                <w:rPr>
                  <w:rFonts w:ascii="Arial" w:hAnsi="Arial" w:cs="Arial"/>
                  <w:w w:val="105"/>
                  <w:sz w:val="20"/>
                  <w:szCs w:val="20"/>
                  <w:lang w:val="es-MX"/>
                  <w:rPrChange w:id="2197" w:author="César Gamboa" w:date="2019-11-25T09:13:00Z">
                    <w:rPr>
                      <w:rFonts w:ascii="Times New Roman" w:hAnsi="Times New Roman"/>
                      <w:w w:val="105"/>
                      <w:lang w:val="es-MX"/>
                    </w:rPr>
                  </w:rPrChange>
                </w:rPr>
                <w:t xml:space="preserve">, y son aplicados mediante la metodología de Box-Jenkins. Como menciona Rob. Hyndman (R. J. Hyndman y Athanasopoulos </w:t>
              </w:r>
              <w:r w:rsidRPr="00BA6CC3">
                <w:rPr>
                  <w:rFonts w:ascii="Arial" w:hAnsi="Arial" w:cs="Arial"/>
                  <w:sz w:val="20"/>
                  <w:szCs w:val="20"/>
                  <w:rPrChange w:id="2198" w:author="César Gamboa" w:date="2019-11-25T09:13:00Z">
                    <w:rPr/>
                  </w:rPrChange>
                </w:rPr>
                <w:fldChar w:fldCharType="begin"/>
              </w:r>
              <w:r w:rsidRPr="00BA6CC3">
                <w:rPr>
                  <w:rFonts w:ascii="Arial" w:hAnsi="Arial" w:cs="Arial"/>
                  <w:sz w:val="20"/>
                  <w:szCs w:val="20"/>
                  <w:rPrChange w:id="2199" w:author="César Gamboa" w:date="2019-11-25T09:13:00Z">
                    <w:rPr/>
                  </w:rPrChange>
                </w:rPr>
                <w:instrText xml:space="preserve"> HYPERLINK \l "_bookmark42" </w:instrText>
              </w:r>
              <w:r w:rsidRPr="00BA6CC3">
                <w:rPr>
                  <w:rFonts w:ascii="Arial" w:hAnsi="Arial" w:cs="Arial"/>
                  <w:sz w:val="20"/>
                  <w:szCs w:val="20"/>
                  <w:rPrChange w:id="2200" w:author="César Gamboa" w:date="2019-11-25T09:13:00Z">
                    <w:rPr/>
                  </w:rPrChange>
                </w:rPr>
                <w:fldChar w:fldCharType="separate"/>
              </w:r>
              <w:r w:rsidRPr="00BA6CC3">
                <w:rPr>
                  <w:rFonts w:ascii="Arial" w:hAnsi="Arial" w:cs="Arial"/>
                  <w:color w:val="0000FF"/>
                  <w:w w:val="105"/>
                  <w:sz w:val="20"/>
                  <w:szCs w:val="20"/>
                  <w:lang w:val="es-MX"/>
                  <w:rPrChange w:id="2201" w:author="César Gamboa" w:date="2019-11-25T09:13:00Z">
                    <w:rPr>
                      <w:rFonts w:ascii="Times New Roman" w:hAnsi="Times New Roman"/>
                      <w:color w:val="0000FF"/>
                      <w:w w:val="105"/>
                      <w:lang w:val="es-MX"/>
                    </w:rPr>
                  </w:rPrChange>
                </w:rPr>
                <w:t>2018b</w:t>
              </w:r>
              <w:r w:rsidRPr="00BA6CC3">
                <w:rPr>
                  <w:rFonts w:ascii="Arial" w:hAnsi="Arial" w:cs="Arial"/>
                  <w:color w:val="0000FF"/>
                  <w:w w:val="105"/>
                  <w:sz w:val="20"/>
                  <w:szCs w:val="20"/>
                  <w:lang w:val="es-MX"/>
                  <w:rPrChange w:id="2202" w:author="César Gamboa" w:date="2019-11-25T09:13:00Z">
                    <w:rPr>
                      <w:rFonts w:ascii="Times New Roman" w:hAnsi="Times New Roman"/>
                      <w:color w:val="0000FF"/>
                      <w:w w:val="105"/>
                      <w:lang w:val="es-MX"/>
                    </w:rPr>
                  </w:rPrChange>
                </w:rPr>
                <w:fldChar w:fldCharType="end"/>
              </w:r>
              <w:r w:rsidRPr="00BA6CC3">
                <w:rPr>
                  <w:rFonts w:ascii="Arial" w:hAnsi="Arial" w:cs="Arial"/>
                  <w:sz w:val="20"/>
                  <w:szCs w:val="20"/>
                  <w:rPrChange w:id="2203" w:author="César Gamboa" w:date="2019-11-25T09:13:00Z">
                    <w:rPr/>
                  </w:rPrChange>
                </w:rPr>
                <w:fldChar w:fldCharType="begin"/>
              </w:r>
              <w:r w:rsidRPr="00BA6CC3">
                <w:rPr>
                  <w:rFonts w:ascii="Arial" w:hAnsi="Arial" w:cs="Arial"/>
                  <w:sz w:val="20"/>
                  <w:szCs w:val="20"/>
                  <w:rPrChange w:id="2204" w:author="César Gamboa" w:date="2019-11-25T09:13:00Z">
                    <w:rPr/>
                  </w:rPrChange>
                </w:rPr>
                <w:instrText xml:space="preserve"> HYPERLINK \l "_bookmark42" </w:instrText>
              </w:r>
              <w:r w:rsidRPr="00BA6CC3">
                <w:rPr>
                  <w:rFonts w:ascii="Arial" w:hAnsi="Arial" w:cs="Arial"/>
                  <w:sz w:val="20"/>
                  <w:szCs w:val="20"/>
                  <w:rPrChange w:id="2205" w:author="César Gamboa" w:date="2019-11-25T09:13:00Z">
                    <w:rPr/>
                  </w:rPrChange>
                </w:rPr>
                <w:fldChar w:fldCharType="separate"/>
              </w:r>
              <w:r w:rsidRPr="00BA6CC3">
                <w:rPr>
                  <w:rFonts w:ascii="Arial" w:hAnsi="Arial" w:cs="Arial"/>
                  <w:w w:val="105"/>
                  <w:sz w:val="20"/>
                  <w:szCs w:val="20"/>
                  <w:lang w:val="es-MX"/>
                  <w:rPrChange w:id="2206" w:author="César Gamboa" w:date="2019-11-25T09:13:00Z">
                    <w:rPr>
                      <w:rFonts w:ascii="Times New Roman" w:hAnsi="Times New Roman"/>
                      <w:w w:val="105"/>
                      <w:lang w:val="es-MX"/>
                    </w:rPr>
                  </w:rPrChange>
                </w:rPr>
                <w:t>),</w:t>
              </w:r>
              <w:r w:rsidRPr="00BA6CC3">
                <w:rPr>
                  <w:rFonts w:ascii="Arial" w:hAnsi="Arial" w:cs="Arial"/>
                  <w:w w:val="105"/>
                  <w:sz w:val="20"/>
                  <w:szCs w:val="20"/>
                  <w:lang w:val="es-MX"/>
                  <w:rPrChange w:id="2207" w:author="César Gamboa" w:date="2019-11-25T09:13:00Z">
                    <w:rPr>
                      <w:rFonts w:ascii="Times New Roman" w:hAnsi="Times New Roman"/>
                      <w:w w:val="105"/>
                      <w:lang w:val="es-MX"/>
                    </w:rPr>
                  </w:rPrChange>
                </w:rPr>
                <w:fldChar w:fldCharType="end"/>
              </w:r>
              <w:r w:rsidRPr="00BA6CC3">
                <w:rPr>
                  <w:rFonts w:ascii="Arial" w:hAnsi="Arial" w:cs="Arial"/>
                  <w:w w:val="105"/>
                  <w:sz w:val="20"/>
                  <w:szCs w:val="20"/>
                  <w:lang w:val="es-MX"/>
                  <w:rPrChange w:id="2208" w:author="César Gamboa" w:date="2019-11-25T09:13:00Z">
                    <w:rPr>
                      <w:rFonts w:ascii="Times New Roman" w:hAnsi="Times New Roman"/>
                      <w:w w:val="105"/>
                      <w:lang w:val="es-MX"/>
                    </w:rPr>
                  </w:rPrChange>
                </w:rPr>
                <w:t xml:space="preserve"> la metodología de Box-Jenkins difiere a los demás métodos porque no supone un determinado patrón en la serie cronológica, sino que parte de un proceso iterativo para identificar el modelo de un gran grupo de estos para luego ponerlo a prueba según varias medidas de rendimiento. Un proceso ARIMA es caracterizado por dos funciones: la autocorrelación y la autocorrelación parcial; el enfoque Box-Jenkins compara estas funciones con el objetivo de identificar el proceso que describa de manera adecuada el comportamiento de una serie cronológica (Hernández </w:t>
              </w:r>
              <w:r w:rsidRPr="00BA6CC3">
                <w:rPr>
                  <w:rFonts w:ascii="Arial" w:hAnsi="Arial" w:cs="Arial"/>
                  <w:sz w:val="20"/>
                  <w:szCs w:val="20"/>
                  <w:rPrChange w:id="2209" w:author="César Gamboa" w:date="2019-11-25T09:13:00Z">
                    <w:rPr/>
                  </w:rPrChange>
                </w:rPr>
                <w:fldChar w:fldCharType="begin"/>
              </w:r>
              <w:r w:rsidRPr="00BA6CC3">
                <w:rPr>
                  <w:rFonts w:ascii="Arial" w:hAnsi="Arial" w:cs="Arial"/>
                  <w:sz w:val="20"/>
                  <w:szCs w:val="20"/>
                  <w:rPrChange w:id="2210" w:author="César Gamboa" w:date="2019-11-25T09:13:00Z">
                    <w:rPr/>
                  </w:rPrChange>
                </w:rPr>
                <w:instrText xml:space="preserve"> HYPERLINK \l "_bookmark39" </w:instrText>
              </w:r>
              <w:r w:rsidRPr="00BA6CC3">
                <w:rPr>
                  <w:rFonts w:ascii="Arial" w:hAnsi="Arial" w:cs="Arial"/>
                  <w:sz w:val="20"/>
                  <w:szCs w:val="20"/>
                  <w:rPrChange w:id="2211" w:author="César Gamboa" w:date="2019-11-25T09:13:00Z">
                    <w:rPr/>
                  </w:rPrChange>
                </w:rPr>
                <w:fldChar w:fldCharType="separate"/>
              </w:r>
              <w:r w:rsidRPr="00BA6CC3">
                <w:rPr>
                  <w:rFonts w:ascii="Arial" w:hAnsi="Arial" w:cs="Arial"/>
                  <w:color w:val="0000FF"/>
                  <w:w w:val="105"/>
                  <w:sz w:val="20"/>
                  <w:szCs w:val="20"/>
                  <w:lang w:val="es-MX"/>
                  <w:rPrChange w:id="2212" w:author="César Gamboa" w:date="2019-11-25T09:13:00Z">
                    <w:rPr>
                      <w:rFonts w:ascii="Times New Roman" w:hAnsi="Times New Roman"/>
                      <w:color w:val="0000FF"/>
                      <w:w w:val="105"/>
                      <w:lang w:val="es-MX"/>
                    </w:rPr>
                  </w:rPrChange>
                </w:rPr>
                <w:t>2011c</w:t>
              </w:r>
              <w:r w:rsidRPr="00BA6CC3">
                <w:rPr>
                  <w:rFonts w:ascii="Arial" w:hAnsi="Arial" w:cs="Arial"/>
                  <w:color w:val="0000FF"/>
                  <w:w w:val="105"/>
                  <w:sz w:val="20"/>
                  <w:szCs w:val="20"/>
                  <w:lang w:val="es-MX"/>
                  <w:rPrChange w:id="2213" w:author="César Gamboa" w:date="2019-11-25T09:13:00Z">
                    <w:rPr>
                      <w:rFonts w:ascii="Times New Roman" w:hAnsi="Times New Roman"/>
                      <w:color w:val="0000FF"/>
                      <w:w w:val="105"/>
                      <w:lang w:val="es-MX"/>
                    </w:rPr>
                  </w:rPrChange>
                </w:rPr>
                <w:fldChar w:fldCharType="end"/>
              </w:r>
              <w:r w:rsidRPr="00BA6CC3">
                <w:rPr>
                  <w:rFonts w:ascii="Arial" w:hAnsi="Arial" w:cs="Arial"/>
                  <w:w w:val="105"/>
                  <w:sz w:val="20"/>
                  <w:szCs w:val="20"/>
                  <w:lang w:val="es-MX"/>
                  <w:rPrChange w:id="2214" w:author="César Gamboa" w:date="2019-11-25T09:13:00Z">
                    <w:rPr>
                      <w:rFonts w:ascii="Times New Roman" w:hAnsi="Times New Roman"/>
                      <w:w w:val="105"/>
                      <w:lang w:val="es-MX"/>
                    </w:rPr>
                  </w:rPrChange>
                </w:rPr>
                <w:t>).</w:t>
              </w:r>
            </w:ins>
          </w:p>
          <w:p w14:paraId="3A9C3BE4" w14:textId="77777777" w:rsidR="007128C8" w:rsidRPr="00BA6CC3" w:rsidRDefault="007128C8" w:rsidP="007128C8">
            <w:pPr>
              <w:spacing w:line="240" w:lineRule="auto"/>
              <w:jc w:val="both"/>
              <w:rPr>
                <w:ins w:id="2215" w:author="César Gamboa" w:date="2019-11-24T11:09:00Z"/>
                <w:rFonts w:ascii="Arial" w:hAnsi="Arial" w:cs="Arial"/>
                <w:sz w:val="20"/>
                <w:szCs w:val="20"/>
                <w:lang w:val="es-MX"/>
                <w:rPrChange w:id="2216" w:author="César Gamboa" w:date="2019-11-25T09:13:00Z">
                  <w:rPr>
                    <w:ins w:id="2217" w:author="César Gamboa" w:date="2019-11-24T11:09:00Z"/>
                    <w:rFonts w:ascii="Times New Roman" w:hAnsi="Times New Roman"/>
                    <w:lang w:val="es-MX"/>
                  </w:rPr>
                </w:rPrChange>
              </w:rPr>
            </w:pPr>
            <w:ins w:id="2218" w:author="César Gamboa" w:date="2019-11-24T11:09:00Z">
              <w:r w:rsidRPr="00BA6CC3">
                <w:rPr>
                  <w:rFonts w:ascii="Arial" w:hAnsi="Arial" w:cs="Arial"/>
                  <w:w w:val="105"/>
                  <w:sz w:val="20"/>
                  <w:szCs w:val="20"/>
                  <w:lang w:val="es-MX"/>
                  <w:rPrChange w:id="2219" w:author="César Gamboa" w:date="2019-11-25T09:13:00Z">
                    <w:rPr>
                      <w:rFonts w:ascii="Times New Roman" w:hAnsi="Times New Roman"/>
                      <w:w w:val="105"/>
                      <w:lang w:val="es-MX"/>
                    </w:rPr>
                  </w:rPrChange>
                </w:rPr>
                <w:t xml:space="preserve">De esta manera, el método de Box-Jenkins inicia con el análisis exploratorio de la serie cronológica de interés, teniendo un interés particular en identificar si hay presencia de factores no estacionarios en la misma. Si en efecto se cuenta con una serie no estacionaria, ésta debe volverse estacionaria mediante algún tipo de transformación, típicamente el logaritmo natural. Con la serie ya transformada, se busca identificar el proceso que gobierna la serie, la forma clásica de hacer esto es mediante los gráficos de autocorrelación y autocorrelación parcial. Cuando se logra identificar un proceso que se adecúe más a la serie cronológica, se deben realizar los diagnósticos para evaluar la calidad del ajuste del modelo, así como las medidas de rendimiento referentes a los pronósticos que genera el modelo estimado hasta un horizonte determinado. </w:t>
              </w:r>
            </w:ins>
          </w:p>
          <w:p w14:paraId="16B27BB0" w14:textId="77777777" w:rsidR="007128C8" w:rsidRPr="00BA6CC3" w:rsidRDefault="007128C8" w:rsidP="007128C8">
            <w:pPr>
              <w:spacing w:line="240" w:lineRule="auto"/>
              <w:jc w:val="both"/>
              <w:rPr>
                <w:ins w:id="2220" w:author="César Gamboa" w:date="2019-11-24T11:09:00Z"/>
                <w:rFonts w:ascii="Arial" w:hAnsi="Arial" w:cs="Arial"/>
                <w:w w:val="105"/>
                <w:sz w:val="20"/>
                <w:szCs w:val="20"/>
                <w:lang w:val="es-MX"/>
                <w:rPrChange w:id="2221" w:author="César Gamboa" w:date="2019-11-25T09:13:00Z">
                  <w:rPr>
                    <w:ins w:id="2222" w:author="César Gamboa" w:date="2019-11-24T11:09:00Z"/>
                    <w:rFonts w:ascii="Times New Roman" w:hAnsi="Times New Roman"/>
                    <w:w w:val="105"/>
                    <w:lang w:val="es-MX"/>
                  </w:rPr>
                </w:rPrChange>
              </w:rPr>
            </w:pPr>
            <w:ins w:id="2223" w:author="César Gamboa" w:date="2019-11-24T11:09:00Z">
              <w:r w:rsidRPr="00BA6CC3">
                <w:rPr>
                  <w:rFonts w:ascii="Arial" w:hAnsi="Arial" w:cs="Arial"/>
                  <w:w w:val="105"/>
                  <w:sz w:val="20"/>
                  <w:szCs w:val="20"/>
                  <w:lang w:val="es-MX"/>
                  <w:rPrChange w:id="2224" w:author="César Gamboa" w:date="2019-11-25T09:13:00Z">
                    <w:rPr>
                      <w:rFonts w:ascii="Times New Roman" w:hAnsi="Times New Roman"/>
                      <w:w w:val="105"/>
                      <w:lang w:val="es-MX"/>
                    </w:rPr>
                  </w:rPrChange>
                </w:rPr>
                <w:t>Los modelos ARIMA hacen uso de las variaciones y correlaciones en el tiempo de una serie cronológica para encontrar patrones que sirvan para fundamentar predicciones para valores futuros. Estos modelos necesitan identificar los coeficientes y la cantidad de puntos pasados que se van a utilizar para ajustar el modelo que mejor se adapte a los datos. La forma más común de representar los modelos ARIMA es mediante la expresión ARIMA(</w:t>
              </w:r>
              <w:proofErr w:type="gramStart"/>
              <w:r w:rsidRPr="00BA6CC3">
                <w:rPr>
                  <w:rFonts w:ascii="Arial" w:hAnsi="Arial" w:cs="Arial"/>
                  <w:w w:val="105"/>
                  <w:sz w:val="20"/>
                  <w:szCs w:val="20"/>
                  <w:lang w:val="es-MX"/>
                  <w:rPrChange w:id="2225" w:author="César Gamboa" w:date="2019-11-25T09:13:00Z">
                    <w:rPr>
                      <w:rFonts w:ascii="Times New Roman" w:hAnsi="Times New Roman"/>
                      <w:w w:val="105"/>
                      <w:lang w:val="es-MX"/>
                    </w:rPr>
                  </w:rPrChange>
                </w:rPr>
                <w:t>p,d</w:t>
              </w:r>
              <w:proofErr w:type="gramEnd"/>
              <w:r w:rsidRPr="00BA6CC3">
                <w:rPr>
                  <w:rFonts w:ascii="Arial" w:hAnsi="Arial" w:cs="Arial"/>
                  <w:w w:val="105"/>
                  <w:sz w:val="20"/>
                  <w:szCs w:val="20"/>
                  <w:lang w:val="es-MX"/>
                  <w:rPrChange w:id="2226" w:author="César Gamboa" w:date="2019-11-25T09:13:00Z">
                    <w:rPr>
                      <w:rFonts w:ascii="Times New Roman" w:hAnsi="Times New Roman"/>
                      <w:w w:val="105"/>
                      <w:lang w:val="es-MX"/>
                    </w:rPr>
                  </w:rPrChange>
                </w:rPr>
                <w:t>,q)(P,D,Q), donde los componentes p,d,q son indican el orden en la parte no estacional, mientras que los P,D,Q se relacionan con la parte estacional.</w:t>
              </w:r>
            </w:ins>
          </w:p>
          <w:p w14:paraId="583FCAF4" w14:textId="77777777" w:rsidR="007128C8" w:rsidRPr="00BA6CC3" w:rsidRDefault="007128C8" w:rsidP="007128C8">
            <w:pPr>
              <w:spacing w:line="240" w:lineRule="auto"/>
              <w:jc w:val="both"/>
              <w:rPr>
                <w:ins w:id="2227" w:author="César Gamboa" w:date="2019-11-24T11:09:00Z"/>
                <w:rFonts w:ascii="Arial" w:hAnsi="Arial" w:cs="Arial"/>
                <w:sz w:val="20"/>
                <w:szCs w:val="20"/>
                <w:lang w:val="es-MX"/>
                <w:rPrChange w:id="2228" w:author="César Gamboa" w:date="2019-11-25T09:13:00Z">
                  <w:rPr>
                    <w:ins w:id="2229" w:author="César Gamboa" w:date="2019-11-24T11:09:00Z"/>
                    <w:rFonts w:ascii="Times New Roman" w:hAnsi="Times New Roman"/>
                    <w:lang w:val="es-MX"/>
                  </w:rPr>
                </w:rPrChange>
              </w:rPr>
            </w:pPr>
            <w:ins w:id="2230" w:author="César Gamboa" w:date="2019-11-24T11:09:00Z">
              <w:r w:rsidRPr="00BA6CC3">
                <w:rPr>
                  <w:rFonts w:ascii="Arial" w:hAnsi="Arial" w:cs="Arial"/>
                  <w:w w:val="105"/>
                  <w:sz w:val="20"/>
                  <w:szCs w:val="20"/>
                  <w:lang w:val="es-MX"/>
                  <w:rPrChange w:id="2231" w:author="César Gamboa" w:date="2019-11-25T09:13:00Z">
                    <w:rPr>
                      <w:rFonts w:ascii="Times New Roman" w:hAnsi="Times New Roman"/>
                      <w:w w:val="105"/>
                      <w:lang w:val="es-MX"/>
                    </w:rPr>
                  </w:rPrChange>
                </w:rPr>
                <w:lastRenderedPageBreak/>
                <w:t xml:space="preserve">El componente </w:t>
              </w:r>
              <w:r w:rsidRPr="00BA6CC3">
                <w:rPr>
                  <w:rFonts w:ascii="Arial" w:hAnsi="Arial" w:cs="Arial"/>
                  <w:b/>
                  <w:w w:val="105"/>
                  <w:sz w:val="20"/>
                  <w:szCs w:val="20"/>
                  <w:lang w:val="es-MX"/>
                  <w:rPrChange w:id="2232" w:author="César Gamboa" w:date="2019-11-25T09:13:00Z">
                    <w:rPr>
                      <w:rFonts w:ascii="Times New Roman" w:hAnsi="Times New Roman"/>
                      <w:b/>
                      <w:w w:val="105"/>
                      <w:lang w:val="es-MX"/>
                    </w:rPr>
                  </w:rPrChange>
                </w:rPr>
                <w:t xml:space="preserve">AR </w:t>
              </w:r>
              <w:r w:rsidRPr="00BA6CC3">
                <w:rPr>
                  <w:rFonts w:ascii="Arial" w:hAnsi="Arial" w:cs="Arial"/>
                  <w:w w:val="105"/>
                  <w:sz w:val="20"/>
                  <w:szCs w:val="20"/>
                  <w:lang w:val="es-MX"/>
                  <w:rPrChange w:id="2233" w:author="César Gamboa" w:date="2019-11-25T09:13:00Z">
                    <w:rPr>
                      <w:rFonts w:ascii="Times New Roman" w:hAnsi="Times New Roman"/>
                      <w:w w:val="105"/>
                      <w:lang w:val="es-MX"/>
                    </w:rPr>
                  </w:rPrChange>
                </w:rPr>
                <w:t xml:space="preserve">de los modelos ARIMA hace referencia al uso de modelos autorregresivos, en los cuales los pronósticos para la variable de interés utilizan una combinación lineal de las observaciones previas, llamándose así </w:t>
              </w:r>
              <w:r w:rsidRPr="00BA6CC3">
                <w:rPr>
                  <w:rFonts w:ascii="Arial" w:hAnsi="Arial" w:cs="Arial"/>
                  <w:i/>
                  <w:spacing w:val="-3"/>
                  <w:w w:val="105"/>
                  <w:sz w:val="20"/>
                  <w:szCs w:val="20"/>
                  <w:lang w:val="es-MX"/>
                  <w:rPrChange w:id="2234" w:author="César Gamboa" w:date="2019-11-25T09:13:00Z">
                    <w:rPr>
                      <w:rFonts w:ascii="Times New Roman" w:hAnsi="Times New Roman"/>
                      <w:i/>
                      <w:spacing w:val="-3"/>
                      <w:w w:val="105"/>
                      <w:lang w:val="es-MX"/>
                    </w:rPr>
                  </w:rPrChange>
                </w:rPr>
                <w:t xml:space="preserve">autorregresivos </w:t>
              </w:r>
              <w:r w:rsidRPr="00BA6CC3">
                <w:rPr>
                  <w:rFonts w:ascii="Arial" w:hAnsi="Arial" w:cs="Arial"/>
                  <w:w w:val="105"/>
                  <w:sz w:val="20"/>
                  <w:szCs w:val="20"/>
                  <w:lang w:val="es-MX"/>
                  <w:rPrChange w:id="2235" w:author="César Gamboa" w:date="2019-11-25T09:13:00Z">
                    <w:rPr>
                      <w:rFonts w:ascii="Times New Roman" w:hAnsi="Times New Roman"/>
                      <w:w w:val="105"/>
                      <w:lang w:val="es-MX"/>
                    </w:rPr>
                  </w:rPrChange>
                </w:rPr>
                <w:t xml:space="preserve">porque se aplica una regresión de dicha variable de interés con respecto a sí misma; caso contrario a la regresión múltiple, en donde los pronósticos se realizan con respecto a una combinación lineal de distintos predictores. Un modelo autorregresivo de orden </w:t>
              </w:r>
              <w:r w:rsidRPr="00BA6CC3">
                <w:rPr>
                  <w:rFonts w:ascii="Arial" w:hAnsi="Arial" w:cs="Arial"/>
                  <w:i/>
                  <w:w w:val="105"/>
                  <w:sz w:val="20"/>
                  <w:szCs w:val="20"/>
                  <w:lang w:val="es-MX"/>
                  <w:rPrChange w:id="2236" w:author="César Gamboa" w:date="2019-11-25T09:13:00Z">
                    <w:rPr>
                      <w:rFonts w:ascii="Times New Roman" w:hAnsi="Times New Roman"/>
                      <w:i/>
                      <w:w w:val="105"/>
                      <w:lang w:val="es-MX"/>
                    </w:rPr>
                  </w:rPrChange>
                </w:rPr>
                <w:t xml:space="preserve">p </w:t>
              </w:r>
              <w:r w:rsidRPr="00BA6CC3">
                <w:rPr>
                  <w:rFonts w:ascii="Arial" w:hAnsi="Arial" w:cs="Arial"/>
                  <w:w w:val="105"/>
                  <w:sz w:val="20"/>
                  <w:szCs w:val="20"/>
                  <w:lang w:val="es-MX"/>
                  <w:rPrChange w:id="2237" w:author="César Gamboa" w:date="2019-11-25T09:13:00Z">
                    <w:rPr>
                      <w:rFonts w:ascii="Times New Roman" w:hAnsi="Times New Roman"/>
                      <w:w w:val="105"/>
                      <w:lang w:val="es-MX"/>
                    </w:rPr>
                  </w:rPrChange>
                </w:rPr>
                <w:t>para una</w:t>
              </w:r>
              <w:r w:rsidRPr="00BA6CC3">
                <w:rPr>
                  <w:rFonts w:ascii="Arial" w:hAnsi="Arial" w:cs="Arial"/>
                  <w:spacing w:val="13"/>
                  <w:w w:val="105"/>
                  <w:sz w:val="20"/>
                  <w:szCs w:val="20"/>
                  <w:lang w:val="es-MX"/>
                  <w:rPrChange w:id="2238" w:author="César Gamboa" w:date="2019-11-25T09:13:00Z">
                    <w:rPr>
                      <w:rFonts w:ascii="Times New Roman" w:hAnsi="Times New Roman"/>
                      <w:spacing w:val="13"/>
                      <w:w w:val="105"/>
                      <w:lang w:val="es-MX"/>
                    </w:rPr>
                  </w:rPrChange>
                </w:rPr>
                <w:t xml:space="preserve"> </w:t>
              </w:r>
              <w:r w:rsidRPr="00BA6CC3">
                <w:rPr>
                  <w:rFonts w:ascii="Arial" w:hAnsi="Arial" w:cs="Arial"/>
                  <w:w w:val="105"/>
                  <w:sz w:val="20"/>
                  <w:szCs w:val="20"/>
                  <w:lang w:val="es-MX"/>
                  <w:rPrChange w:id="2239" w:author="César Gamboa" w:date="2019-11-25T09:13:00Z">
                    <w:rPr>
                      <w:rFonts w:ascii="Times New Roman" w:hAnsi="Times New Roman"/>
                      <w:w w:val="105"/>
                      <w:lang w:val="es-MX"/>
                    </w:rPr>
                  </w:rPrChange>
                </w:rPr>
                <w:t>serie</w:t>
              </w:r>
              <w:r w:rsidRPr="00BA6CC3">
                <w:rPr>
                  <w:rFonts w:ascii="Arial" w:hAnsi="Arial" w:cs="Arial"/>
                  <w:spacing w:val="14"/>
                  <w:w w:val="105"/>
                  <w:sz w:val="20"/>
                  <w:szCs w:val="20"/>
                  <w:lang w:val="es-MX"/>
                  <w:rPrChange w:id="2240" w:author="César Gamboa" w:date="2019-11-25T09:13:00Z">
                    <w:rPr>
                      <w:rFonts w:ascii="Times New Roman" w:hAnsi="Times New Roman"/>
                      <w:spacing w:val="14"/>
                      <w:w w:val="105"/>
                      <w:lang w:val="es-MX"/>
                    </w:rPr>
                  </w:rPrChange>
                </w:rPr>
                <w:t xml:space="preserve"> </w:t>
              </w:r>
              <w:r w:rsidRPr="00BA6CC3">
                <w:rPr>
                  <w:rFonts w:ascii="Arial" w:hAnsi="Arial" w:cs="Arial"/>
                  <w:w w:val="105"/>
                  <w:sz w:val="20"/>
                  <w:szCs w:val="20"/>
                  <w:lang w:val="es-MX"/>
                  <w:rPrChange w:id="2241" w:author="César Gamboa" w:date="2019-11-25T09:13:00Z">
                    <w:rPr>
                      <w:rFonts w:ascii="Times New Roman" w:hAnsi="Times New Roman"/>
                      <w:w w:val="105"/>
                      <w:lang w:val="es-MX"/>
                    </w:rPr>
                  </w:rPrChange>
                </w:rPr>
                <w:t>cronológica</w:t>
              </w:r>
              <w:r w:rsidRPr="00BA6CC3">
                <w:rPr>
                  <w:rFonts w:ascii="Arial" w:hAnsi="Arial" w:cs="Arial"/>
                  <w:spacing w:val="13"/>
                  <w:w w:val="105"/>
                  <w:sz w:val="20"/>
                  <w:szCs w:val="20"/>
                  <w:lang w:val="es-MX"/>
                  <w:rPrChange w:id="2242" w:author="César Gamboa" w:date="2019-11-25T09:13:00Z">
                    <w:rPr>
                      <w:rFonts w:ascii="Times New Roman" w:hAnsi="Times New Roman"/>
                      <w:spacing w:val="13"/>
                      <w:w w:val="105"/>
                      <w:lang w:val="es-MX"/>
                    </w:rPr>
                  </w:rPrChange>
                </w:rPr>
                <w:t xml:space="preserve"> </w:t>
              </w:r>
              <w:proofErr w:type="spellStart"/>
              <w:r w:rsidRPr="00BA6CC3">
                <w:rPr>
                  <w:rFonts w:ascii="Arial" w:hAnsi="Arial" w:cs="Arial"/>
                  <w:i/>
                  <w:w w:val="105"/>
                  <w:sz w:val="20"/>
                  <w:szCs w:val="20"/>
                  <w:lang w:val="es-MX"/>
                  <w:rPrChange w:id="2243" w:author="César Gamboa" w:date="2019-11-25T09:13:00Z">
                    <w:rPr>
                      <w:rFonts w:ascii="Times New Roman" w:hAnsi="Times New Roman"/>
                      <w:i/>
                      <w:w w:val="105"/>
                      <w:lang w:val="es-MX"/>
                    </w:rPr>
                  </w:rPrChange>
                </w:rPr>
                <w:t>y</w:t>
              </w:r>
              <w:r w:rsidRPr="00BA6CC3">
                <w:rPr>
                  <w:rFonts w:ascii="Arial" w:hAnsi="Arial" w:cs="Arial"/>
                  <w:i/>
                  <w:w w:val="105"/>
                  <w:sz w:val="20"/>
                  <w:szCs w:val="20"/>
                  <w:vertAlign w:val="subscript"/>
                  <w:lang w:val="es-MX"/>
                  <w:rPrChange w:id="2244" w:author="César Gamboa" w:date="2019-11-25T09:13:00Z">
                    <w:rPr>
                      <w:rFonts w:ascii="Times New Roman" w:hAnsi="Times New Roman"/>
                      <w:i/>
                      <w:w w:val="105"/>
                      <w:vertAlign w:val="subscript"/>
                      <w:lang w:val="es-MX"/>
                    </w:rPr>
                  </w:rPrChange>
                </w:rPr>
                <w:t>t</w:t>
              </w:r>
              <w:proofErr w:type="spellEnd"/>
              <w:r w:rsidRPr="00BA6CC3">
                <w:rPr>
                  <w:rFonts w:ascii="Arial" w:hAnsi="Arial" w:cs="Arial"/>
                  <w:i/>
                  <w:spacing w:val="24"/>
                  <w:w w:val="105"/>
                  <w:sz w:val="20"/>
                  <w:szCs w:val="20"/>
                  <w:lang w:val="es-MX"/>
                  <w:rPrChange w:id="2245" w:author="César Gamboa" w:date="2019-11-25T09:13:00Z">
                    <w:rPr>
                      <w:rFonts w:ascii="Times New Roman" w:hAnsi="Times New Roman"/>
                      <w:i/>
                      <w:spacing w:val="24"/>
                      <w:w w:val="105"/>
                      <w:lang w:val="es-MX"/>
                    </w:rPr>
                  </w:rPrChange>
                </w:rPr>
                <w:t xml:space="preserve"> </w:t>
              </w:r>
              <w:r w:rsidRPr="00BA6CC3">
                <w:rPr>
                  <w:rFonts w:ascii="Arial" w:hAnsi="Arial" w:cs="Arial"/>
                  <w:w w:val="105"/>
                  <w:sz w:val="20"/>
                  <w:szCs w:val="20"/>
                  <w:lang w:val="es-MX"/>
                  <w:rPrChange w:id="2246" w:author="César Gamboa" w:date="2019-11-25T09:13:00Z">
                    <w:rPr>
                      <w:rFonts w:ascii="Times New Roman" w:hAnsi="Times New Roman"/>
                      <w:w w:val="105"/>
                      <w:lang w:val="es-MX"/>
                    </w:rPr>
                  </w:rPrChange>
                </w:rPr>
                <w:t>puede</w:t>
              </w:r>
              <w:r w:rsidRPr="00BA6CC3">
                <w:rPr>
                  <w:rFonts w:ascii="Arial" w:hAnsi="Arial" w:cs="Arial"/>
                  <w:spacing w:val="14"/>
                  <w:w w:val="105"/>
                  <w:sz w:val="20"/>
                  <w:szCs w:val="20"/>
                  <w:lang w:val="es-MX"/>
                  <w:rPrChange w:id="2247" w:author="César Gamboa" w:date="2019-11-25T09:13:00Z">
                    <w:rPr>
                      <w:rFonts w:ascii="Times New Roman" w:hAnsi="Times New Roman"/>
                      <w:spacing w:val="14"/>
                      <w:w w:val="105"/>
                      <w:lang w:val="es-MX"/>
                    </w:rPr>
                  </w:rPrChange>
                </w:rPr>
                <w:t xml:space="preserve"> </w:t>
              </w:r>
              <w:r w:rsidRPr="00BA6CC3">
                <w:rPr>
                  <w:rFonts w:ascii="Arial" w:hAnsi="Arial" w:cs="Arial"/>
                  <w:w w:val="105"/>
                  <w:sz w:val="20"/>
                  <w:szCs w:val="20"/>
                  <w:lang w:val="es-MX"/>
                  <w:rPrChange w:id="2248" w:author="César Gamboa" w:date="2019-11-25T09:13:00Z">
                    <w:rPr>
                      <w:rFonts w:ascii="Times New Roman" w:hAnsi="Times New Roman"/>
                      <w:w w:val="105"/>
                      <w:lang w:val="es-MX"/>
                    </w:rPr>
                  </w:rPrChange>
                </w:rPr>
                <w:t>expresarse</w:t>
              </w:r>
              <w:r w:rsidRPr="00BA6CC3">
                <w:rPr>
                  <w:rFonts w:ascii="Arial" w:hAnsi="Arial" w:cs="Arial"/>
                  <w:spacing w:val="14"/>
                  <w:w w:val="105"/>
                  <w:sz w:val="20"/>
                  <w:szCs w:val="20"/>
                  <w:lang w:val="es-MX"/>
                  <w:rPrChange w:id="2249" w:author="César Gamboa" w:date="2019-11-25T09:13:00Z">
                    <w:rPr>
                      <w:rFonts w:ascii="Times New Roman" w:hAnsi="Times New Roman"/>
                      <w:spacing w:val="14"/>
                      <w:w w:val="105"/>
                      <w:lang w:val="es-MX"/>
                    </w:rPr>
                  </w:rPrChange>
                </w:rPr>
                <w:t xml:space="preserve"> </w:t>
              </w:r>
              <w:r w:rsidRPr="00BA6CC3">
                <w:rPr>
                  <w:rFonts w:ascii="Arial" w:hAnsi="Arial" w:cs="Arial"/>
                  <w:w w:val="105"/>
                  <w:sz w:val="20"/>
                  <w:szCs w:val="20"/>
                  <w:lang w:val="es-MX"/>
                  <w:rPrChange w:id="2250" w:author="César Gamboa" w:date="2019-11-25T09:13:00Z">
                    <w:rPr>
                      <w:rFonts w:ascii="Times New Roman" w:hAnsi="Times New Roman"/>
                      <w:w w:val="105"/>
                      <w:lang w:val="es-MX"/>
                    </w:rPr>
                  </w:rPrChange>
                </w:rPr>
                <w:t>de</w:t>
              </w:r>
              <w:r w:rsidRPr="00BA6CC3">
                <w:rPr>
                  <w:rFonts w:ascii="Arial" w:hAnsi="Arial" w:cs="Arial"/>
                  <w:spacing w:val="14"/>
                  <w:w w:val="105"/>
                  <w:sz w:val="20"/>
                  <w:szCs w:val="20"/>
                  <w:lang w:val="es-MX"/>
                  <w:rPrChange w:id="2251" w:author="César Gamboa" w:date="2019-11-25T09:13:00Z">
                    <w:rPr>
                      <w:rFonts w:ascii="Times New Roman" w:hAnsi="Times New Roman"/>
                      <w:spacing w:val="14"/>
                      <w:w w:val="105"/>
                      <w:lang w:val="es-MX"/>
                    </w:rPr>
                  </w:rPrChange>
                </w:rPr>
                <w:t xml:space="preserve"> </w:t>
              </w:r>
              <w:r w:rsidRPr="00BA6CC3">
                <w:rPr>
                  <w:rFonts w:ascii="Arial" w:hAnsi="Arial" w:cs="Arial"/>
                  <w:w w:val="105"/>
                  <w:sz w:val="20"/>
                  <w:szCs w:val="20"/>
                  <w:lang w:val="es-MX"/>
                  <w:rPrChange w:id="2252" w:author="César Gamboa" w:date="2019-11-25T09:13:00Z">
                    <w:rPr>
                      <w:rFonts w:ascii="Times New Roman" w:hAnsi="Times New Roman"/>
                      <w:w w:val="105"/>
                      <w:lang w:val="es-MX"/>
                    </w:rPr>
                  </w:rPrChange>
                </w:rPr>
                <w:t>la</w:t>
              </w:r>
              <w:r w:rsidRPr="00BA6CC3">
                <w:rPr>
                  <w:rFonts w:ascii="Arial" w:hAnsi="Arial" w:cs="Arial"/>
                  <w:spacing w:val="14"/>
                  <w:w w:val="105"/>
                  <w:sz w:val="20"/>
                  <w:szCs w:val="20"/>
                  <w:lang w:val="es-MX"/>
                  <w:rPrChange w:id="2253" w:author="César Gamboa" w:date="2019-11-25T09:13:00Z">
                    <w:rPr>
                      <w:rFonts w:ascii="Times New Roman" w:hAnsi="Times New Roman"/>
                      <w:spacing w:val="14"/>
                      <w:w w:val="105"/>
                      <w:lang w:val="es-MX"/>
                    </w:rPr>
                  </w:rPrChange>
                </w:rPr>
                <w:t xml:space="preserve"> </w:t>
              </w:r>
              <w:r w:rsidRPr="00BA6CC3">
                <w:rPr>
                  <w:rFonts w:ascii="Arial" w:hAnsi="Arial" w:cs="Arial"/>
                  <w:w w:val="105"/>
                  <w:sz w:val="20"/>
                  <w:szCs w:val="20"/>
                  <w:lang w:val="es-MX"/>
                  <w:rPrChange w:id="2254" w:author="César Gamboa" w:date="2019-11-25T09:13:00Z">
                    <w:rPr>
                      <w:rFonts w:ascii="Times New Roman" w:hAnsi="Times New Roman"/>
                      <w:w w:val="105"/>
                      <w:lang w:val="es-MX"/>
                    </w:rPr>
                  </w:rPrChange>
                </w:rPr>
                <w:t>siguiente</w:t>
              </w:r>
              <w:r w:rsidRPr="00BA6CC3">
                <w:rPr>
                  <w:rFonts w:ascii="Arial" w:hAnsi="Arial" w:cs="Arial"/>
                  <w:spacing w:val="14"/>
                  <w:w w:val="105"/>
                  <w:sz w:val="20"/>
                  <w:szCs w:val="20"/>
                  <w:lang w:val="es-MX"/>
                  <w:rPrChange w:id="2255" w:author="César Gamboa" w:date="2019-11-25T09:13:00Z">
                    <w:rPr>
                      <w:rFonts w:ascii="Times New Roman" w:hAnsi="Times New Roman"/>
                      <w:spacing w:val="14"/>
                      <w:w w:val="105"/>
                      <w:lang w:val="es-MX"/>
                    </w:rPr>
                  </w:rPrChange>
                </w:rPr>
                <w:t xml:space="preserve"> </w:t>
              </w:r>
              <w:r w:rsidRPr="00BA6CC3">
                <w:rPr>
                  <w:rFonts w:ascii="Arial" w:hAnsi="Arial" w:cs="Arial"/>
                  <w:w w:val="105"/>
                  <w:sz w:val="20"/>
                  <w:szCs w:val="20"/>
                  <w:lang w:val="es-MX"/>
                  <w:rPrChange w:id="2256" w:author="César Gamboa" w:date="2019-11-25T09:13:00Z">
                    <w:rPr>
                      <w:rFonts w:ascii="Times New Roman" w:hAnsi="Times New Roman"/>
                      <w:w w:val="105"/>
                      <w:lang w:val="es-MX"/>
                    </w:rPr>
                  </w:rPrChange>
                </w:rPr>
                <w:t>manera</w:t>
              </w:r>
            </w:ins>
          </w:p>
          <w:p w14:paraId="2259DF70" w14:textId="77777777" w:rsidR="007128C8" w:rsidRPr="00BA6CC3" w:rsidRDefault="007128C8" w:rsidP="007128C8">
            <w:pPr>
              <w:spacing w:line="240" w:lineRule="auto"/>
              <w:jc w:val="center"/>
              <w:rPr>
                <w:ins w:id="2257" w:author="César Gamboa" w:date="2019-11-24T11:09:00Z"/>
                <w:rFonts w:ascii="Arial" w:hAnsi="Arial" w:cs="Arial"/>
                <w:sz w:val="20"/>
                <w:szCs w:val="20"/>
                <w:lang w:val="es-MX"/>
                <w:rPrChange w:id="2258" w:author="César Gamboa" w:date="2019-11-25T09:13:00Z">
                  <w:rPr>
                    <w:ins w:id="2259" w:author="César Gamboa" w:date="2019-11-24T11:09:00Z"/>
                    <w:rFonts w:ascii="Times New Roman" w:hAnsi="Times New Roman"/>
                    <w:lang w:val="es-MX"/>
                  </w:rPr>
                </w:rPrChange>
              </w:rPr>
            </w:pPr>
            <w:ins w:id="2260" w:author="César Gamboa" w:date="2019-11-24T11:09:00Z">
              <w:r w:rsidRPr="00BA6CC3">
                <w:rPr>
                  <w:rFonts w:ascii="Arial" w:hAnsi="Arial" w:cs="Arial"/>
                  <w:noProof/>
                  <w:sz w:val="20"/>
                  <w:szCs w:val="20"/>
                  <w:lang w:val="en-US"/>
                  <w:rPrChange w:id="2261" w:author="César Gamboa" w:date="2019-11-25T09:13:00Z">
                    <w:rPr>
                      <w:rFonts w:ascii="Times New Roman" w:hAnsi="Times New Roman"/>
                      <w:noProof/>
                      <w:lang w:val="en-US"/>
                    </w:rPr>
                  </w:rPrChange>
                </w:rPr>
                <w:drawing>
                  <wp:inline distT="0" distB="0" distL="0" distR="0" wp14:anchorId="30E29F12" wp14:editId="00FD4737">
                    <wp:extent cx="4140200" cy="29260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22012" cy="298390"/>
                            </a:xfrm>
                            <a:prstGeom prst="rect">
                              <a:avLst/>
                            </a:prstGeom>
                          </pic:spPr>
                        </pic:pic>
                      </a:graphicData>
                    </a:graphic>
                  </wp:inline>
                </w:drawing>
              </w:r>
            </w:ins>
          </w:p>
          <w:p w14:paraId="6CDD9BA2" w14:textId="77777777" w:rsidR="007128C8" w:rsidRPr="00BA6CC3" w:rsidRDefault="007128C8" w:rsidP="007128C8">
            <w:pPr>
              <w:spacing w:line="240" w:lineRule="auto"/>
              <w:jc w:val="both"/>
              <w:rPr>
                <w:ins w:id="2262" w:author="César Gamboa" w:date="2019-11-24T11:09:00Z"/>
                <w:rFonts w:ascii="Arial" w:hAnsi="Arial" w:cs="Arial"/>
                <w:sz w:val="20"/>
                <w:szCs w:val="20"/>
                <w:lang w:val="es-MX"/>
                <w:rPrChange w:id="2263" w:author="César Gamboa" w:date="2019-11-25T09:13:00Z">
                  <w:rPr>
                    <w:ins w:id="2264" w:author="César Gamboa" w:date="2019-11-24T11:09:00Z"/>
                    <w:rFonts w:ascii="Times New Roman" w:hAnsi="Times New Roman"/>
                    <w:lang w:val="es-MX"/>
                  </w:rPr>
                </w:rPrChange>
              </w:rPr>
            </w:pPr>
            <w:ins w:id="2265" w:author="César Gamboa" w:date="2019-11-24T11:09:00Z">
              <w:r w:rsidRPr="00BA6CC3">
                <w:rPr>
                  <w:rFonts w:ascii="Arial" w:hAnsi="Arial" w:cs="Arial"/>
                  <w:w w:val="105"/>
                  <w:sz w:val="20"/>
                  <w:szCs w:val="20"/>
                  <w:lang w:val="es-MX"/>
                  <w:rPrChange w:id="2266" w:author="César Gamboa" w:date="2019-11-25T09:13:00Z">
                    <w:rPr>
                      <w:rFonts w:ascii="Times New Roman" w:hAnsi="Times New Roman"/>
                      <w:w w:val="105"/>
                      <w:lang w:val="es-MX"/>
                    </w:rPr>
                  </w:rPrChange>
                </w:rPr>
                <w:t xml:space="preserve">Donde el término </w:t>
              </w:r>
              <m:oMath>
                <m:sSub>
                  <m:sSubPr>
                    <m:ctrlPr>
                      <w:rPr>
                        <w:rFonts w:ascii="Cambria Math" w:hAnsi="Cambria Math" w:cs="Arial"/>
                        <w:i/>
                        <w:w w:val="105"/>
                        <w:sz w:val="20"/>
                        <w:szCs w:val="20"/>
                        <w:lang w:val="es-MX"/>
                        <w:rPrChange w:id="2267" w:author="César Gamboa" w:date="2019-11-25T09:13:00Z">
                          <w:rPr>
                            <w:rFonts w:ascii="Cambria Math" w:hAnsi="Cambria Math"/>
                            <w:i/>
                            <w:w w:val="105"/>
                            <w:lang w:val="es-MX"/>
                          </w:rPr>
                        </w:rPrChange>
                      </w:rPr>
                    </m:ctrlPr>
                  </m:sSubPr>
                  <m:e>
                    <m:r>
                      <w:rPr>
                        <w:rFonts w:ascii="Cambria Math" w:hAnsi="Cambria Math" w:cs="Arial"/>
                        <w:w w:val="105"/>
                        <w:sz w:val="20"/>
                        <w:szCs w:val="20"/>
                        <w:lang w:val="es-MX"/>
                        <w:rPrChange w:id="2268" w:author="César Gamboa" w:date="2019-11-25T09:13:00Z">
                          <w:rPr>
                            <w:rFonts w:ascii="Cambria Math" w:hAnsi="Cambria Math"/>
                            <w:w w:val="105"/>
                            <w:lang w:val="es-MX"/>
                          </w:rPr>
                        </w:rPrChange>
                      </w:rPr>
                      <m:t>ϵ</m:t>
                    </m:r>
                  </m:e>
                  <m:sub>
                    <m:r>
                      <w:rPr>
                        <w:rFonts w:ascii="Cambria Math" w:hAnsi="Cambria Math" w:cs="Arial"/>
                        <w:w w:val="105"/>
                        <w:sz w:val="20"/>
                        <w:szCs w:val="20"/>
                        <w:lang w:val="es-MX"/>
                        <w:rPrChange w:id="2269" w:author="César Gamboa" w:date="2019-11-25T09:13:00Z">
                          <w:rPr>
                            <w:rFonts w:ascii="Cambria Math" w:hAnsi="Cambria Math"/>
                            <w:w w:val="105"/>
                            <w:lang w:val="es-MX"/>
                          </w:rPr>
                        </w:rPrChange>
                      </w:rPr>
                      <m:t>t</m:t>
                    </m:r>
                  </m:sub>
                </m:sSub>
              </m:oMath>
              <w:r w:rsidRPr="00BA6CC3">
                <w:rPr>
                  <w:rFonts w:ascii="Arial" w:hAnsi="Arial" w:cs="Arial"/>
                  <w:w w:val="105"/>
                  <w:sz w:val="20"/>
                  <w:szCs w:val="20"/>
                  <w:lang w:val="es-MX"/>
                  <w:rPrChange w:id="2270" w:author="César Gamboa" w:date="2019-11-25T09:13:00Z">
                    <w:rPr>
                      <w:rFonts w:ascii="Times New Roman" w:hAnsi="Times New Roman"/>
                      <w:w w:val="105"/>
                      <w:lang w:val="es-MX"/>
                    </w:rPr>
                  </w:rPrChange>
                </w:rPr>
                <w:t xml:space="preserve"> representa ruido blanco. El modelo anterior es muy similar a una regresión lineal múltiple, donde cada coeficiente </w:t>
              </w:r>
              <w:r w:rsidRPr="00BA6CC3">
                <w:rPr>
                  <w:rFonts w:ascii="Arial" w:hAnsi="Arial" w:cs="Arial"/>
                  <w:i/>
                  <w:w w:val="105"/>
                  <w:sz w:val="20"/>
                  <w:szCs w:val="20"/>
                  <w:rPrChange w:id="2271" w:author="César Gamboa" w:date="2019-11-25T09:13:00Z">
                    <w:rPr>
                      <w:rFonts w:ascii="Times New Roman" w:hAnsi="Times New Roman"/>
                      <w:i/>
                      <w:w w:val="105"/>
                    </w:rPr>
                  </w:rPrChange>
                </w:rPr>
                <w:t>φ</w:t>
              </w:r>
              <w:r w:rsidRPr="00BA6CC3">
                <w:rPr>
                  <w:rFonts w:ascii="Arial" w:hAnsi="Arial" w:cs="Arial"/>
                  <w:i/>
                  <w:w w:val="105"/>
                  <w:sz w:val="20"/>
                  <w:szCs w:val="20"/>
                  <w:lang w:val="es-MX"/>
                  <w:rPrChange w:id="2272" w:author="César Gamboa" w:date="2019-11-25T09:13:00Z">
                    <w:rPr>
                      <w:rFonts w:ascii="Times New Roman" w:hAnsi="Times New Roman"/>
                      <w:i/>
                      <w:w w:val="105"/>
                      <w:lang w:val="es-MX"/>
                    </w:rPr>
                  </w:rPrChange>
                </w:rPr>
                <w:t xml:space="preserve"> </w:t>
              </w:r>
              <w:r w:rsidRPr="00BA6CC3">
                <w:rPr>
                  <w:rFonts w:ascii="Arial" w:hAnsi="Arial" w:cs="Arial"/>
                  <w:w w:val="105"/>
                  <w:sz w:val="20"/>
                  <w:szCs w:val="20"/>
                  <w:lang w:val="es-MX"/>
                  <w:rPrChange w:id="2273" w:author="César Gamboa" w:date="2019-11-25T09:13:00Z">
                    <w:rPr>
                      <w:rFonts w:ascii="Times New Roman" w:hAnsi="Times New Roman"/>
                      <w:w w:val="105"/>
                      <w:lang w:val="es-MX"/>
                    </w:rPr>
                  </w:rPrChange>
                </w:rPr>
                <w:t xml:space="preserve">va acompañado por su correspondiente rezago </w:t>
              </w:r>
              <w:proofErr w:type="spellStart"/>
              <w:r w:rsidRPr="00BA6CC3">
                <w:rPr>
                  <w:rFonts w:ascii="Arial" w:hAnsi="Arial" w:cs="Arial"/>
                  <w:i/>
                  <w:w w:val="105"/>
                  <w:sz w:val="20"/>
                  <w:szCs w:val="20"/>
                  <w:lang w:val="es-MX"/>
                  <w:rPrChange w:id="2274" w:author="César Gamboa" w:date="2019-11-25T09:13:00Z">
                    <w:rPr>
                      <w:rFonts w:ascii="Times New Roman" w:hAnsi="Times New Roman"/>
                      <w:i/>
                      <w:w w:val="105"/>
                      <w:lang w:val="es-MX"/>
                    </w:rPr>
                  </w:rPrChange>
                </w:rPr>
                <w:t>y</w:t>
              </w:r>
              <w:r w:rsidRPr="00BA6CC3">
                <w:rPr>
                  <w:rFonts w:ascii="Arial" w:hAnsi="Arial" w:cs="Arial"/>
                  <w:i/>
                  <w:w w:val="105"/>
                  <w:sz w:val="20"/>
                  <w:szCs w:val="20"/>
                  <w:vertAlign w:val="subscript"/>
                  <w:lang w:val="es-MX"/>
                  <w:rPrChange w:id="2275" w:author="César Gamboa" w:date="2019-11-25T09:13:00Z">
                    <w:rPr>
                      <w:rFonts w:ascii="Times New Roman" w:hAnsi="Times New Roman"/>
                      <w:i/>
                      <w:w w:val="105"/>
                      <w:vertAlign w:val="subscript"/>
                      <w:lang w:val="es-MX"/>
                    </w:rPr>
                  </w:rPrChange>
                </w:rPr>
                <w:t>t</w:t>
              </w:r>
              <w:proofErr w:type="spellEnd"/>
              <w:r w:rsidRPr="00BA6CC3">
                <w:rPr>
                  <w:rFonts w:ascii="Arial" w:hAnsi="Arial" w:cs="Arial"/>
                  <w:i/>
                  <w:w w:val="105"/>
                  <w:sz w:val="20"/>
                  <w:szCs w:val="20"/>
                  <w:vertAlign w:val="subscript"/>
                  <w:lang w:val="es-MX"/>
                  <w:rPrChange w:id="2276" w:author="César Gamboa" w:date="2019-11-25T09:13:00Z">
                    <w:rPr>
                      <w:rFonts w:ascii="Times New Roman" w:hAnsi="Times New Roman"/>
                      <w:i/>
                      <w:w w:val="105"/>
                      <w:vertAlign w:val="subscript"/>
                      <w:lang w:val="es-MX"/>
                    </w:rPr>
                  </w:rPrChange>
                </w:rPr>
                <w:t>−p</w:t>
              </w:r>
              <w:r w:rsidRPr="00BA6CC3">
                <w:rPr>
                  <w:rFonts w:ascii="Arial" w:hAnsi="Arial" w:cs="Arial"/>
                  <w:w w:val="105"/>
                  <w:sz w:val="20"/>
                  <w:szCs w:val="20"/>
                  <w:lang w:val="es-MX"/>
                  <w:rPrChange w:id="2277" w:author="César Gamboa" w:date="2019-11-25T09:13:00Z">
                    <w:rPr>
                      <w:rFonts w:ascii="Times New Roman" w:hAnsi="Times New Roman"/>
                      <w:w w:val="105"/>
                      <w:lang w:val="es-MX"/>
                    </w:rPr>
                  </w:rPrChange>
                </w:rPr>
                <w:t xml:space="preserve">. De manera muy similar, el término </w:t>
              </w:r>
              <w:r w:rsidRPr="00BA6CC3">
                <w:rPr>
                  <w:rFonts w:ascii="Arial" w:hAnsi="Arial" w:cs="Arial"/>
                  <w:b/>
                  <w:w w:val="105"/>
                  <w:sz w:val="20"/>
                  <w:szCs w:val="20"/>
                  <w:lang w:val="es-MX"/>
                  <w:rPrChange w:id="2278" w:author="César Gamboa" w:date="2019-11-25T09:13:00Z">
                    <w:rPr>
                      <w:rFonts w:ascii="Times New Roman" w:hAnsi="Times New Roman"/>
                      <w:b/>
                      <w:w w:val="105"/>
                      <w:lang w:val="es-MX"/>
                    </w:rPr>
                  </w:rPrChange>
                </w:rPr>
                <w:t xml:space="preserve">MA </w:t>
              </w:r>
              <w:r w:rsidRPr="00BA6CC3">
                <w:rPr>
                  <w:rFonts w:ascii="Arial" w:hAnsi="Arial" w:cs="Arial"/>
                  <w:w w:val="105"/>
                  <w:sz w:val="20"/>
                  <w:szCs w:val="20"/>
                  <w:lang w:val="es-MX"/>
                  <w:rPrChange w:id="2279" w:author="César Gamboa" w:date="2019-11-25T09:13:00Z">
                    <w:rPr>
                      <w:rFonts w:ascii="Times New Roman" w:hAnsi="Times New Roman"/>
                      <w:w w:val="105"/>
                      <w:lang w:val="es-MX"/>
                    </w:rPr>
                  </w:rPrChange>
                </w:rPr>
                <w:t xml:space="preserve">en los modelos ARIMA se refiere a los modelos de medias móviles, los </w:t>
              </w:r>
              <w:proofErr w:type="gramStart"/>
              <w:r w:rsidRPr="00BA6CC3">
                <w:rPr>
                  <w:rFonts w:ascii="Arial" w:hAnsi="Arial" w:cs="Arial"/>
                  <w:w w:val="105"/>
                  <w:sz w:val="20"/>
                  <w:szCs w:val="20"/>
                  <w:lang w:val="es-MX"/>
                  <w:rPrChange w:id="2280" w:author="César Gamboa" w:date="2019-11-25T09:13:00Z">
                    <w:rPr>
                      <w:rFonts w:ascii="Times New Roman" w:hAnsi="Times New Roman"/>
                      <w:w w:val="105"/>
                      <w:lang w:val="es-MX"/>
                    </w:rPr>
                  </w:rPrChange>
                </w:rPr>
                <w:t>cuales  hacen</w:t>
              </w:r>
              <w:proofErr w:type="gramEnd"/>
              <w:r w:rsidRPr="00BA6CC3">
                <w:rPr>
                  <w:rFonts w:ascii="Arial" w:hAnsi="Arial" w:cs="Arial"/>
                  <w:w w:val="105"/>
                  <w:sz w:val="20"/>
                  <w:szCs w:val="20"/>
                  <w:lang w:val="es-MX"/>
                  <w:rPrChange w:id="2281" w:author="César Gamboa" w:date="2019-11-25T09:13:00Z">
                    <w:rPr>
                      <w:rFonts w:ascii="Times New Roman" w:hAnsi="Times New Roman"/>
                      <w:w w:val="105"/>
                      <w:lang w:val="es-MX"/>
                    </w:rPr>
                  </w:rPrChange>
                </w:rPr>
                <w:t xml:space="preserve"> uso de los errores para pronosticar; el modelo de medias móviles puede representarse de la siguiente manera:</w:t>
              </w:r>
            </w:ins>
          </w:p>
          <w:p w14:paraId="0CA88ECA" w14:textId="77777777" w:rsidR="007128C8" w:rsidRPr="00BA6CC3" w:rsidRDefault="007128C8" w:rsidP="007128C8">
            <w:pPr>
              <w:spacing w:line="240" w:lineRule="auto"/>
              <w:jc w:val="center"/>
              <w:rPr>
                <w:ins w:id="2282" w:author="César Gamboa" w:date="2019-11-24T11:09:00Z"/>
                <w:rFonts w:ascii="Arial" w:hAnsi="Arial" w:cs="Arial"/>
                <w:sz w:val="20"/>
                <w:szCs w:val="20"/>
                <w:lang w:val="es-MX"/>
                <w:rPrChange w:id="2283" w:author="César Gamboa" w:date="2019-11-25T09:13:00Z">
                  <w:rPr>
                    <w:ins w:id="2284" w:author="César Gamboa" w:date="2019-11-24T11:09:00Z"/>
                    <w:rFonts w:ascii="Times New Roman" w:hAnsi="Times New Roman"/>
                    <w:lang w:val="es-MX"/>
                  </w:rPr>
                </w:rPrChange>
              </w:rPr>
            </w:pPr>
            <w:ins w:id="2285" w:author="César Gamboa" w:date="2019-11-24T11:09:00Z">
              <w:r w:rsidRPr="00BA6CC3">
                <w:rPr>
                  <w:rFonts w:ascii="Arial" w:hAnsi="Arial" w:cs="Arial"/>
                  <w:noProof/>
                  <w:sz w:val="20"/>
                  <w:szCs w:val="20"/>
                  <w:lang w:val="en-US"/>
                  <w:rPrChange w:id="2286" w:author="César Gamboa" w:date="2019-11-25T09:13:00Z">
                    <w:rPr>
                      <w:rFonts w:ascii="Times New Roman" w:hAnsi="Times New Roman"/>
                      <w:noProof/>
                      <w:lang w:val="en-US"/>
                    </w:rPr>
                  </w:rPrChange>
                </w:rPr>
                <w:drawing>
                  <wp:inline distT="0" distB="0" distL="0" distR="0" wp14:anchorId="0FA1BC03" wp14:editId="4AB666F4">
                    <wp:extent cx="4015327" cy="306705"/>
                    <wp:effectExtent l="0" t="0" r="444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8727" cy="318422"/>
                            </a:xfrm>
                            <a:prstGeom prst="rect">
                              <a:avLst/>
                            </a:prstGeom>
                          </pic:spPr>
                        </pic:pic>
                      </a:graphicData>
                    </a:graphic>
                  </wp:inline>
                </w:drawing>
              </w:r>
            </w:ins>
          </w:p>
          <w:p w14:paraId="397A9574" w14:textId="77777777" w:rsidR="007128C8" w:rsidRPr="00BA6CC3" w:rsidRDefault="007128C8" w:rsidP="007128C8">
            <w:pPr>
              <w:spacing w:line="240" w:lineRule="auto"/>
              <w:jc w:val="both"/>
              <w:rPr>
                <w:ins w:id="2287" w:author="César Gamboa" w:date="2019-11-24T11:09:00Z"/>
                <w:rFonts w:ascii="Arial" w:hAnsi="Arial" w:cs="Arial"/>
                <w:sz w:val="20"/>
                <w:szCs w:val="20"/>
                <w:lang w:val="es-MX"/>
                <w:rPrChange w:id="2288" w:author="César Gamboa" w:date="2019-11-25T09:13:00Z">
                  <w:rPr>
                    <w:ins w:id="2289" w:author="César Gamboa" w:date="2019-11-24T11:09:00Z"/>
                    <w:rFonts w:ascii="Times New Roman" w:hAnsi="Times New Roman"/>
                    <w:lang w:val="es-MX"/>
                  </w:rPr>
                </w:rPrChange>
              </w:rPr>
            </w:pPr>
            <w:ins w:id="2290" w:author="César Gamboa" w:date="2019-11-24T11:09:00Z">
              <w:r w:rsidRPr="00BA6CC3">
                <w:rPr>
                  <w:rFonts w:ascii="Arial" w:hAnsi="Arial" w:cs="Arial"/>
                  <w:w w:val="105"/>
                  <w:sz w:val="20"/>
                  <w:szCs w:val="20"/>
                  <w:lang w:val="es-MX"/>
                  <w:rPrChange w:id="2291" w:author="César Gamboa" w:date="2019-11-25T09:13:00Z">
                    <w:rPr>
                      <w:rFonts w:ascii="Times New Roman" w:hAnsi="Times New Roman"/>
                      <w:w w:val="105"/>
                      <w:lang w:val="es-MX"/>
                    </w:rPr>
                  </w:rPrChange>
                </w:rPr>
                <w:t xml:space="preserve">Donde el término </w:t>
              </w:r>
              <m:oMath>
                <m:sSub>
                  <m:sSubPr>
                    <m:ctrlPr>
                      <w:rPr>
                        <w:rFonts w:ascii="Cambria Math" w:hAnsi="Cambria Math" w:cs="Arial"/>
                        <w:i/>
                        <w:w w:val="105"/>
                        <w:sz w:val="20"/>
                        <w:szCs w:val="20"/>
                        <w:lang w:val="es-MX"/>
                        <w:rPrChange w:id="2292" w:author="César Gamboa" w:date="2019-11-25T09:13:00Z">
                          <w:rPr>
                            <w:rFonts w:ascii="Cambria Math" w:hAnsi="Cambria Math"/>
                            <w:i/>
                            <w:w w:val="105"/>
                            <w:lang w:val="es-MX"/>
                          </w:rPr>
                        </w:rPrChange>
                      </w:rPr>
                    </m:ctrlPr>
                  </m:sSubPr>
                  <m:e>
                    <m:r>
                      <w:rPr>
                        <w:rFonts w:ascii="Cambria Math" w:hAnsi="Cambria Math" w:cs="Arial"/>
                        <w:w w:val="105"/>
                        <w:sz w:val="20"/>
                        <w:szCs w:val="20"/>
                        <w:lang w:val="es-MX"/>
                        <w:rPrChange w:id="2293" w:author="César Gamboa" w:date="2019-11-25T09:13:00Z">
                          <w:rPr>
                            <w:rFonts w:ascii="Cambria Math" w:hAnsi="Cambria Math"/>
                            <w:w w:val="105"/>
                            <w:lang w:val="es-MX"/>
                          </w:rPr>
                        </w:rPrChange>
                      </w:rPr>
                      <m:t>ϵ</m:t>
                    </m:r>
                  </m:e>
                  <m:sub>
                    <m:r>
                      <w:rPr>
                        <w:rFonts w:ascii="Cambria Math" w:hAnsi="Cambria Math" w:cs="Arial"/>
                        <w:w w:val="105"/>
                        <w:sz w:val="20"/>
                        <w:szCs w:val="20"/>
                        <w:lang w:val="es-MX"/>
                        <w:rPrChange w:id="2294" w:author="César Gamboa" w:date="2019-11-25T09:13:00Z">
                          <w:rPr>
                            <w:rFonts w:ascii="Cambria Math" w:hAnsi="Cambria Math"/>
                            <w:w w:val="105"/>
                            <w:lang w:val="es-MX"/>
                          </w:rPr>
                        </w:rPrChange>
                      </w:rPr>
                      <m:t>t</m:t>
                    </m:r>
                  </m:sub>
                </m:sSub>
              </m:oMath>
              <w:r w:rsidRPr="00BA6CC3">
                <w:rPr>
                  <w:rFonts w:ascii="Arial" w:hAnsi="Arial" w:cs="Arial"/>
                  <w:i/>
                  <w:w w:val="105"/>
                  <w:sz w:val="20"/>
                  <w:szCs w:val="20"/>
                  <w:lang w:val="es-MX"/>
                  <w:rPrChange w:id="2295" w:author="César Gamboa" w:date="2019-11-25T09:13:00Z">
                    <w:rPr>
                      <w:rFonts w:ascii="Times New Roman" w:hAnsi="Times New Roman"/>
                      <w:i/>
                      <w:w w:val="105"/>
                      <w:lang w:val="es-MX"/>
                    </w:rPr>
                  </w:rPrChange>
                </w:rPr>
                <w:t xml:space="preserve">  </w:t>
              </w:r>
              <w:r w:rsidRPr="00BA6CC3">
                <w:rPr>
                  <w:rFonts w:ascii="Arial" w:hAnsi="Arial" w:cs="Arial"/>
                  <w:w w:val="105"/>
                  <w:sz w:val="20"/>
                  <w:szCs w:val="20"/>
                  <w:lang w:val="es-MX"/>
                  <w:rPrChange w:id="2296" w:author="César Gamboa" w:date="2019-11-25T09:13:00Z">
                    <w:rPr>
                      <w:rFonts w:ascii="Times New Roman" w:hAnsi="Times New Roman"/>
                      <w:w w:val="105"/>
                      <w:lang w:val="es-MX"/>
                    </w:rPr>
                  </w:rPrChange>
                </w:rPr>
                <w:t xml:space="preserve">representa </w:t>
              </w:r>
              <w:proofErr w:type="gramStart"/>
              <w:r w:rsidRPr="00BA6CC3">
                <w:rPr>
                  <w:rFonts w:ascii="Arial" w:hAnsi="Arial" w:cs="Arial"/>
                  <w:spacing w:val="-3"/>
                  <w:w w:val="105"/>
                  <w:sz w:val="20"/>
                  <w:szCs w:val="20"/>
                  <w:lang w:val="es-MX"/>
                  <w:rPrChange w:id="2297" w:author="César Gamboa" w:date="2019-11-25T09:13:00Z">
                    <w:rPr>
                      <w:rFonts w:ascii="Times New Roman" w:hAnsi="Times New Roman"/>
                      <w:spacing w:val="-3"/>
                      <w:w w:val="105"/>
                      <w:lang w:val="es-MX"/>
                    </w:rPr>
                  </w:rPrChange>
                </w:rPr>
                <w:t xml:space="preserve">nuevamente  </w:t>
              </w:r>
              <w:r w:rsidRPr="00BA6CC3">
                <w:rPr>
                  <w:rFonts w:ascii="Arial" w:hAnsi="Arial" w:cs="Arial"/>
                  <w:w w:val="105"/>
                  <w:sz w:val="20"/>
                  <w:szCs w:val="20"/>
                  <w:lang w:val="es-MX"/>
                  <w:rPrChange w:id="2298" w:author="César Gamboa" w:date="2019-11-25T09:13:00Z">
                    <w:rPr>
                      <w:rFonts w:ascii="Times New Roman" w:hAnsi="Times New Roman"/>
                      <w:w w:val="105"/>
                      <w:lang w:val="es-MX"/>
                    </w:rPr>
                  </w:rPrChange>
                </w:rPr>
                <w:t>el</w:t>
              </w:r>
              <w:proofErr w:type="gramEnd"/>
              <w:r w:rsidRPr="00BA6CC3">
                <w:rPr>
                  <w:rFonts w:ascii="Arial" w:hAnsi="Arial" w:cs="Arial"/>
                  <w:w w:val="105"/>
                  <w:sz w:val="20"/>
                  <w:szCs w:val="20"/>
                  <w:lang w:val="es-MX"/>
                  <w:rPrChange w:id="2299" w:author="César Gamboa" w:date="2019-11-25T09:13:00Z">
                    <w:rPr>
                      <w:rFonts w:ascii="Times New Roman" w:hAnsi="Times New Roman"/>
                      <w:w w:val="105"/>
                      <w:lang w:val="es-MX"/>
                    </w:rPr>
                  </w:rPrChange>
                </w:rPr>
                <w:t xml:space="preserve"> ruido blanco. La ecuación anterior representa un modelo    de medias móviles de orden </w:t>
              </w:r>
              <w:r w:rsidRPr="00BA6CC3">
                <w:rPr>
                  <w:rFonts w:ascii="Arial" w:hAnsi="Arial" w:cs="Arial"/>
                  <w:i/>
                  <w:spacing w:val="3"/>
                  <w:w w:val="105"/>
                  <w:sz w:val="20"/>
                  <w:szCs w:val="20"/>
                  <w:lang w:val="es-MX"/>
                  <w:rPrChange w:id="2300" w:author="César Gamboa" w:date="2019-11-25T09:13:00Z">
                    <w:rPr>
                      <w:rFonts w:ascii="Times New Roman" w:hAnsi="Times New Roman"/>
                      <w:i/>
                      <w:spacing w:val="3"/>
                      <w:w w:val="105"/>
                      <w:lang w:val="es-MX"/>
                    </w:rPr>
                  </w:rPrChange>
                </w:rPr>
                <w:t>q</w:t>
              </w:r>
              <w:r w:rsidRPr="00BA6CC3">
                <w:rPr>
                  <w:rFonts w:ascii="Arial" w:hAnsi="Arial" w:cs="Arial"/>
                  <w:spacing w:val="3"/>
                  <w:w w:val="105"/>
                  <w:sz w:val="20"/>
                  <w:szCs w:val="20"/>
                  <w:lang w:val="es-MX"/>
                  <w:rPrChange w:id="2301" w:author="César Gamboa" w:date="2019-11-25T09:13:00Z">
                    <w:rPr>
                      <w:rFonts w:ascii="Times New Roman" w:hAnsi="Times New Roman"/>
                      <w:spacing w:val="3"/>
                      <w:w w:val="105"/>
                      <w:lang w:val="es-MX"/>
                    </w:rPr>
                  </w:rPrChange>
                </w:rPr>
                <w:t xml:space="preserve">, </w:t>
              </w:r>
              <w:r w:rsidRPr="00BA6CC3">
                <w:rPr>
                  <w:rFonts w:ascii="Arial" w:hAnsi="Arial" w:cs="Arial"/>
                  <w:w w:val="105"/>
                  <w:sz w:val="20"/>
                  <w:szCs w:val="20"/>
                  <w:lang w:val="es-MX"/>
                  <w:rPrChange w:id="2302" w:author="César Gamboa" w:date="2019-11-25T09:13:00Z">
                    <w:rPr>
                      <w:rFonts w:ascii="Times New Roman" w:hAnsi="Times New Roman"/>
                      <w:w w:val="105"/>
                      <w:lang w:val="es-MX"/>
                    </w:rPr>
                  </w:rPrChange>
                </w:rPr>
                <w:t xml:space="preserve">en la cual cada término </w:t>
              </w:r>
              <m:oMath>
                <m:sSub>
                  <m:sSubPr>
                    <m:ctrlPr>
                      <w:rPr>
                        <w:rFonts w:ascii="Cambria Math" w:hAnsi="Cambria Math" w:cs="Arial"/>
                        <w:i/>
                        <w:w w:val="105"/>
                        <w:sz w:val="20"/>
                        <w:szCs w:val="20"/>
                        <w:lang w:val="es-MX"/>
                        <w:rPrChange w:id="2303" w:author="César Gamboa" w:date="2019-11-25T09:13:00Z">
                          <w:rPr>
                            <w:rFonts w:ascii="Cambria Math" w:hAnsi="Cambria Math"/>
                            <w:i/>
                            <w:w w:val="105"/>
                            <w:lang w:val="es-MX"/>
                          </w:rPr>
                        </w:rPrChange>
                      </w:rPr>
                    </m:ctrlPr>
                  </m:sSubPr>
                  <m:e>
                    <m:r>
                      <w:rPr>
                        <w:rFonts w:ascii="Cambria Math" w:hAnsi="Cambria Math" w:cs="Arial"/>
                        <w:w w:val="105"/>
                        <w:sz w:val="20"/>
                        <w:szCs w:val="20"/>
                        <w:lang w:val="es-MX"/>
                        <w:rPrChange w:id="2304" w:author="César Gamboa" w:date="2019-11-25T09:13:00Z">
                          <w:rPr>
                            <w:rFonts w:ascii="Cambria Math" w:hAnsi="Cambria Math"/>
                            <w:w w:val="105"/>
                            <w:lang w:val="es-MX"/>
                          </w:rPr>
                        </w:rPrChange>
                      </w:rPr>
                      <m:t>ϵ</m:t>
                    </m:r>
                  </m:e>
                  <m:sub>
                    <m:r>
                      <w:rPr>
                        <w:rFonts w:ascii="Cambria Math" w:hAnsi="Cambria Math" w:cs="Arial"/>
                        <w:w w:val="105"/>
                        <w:sz w:val="20"/>
                        <w:szCs w:val="20"/>
                        <w:lang w:val="es-MX"/>
                        <w:rPrChange w:id="2305" w:author="César Gamboa" w:date="2019-11-25T09:13:00Z">
                          <w:rPr>
                            <w:rFonts w:ascii="Cambria Math" w:hAnsi="Cambria Math"/>
                            <w:w w:val="105"/>
                            <w:lang w:val="es-MX"/>
                          </w:rPr>
                        </w:rPrChange>
                      </w:rPr>
                      <m:t>t-q</m:t>
                    </m:r>
                  </m:sub>
                </m:sSub>
              </m:oMath>
              <w:r w:rsidRPr="00BA6CC3">
                <w:rPr>
                  <w:rFonts w:ascii="Arial" w:hAnsi="Arial" w:cs="Arial"/>
                  <w:w w:val="105"/>
                  <w:sz w:val="20"/>
                  <w:szCs w:val="20"/>
                  <w:lang w:val="es-MX"/>
                  <w:rPrChange w:id="2306" w:author="César Gamboa" w:date="2019-11-25T09:13:00Z">
                    <w:rPr>
                      <w:rFonts w:ascii="Times New Roman" w:hAnsi="Times New Roman"/>
                      <w:w w:val="105"/>
                      <w:lang w:val="es-MX"/>
                    </w:rPr>
                  </w:rPrChange>
                </w:rPr>
                <w:t xml:space="preserve"> se entiende como una media móvil de los </w:t>
              </w:r>
              <w:r w:rsidRPr="00BA6CC3">
                <w:rPr>
                  <w:rFonts w:ascii="Arial" w:hAnsi="Arial" w:cs="Arial"/>
                  <w:i/>
                  <w:w w:val="105"/>
                  <w:sz w:val="20"/>
                  <w:szCs w:val="20"/>
                  <w:lang w:val="es-MX"/>
                  <w:rPrChange w:id="2307" w:author="César Gamboa" w:date="2019-11-25T09:13:00Z">
                    <w:rPr>
                      <w:rFonts w:ascii="Times New Roman" w:hAnsi="Times New Roman"/>
                      <w:i/>
                      <w:w w:val="105"/>
                      <w:lang w:val="es-MX"/>
                    </w:rPr>
                  </w:rPrChange>
                </w:rPr>
                <w:t xml:space="preserve">t </w:t>
              </w:r>
              <w:r w:rsidRPr="00BA6CC3">
                <w:rPr>
                  <w:rFonts w:ascii="Arial" w:hAnsi="Arial" w:cs="Arial"/>
                  <w:w w:val="105"/>
                  <w:sz w:val="20"/>
                  <w:szCs w:val="20"/>
                  <w:lang w:val="es-MX"/>
                  <w:rPrChange w:id="2308" w:author="César Gamboa" w:date="2019-11-25T09:13:00Z">
                    <w:rPr>
                      <w:rFonts w:ascii="Times New Roman" w:hAnsi="Times New Roman"/>
                      <w:w w:val="105"/>
                      <w:lang w:val="es-MX"/>
                    </w:rPr>
                  </w:rPrChange>
                </w:rPr>
                <w:t>previos errores de</w:t>
              </w:r>
              <w:r w:rsidRPr="00BA6CC3">
                <w:rPr>
                  <w:rFonts w:ascii="Arial" w:hAnsi="Arial" w:cs="Arial"/>
                  <w:spacing w:val="40"/>
                  <w:w w:val="105"/>
                  <w:sz w:val="20"/>
                  <w:szCs w:val="20"/>
                  <w:lang w:val="es-MX"/>
                  <w:rPrChange w:id="2309" w:author="César Gamboa" w:date="2019-11-25T09:13:00Z">
                    <w:rPr>
                      <w:rFonts w:ascii="Times New Roman" w:hAnsi="Times New Roman"/>
                      <w:spacing w:val="40"/>
                      <w:w w:val="105"/>
                      <w:lang w:val="es-MX"/>
                    </w:rPr>
                  </w:rPrChange>
                </w:rPr>
                <w:t xml:space="preserve"> </w:t>
              </w:r>
              <w:r w:rsidRPr="00BA6CC3">
                <w:rPr>
                  <w:rFonts w:ascii="Arial" w:hAnsi="Arial" w:cs="Arial"/>
                  <w:w w:val="105"/>
                  <w:sz w:val="20"/>
                  <w:szCs w:val="20"/>
                  <w:lang w:val="es-MX"/>
                  <w:rPrChange w:id="2310" w:author="César Gamboa" w:date="2019-11-25T09:13:00Z">
                    <w:rPr>
                      <w:rFonts w:ascii="Times New Roman" w:hAnsi="Times New Roman"/>
                      <w:w w:val="105"/>
                      <w:lang w:val="es-MX"/>
                    </w:rPr>
                  </w:rPrChange>
                </w:rPr>
                <w:t>predicción.</w:t>
              </w:r>
            </w:ins>
          </w:p>
          <w:p w14:paraId="2EC45437" w14:textId="77777777" w:rsidR="007128C8" w:rsidRPr="00BA6CC3" w:rsidRDefault="007128C8" w:rsidP="007128C8">
            <w:pPr>
              <w:spacing w:line="240" w:lineRule="auto"/>
              <w:jc w:val="both"/>
              <w:rPr>
                <w:ins w:id="2311" w:author="César Gamboa" w:date="2019-11-24T11:09:00Z"/>
                <w:rFonts w:ascii="Arial" w:hAnsi="Arial" w:cs="Arial"/>
                <w:sz w:val="20"/>
                <w:szCs w:val="20"/>
                <w:lang w:val="es-MX"/>
                <w:rPrChange w:id="2312" w:author="César Gamboa" w:date="2019-11-25T09:13:00Z">
                  <w:rPr>
                    <w:ins w:id="2313" w:author="César Gamboa" w:date="2019-11-24T11:09:00Z"/>
                    <w:rFonts w:ascii="Times New Roman" w:hAnsi="Times New Roman"/>
                    <w:lang w:val="es-MX"/>
                  </w:rPr>
                </w:rPrChange>
              </w:rPr>
            </w:pPr>
            <w:ins w:id="2314" w:author="César Gamboa" w:date="2019-11-24T11:09:00Z">
              <w:r w:rsidRPr="00BA6CC3">
                <w:rPr>
                  <w:rFonts w:ascii="Arial" w:hAnsi="Arial" w:cs="Arial"/>
                  <w:w w:val="110"/>
                  <w:sz w:val="20"/>
                  <w:szCs w:val="20"/>
                  <w:lang w:val="es-MX"/>
                  <w:rPrChange w:id="2315" w:author="César Gamboa" w:date="2019-11-25T09:13:00Z">
                    <w:rPr>
                      <w:rFonts w:ascii="Times New Roman" w:hAnsi="Times New Roman"/>
                      <w:w w:val="110"/>
                      <w:lang w:val="es-MX"/>
                    </w:rPr>
                  </w:rPrChange>
                </w:rPr>
                <w:t>El</w:t>
              </w:r>
              <w:r w:rsidRPr="00BA6CC3">
                <w:rPr>
                  <w:rFonts w:ascii="Arial" w:hAnsi="Arial" w:cs="Arial"/>
                  <w:spacing w:val="-14"/>
                  <w:w w:val="110"/>
                  <w:sz w:val="20"/>
                  <w:szCs w:val="20"/>
                  <w:lang w:val="es-MX"/>
                  <w:rPrChange w:id="2316" w:author="César Gamboa" w:date="2019-11-25T09:13:00Z">
                    <w:rPr>
                      <w:rFonts w:ascii="Times New Roman" w:hAnsi="Times New Roman"/>
                      <w:spacing w:val="-14"/>
                      <w:w w:val="110"/>
                      <w:lang w:val="es-MX"/>
                    </w:rPr>
                  </w:rPrChange>
                </w:rPr>
                <w:t xml:space="preserve"> </w:t>
              </w:r>
              <w:r w:rsidRPr="00BA6CC3">
                <w:rPr>
                  <w:rFonts w:ascii="Arial" w:hAnsi="Arial" w:cs="Arial"/>
                  <w:w w:val="110"/>
                  <w:sz w:val="20"/>
                  <w:szCs w:val="20"/>
                  <w:lang w:val="es-MX"/>
                  <w:rPrChange w:id="2317" w:author="César Gamboa" w:date="2019-11-25T09:13:00Z">
                    <w:rPr>
                      <w:rFonts w:ascii="Times New Roman" w:hAnsi="Times New Roman"/>
                      <w:w w:val="110"/>
                      <w:lang w:val="es-MX"/>
                    </w:rPr>
                  </w:rPrChange>
                </w:rPr>
                <w:t>componente</w:t>
              </w:r>
              <w:r w:rsidRPr="00BA6CC3">
                <w:rPr>
                  <w:rFonts w:ascii="Arial" w:hAnsi="Arial" w:cs="Arial"/>
                  <w:spacing w:val="-13"/>
                  <w:w w:val="110"/>
                  <w:sz w:val="20"/>
                  <w:szCs w:val="20"/>
                  <w:lang w:val="es-MX"/>
                  <w:rPrChange w:id="2318" w:author="César Gamboa" w:date="2019-11-25T09:13:00Z">
                    <w:rPr>
                      <w:rFonts w:ascii="Times New Roman" w:hAnsi="Times New Roman"/>
                      <w:spacing w:val="-13"/>
                      <w:w w:val="110"/>
                      <w:lang w:val="es-MX"/>
                    </w:rPr>
                  </w:rPrChange>
                </w:rPr>
                <w:t xml:space="preserve"> </w:t>
              </w:r>
              <w:r w:rsidRPr="00BA6CC3">
                <w:rPr>
                  <w:rFonts w:ascii="Arial" w:hAnsi="Arial" w:cs="Arial"/>
                  <w:b/>
                  <w:w w:val="110"/>
                  <w:sz w:val="20"/>
                  <w:szCs w:val="20"/>
                  <w:lang w:val="es-MX"/>
                  <w:rPrChange w:id="2319" w:author="César Gamboa" w:date="2019-11-25T09:13:00Z">
                    <w:rPr>
                      <w:rFonts w:ascii="Times New Roman" w:hAnsi="Times New Roman"/>
                      <w:b/>
                      <w:w w:val="110"/>
                      <w:lang w:val="es-MX"/>
                    </w:rPr>
                  </w:rPrChange>
                </w:rPr>
                <w:t>I</w:t>
              </w:r>
              <w:r w:rsidRPr="00BA6CC3">
                <w:rPr>
                  <w:rFonts w:ascii="Arial" w:hAnsi="Arial" w:cs="Arial"/>
                  <w:b/>
                  <w:spacing w:val="-14"/>
                  <w:w w:val="110"/>
                  <w:sz w:val="20"/>
                  <w:szCs w:val="20"/>
                  <w:lang w:val="es-MX"/>
                  <w:rPrChange w:id="2320" w:author="César Gamboa" w:date="2019-11-25T09:13:00Z">
                    <w:rPr>
                      <w:rFonts w:ascii="Times New Roman" w:hAnsi="Times New Roman"/>
                      <w:b/>
                      <w:spacing w:val="-14"/>
                      <w:w w:val="110"/>
                      <w:lang w:val="es-MX"/>
                    </w:rPr>
                  </w:rPrChange>
                </w:rPr>
                <w:t xml:space="preserve"> </w:t>
              </w:r>
              <w:r w:rsidRPr="00BA6CC3">
                <w:rPr>
                  <w:rFonts w:ascii="Arial" w:hAnsi="Arial" w:cs="Arial"/>
                  <w:w w:val="110"/>
                  <w:sz w:val="20"/>
                  <w:szCs w:val="20"/>
                  <w:lang w:val="es-MX"/>
                  <w:rPrChange w:id="2321" w:author="César Gamboa" w:date="2019-11-25T09:13:00Z">
                    <w:rPr>
                      <w:rFonts w:ascii="Times New Roman" w:hAnsi="Times New Roman"/>
                      <w:w w:val="110"/>
                      <w:lang w:val="es-MX"/>
                    </w:rPr>
                  </w:rPrChange>
                </w:rPr>
                <w:t>de</w:t>
              </w:r>
              <w:r w:rsidRPr="00BA6CC3">
                <w:rPr>
                  <w:rFonts w:ascii="Arial" w:hAnsi="Arial" w:cs="Arial"/>
                  <w:spacing w:val="-13"/>
                  <w:w w:val="110"/>
                  <w:sz w:val="20"/>
                  <w:szCs w:val="20"/>
                  <w:lang w:val="es-MX"/>
                  <w:rPrChange w:id="2322" w:author="César Gamboa" w:date="2019-11-25T09:13:00Z">
                    <w:rPr>
                      <w:rFonts w:ascii="Times New Roman" w:hAnsi="Times New Roman"/>
                      <w:spacing w:val="-13"/>
                      <w:w w:val="110"/>
                      <w:lang w:val="es-MX"/>
                    </w:rPr>
                  </w:rPrChange>
                </w:rPr>
                <w:t xml:space="preserve"> </w:t>
              </w:r>
              <w:r w:rsidRPr="00BA6CC3">
                <w:rPr>
                  <w:rFonts w:ascii="Arial" w:hAnsi="Arial" w:cs="Arial"/>
                  <w:w w:val="110"/>
                  <w:sz w:val="20"/>
                  <w:szCs w:val="20"/>
                  <w:lang w:val="es-MX"/>
                  <w:rPrChange w:id="2323" w:author="César Gamboa" w:date="2019-11-25T09:13:00Z">
                    <w:rPr>
                      <w:rFonts w:ascii="Times New Roman" w:hAnsi="Times New Roman"/>
                      <w:w w:val="110"/>
                      <w:lang w:val="es-MX"/>
                    </w:rPr>
                  </w:rPrChange>
                </w:rPr>
                <w:t>los</w:t>
              </w:r>
              <w:r w:rsidRPr="00BA6CC3">
                <w:rPr>
                  <w:rFonts w:ascii="Arial" w:hAnsi="Arial" w:cs="Arial"/>
                  <w:spacing w:val="-13"/>
                  <w:w w:val="110"/>
                  <w:sz w:val="20"/>
                  <w:szCs w:val="20"/>
                  <w:lang w:val="es-MX"/>
                  <w:rPrChange w:id="2324" w:author="César Gamboa" w:date="2019-11-25T09:13:00Z">
                    <w:rPr>
                      <w:rFonts w:ascii="Times New Roman" w:hAnsi="Times New Roman"/>
                      <w:spacing w:val="-13"/>
                      <w:w w:val="110"/>
                      <w:lang w:val="es-MX"/>
                    </w:rPr>
                  </w:rPrChange>
                </w:rPr>
                <w:t xml:space="preserve"> </w:t>
              </w:r>
              <w:r w:rsidRPr="00BA6CC3">
                <w:rPr>
                  <w:rFonts w:ascii="Arial" w:hAnsi="Arial" w:cs="Arial"/>
                  <w:w w:val="110"/>
                  <w:sz w:val="20"/>
                  <w:szCs w:val="20"/>
                  <w:lang w:val="es-MX"/>
                  <w:rPrChange w:id="2325" w:author="César Gamboa" w:date="2019-11-25T09:13:00Z">
                    <w:rPr>
                      <w:rFonts w:ascii="Times New Roman" w:hAnsi="Times New Roman"/>
                      <w:w w:val="110"/>
                      <w:lang w:val="es-MX"/>
                    </w:rPr>
                  </w:rPrChange>
                </w:rPr>
                <w:t>modelos</w:t>
              </w:r>
              <w:r w:rsidRPr="00BA6CC3">
                <w:rPr>
                  <w:rFonts w:ascii="Arial" w:hAnsi="Arial" w:cs="Arial"/>
                  <w:spacing w:val="-13"/>
                  <w:w w:val="110"/>
                  <w:sz w:val="20"/>
                  <w:szCs w:val="20"/>
                  <w:lang w:val="es-MX"/>
                  <w:rPrChange w:id="2326" w:author="César Gamboa" w:date="2019-11-25T09:13:00Z">
                    <w:rPr>
                      <w:rFonts w:ascii="Times New Roman" w:hAnsi="Times New Roman"/>
                      <w:spacing w:val="-13"/>
                      <w:w w:val="110"/>
                      <w:lang w:val="es-MX"/>
                    </w:rPr>
                  </w:rPrChange>
                </w:rPr>
                <w:t xml:space="preserve"> </w:t>
              </w:r>
              <w:r w:rsidRPr="00BA6CC3">
                <w:rPr>
                  <w:rFonts w:ascii="Arial" w:hAnsi="Arial" w:cs="Arial"/>
                  <w:w w:val="110"/>
                  <w:sz w:val="20"/>
                  <w:szCs w:val="20"/>
                  <w:lang w:val="es-MX"/>
                  <w:rPrChange w:id="2327" w:author="César Gamboa" w:date="2019-11-25T09:13:00Z">
                    <w:rPr>
                      <w:rFonts w:ascii="Times New Roman" w:hAnsi="Times New Roman"/>
                      <w:w w:val="110"/>
                      <w:lang w:val="es-MX"/>
                    </w:rPr>
                  </w:rPrChange>
                </w:rPr>
                <w:t>ARIMA</w:t>
              </w:r>
              <w:r w:rsidRPr="00BA6CC3">
                <w:rPr>
                  <w:rFonts w:ascii="Arial" w:hAnsi="Arial" w:cs="Arial"/>
                  <w:spacing w:val="-13"/>
                  <w:w w:val="110"/>
                  <w:sz w:val="20"/>
                  <w:szCs w:val="20"/>
                  <w:lang w:val="es-MX"/>
                  <w:rPrChange w:id="2328" w:author="César Gamboa" w:date="2019-11-25T09:13:00Z">
                    <w:rPr>
                      <w:rFonts w:ascii="Times New Roman" w:hAnsi="Times New Roman"/>
                      <w:spacing w:val="-13"/>
                      <w:w w:val="110"/>
                      <w:lang w:val="es-MX"/>
                    </w:rPr>
                  </w:rPrChange>
                </w:rPr>
                <w:t xml:space="preserve"> </w:t>
              </w:r>
              <w:r w:rsidRPr="00BA6CC3">
                <w:rPr>
                  <w:rFonts w:ascii="Arial" w:hAnsi="Arial" w:cs="Arial"/>
                  <w:w w:val="110"/>
                  <w:sz w:val="20"/>
                  <w:szCs w:val="20"/>
                  <w:lang w:val="es-MX"/>
                  <w:rPrChange w:id="2329" w:author="César Gamboa" w:date="2019-11-25T09:13:00Z">
                    <w:rPr>
                      <w:rFonts w:ascii="Times New Roman" w:hAnsi="Times New Roman"/>
                      <w:w w:val="110"/>
                      <w:lang w:val="es-MX"/>
                    </w:rPr>
                  </w:rPrChange>
                </w:rPr>
                <w:t>se</w:t>
              </w:r>
              <w:r w:rsidRPr="00BA6CC3">
                <w:rPr>
                  <w:rFonts w:ascii="Arial" w:hAnsi="Arial" w:cs="Arial"/>
                  <w:spacing w:val="-13"/>
                  <w:w w:val="110"/>
                  <w:sz w:val="20"/>
                  <w:szCs w:val="20"/>
                  <w:lang w:val="es-MX"/>
                  <w:rPrChange w:id="2330" w:author="César Gamboa" w:date="2019-11-25T09:13:00Z">
                    <w:rPr>
                      <w:rFonts w:ascii="Times New Roman" w:hAnsi="Times New Roman"/>
                      <w:spacing w:val="-13"/>
                      <w:w w:val="110"/>
                      <w:lang w:val="es-MX"/>
                    </w:rPr>
                  </w:rPrChange>
                </w:rPr>
                <w:t xml:space="preserve"> </w:t>
              </w:r>
              <w:r w:rsidRPr="00BA6CC3">
                <w:rPr>
                  <w:rFonts w:ascii="Arial" w:hAnsi="Arial" w:cs="Arial"/>
                  <w:w w:val="110"/>
                  <w:sz w:val="20"/>
                  <w:szCs w:val="20"/>
                  <w:lang w:val="es-MX"/>
                  <w:rPrChange w:id="2331" w:author="César Gamboa" w:date="2019-11-25T09:13:00Z">
                    <w:rPr>
                      <w:rFonts w:ascii="Times New Roman" w:hAnsi="Times New Roman"/>
                      <w:w w:val="110"/>
                      <w:lang w:val="es-MX"/>
                    </w:rPr>
                  </w:rPrChange>
                </w:rPr>
                <w:t>refiere</w:t>
              </w:r>
              <w:r w:rsidRPr="00BA6CC3">
                <w:rPr>
                  <w:rFonts w:ascii="Arial" w:hAnsi="Arial" w:cs="Arial"/>
                  <w:spacing w:val="-13"/>
                  <w:w w:val="110"/>
                  <w:sz w:val="20"/>
                  <w:szCs w:val="20"/>
                  <w:lang w:val="es-MX"/>
                  <w:rPrChange w:id="2332" w:author="César Gamboa" w:date="2019-11-25T09:13:00Z">
                    <w:rPr>
                      <w:rFonts w:ascii="Times New Roman" w:hAnsi="Times New Roman"/>
                      <w:spacing w:val="-13"/>
                      <w:w w:val="110"/>
                      <w:lang w:val="es-MX"/>
                    </w:rPr>
                  </w:rPrChange>
                </w:rPr>
                <w:t xml:space="preserve"> </w:t>
              </w:r>
              <w:r w:rsidRPr="00BA6CC3">
                <w:rPr>
                  <w:rFonts w:ascii="Arial" w:hAnsi="Arial" w:cs="Arial"/>
                  <w:w w:val="110"/>
                  <w:sz w:val="20"/>
                  <w:szCs w:val="20"/>
                  <w:lang w:val="es-MX"/>
                  <w:rPrChange w:id="2333" w:author="César Gamboa" w:date="2019-11-25T09:13:00Z">
                    <w:rPr>
                      <w:rFonts w:ascii="Times New Roman" w:hAnsi="Times New Roman"/>
                      <w:w w:val="110"/>
                      <w:lang w:val="es-MX"/>
                    </w:rPr>
                  </w:rPrChange>
                </w:rPr>
                <w:t>a</w:t>
              </w:r>
              <w:r w:rsidRPr="00BA6CC3">
                <w:rPr>
                  <w:rFonts w:ascii="Arial" w:hAnsi="Arial" w:cs="Arial"/>
                  <w:spacing w:val="-13"/>
                  <w:w w:val="110"/>
                  <w:sz w:val="20"/>
                  <w:szCs w:val="20"/>
                  <w:lang w:val="es-MX"/>
                  <w:rPrChange w:id="2334" w:author="César Gamboa" w:date="2019-11-25T09:13:00Z">
                    <w:rPr>
                      <w:rFonts w:ascii="Times New Roman" w:hAnsi="Times New Roman"/>
                      <w:spacing w:val="-13"/>
                      <w:w w:val="110"/>
                      <w:lang w:val="es-MX"/>
                    </w:rPr>
                  </w:rPrChange>
                </w:rPr>
                <w:t xml:space="preserve"> </w:t>
              </w:r>
              <w:r w:rsidRPr="00BA6CC3">
                <w:rPr>
                  <w:rFonts w:ascii="Arial" w:hAnsi="Arial" w:cs="Arial"/>
                  <w:w w:val="110"/>
                  <w:sz w:val="20"/>
                  <w:szCs w:val="20"/>
                  <w:lang w:val="es-MX"/>
                  <w:rPrChange w:id="2335" w:author="César Gamboa" w:date="2019-11-25T09:13:00Z">
                    <w:rPr>
                      <w:rFonts w:ascii="Times New Roman" w:hAnsi="Times New Roman"/>
                      <w:w w:val="110"/>
                      <w:lang w:val="es-MX"/>
                    </w:rPr>
                  </w:rPrChange>
                </w:rPr>
                <w:t>“Itegrated”,</w:t>
              </w:r>
              <w:r w:rsidRPr="00BA6CC3">
                <w:rPr>
                  <w:rFonts w:ascii="Arial" w:hAnsi="Arial" w:cs="Arial"/>
                  <w:spacing w:val="-14"/>
                  <w:w w:val="110"/>
                  <w:sz w:val="20"/>
                  <w:szCs w:val="20"/>
                  <w:lang w:val="es-MX"/>
                  <w:rPrChange w:id="2336" w:author="César Gamboa" w:date="2019-11-25T09:13:00Z">
                    <w:rPr>
                      <w:rFonts w:ascii="Times New Roman" w:hAnsi="Times New Roman"/>
                      <w:spacing w:val="-14"/>
                      <w:w w:val="110"/>
                      <w:lang w:val="es-MX"/>
                    </w:rPr>
                  </w:rPrChange>
                </w:rPr>
                <w:t xml:space="preserve"> </w:t>
              </w:r>
              <w:r w:rsidRPr="00BA6CC3">
                <w:rPr>
                  <w:rFonts w:ascii="Arial" w:hAnsi="Arial" w:cs="Arial"/>
                  <w:w w:val="110"/>
                  <w:sz w:val="20"/>
                  <w:szCs w:val="20"/>
                  <w:lang w:val="es-MX"/>
                  <w:rPrChange w:id="2337" w:author="César Gamboa" w:date="2019-11-25T09:13:00Z">
                    <w:rPr>
                      <w:rFonts w:ascii="Times New Roman" w:hAnsi="Times New Roman"/>
                      <w:w w:val="110"/>
                      <w:lang w:val="es-MX"/>
                    </w:rPr>
                  </w:rPrChange>
                </w:rPr>
                <w:t>es</w:t>
              </w:r>
              <w:r w:rsidRPr="00BA6CC3">
                <w:rPr>
                  <w:rFonts w:ascii="Arial" w:hAnsi="Arial" w:cs="Arial"/>
                  <w:spacing w:val="-12"/>
                  <w:w w:val="110"/>
                  <w:sz w:val="20"/>
                  <w:szCs w:val="20"/>
                  <w:lang w:val="es-MX"/>
                  <w:rPrChange w:id="2338" w:author="César Gamboa" w:date="2019-11-25T09:13:00Z">
                    <w:rPr>
                      <w:rFonts w:ascii="Times New Roman" w:hAnsi="Times New Roman"/>
                      <w:spacing w:val="-12"/>
                      <w:w w:val="110"/>
                      <w:lang w:val="es-MX"/>
                    </w:rPr>
                  </w:rPrChange>
                </w:rPr>
                <w:t xml:space="preserve"> </w:t>
              </w:r>
              <w:r w:rsidRPr="00BA6CC3">
                <w:rPr>
                  <w:rFonts w:ascii="Arial" w:hAnsi="Arial" w:cs="Arial"/>
                  <w:w w:val="110"/>
                  <w:sz w:val="20"/>
                  <w:szCs w:val="20"/>
                  <w:lang w:val="es-MX"/>
                  <w:rPrChange w:id="2339" w:author="César Gamboa" w:date="2019-11-25T09:13:00Z">
                    <w:rPr>
                      <w:rFonts w:ascii="Times New Roman" w:hAnsi="Times New Roman"/>
                      <w:w w:val="110"/>
                      <w:lang w:val="es-MX"/>
                    </w:rPr>
                  </w:rPrChange>
                </w:rPr>
                <w:t>decir,</w:t>
              </w:r>
              <w:r w:rsidRPr="00BA6CC3">
                <w:rPr>
                  <w:rFonts w:ascii="Arial" w:hAnsi="Arial" w:cs="Arial"/>
                  <w:spacing w:val="-14"/>
                  <w:w w:val="110"/>
                  <w:sz w:val="20"/>
                  <w:szCs w:val="20"/>
                  <w:lang w:val="es-MX"/>
                  <w:rPrChange w:id="2340" w:author="César Gamboa" w:date="2019-11-25T09:13:00Z">
                    <w:rPr>
                      <w:rFonts w:ascii="Times New Roman" w:hAnsi="Times New Roman"/>
                      <w:spacing w:val="-14"/>
                      <w:w w:val="110"/>
                      <w:lang w:val="es-MX"/>
                    </w:rPr>
                  </w:rPrChange>
                </w:rPr>
                <w:t xml:space="preserve"> </w:t>
              </w:r>
              <w:r w:rsidRPr="00BA6CC3">
                <w:rPr>
                  <w:rFonts w:ascii="Arial" w:hAnsi="Arial" w:cs="Arial"/>
                  <w:w w:val="110"/>
                  <w:sz w:val="20"/>
                  <w:szCs w:val="20"/>
                  <w:lang w:val="es-MX"/>
                  <w:rPrChange w:id="2341" w:author="César Gamboa" w:date="2019-11-25T09:13:00Z">
                    <w:rPr>
                      <w:rFonts w:ascii="Times New Roman" w:hAnsi="Times New Roman"/>
                      <w:w w:val="110"/>
                      <w:lang w:val="es-MX"/>
                    </w:rPr>
                  </w:rPrChange>
                </w:rPr>
                <w:t>a</w:t>
              </w:r>
              <w:r w:rsidRPr="00BA6CC3">
                <w:rPr>
                  <w:rFonts w:ascii="Arial" w:hAnsi="Arial" w:cs="Arial"/>
                  <w:spacing w:val="-13"/>
                  <w:w w:val="110"/>
                  <w:sz w:val="20"/>
                  <w:szCs w:val="20"/>
                  <w:lang w:val="es-MX"/>
                  <w:rPrChange w:id="2342" w:author="César Gamboa" w:date="2019-11-25T09:13:00Z">
                    <w:rPr>
                      <w:rFonts w:ascii="Times New Roman" w:hAnsi="Times New Roman"/>
                      <w:spacing w:val="-13"/>
                      <w:w w:val="110"/>
                      <w:lang w:val="es-MX"/>
                    </w:rPr>
                  </w:rPrChange>
                </w:rPr>
                <w:t xml:space="preserve"> </w:t>
              </w:r>
              <w:r w:rsidRPr="00BA6CC3">
                <w:rPr>
                  <w:rFonts w:ascii="Arial" w:hAnsi="Arial" w:cs="Arial"/>
                  <w:w w:val="110"/>
                  <w:sz w:val="20"/>
                  <w:szCs w:val="20"/>
                  <w:lang w:val="es-MX"/>
                  <w:rPrChange w:id="2343" w:author="César Gamboa" w:date="2019-11-25T09:13:00Z">
                    <w:rPr>
                      <w:rFonts w:ascii="Times New Roman" w:hAnsi="Times New Roman"/>
                      <w:w w:val="110"/>
                      <w:lang w:val="es-MX"/>
                    </w:rPr>
                  </w:rPrChange>
                </w:rPr>
                <w:t>la</w:t>
              </w:r>
              <w:r w:rsidRPr="00BA6CC3">
                <w:rPr>
                  <w:rFonts w:ascii="Arial" w:hAnsi="Arial" w:cs="Arial"/>
                  <w:spacing w:val="-12"/>
                  <w:w w:val="110"/>
                  <w:sz w:val="20"/>
                  <w:szCs w:val="20"/>
                  <w:lang w:val="es-MX"/>
                  <w:rPrChange w:id="2344" w:author="César Gamboa" w:date="2019-11-25T09:13:00Z">
                    <w:rPr>
                      <w:rFonts w:ascii="Times New Roman" w:hAnsi="Times New Roman"/>
                      <w:spacing w:val="-12"/>
                      <w:w w:val="110"/>
                      <w:lang w:val="es-MX"/>
                    </w:rPr>
                  </w:rPrChange>
                </w:rPr>
                <w:t xml:space="preserve"> </w:t>
              </w:r>
              <w:r w:rsidRPr="00BA6CC3">
                <w:rPr>
                  <w:rFonts w:ascii="Arial" w:hAnsi="Arial" w:cs="Arial"/>
                  <w:w w:val="110"/>
                  <w:sz w:val="20"/>
                  <w:szCs w:val="20"/>
                  <w:lang w:val="es-MX"/>
                  <w:rPrChange w:id="2345" w:author="César Gamboa" w:date="2019-11-25T09:13:00Z">
                    <w:rPr>
                      <w:rFonts w:ascii="Times New Roman" w:hAnsi="Times New Roman"/>
                      <w:w w:val="110"/>
                      <w:lang w:val="es-MX"/>
                    </w:rPr>
                  </w:rPrChange>
                </w:rPr>
                <w:t>estacionariedad</w:t>
              </w:r>
              <w:r w:rsidRPr="00BA6CC3">
                <w:rPr>
                  <w:rFonts w:ascii="Arial" w:hAnsi="Arial" w:cs="Arial"/>
                  <w:spacing w:val="-14"/>
                  <w:w w:val="110"/>
                  <w:sz w:val="20"/>
                  <w:szCs w:val="20"/>
                  <w:lang w:val="es-MX"/>
                  <w:rPrChange w:id="2346" w:author="César Gamboa" w:date="2019-11-25T09:13:00Z">
                    <w:rPr>
                      <w:rFonts w:ascii="Times New Roman" w:hAnsi="Times New Roman"/>
                      <w:spacing w:val="-14"/>
                      <w:w w:val="110"/>
                      <w:lang w:val="es-MX"/>
                    </w:rPr>
                  </w:rPrChange>
                </w:rPr>
                <w:t xml:space="preserve"> </w:t>
              </w:r>
              <w:r w:rsidRPr="00BA6CC3">
                <w:rPr>
                  <w:rFonts w:ascii="Arial" w:hAnsi="Arial" w:cs="Arial"/>
                  <w:w w:val="110"/>
                  <w:sz w:val="20"/>
                  <w:szCs w:val="20"/>
                  <w:lang w:val="es-MX"/>
                  <w:rPrChange w:id="2347" w:author="César Gamboa" w:date="2019-11-25T09:13:00Z">
                    <w:rPr>
                      <w:rFonts w:ascii="Times New Roman" w:hAnsi="Times New Roman"/>
                      <w:w w:val="110"/>
                      <w:lang w:val="es-MX"/>
                    </w:rPr>
                  </w:rPrChange>
                </w:rPr>
                <w:t>de</w:t>
              </w:r>
              <w:r w:rsidRPr="00BA6CC3">
                <w:rPr>
                  <w:rFonts w:ascii="Arial" w:hAnsi="Arial" w:cs="Arial"/>
                  <w:spacing w:val="-13"/>
                  <w:w w:val="110"/>
                  <w:sz w:val="20"/>
                  <w:szCs w:val="20"/>
                  <w:lang w:val="es-MX"/>
                  <w:rPrChange w:id="2348" w:author="César Gamboa" w:date="2019-11-25T09:13:00Z">
                    <w:rPr>
                      <w:rFonts w:ascii="Times New Roman" w:hAnsi="Times New Roman"/>
                      <w:spacing w:val="-13"/>
                      <w:w w:val="110"/>
                      <w:lang w:val="es-MX"/>
                    </w:rPr>
                  </w:rPrChange>
                </w:rPr>
                <w:t xml:space="preserve"> </w:t>
              </w:r>
              <w:r w:rsidRPr="00BA6CC3">
                <w:rPr>
                  <w:rFonts w:ascii="Arial" w:hAnsi="Arial" w:cs="Arial"/>
                  <w:w w:val="110"/>
                  <w:sz w:val="20"/>
                  <w:szCs w:val="20"/>
                  <w:lang w:val="es-MX"/>
                  <w:rPrChange w:id="2349" w:author="César Gamboa" w:date="2019-11-25T09:13:00Z">
                    <w:rPr>
                      <w:rFonts w:ascii="Times New Roman" w:hAnsi="Times New Roman"/>
                      <w:w w:val="110"/>
                      <w:lang w:val="es-MX"/>
                    </w:rPr>
                  </w:rPrChange>
                </w:rPr>
                <w:t>la</w:t>
              </w:r>
              <w:r w:rsidRPr="00BA6CC3">
                <w:rPr>
                  <w:rFonts w:ascii="Arial" w:hAnsi="Arial" w:cs="Arial"/>
                  <w:spacing w:val="-12"/>
                  <w:w w:val="110"/>
                  <w:sz w:val="20"/>
                  <w:szCs w:val="20"/>
                  <w:lang w:val="es-MX"/>
                  <w:rPrChange w:id="2350" w:author="César Gamboa" w:date="2019-11-25T09:13:00Z">
                    <w:rPr>
                      <w:rFonts w:ascii="Times New Roman" w:hAnsi="Times New Roman"/>
                      <w:spacing w:val="-12"/>
                      <w:w w:val="110"/>
                      <w:lang w:val="es-MX"/>
                    </w:rPr>
                  </w:rPrChange>
                </w:rPr>
                <w:t xml:space="preserve"> </w:t>
              </w:r>
              <w:r w:rsidRPr="00BA6CC3">
                <w:rPr>
                  <w:rFonts w:ascii="Arial" w:hAnsi="Arial" w:cs="Arial"/>
                  <w:w w:val="110"/>
                  <w:sz w:val="20"/>
                  <w:szCs w:val="20"/>
                  <w:lang w:val="es-MX"/>
                  <w:rPrChange w:id="2351" w:author="César Gamboa" w:date="2019-11-25T09:13:00Z">
                    <w:rPr>
                      <w:rFonts w:ascii="Times New Roman" w:hAnsi="Times New Roman"/>
                      <w:w w:val="110"/>
                      <w:lang w:val="es-MX"/>
                    </w:rPr>
                  </w:rPrChange>
                </w:rPr>
                <w:t>serie cronológica.</w:t>
              </w:r>
              <w:r w:rsidRPr="00BA6CC3">
                <w:rPr>
                  <w:rFonts w:ascii="Arial" w:hAnsi="Arial" w:cs="Arial"/>
                  <w:spacing w:val="-15"/>
                  <w:w w:val="110"/>
                  <w:sz w:val="20"/>
                  <w:szCs w:val="20"/>
                  <w:lang w:val="es-MX"/>
                  <w:rPrChange w:id="2352" w:author="César Gamboa" w:date="2019-11-25T09:13:00Z">
                    <w:rPr>
                      <w:rFonts w:ascii="Times New Roman" w:hAnsi="Times New Roman"/>
                      <w:spacing w:val="-15"/>
                      <w:w w:val="110"/>
                      <w:lang w:val="es-MX"/>
                    </w:rPr>
                  </w:rPrChange>
                </w:rPr>
                <w:t xml:space="preserve"> </w:t>
              </w:r>
              <w:r w:rsidRPr="00BA6CC3">
                <w:rPr>
                  <w:rFonts w:ascii="Arial" w:hAnsi="Arial" w:cs="Arial"/>
                  <w:spacing w:val="-3"/>
                  <w:w w:val="110"/>
                  <w:sz w:val="20"/>
                  <w:szCs w:val="20"/>
                  <w:lang w:val="es-MX"/>
                  <w:rPrChange w:id="2353" w:author="César Gamboa" w:date="2019-11-25T09:13:00Z">
                    <w:rPr>
                      <w:rFonts w:ascii="Times New Roman" w:hAnsi="Times New Roman"/>
                      <w:spacing w:val="-3"/>
                      <w:w w:val="110"/>
                      <w:lang w:val="es-MX"/>
                    </w:rPr>
                  </w:rPrChange>
                </w:rPr>
                <w:t>Tradicionalmente,</w:t>
              </w:r>
              <w:r w:rsidRPr="00BA6CC3">
                <w:rPr>
                  <w:rFonts w:ascii="Arial" w:hAnsi="Arial" w:cs="Arial"/>
                  <w:spacing w:val="-14"/>
                  <w:w w:val="110"/>
                  <w:sz w:val="20"/>
                  <w:szCs w:val="20"/>
                  <w:lang w:val="es-MX"/>
                  <w:rPrChange w:id="2354" w:author="César Gamboa" w:date="2019-11-25T09:13:00Z">
                    <w:rPr>
                      <w:rFonts w:ascii="Times New Roman" w:hAnsi="Times New Roman"/>
                      <w:spacing w:val="-14"/>
                      <w:w w:val="110"/>
                      <w:lang w:val="es-MX"/>
                    </w:rPr>
                  </w:rPrChange>
                </w:rPr>
                <w:t xml:space="preserve"> </w:t>
              </w:r>
              <w:r w:rsidRPr="00BA6CC3">
                <w:rPr>
                  <w:rFonts w:ascii="Arial" w:hAnsi="Arial" w:cs="Arial"/>
                  <w:w w:val="110"/>
                  <w:sz w:val="20"/>
                  <w:szCs w:val="20"/>
                  <w:lang w:val="es-MX"/>
                  <w:rPrChange w:id="2355" w:author="César Gamboa" w:date="2019-11-25T09:13:00Z">
                    <w:rPr>
                      <w:rFonts w:ascii="Times New Roman" w:hAnsi="Times New Roman"/>
                      <w:w w:val="110"/>
                      <w:lang w:val="es-MX"/>
                    </w:rPr>
                  </w:rPrChange>
                </w:rPr>
                <w:t>la</w:t>
              </w:r>
              <w:r w:rsidRPr="00BA6CC3">
                <w:rPr>
                  <w:rFonts w:ascii="Arial" w:hAnsi="Arial" w:cs="Arial"/>
                  <w:spacing w:val="-14"/>
                  <w:w w:val="110"/>
                  <w:sz w:val="20"/>
                  <w:szCs w:val="20"/>
                  <w:lang w:val="es-MX"/>
                  <w:rPrChange w:id="2356" w:author="César Gamboa" w:date="2019-11-25T09:13:00Z">
                    <w:rPr>
                      <w:rFonts w:ascii="Times New Roman" w:hAnsi="Times New Roman"/>
                      <w:spacing w:val="-14"/>
                      <w:w w:val="110"/>
                      <w:lang w:val="es-MX"/>
                    </w:rPr>
                  </w:rPrChange>
                </w:rPr>
                <w:t xml:space="preserve"> </w:t>
              </w:r>
              <w:r w:rsidRPr="00BA6CC3">
                <w:rPr>
                  <w:rFonts w:ascii="Arial" w:hAnsi="Arial" w:cs="Arial"/>
                  <w:w w:val="110"/>
                  <w:sz w:val="20"/>
                  <w:szCs w:val="20"/>
                  <w:lang w:val="es-MX"/>
                  <w:rPrChange w:id="2357" w:author="César Gamboa" w:date="2019-11-25T09:13:00Z">
                    <w:rPr>
                      <w:rFonts w:ascii="Times New Roman" w:hAnsi="Times New Roman"/>
                      <w:w w:val="110"/>
                      <w:lang w:val="es-MX"/>
                    </w:rPr>
                  </w:rPrChange>
                </w:rPr>
                <w:t>metodología</w:t>
              </w:r>
              <w:r w:rsidRPr="00BA6CC3">
                <w:rPr>
                  <w:rFonts w:ascii="Arial" w:hAnsi="Arial" w:cs="Arial"/>
                  <w:spacing w:val="-15"/>
                  <w:w w:val="110"/>
                  <w:sz w:val="20"/>
                  <w:szCs w:val="20"/>
                  <w:lang w:val="es-MX"/>
                  <w:rPrChange w:id="2358" w:author="César Gamboa" w:date="2019-11-25T09:13:00Z">
                    <w:rPr>
                      <w:rFonts w:ascii="Times New Roman" w:hAnsi="Times New Roman"/>
                      <w:spacing w:val="-15"/>
                      <w:w w:val="110"/>
                      <w:lang w:val="es-MX"/>
                    </w:rPr>
                  </w:rPrChange>
                </w:rPr>
                <w:t xml:space="preserve"> </w:t>
              </w:r>
              <w:r w:rsidRPr="00BA6CC3">
                <w:rPr>
                  <w:rFonts w:ascii="Arial" w:hAnsi="Arial" w:cs="Arial"/>
                  <w:w w:val="110"/>
                  <w:sz w:val="20"/>
                  <w:szCs w:val="20"/>
                  <w:lang w:val="es-MX"/>
                  <w:rPrChange w:id="2359" w:author="César Gamboa" w:date="2019-11-25T09:13:00Z">
                    <w:rPr>
                      <w:rFonts w:ascii="Times New Roman" w:hAnsi="Times New Roman"/>
                      <w:w w:val="110"/>
                      <w:lang w:val="es-MX"/>
                    </w:rPr>
                  </w:rPrChange>
                </w:rPr>
                <w:t>de</w:t>
              </w:r>
              <w:r w:rsidRPr="00BA6CC3">
                <w:rPr>
                  <w:rFonts w:ascii="Arial" w:hAnsi="Arial" w:cs="Arial"/>
                  <w:spacing w:val="-14"/>
                  <w:w w:val="110"/>
                  <w:sz w:val="20"/>
                  <w:szCs w:val="20"/>
                  <w:lang w:val="es-MX"/>
                  <w:rPrChange w:id="2360" w:author="César Gamboa" w:date="2019-11-25T09:13:00Z">
                    <w:rPr>
                      <w:rFonts w:ascii="Times New Roman" w:hAnsi="Times New Roman"/>
                      <w:spacing w:val="-14"/>
                      <w:w w:val="110"/>
                      <w:lang w:val="es-MX"/>
                    </w:rPr>
                  </w:rPrChange>
                </w:rPr>
                <w:t xml:space="preserve"> </w:t>
              </w:r>
              <w:r w:rsidRPr="00BA6CC3">
                <w:rPr>
                  <w:rFonts w:ascii="Arial" w:hAnsi="Arial" w:cs="Arial"/>
                  <w:w w:val="110"/>
                  <w:sz w:val="20"/>
                  <w:szCs w:val="20"/>
                  <w:lang w:val="es-MX"/>
                  <w:rPrChange w:id="2361" w:author="César Gamboa" w:date="2019-11-25T09:13:00Z">
                    <w:rPr>
                      <w:rFonts w:ascii="Times New Roman" w:hAnsi="Times New Roman"/>
                      <w:w w:val="110"/>
                      <w:lang w:val="es-MX"/>
                    </w:rPr>
                  </w:rPrChange>
                </w:rPr>
                <w:t>Box-Jenkins</w:t>
              </w:r>
              <w:r w:rsidRPr="00BA6CC3">
                <w:rPr>
                  <w:rFonts w:ascii="Arial" w:hAnsi="Arial" w:cs="Arial"/>
                  <w:spacing w:val="-14"/>
                  <w:w w:val="110"/>
                  <w:sz w:val="20"/>
                  <w:szCs w:val="20"/>
                  <w:lang w:val="es-MX"/>
                  <w:rPrChange w:id="2362" w:author="César Gamboa" w:date="2019-11-25T09:13:00Z">
                    <w:rPr>
                      <w:rFonts w:ascii="Times New Roman" w:hAnsi="Times New Roman"/>
                      <w:spacing w:val="-14"/>
                      <w:w w:val="110"/>
                      <w:lang w:val="es-MX"/>
                    </w:rPr>
                  </w:rPrChange>
                </w:rPr>
                <w:t xml:space="preserve"> </w:t>
              </w:r>
              <w:r w:rsidRPr="00BA6CC3">
                <w:rPr>
                  <w:rFonts w:ascii="Arial" w:hAnsi="Arial" w:cs="Arial"/>
                  <w:w w:val="110"/>
                  <w:sz w:val="20"/>
                  <w:szCs w:val="20"/>
                  <w:lang w:val="es-MX"/>
                  <w:rPrChange w:id="2363" w:author="César Gamboa" w:date="2019-11-25T09:13:00Z">
                    <w:rPr>
                      <w:rFonts w:ascii="Times New Roman" w:hAnsi="Times New Roman"/>
                      <w:w w:val="110"/>
                      <w:lang w:val="es-MX"/>
                    </w:rPr>
                  </w:rPrChange>
                </w:rPr>
                <w:t>consiste</w:t>
              </w:r>
              <w:r w:rsidRPr="00BA6CC3">
                <w:rPr>
                  <w:rFonts w:ascii="Arial" w:hAnsi="Arial" w:cs="Arial"/>
                  <w:spacing w:val="-15"/>
                  <w:w w:val="110"/>
                  <w:sz w:val="20"/>
                  <w:szCs w:val="20"/>
                  <w:lang w:val="es-MX"/>
                  <w:rPrChange w:id="2364" w:author="César Gamboa" w:date="2019-11-25T09:13:00Z">
                    <w:rPr>
                      <w:rFonts w:ascii="Times New Roman" w:hAnsi="Times New Roman"/>
                      <w:spacing w:val="-15"/>
                      <w:w w:val="110"/>
                      <w:lang w:val="es-MX"/>
                    </w:rPr>
                  </w:rPrChange>
                </w:rPr>
                <w:t xml:space="preserve"> </w:t>
              </w:r>
              <w:r w:rsidRPr="00BA6CC3">
                <w:rPr>
                  <w:rFonts w:ascii="Arial" w:hAnsi="Arial" w:cs="Arial"/>
                  <w:w w:val="110"/>
                  <w:sz w:val="20"/>
                  <w:szCs w:val="20"/>
                  <w:lang w:val="es-MX"/>
                  <w:rPrChange w:id="2365" w:author="César Gamboa" w:date="2019-11-25T09:13:00Z">
                    <w:rPr>
                      <w:rFonts w:ascii="Times New Roman" w:hAnsi="Times New Roman"/>
                      <w:w w:val="110"/>
                      <w:lang w:val="es-MX"/>
                    </w:rPr>
                  </w:rPrChange>
                </w:rPr>
                <w:t>en</w:t>
              </w:r>
              <w:r w:rsidRPr="00BA6CC3">
                <w:rPr>
                  <w:rFonts w:ascii="Arial" w:hAnsi="Arial" w:cs="Arial"/>
                  <w:spacing w:val="-14"/>
                  <w:w w:val="110"/>
                  <w:sz w:val="20"/>
                  <w:szCs w:val="20"/>
                  <w:lang w:val="es-MX"/>
                  <w:rPrChange w:id="2366" w:author="César Gamboa" w:date="2019-11-25T09:13:00Z">
                    <w:rPr>
                      <w:rFonts w:ascii="Times New Roman" w:hAnsi="Times New Roman"/>
                      <w:spacing w:val="-14"/>
                      <w:w w:val="110"/>
                      <w:lang w:val="es-MX"/>
                    </w:rPr>
                  </w:rPrChange>
                </w:rPr>
                <w:t xml:space="preserve"> </w:t>
              </w:r>
              <w:r w:rsidRPr="00BA6CC3">
                <w:rPr>
                  <w:rFonts w:ascii="Arial" w:hAnsi="Arial" w:cs="Arial"/>
                  <w:w w:val="110"/>
                  <w:sz w:val="20"/>
                  <w:szCs w:val="20"/>
                  <w:lang w:val="es-MX"/>
                  <w:rPrChange w:id="2367" w:author="César Gamboa" w:date="2019-11-25T09:13:00Z">
                    <w:rPr>
                      <w:rFonts w:ascii="Times New Roman" w:hAnsi="Times New Roman"/>
                      <w:w w:val="110"/>
                      <w:lang w:val="es-MX"/>
                    </w:rPr>
                  </w:rPrChange>
                </w:rPr>
                <w:t>visualizar</w:t>
              </w:r>
              <w:r w:rsidRPr="00BA6CC3">
                <w:rPr>
                  <w:rFonts w:ascii="Arial" w:hAnsi="Arial" w:cs="Arial"/>
                  <w:spacing w:val="-14"/>
                  <w:w w:val="110"/>
                  <w:sz w:val="20"/>
                  <w:szCs w:val="20"/>
                  <w:lang w:val="es-MX"/>
                  <w:rPrChange w:id="2368" w:author="César Gamboa" w:date="2019-11-25T09:13:00Z">
                    <w:rPr>
                      <w:rFonts w:ascii="Times New Roman" w:hAnsi="Times New Roman"/>
                      <w:spacing w:val="-14"/>
                      <w:w w:val="110"/>
                      <w:lang w:val="es-MX"/>
                    </w:rPr>
                  </w:rPrChange>
                </w:rPr>
                <w:t xml:space="preserve"> </w:t>
              </w:r>
              <w:r w:rsidRPr="00BA6CC3">
                <w:rPr>
                  <w:rFonts w:ascii="Arial" w:hAnsi="Arial" w:cs="Arial"/>
                  <w:w w:val="110"/>
                  <w:sz w:val="20"/>
                  <w:szCs w:val="20"/>
                  <w:lang w:val="es-MX"/>
                  <w:rPrChange w:id="2369" w:author="César Gamboa" w:date="2019-11-25T09:13:00Z">
                    <w:rPr>
                      <w:rFonts w:ascii="Times New Roman" w:hAnsi="Times New Roman"/>
                      <w:w w:val="110"/>
                      <w:lang w:val="es-MX"/>
                    </w:rPr>
                  </w:rPrChange>
                </w:rPr>
                <w:t>la</w:t>
              </w:r>
              <w:r w:rsidRPr="00BA6CC3">
                <w:rPr>
                  <w:rFonts w:ascii="Arial" w:hAnsi="Arial" w:cs="Arial"/>
                  <w:spacing w:val="-15"/>
                  <w:w w:val="110"/>
                  <w:sz w:val="20"/>
                  <w:szCs w:val="20"/>
                  <w:lang w:val="es-MX"/>
                  <w:rPrChange w:id="2370" w:author="César Gamboa" w:date="2019-11-25T09:13:00Z">
                    <w:rPr>
                      <w:rFonts w:ascii="Times New Roman" w:hAnsi="Times New Roman"/>
                      <w:spacing w:val="-15"/>
                      <w:w w:val="110"/>
                      <w:lang w:val="es-MX"/>
                    </w:rPr>
                  </w:rPrChange>
                </w:rPr>
                <w:t xml:space="preserve"> </w:t>
              </w:r>
              <w:r w:rsidRPr="00BA6CC3">
                <w:rPr>
                  <w:rFonts w:ascii="Arial" w:hAnsi="Arial" w:cs="Arial"/>
                  <w:w w:val="110"/>
                  <w:sz w:val="20"/>
                  <w:szCs w:val="20"/>
                  <w:lang w:val="es-MX"/>
                  <w:rPrChange w:id="2371" w:author="César Gamboa" w:date="2019-11-25T09:13:00Z">
                    <w:rPr>
                      <w:rFonts w:ascii="Times New Roman" w:hAnsi="Times New Roman"/>
                      <w:w w:val="110"/>
                      <w:lang w:val="es-MX"/>
                    </w:rPr>
                  </w:rPrChange>
                </w:rPr>
                <w:t>serie</w:t>
              </w:r>
              <w:r w:rsidRPr="00BA6CC3">
                <w:rPr>
                  <w:rFonts w:ascii="Arial" w:hAnsi="Arial" w:cs="Arial"/>
                  <w:spacing w:val="-14"/>
                  <w:w w:val="110"/>
                  <w:sz w:val="20"/>
                  <w:szCs w:val="20"/>
                  <w:lang w:val="es-MX"/>
                  <w:rPrChange w:id="2372" w:author="César Gamboa" w:date="2019-11-25T09:13:00Z">
                    <w:rPr>
                      <w:rFonts w:ascii="Times New Roman" w:hAnsi="Times New Roman"/>
                      <w:spacing w:val="-14"/>
                      <w:w w:val="110"/>
                      <w:lang w:val="es-MX"/>
                    </w:rPr>
                  </w:rPrChange>
                </w:rPr>
                <w:t xml:space="preserve"> </w:t>
              </w:r>
              <w:r w:rsidRPr="00BA6CC3">
                <w:rPr>
                  <w:rFonts w:ascii="Arial" w:hAnsi="Arial" w:cs="Arial"/>
                  <w:w w:val="110"/>
                  <w:sz w:val="20"/>
                  <w:szCs w:val="20"/>
                  <w:lang w:val="es-MX"/>
                  <w:rPrChange w:id="2373" w:author="César Gamboa" w:date="2019-11-25T09:13:00Z">
                    <w:rPr>
                      <w:rFonts w:ascii="Times New Roman" w:hAnsi="Times New Roman"/>
                      <w:w w:val="110"/>
                      <w:lang w:val="es-MX"/>
                    </w:rPr>
                  </w:rPrChange>
                </w:rPr>
                <w:t>cronológica con</w:t>
              </w:r>
              <w:r w:rsidRPr="00BA6CC3">
                <w:rPr>
                  <w:rFonts w:ascii="Arial" w:hAnsi="Arial" w:cs="Arial"/>
                  <w:spacing w:val="-20"/>
                  <w:w w:val="110"/>
                  <w:sz w:val="20"/>
                  <w:szCs w:val="20"/>
                  <w:lang w:val="es-MX"/>
                  <w:rPrChange w:id="2374" w:author="César Gamboa" w:date="2019-11-25T09:13:00Z">
                    <w:rPr>
                      <w:rFonts w:ascii="Times New Roman" w:hAnsi="Times New Roman"/>
                      <w:spacing w:val="-20"/>
                      <w:w w:val="110"/>
                      <w:lang w:val="es-MX"/>
                    </w:rPr>
                  </w:rPrChange>
                </w:rPr>
                <w:t xml:space="preserve"> </w:t>
              </w:r>
              <w:r w:rsidRPr="00BA6CC3">
                <w:rPr>
                  <w:rFonts w:ascii="Arial" w:hAnsi="Arial" w:cs="Arial"/>
                  <w:w w:val="110"/>
                  <w:sz w:val="20"/>
                  <w:szCs w:val="20"/>
                  <w:lang w:val="es-MX"/>
                  <w:rPrChange w:id="2375" w:author="César Gamboa" w:date="2019-11-25T09:13:00Z">
                    <w:rPr>
                      <w:rFonts w:ascii="Times New Roman" w:hAnsi="Times New Roman"/>
                      <w:w w:val="110"/>
                      <w:lang w:val="es-MX"/>
                    </w:rPr>
                  </w:rPrChange>
                </w:rPr>
                <w:t>el</w:t>
              </w:r>
              <w:r w:rsidRPr="00BA6CC3">
                <w:rPr>
                  <w:rFonts w:ascii="Arial" w:hAnsi="Arial" w:cs="Arial"/>
                  <w:spacing w:val="-20"/>
                  <w:w w:val="110"/>
                  <w:sz w:val="20"/>
                  <w:szCs w:val="20"/>
                  <w:lang w:val="es-MX"/>
                  <w:rPrChange w:id="2376" w:author="César Gamboa" w:date="2019-11-25T09:13:00Z">
                    <w:rPr>
                      <w:rFonts w:ascii="Times New Roman" w:hAnsi="Times New Roman"/>
                      <w:spacing w:val="-20"/>
                      <w:w w:val="110"/>
                      <w:lang w:val="es-MX"/>
                    </w:rPr>
                  </w:rPrChange>
                </w:rPr>
                <w:t xml:space="preserve"> </w:t>
              </w:r>
              <w:r w:rsidRPr="00BA6CC3">
                <w:rPr>
                  <w:rFonts w:ascii="Arial" w:hAnsi="Arial" w:cs="Arial"/>
                  <w:w w:val="110"/>
                  <w:sz w:val="20"/>
                  <w:szCs w:val="20"/>
                  <w:lang w:val="es-MX"/>
                  <w:rPrChange w:id="2377" w:author="César Gamboa" w:date="2019-11-25T09:13:00Z">
                    <w:rPr>
                      <w:rFonts w:ascii="Times New Roman" w:hAnsi="Times New Roman"/>
                      <w:w w:val="110"/>
                      <w:lang w:val="es-MX"/>
                    </w:rPr>
                  </w:rPrChange>
                </w:rPr>
                <w:t>objetivo</w:t>
              </w:r>
              <w:r w:rsidRPr="00BA6CC3">
                <w:rPr>
                  <w:rFonts w:ascii="Arial" w:hAnsi="Arial" w:cs="Arial"/>
                  <w:spacing w:val="-20"/>
                  <w:w w:val="110"/>
                  <w:sz w:val="20"/>
                  <w:szCs w:val="20"/>
                  <w:lang w:val="es-MX"/>
                  <w:rPrChange w:id="2378" w:author="César Gamboa" w:date="2019-11-25T09:13:00Z">
                    <w:rPr>
                      <w:rFonts w:ascii="Times New Roman" w:hAnsi="Times New Roman"/>
                      <w:spacing w:val="-20"/>
                      <w:w w:val="110"/>
                      <w:lang w:val="es-MX"/>
                    </w:rPr>
                  </w:rPrChange>
                </w:rPr>
                <w:t xml:space="preserve"> </w:t>
              </w:r>
              <w:r w:rsidRPr="00BA6CC3">
                <w:rPr>
                  <w:rFonts w:ascii="Arial" w:hAnsi="Arial" w:cs="Arial"/>
                  <w:w w:val="110"/>
                  <w:sz w:val="20"/>
                  <w:szCs w:val="20"/>
                  <w:lang w:val="es-MX"/>
                  <w:rPrChange w:id="2379" w:author="César Gamboa" w:date="2019-11-25T09:13:00Z">
                    <w:rPr>
                      <w:rFonts w:ascii="Times New Roman" w:hAnsi="Times New Roman"/>
                      <w:w w:val="110"/>
                      <w:lang w:val="es-MX"/>
                    </w:rPr>
                  </w:rPrChange>
                </w:rPr>
                <w:t>de,</w:t>
              </w:r>
              <w:r w:rsidRPr="00BA6CC3">
                <w:rPr>
                  <w:rFonts w:ascii="Arial" w:hAnsi="Arial" w:cs="Arial"/>
                  <w:spacing w:val="-20"/>
                  <w:w w:val="110"/>
                  <w:sz w:val="20"/>
                  <w:szCs w:val="20"/>
                  <w:lang w:val="es-MX"/>
                  <w:rPrChange w:id="2380" w:author="César Gamboa" w:date="2019-11-25T09:13:00Z">
                    <w:rPr>
                      <w:rFonts w:ascii="Times New Roman" w:hAnsi="Times New Roman"/>
                      <w:spacing w:val="-20"/>
                      <w:w w:val="110"/>
                      <w:lang w:val="es-MX"/>
                    </w:rPr>
                  </w:rPrChange>
                </w:rPr>
                <w:t xml:space="preserve"> </w:t>
              </w:r>
              <w:r w:rsidRPr="00BA6CC3">
                <w:rPr>
                  <w:rFonts w:ascii="Arial" w:hAnsi="Arial" w:cs="Arial"/>
                  <w:w w:val="110"/>
                  <w:sz w:val="20"/>
                  <w:szCs w:val="20"/>
                  <w:lang w:val="es-MX"/>
                  <w:rPrChange w:id="2381" w:author="César Gamboa" w:date="2019-11-25T09:13:00Z">
                    <w:rPr>
                      <w:rFonts w:ascii="Times New Roman" w:hAnsi="Times New Roman"/>
                      <w:w w:val="110"/>
                      <w:lang w:val="es-MX"/>
                    </w:rPr>
                  </w:rPrChange>
                </w:rPr>
                <w:t>en</w:t>
              </w:r>
              <w:r w:rsidRPr="00BA6CC3">
                <w:rPr>
                  <w:rFonts w:ascii="Arial" w:hAnsi="Arial" w:cs="Arial"/>
                  <w:spacing w:val="-20"/>
                  <w:w w:val="110"/>
                  <w:sz w:val="20"/>
                  <w:szCs w:val="20"/>
                  <w:lang w:val="es-MX"/>
                  <w:rPrChange w:id="2382" w:author="César Gamboa" w:date="2019-11-25T09:13:00Z">
                    <w:rPr>
                      <w:rFonts w:ascii="Times New Roman" w:hAnsi="Times New Roman"/>
                      <w:spacing w:val="-20"/>
                      <w:w w:val="110"/>
                      <w:lang w:val="es-MX"/>
                    </w:rPr>
                  </w:rPrChange>
                </w:rPr>
                <w:t xml:space="preserve"> </w:t>
              </w:r>
              <w:r w:rsidRPr="00BA6CC3">
                <w:rPr>
                  <w:rFonts w:ascii="Arial" w:hAnsi="Arial" w:cs="Arial"/>
                  <w:w w:val="110"/>
                  <w:sz w:val="20"/>
                  <w:szCs w:val="20"/>
                  <w:lang w:val="es-MX"/>
                  <w:rPrChange w:id="2383" w:author="César Gamboa" w:date="2019-11-25T09:13:00Z">
                    <w:rPr>
                      <w:rFonts w:ascii="Times New Roman" w:hAnsi="Times New Roman"/>
                      <w:w w:val="110"/>
                      <w:lang w:val="es-MX"/>
                    </w:rPr>
                  </w:rPrChange>
                </w:rPr>
                <w:t>caso</w:t>
              </w:r>
              <w:r w:rsidRPr="00BA6CC3">
                <w:rPr>
                  <w:rFonts w:ascii="Arial" w:hAnsi="Arial" w:cs="Arial"/>
                  <w:spacing w:val="-20"/>
                  <w:w w:val="110"/>
                  <w:sz w:val="20"/>
                  <w:szCs w:val="20"/>
                  <w:lang w:val="es-MX"/>
                  <w:rPrChange w:id="2384" w:author="César Gamboa" w:date="2019-11-25T09:13:00Z">
                    <w:rPr>
                      <w:rFonts w:ascii="Times New Roman" w:hAnsi="Times New Roman"/>
                      <w:spacing w:val="-20"/>
                      <w:w w:val="110"/>
                      <w:lang w:val="es-MX"/>
                    </w:rPr>
                  </w:rPrChange>
                </w:rPr>
                <w:t xml:space="preserve"> </w:t>
              </w:r>
              <w:r w:rsidRPr="00BA6CC3">
                <w:rPr>
                  <w:rFonts w:ascii="Arial" w:hAnsi="Arial" w:cs="Arial"/>
                  <w:w w:val="110"/>
                  <w:sz w:val="20"/>
                  <w:szCs w:val="20"/>
                  <w:lang w:val="es-MX"/>
                  <w:rPrChange w:id="2385" w:author="César Gamboa" w:date="2019-11-25T09:13:00Z">
                    <w:rPr>
                      <w:rFonts w:ascii="Times New Roman" w:hAnsi="Times New Roman"/>
                      <w:w w:val="110"/>
                      <w:lang w:val="es-MX"/>
                    </w:rPr>
                  </w:rPrChange>
                </w:rPr>
                <w:t>de</w:t>
              </w:r>
              <w:r w:rsidRPr="00BA6CC3">
                <w:rPr>
                  <w:rFonts w:ascii="Arial" w:hAnsi="Arial" w:cs="Arial"/>
                  <w:spacing w:val="-20"/>
                  <w:w w:val="110"/>
                  <w:sz w:val="20"/>
                  <w:szCs w:val="20"/>
                  <w:lang w:val="es-MX"/>
                  <w:rPrChange w:id="2386" w:author="César Gamboa" w:date="2019-11-25T09:13:00Z">
                    <w:rPr>
                      <w:rFonts w:ascii="Times New Roman" w:hAnsi="Times New Roman"/>
                      <w:spacing w:val="-20"/>
                      <w:w w:val="110"/>
                      <w:lang w:val="es-MX"/>
                    </w:rPr>
                  </w:rPrChange>
                </w:rPr>
                <w:t xml:space="preserve"> </w:t>
              </w:r>
              <w:r w:rsidRPr="00BA6CC3">
                <w:rPr>
                  <w:rFonts w:ascii="Arial" w:hAnsi="Arial" w:cs="Arial"/>
                  <w:w w:val="110"/>
                  <w:sz w:val="20"/>
                  <w:szCs w:val="20"/>
                  <w:lang w:val="es-MX"/>
                  <w:rPrChange w:id="2387" w:author="César Gamboa" w:date="2019-11-25T09:13:00Z">
                    <w:rPr>
                      <w:rFonts w:ascii="Times New Roman" w:hAnsi="Times New Roman"/>
                      <w:w w:val="110"/>
                      <w:lang w:val="es-MX"/>
                    </w:rPr>
                  </w:rPrChange>
                </w:rPr>
                <w:t>ser</w:t>
              </w:r>
              <w:r w:rsidRPr="00BA6CC3">
                <w:rPr>
                  <w:rFonts w:ascii="Arial" w:hAnsi="Arial" w:cs="Arial"/>
                  <w:spacing w:val="-20"/>
                  <w:w w:val="110"/>
                  <w:sz w:val="20"/>
                  <w:szCs w:val="20"/>
                  <w:lang w:val="es-MX"/>
                  <w:rPrChange w:id="2388" w:author="César Gamboa" w:date="2019-11-25T09:13:00Z">
                    <w:rPr>
                      <w:rFonts w:ascii="Times New Roman" w:hAnsi="Times New Roman"/>
                      <w:spacing w:val="-20"/>
                      <w:w w:val="110"/>
                      <w:lang w:val="es-MX"/>
                    </w:rPr>
                  </w:rPrChange>
                </w:rPr>
                <w:t xml:space="preserve"> </w:t>
              </w:r>
              <w:r w:rsidRPr="00BA6CC3">
                <w:rPr>
                  <w:rFonts w:ascii="Arial" w:hAnsi="Arial" w:cs="Arial"/>
                  <w:w w:val="110"/>
                  <w:sz w:val="20"/>
                  <w:szCs w:val="20"/>
                  <w:lang w:val="es-MX"/>
                  <w:rPrChange w:id="2389" w:author="César Gamboa" w:date="2019-11-25T09:13:00Z">
                    <w:rPr>
                      <w:rFonts w:ascii="Times New Roman" w:hAnsi="Times New Roman"/>
                      <w:w w:val="110"/>
                      <w:lang w:val="es-MX"/>
                    </w:rPr>
                  </w:rPrChange>
                </w:rPr>
                <w:t>necesario,</w:t>
              </w:r>
              <w:r w:rsidRPr="00BA6CC3">
                <w:rPr>
                  <w:rFonts w:ascii="Arial" w:hAnsi="Arial" w:cs="Arial"/>
                  <w:spacing w:val="-20"/>
                  <w:w w:val="110"/>
                  <w:sz w:val="20"/>
                  <w:szCs w:val="20"/>
                  <w:lang w:val="es-MX"/>
                  <w:rPrChange w:id="2390" w:author="César Gamboa" w:date="2019-11-25T09:13:00Z">
                    <w:rPr>
                      <w:rFonts w:ascii="Times New Roman" w:hAnsi="Times New Roman"/>
                      <w:spacing w:val="-20"/>
                      <w:w w:val="110"/>
                      <w:lang w:val="es-MX"/>
                    </w:rPr>
                  </w:rPrChange>
                </w:rPr>
                <w:t xml:space="preserve"> </w:t>
              </w:r>
              <w:r w:rsidRPr="00BA6CC3">
                <w:rPr>
                  <w:rFonts w:ascii="Arial" w:hAnsi="Arial" w:cs="Arial"/>
                  <w:w w:val="110"/>
                  <w:sz w:val="20"/>
                  <w:szCs w:val="20"/>
                  <w:lang w:val="es-MX"/>
                  <w:rPrChange w:id="2391" w:author="César Gamboa" w:date="2019-11-25T09:13:00Z">
                    <w:rPr>
                      <w:rFonts w:ascii="Times New Roman" w:hAnsi="Times New Roman"/>
                      <w:w w:val="110"/>
                      <w:lang w:val="es-MX"/>
                    </w:rPr>
                  </w:rPrChange>
                </w:rPr>
                <w:t>transformar</w:t>
              </w:r>
              <w:r w:rsidRPr="00BA6CC3">
                <w:rPr>
                  <w:rFonts w:ascii="Arial" w:hAnsi="Arial" w:cs="Arial"/>
                  <w:spacing w:val="-20"/>
                  <w:w w:val="110"/>
                  <w:sz w:val="20"/>
                  <w:szCs w:val="20"/>
                  <w:lang w:val="es-MX"/>
                  <w:rPrChange w:id="2392" w:author="César Gamboa" w:date="2019-11-25T09:13:00Z">
                    <w:rPr>
                      <w:rFonts w:ascii="Times New Roman" w:hAnsi="Times New Roman"/>
                      <w:spacing w:val="-20"/>
                      <w:w w:val="110"/>
                      <w:lang w:val="es-MX"/>
                    </w:rPr>
                  </w:rPrChange>
                </w:rPr>
                <w:t xml:space="preserve"> </w:t>
              </w:r>
              <w:r w:rsidRPr="00BA6CC3">
                <w:rPr>
                  <w:rFonts w:ascii="Arial" w:hAnsi="Arial" w:cs="Arial"/>
                  <w:w w:val="110"/>
                  <w:sz w:val="20"/>
                  <w:szCs w:val="20"/>
                  <w:lang w:val="es-MX"/>
                  <w:rPrChange w:id="2393" w:author="César Gamboa" w:date="2019-11-25T09:13:00Z">
                    <w:rPr>
                      <w:rFonts w:ascii="Times New Roman" w:hAnsi="Times New Roman"/>
                      <w:w w:val="110"/>
                      <w:lang w:val="es-MX"/>
                    </w:rPr>
                  </w:rPrChange>
                </w:rPr>
                <w:t>los</w:t>
              </w:r>
              <w:r w:rsidRPr="00BA6CC3">
                <w:rPr>
                  <w:rFonts w:ascii="Arial" w:hAnsi="Arial" w:cs="Arial"/>
                  <w:spacing w:val="-20"/>
                  <w:w w:val="110"/>
                  <w:sz w:val="20"/>
                  <w:szCs w:val="20"/>
                  <w:lang w:val="es-MX"/>
                  <w:rPrChange w:id="2394" w:author="César Gamboa" w:date="2019-11-25T09:13:00Z">
                    <w:rPr>
                      <w:rFonts w:ascii="Times New Roman" w:hAnsi="Times New Roman"/>
                      <w:spacing w:val="-20"/>
                      <w:w w:val="110"/>
                      <w:lang w:val="es-MX"/>
                    </w:rPr>
                  </w:rPrChange>
                </w:rPr>
                <w:t xml:space="preserve"> </w:t>
              </w:r>
              <w:r w:rsidRPr="00BA6CC3">
                <w:rPr>
                  <w:rFonts w:ascii="Arial" w:hAnsi="Arial" w:cs="Arial"/>
                  <w:w w:val="110"/>
                  <w:sz w:val="20"/>
                  <w:szCs w:val="20"/>
                  <w:lang w:val="es-MX"/>
                  <w:rPrChange w:id="2395" w:author="César Gamboa" w:date="2019-11-25T09:13:00Z">
                    <w:rPr>
                      <w:rFonts w:ascii="Times New Roman" w:hAnsi="Times New Roman"/>
                      <w:w w:val="110"/>
                      <w:lang w:val="es-MX"/>
                    </w:rPr>
                  </w:rPrChange>
                </w:rPr>
                <w:t>datos</w:t>
              </w:r>
              <w:r w:rsidRPr="00BA6CC3">
                <w:rPr>
                  <w:rFonts w:ascii="Arial" w:hAnsi="Arial" w:cs="Arial"/>
                  <w:spacing w:val="-20"/>
                  <w:w w:val="110"/>
                  <w:sz w:val="20"/>
                  <w:szCs w:val="20"/>
                  <w:lang w:val="es-MX"/>
                  <w:rPrChange w:id="2396" w:author="César Gamboa" w:date="2019-11-25T09:13:00Z">
                    <w:rPr>
                      <w:rFonts w:ascii="Times New Roman" w:hAnsi="Times New Roman"/>
                      <w:spacing w:val="-20"/>
                      <w:w w:val="110"/>
                      <w:lang w:val="es-MX"/>
                    </w:rPr>
                  </w:rPrChange>
                </w:rPr>
                <w:t xml:space="preserve"> </w:t>
              </w:r>
              <w:r w:rsidRPr="00BA6CC3">
                <w:rPr>
                  <w:rFonts w:ascii="Arial" w:hAnsi="Arial" w:cs="Arial"/>
                  <w:w w:val="110"/>
                  <w:sz w:val="20"/>
                  <w:szCs w:val="20"/>
                  <w:lang w:val="es-MX"/>
                  <w:rPrChange w:id="2397" w:author="César Gamboa" w:date="2019-11-25T09:13:00Z">
                    <w:rPr>
                      <w:rFonts w:ascii="Times New Roman" w:hAnsi="Times New Roman"/>
                      <w:w w:val="110"/>
                      <w:lang w:val="es-MX"/>
                    </w:rPr>
                  </w:rPrChange>
                </w:rPr>
                <w:t>para</w:t>
              </w:r>
              <w:r w:rsidRPr="00BA6CC3">
                <w:rPr>
                  <w:rFonts w:ascii="Arial" w:hAnsi="Arial" w:cs="Arial"/>
                  <w:spacing w:val="-20"/>
                  <w:w w:val="110"/>
                  <w:sz w:val="20"/>
                  <w:szCs w:val="20"/>
                  <w:lang w:val="es-MX"/>
                  <w:rPrChange w:id="2398" w:author="César Gamboa" w:date="2019-11-25T09:13:00Z">
                    <w:rPr>
                      <w:rFonts w:ascii="Times New Roman" w:hAnsi="Times New Roman"/>
                      <w:spacing w:val="-20"/>
                      <w:w w:val="110"/>
                      <w:lang w:val="es-MX"/>
                    </w:rPr>
                  </w:rPrChange>
                </w:rPr>
                <w:t xml:space="preserve"> </w:t>
              </w:r>
              <w:r w:rsidRPr="00BA6CC3">
                <w:rPr>
                  <w:rFonts w:ascii="Arial" w:hAnsi="Arial" w:cs="Arial"/>
                  <w:w w:val="110"/>
                  <w:sz w:val="20"/>
                  <w:szCs w:val="20"/>
                  <w:lang w:val="es-MX"/>
                  <w:rPrChange w:id="2399" w:author="César Gamboa" w:date="2019-11-25T09:13:00Z">
                    <w:rPr>
                      <w:rFonts w:ascii="Times New Roman" w:hAnsi="Times New Roman"/>
                      <w:w w:val="110"/>
                      <w:lang w:val="es-MX"/>
                    </w:rPr>
                  </w:rPrChange>
                </w:rPr>
                <w:t>estabilizar</w:t>
              </w:r>
              <w:r w:rsidRPr="00BA6CC3">
                <w:rPr>
                  <w:rFonts w:ascii="Arial" w:hAnsi="Arial" w:cs="Arial"/>
                  <w:spacing w:val="-19"/>
                  <w:w w:val="110"/>
                  <w:sz w:val="20"/>
                  <w:szCs w:val="20"/>
                  <w:lang w:val="es-MX"/>
                  <w:rPrChange w:id="2400" w:author="César Gamboa" w:date="2019-11-25T09:13:00Z">
                    <w:rPr>
                      <w:rFonts w:ascii="Times New Roman" w:hAnsi="Times New Roman"/>
                      <w:spacing w:val="-19"/>
                      <w:w w:val="110"/>
                      <w:lang w:val="es-MX"/>
                    </w:rPr>
                  </w:rPrChange>
                </w:rPr>
                <w:t xml:space="preserve"> </w:t>
              </w:r>
              <w:r w:rsidRPr="00BA6CC3">
                <w:rPr>
                  <w:rFonts w:ascii="Arial" w:hAnsi="Arial" w:cs="Arial"/>
                  <w:w w:val="110"/>
                  <w:sz w:val="20"/>
                  <w:szCs w:val="20"/>
                  <w:lang w:val="es-MX"/>
                  <w:rPrChange w:id="2401" w:author="César Gamboa" w:date="2019-11-25T09:13:00Z">
                    <w:rPr>
                      <w:rFonts w:ascii="Times New Roman" w:hAnsi="Times New Roman"/>
                      <w:w w:val="110"/>
                      <w:lang w:val="es-MX"/>
                    </w:rPr>
                  </w:rPrChange>
                </w:rPr>
                <w:t>la</w:t>
              </w:r>
              <w:r w:rsidRPr="00BA6CC3">
                <w:rPr>
                  <w:rFonts w:ascii="Arial" w:hAnsi="Arial" w:cs="Arial"/>
                  <w:spacing w:val="-20"/>
                  <w:w w:val="110"/>
                  <w:sz w:val="20"/>
                  <w:szCs w:val="20"/>
                  <w:lang w:val="es-MX"/>
                  <w:rPrChange w:id="2402" w:author="César Gamboa" w:date="2019-11-25T09:13:00Z">
                    <w:rPr>
                      <w:rFonts w:ascii="Times New Roman" w:hAnsi="Times New Roman"/>
                      <w:spacing w:val="-20"/>
                      <w:w w:val="110"/>
                      <w:lang w:val="es-MX"/>
                    </w:rPr>
                  </w:rPrChange>
                </w:rPr>
                <w:t xml:space="preserve"> </w:t>
              </w:r>
              <w:r w:rsidRPr="00BA6CC3">
                <w:rPr>
                  <w:rFonts w:ascii="Arial" w:hAnsi="Arial" w:cs="Arial"/>
                  <w:w w:val="110"/>
                  <w:sz w:val="20"/>
                  <w:szCs w:val="20"/>
                  <w:lang w:val="es-MX"/>
                  <w:rPrChange w:id="2403" w:author="César Gamboa" w:date="2019-11-25T09:13:00Z">
                    <w:rPr>
                      <w:rFonts w:ascii="Times New Roman" w:hAnsi="Times New Roman"/>
                      <w:w w:val="110"/>
                      <w:lang w:val="es-MX"/>
                    </w:rPr>
                  </w:rPrChange>
                </w:rPr>
                <w:t>variancia</w:t>
              </w:r>
              <w:r w:rsidRPr="00BA6CC3">
                <w:rPr>
                  <w:rFonts w:ascii="Arial" w:hAnsi="Arial" w:cs="Arial"/>
                  <w:spacing w:val="-20"/>
                  <w:w w:val="110"/>
                  <w:sz w:val="20"/>
                  <w:szCs w:val="20"/>
                  <w:lang w:val="es-MX"/>
                  <w:rPrChange w:id="2404" w:author="César Gamboa" w:date="2019-11-25T09:13:00Z">
                    <w:rPr>
                      <w:rFonts w:ascii="Times New Roman" w:hAnsi="Times New Roman"/>
                      <w:spacing w:val="-20"/>
                      <w:w w:val="110"/>
                      <w:lang w:val="es-MX"/>
                    </w:rPr>
                  </w:rPrChange>
                </w:rPr>
                <w:t xml:space="preserve"> </w:t>
              </w:r>
              <w:r w:rsidRPr="00BA6CC3">
                <w:rPr>
                  <w:rFonts w:ascii="Arial" w:hAnsi="Arial" w:cs="Arial"/>
                  <w:w w:val="110"/>
                  <w:sz w:val="20"/>
                  <w:szCs w:val="20"/>
                  <w:lang w:val="es-MX"/>
                  <w:rPrChange w:id="2405" w:author="César Gamboa" w:date="2019-11-25T09:13:00Z">
                    <w:rPr>
                      <w:rFonts w:ascii="Times New Roman" w:hAnsi="Times New Roman"/>
                      <w:w w:val="110"/>
                      <w:lang w:val="es-MX"/>
                    </w:rPr>
                  </w:rPrChange>
                </w:rPr>
                <w:t>y</w:t>
              </w:r>
              <w:r w:rsidRPr="00BA6CC3">
                <w:rPr>
                  <w:rFonts w:ascii="Arial" w:hAnsi="Arial" w:cs="Arial"/>
                  <w:spacing w:val="-20"/>
                  <w:w w:val="110"/>
                  <w:sz w:val="20"/>
                  <w:szCs w:val="20"/>
                  <w:lang w:val="es-MX"/>
                  <w:rPrChange w:id="2406" w:author="César Gamboa" w:date="2019-11-25T09:13:00Z">
                    <w:rPr>
                      <w:rFonts w:ascii="Times New Roman" w:hAnsi="Times New Roman"/>
                      <w:spacing w:val="-20"/>
                      <w:w w:val="110"/>
                      <w:lang w:val="es-MX"/>
                    </w:rPr>
                  </w:rPrChange>
                </w:rPr>
                <w:t xml:space="preserve"> </w:t>
              </w:r>
              <w:r w:rsidRPr="00BA6CC3">
                <w:rPr>
                  <w:rFonts w:ascii="Arial" w:hAnsi="Arial" w:cs="Arial"/>
                  <w:w w:val="110"/>
                  <w:sz w:val="20"/>
                  <w:szCs w:val="20"/>
                  <w:lang w:val="es-MX"/>
                  <w:rPrChange w:id="2407" w:author="César Gamboa" w:date="2019-11-25T09:13:00Z">
                    <w:rPr>
                      <w:rFonts w:ascii="Times New Roman" w:hAnsi="Times New Roman"/>
                      <w:w w:val="110"/>
                      <w:lang w:val="es-MX"/>
                    </w:rPr>
                  </w:rPrChange>
                </w:rPr>
                <w:t>generar</w:t>
              </w:r>
              <w:r w:rsidRPr="00BA6CC3">
                <w:rPr>
                  <w:rFonts w:ascii="Arial" w:hAnsi="Arial" w:cs="Arial"/>
                  <w:spacing w:val="-20"/>
                  <w:w w:val="110"/>
                  <w:sz w:val="20"/>
                  <w:szCs w:val="20"/>
                  <w:lang w:val="es-MX"/>
                  <w:rPrChange w:id="2408" w:author="César Gamboa" w:date="2019-11-25T09:13:00Z">
                    <w:rPr>
                      <w:rFonts w:ascii="Times New Roman" w:hAnsi="Times New Roman"/>
                      <w:spacing w:val="-20"/>
                      <w:w w:val="110"/>
                      <w:lang w:val="es-MX"/>
                    </w:rPr>
                  </w:rPrChange>
                </w:rPr>
                <w:t xml:space="preserve"> </w:t>
              </w:r>
              <w:r w:rsidRPr="00BA6CC3">
                <w:rPr>
                  <w:rFonts w:ascii="Arial" w:hAnsi="Arial" w:cs="Arial"/>
                  <w:w w:val="110"/>
                  <w:sz w:val="20"/>
                  <w:szCs w:val="20"/>
                  <w:lang w:val="es-MX"/>
                  <w:rPrChange w:id="2409" w:author="César Gamboa" w:date="2019-11-25T09:13:00Z">
                    <w:rPr>
                      <w:rFonts w:ascii="Times New Roman" w:hAnsi="Times New Roman"/>
                      <w:w w:val="110"/>
                      <w:lang w:val="es-MX"/>
                    </w:rPr>
                  </w:rPrChange>
                </w:rPr>
                <w:t>así un</w:t>
              </w:r>
              <w:r w:rsidRPr="00BA6CC3">
                <w:rPr>
                  <w:rFonts w:ascii="Arial" w:hAnsi="Arial" w:cs="Arial"/>
                  <w:spacing w:val="-25"/>
                  <w:w w:val="110"/>
                  <w:sz w:val="20"/>
                  <w:szCs w:val="20"/>
                  <w:lang w:val="es-MX"/>
                  <w:rPrChange w:id="2410" w:author="César Gamboa" w:date="2019-11-25T09:13:00Z">
                    <w:rPr>
                      <w:rFonts w:ascii="Times New Roman" w:hAnsi="Times New Roman"/>
                      <w:spacing w:val="-25"/>
                      <w:w w:val="110"/>
                      <w:lang w:val="es-MX"/>
                    </w:rPr>
                  </w:rPrChange>
                </w:rPr>
                <w:t xml:space="preserve"> </w:t>
              </w:r>
              <w:r w:rsidRPr="00BA6CC3">
                <w:rPr>
                  <w:rFonts w:ascii="Arial" w:hAnsi="Arial" w:cs="Arial"/>
                  <w:w w:val="110"/>
                  <w:sz w:val="20"/>
                  <w:szCs w:val="20"/>
                  <w:lang w:val="es-MX"/>
                  <w:rPrChange w:id="2411" w:author="César Gamboa" w:date="2019-11-25T09:13:00Z">
                    <w:rPr>
                      <w:rFonts w:ascii="Times New Roman" w:hAnsi="Times New Roman"/>
                      <w:w w:val="110"/>
                      <w:lang w:val="es-MX"/>
                    </w:rPr>
                  </w:rPrChange>
                </w:rPr>
                <w:t>proceso</w:t>
              </w:r>
              <w:r w:rsidRPr="00BA6CC3">
                <w:rPr>
                  <w:rFonts w:ascii="Arial" w:hAnsi="Arial" w:cs="Arial"/>
                  <w:spacing w:val="-25"/>
                  <w:w w:val="110"/>
                  <w:sz w:val="20"/>
                  <w:szCs w:val="20"/>
                  <w:lang w:val="es-MX"/>
                  <w:rPrChange w:id="2412" w:author="César Gamboa" w:date="2019-11-25T09:13:00Z">
                    <w:rPr>
                      <w:rFonts w:ascii="Times New Roman" w:hAnsi="Times New Roman"/>
                      <w:spacing w:val="-25"/>
                      <w:w w:val="110"/>
                      <w:lang w:val="es-MX"/>
                    </w:rPr>
                  </w:rPrChange>
                </w:rPr>
                <w:t xml:space="preserve"> </w:t>
              </w:r>
              <w:r w:rsidRPr="00BA6CC3">
                <w:rPr>
                  <w:rFonts w:ascii="Arial" w:hAnsi="Arial" w:cs="Arial"/>
                  <w:w w:val="110"/>
                  <w:sz w:val="20"/>
                  <w:szCs w:val="20"/>
                  <w:lang w:val="es-MX"/>
                  <w:rPrChange w:id="2413" w:author="César Gamboa" w:date="2019-11-25T09:13:00Z">
                    <w:rPr>
                      <w:rFonts w:ascii="Times New Roman" w:hAnsi="Times New Roman"/>
                      <w:w w:val="110"/>
                      <w:lang w:val="es-MX"/>
                    </w:rPr>
                  </w:rPrChange>
                </w:rPr>
                <w:t>estacionario.</w:t>
              </w:r>
              <w:r w:rsidRPr="00BA6CC3">
                <w:rPr>
                  <w:rFonts w:ascii="Arial" w:hAnsi="Arial" w:cs="Arial"/>
                  <w:spacing w:val="-25"/>
                  <w:w w:val="110"/>
                  <w:sz w:val="20"/>
                  <w:szCs w:val="20"/>
                  <w:lang w:val="es-MX"/>
                  <w:rPrChange w:id="2414" w:author="César Gamboa" w:date="2019-11-25T09:13:00Z">
                    <w:rPr>
                      <w:rFonts w:ascii="Times New Roman" w:hAnsi="Times New Roman"/>
                      <w:spacing w:val="-25"/>
                      <w:w w:val="110"/>
                      <w:lang w:val="es-MX"/>
                    </w:rPr>
                  </w:rPrChange>
                </w:rPr>
                <w:t xml:space="preserve"> </w:t>
              </w:r>
              <w:r w:rsidRPr="00BA6CC3">
                <w:rPr>
                  <w:rFonts w:ascii="Arial" w:hAnsi="Arial" w:cs="Arial"/>
                  <w:w w:val="110"/>
                  <w:sz w:val="20"/>
                  <w:szCs w:val="20"/>
                  <w:lang w:val="es-MX"/>
                  <w:rPrChange w:id="2415" w:author="César Gamboa" w:date="2019-11-25T09:13:00Z">
                    <w:rPr>
                      <w:rFonts w:ascii="Times New Roman" w:hAnsi="Times New Roman"/>
                      <w:w w:val="110"/>
                      <w:lang w:val="es-MX"/>
                    </w:rPr>
                  </w:rPrChange>
                </w:rPr>
                <w:t>Se</w:t>
              </w:r>
              <w:r w:rsidRPr="00BA6CC3">
                <w:rPr>
                  <w:rFonts w:ascii="Arial" w:hAnsi="Arial" w:cs="Arial"/>
                  <w:spacing w:val="-25"/>
                  <w:w w:val="110"/>
                  <w:sz w:val="20"/>
                  <w:szCs w:val="20"/>
                  <w:lang w:val="es-MX"/>
                  <w:rPrChange w:id="2416" w:author="César Gamboa" w:date="2019-11-25T09:13:00Z">
                    <w:rPr>
                      <w:rFonts w:ascii="Times New Roman" w:hAnsi="Times New Roman"/>
                      <w:spacing w:val="-25"/>
                      <w:w w:val="110"/>
                      <w:lang w:val="es-MX"/>
                    </w:rPr>
                  </w:rPrChange>
                </w:rPr>
                <w:t xml:space="preserve"> </w:t>
              </w:r>
              <w:r w:rsidRPr="00BA6CC3">
                <w:rPr>
                  <w:rFonts w:ascii="Arial" w:hAnsi="Arial" w:cs="Arial"/>
                  <w:w w:val="110"/>
                  <w:sz w:val="20"/>
                  <w:szCs w:val="20"/>
                  <w:lang w:val="es-MX"/>
                  <w:rPrChange w:id="2417" w:author="César Gamboa" w:date="2019-11-25T09:13:00Z">
                    <w:rPr>
                      <w:rFonts w:ascii="Times New Roman" w:hAnsi="Times New Roman"/>
                      <w:w w:val="110"/>
                      <w:lang w:val="es-MX"/>
                    </w:rPr>
                  </w:rPrChange>
                </w:rPr>
                <w:t>dice</w:t>
              </w:r>
              <w:r w:rsidRPr="00BA6CC3">
                <w:rPr>
                  <w:rFonts w:ascii="Arial" w:hAnsi="Arial" w:cs="Arial"/>
                  <w:spacing w:val="-25"/>
                  <w:w w:val="110"/>
                  <w:sz w:val="20"/>
                  <w:szCs w:val="20"/>
                  <w:lang w:val="es-MX"/>
                  <w:rPrChange w:id="2418" w:author="César Gamboa" w:date="2019-11-25T09:13:00Z">
                    <w:rPr>
                      <w:rFonts w:ascii="Times New Roman" w:hAnsi="Times New Roman"/>
                      <w:spacing w:val="-25"/>
                      <w:w w:val="110"/>
                      <w:lang w:val="es-MX"/>
                    </w:rPr>
                  </w:rPrChange>
                </w:rPr>
                <w:t xml:space="preserve"> </w:t>
              </w:r>
              <w:r w:rsidRPr="00BA6CC3">
                <w:rPr>
                  <w:rFonts w:ascii="Arial" w:hAnsi="Arial" w:cs="Arial"/>
                  <w:w w:val="110"/>
                  <w:sz w:val="20"/>
                  <w:szCs w:val="20"/>
                  <w:lang w:val="es-MX"/>
                  <w:rPrChange w:id="2419" w:author="César Gamboa" w:date="2019-11-25T09:13:00Z">
                    <w:rPr>
                      <w:rFonts w:ascii="Times New Roman" w:hAnsi="Times New Roman"/>
                      <w:w w:val="110"/>
                      <w:lang w:val="es-MX"/>
                    </w:rPr>
                  </w:rPrChange>
                </w:rPr>
                <w:t>que</w:t>
              </w:r>
              <w:r w:rsidRPr="00BA6CC3">
                <w:rPr>
                  <w:rFonts w:ascii="Arial" w:hAnsi="Arial" w:cs="Arial"/>
                  <w:spacing w:val="-25"/>
                  <w:w w:val="110"/>
                  <w:sz w:val="20"/>
                  <w:szCs w:val="20"/>
                  <w:lang w:val="es-MX"/>
                  <w:rPrChange w:id="2420" w:author="César Gamboa" w:date="2019-11-25T09:13:00Z">
                    <w:rPr>
                      <w:rFonts w:ascii="Times New Roman" w:hAnsi="Times New Roman"/>
                      <w:spacing w:val="-25"/>
                      <w:w w:val="110"/>
                      <w:lang w:val="es-MX"/>
                    </w:rPr>
                  </w:rPrChange>
                </w:rPr>
                <w:t xml:space="preserve"> </w:t>
              </w:r>
              <w:r w:rsidRPr="00BA6CC3">
                <w:rPr>
                  <w:rFonts w:ascii="Arial" w:hAnsi="Arial" w:cs="Arial"/>
                  <w:w w:val="110"/>
                  <w:sz w:val="20"/>
                  <w:szCs w:val="20"/>
                  <w:lang w:val="es-MX"/>
                  <w:rPrChange w:id="2421" w:author="César Gamboa" w:date="2019-11-25T09:13:00Z">
                    <w:rPr>
                      <w:rFonts w:ascii="Times New Roman" w:hAnsi="Times New Roman"/>
                      <w:w w:val="110"/>
                      <w:lang w:val="es-MX"/>
                    </w:rPr>
                  </w:rPrChange>
                </w:rPr>
                <w:t>una</w:t>
              </w:r>
              <w:r w:rsidRPr="00BA6CC3">
                <w:rPr>
                  <w:rFonts w:ascii="Arial" w:hAnsi="Arial" w:cs="Arial"/>
                  <w:spacing w:val="-24"/>
                  <w:w w:val="110"/>
                  <w:sz w:val="20"/>
                  <w:szCs w:val="20"/>
                  <w:lang w:val="es-MX"/>
                  <w:rPrChange w:id="2422" w:author="César Gamboa" w:date="2019-11-25T09:13:00Z">
                    <w:rPr>
                      <w:rFonts w:ascii="Times New Roman" w:hAnsi="Times New Roman"/>
                      <w:spacing w:val="-24"/>
                      <w:w w:val="110"/>
                      <w:lang w:val="es-MX"/>
                    </w:rPr>
                  </w:rPrChange>
                </w:rPr>
                <w:t xml:space="preserve"> </w:t>
              </w:r>
              <w:r w:rsidRPr="00BA6CC3">
                <w:rPr>
                  <w:rFonts w:ascii="Arial" w:hAnsi="Arial" w:cs="Arial"/>
                  <w:w w:val="110"/>
                  <w:sz w:val="20"/>
                  <w:szCs w:val="20"/>
                  <w:lang w:val="es-MX"/>
                  <w:rPrChange w:id="2423" w:author="César Gamboa" w:date="2019-11-25T09:13:00Z">
                    <w:rPr>
                      <w:rFonts w:ascii="Times New Roman" w:hAnsi="Times New Roman"/>
                      <w:w w:val="110"/>
                      <w:lang w:val="es-MX"/>
                    </w:rPr>
                  </w:rPrChange>
                </w:rPr>
                <w:t>serie</w:t>
              </w:r>
              <w:r w:rsidRPr="00BA6CC3">
                <w:rPr>
                  <w:rFonts w:ascii="Arial" w:hAnsi="Arial" w:cs="Arial"/>
                  <w:spacing w:val="-25"/>
                  <w:w w:val="110"/>
                  <w:sz w:val="20"/>
                  <w:szCs w:val="20"/>
                  <w:lang w:val="es-MX"/>
                  <w:rPrChange w:id="2424" w:author="César Gamboa" w:date="2019-11-25T09:13:00Z">
                    <w:rPr>
                      <w:rFonts w:ascii="Times New Roman" w:hAnsi="Times New Roman"/>
                      <w:spacing w:val="-25"/>
                      <w:w w:val="110"/>
                      <w:lang w:val="es-MX"/>
                    </w:rPr>
                  </w:rPrChange>
                </w:rPr>
                <w:t xml:space="preserve"> </w:t>
              </w:r>
              <w:r w:rsidRPr="00BA6CC3">
                <w:rPr>
                  <w:rFonts w:ascii="Arial" w:hAnsi="Arial" w:cs="Arial"/>
                  <w:w w:val="110"/>
                  <w:sz w:val="20"/>
                  <w:szCs w:val="20"/>
                  <w:lang w:val="es-MX"/>
                  <w:rPrChange w:id="2425" w:author="César Gamboa" w:date="2019-11-25T09:13:00Z">
                    <w:rPr>
                      <w:rFonts w:ascii="Times New Roman" w:hAnsi="Times New Roman"/>
                      <w:w w:val="110"/>
                      <w:lang w:val="es-MX"/>
                    </w:rPr>
                  </w:rPrChange>
                </w:rPr>
                <w:t>posee</w:t>
              </w:r>
              <w:r w:rsidRPr="00BA6CC3">
                <w:rPr>
                  <w:rFonts w:ascii="Arial" w:hAnsi="Arial" w:cs="Arial"/>
                  <w:spacing w:val="-25"/>
                  <w:w w:val="110"/>
                  <w:sz w:val="20"/>
                  <w:szCs w:val="20"/>
                  <w:lang w:val="es-MX"/>
                  <w:rPrChange w:id="2426" w:author="César Gamboa" w:date="2019-11-25T09:13:00Z">
                    <w:rPr>
                      <w:rFonts w:ascii="Times New Roman" w:hAnsi="Times New Roman"/>
                      <w:spacing w:val="-25"/>
                      <w:w w:val="110"/>
                      <w:lang w:val="es-MX"/>
                    </w:rPr>
                  </w:rPrChange>
                </w:rPr>
                <w:t xml:space="preserve"> </w:t>
              </w:r>
              <w:r w:rsidRPr="00BA6CC3">
                <w:rPr>
                  <w:rFonts w:ascii="Arial" w:hAnsi="Arial" w:cs="Arial"/>
                  <w:w w:val="110"/>
                  <w:sz w:val="20"/>
                  <w:szCs w:val="20"/>
                  <w:lang w:val="es-MX"/>
                  <w:rPrChange w:id="2427" w:author="César Gamboa" w:date="2019-11-25T09:13:00Z">
                    <w:rPr>
                      <w:rFonts w:ascii="Times New Roman" w:hAnsi="Times New Roman"/>
                      <w:w w:val="110"/>
                      <w:lang w:val="es-MX"/>
                    </w:rPr>
                  </w:rPrChange>
                </w:rPr>
                <w:t>un</w:t>
              </w:r>
              <w:r w:rsidRPr="00BA6CC3">
                <w:rPr>
                  <w:rFonts w:ascii="Arial" w:hAnsi="Arial" w:cs="Arial"/>
                  <w:spacing w:val="-25"/>
                  <w:w w:val="110"/>
                  <w:sz w:val="20"/>
                  <w:szCs w:val="20"/>
                  <w:lang w:val="es-MX"/>
                  <w:rPrChange w:id="2428" w:author="César Gamboa" w:date="2019-11-25T09:13:00Z">
                    <w:rPr>
                      <w:rFonts w:ascii="Times New Roman" w:hAnsi="Times New Roman"/>
                      <w:spacing w:val="-25"/>
                      <w:w w:val="110"/>
                      <w:lang w:val="es-MX"/>
                    </w:rPr>
                  </w:rPrChange>
                </w:rPr>
                <w:t xml:space="preserve"> </w:t>
              </w:r>
              <w:r w:rsidRPr="00BA6CC3">
                <w:rPr>
                  <w:rFonts w:ascii="Arial" w:hAnsi="Arial" w:cs="Arial"/>
                  <w:w w:val="110"/>
                  <w:sz w:val="20"/>
                  <w:szCs w:val="20"/>
                  <w:lang w:val="es-MX"/>
                  <w:rPrChange w:id="2429" w:author="César Gamboa" w:date="2019-11-25T09:13:00Z">
                    <w:rPr>
                      <w:rFonts w:ascii="Times New Roman" w:hAnsi="Times New Roman"/>
                      <w:w w:val="110"/>
                      <w:lang w:val="es-MX"/>
                    </w:rPr>
                  </w:rPrChange>
                </w:rPr>
                <w:t>comportamiento</w:t>
              </w:r>
              <w:r w:rsidRPr="00BA6CC3">
                <w:rPr>
                  <w:rFonts w:ascii="Arial" w:hAnsi="Arial" w:cs="Arial"/>
                  <w:spacing w:val="-25"/>
                  <w:w w:val="110"/>
                  <w:sz w:val="20"/>
                  <w:szCs w:val="20"/>
                  <w:lang w:val="es-MX"/>
                  <w:rPrChange w:id="2430" w:author="César Gamboa" w:date="2019-11-25T09:13:00Z">
                    <w:rPr>
                      <w:rFonts w:ascii="Times New Roman" w:hAnsi="Times New Roman"/>
                      <w:spacing w:val="-25"/>
                      <w:w w:val="110"/>
                      <w:lang w:val="es-MX"/>
                    </w:rPr>
                  </w:rPrChange>
                </w:rPr>
                <w:t xml:space="preserve"> </w:t>
              </w:r>
              <w:r w:rsidRPr="00BA6CC3">
                <w:rPr>
                  <w:rFonts w:ascii="Arial" w:hAnsi="Arial" w:cs="Arial"/>
                  <w:w w:val="110"/>
                  <w:sz w:val="20"/>
                  <w:szCs w:val="20"/>
                  <w:lang w:val="es-MX"/>
                  <w:rPrChange w:id="2431" w:author="César Gamboa" w:date="2019-11-25T09:13:00Z">
                    <w:rPr>
                      <w:rFonts w:ascii="Times New Roman" w:hAnsi="Times New Roman"/>
                      <w:w w:val="110"/>
                      <w:lang w:val="es-MX"/>
                    </w:rPr>
                  </w:rPrChange>
                </w:rPr>
                <w:t>estacionario</w:t>
              </w:r>
              <w:r w:rsidRPr="00BA6CC3">
                <w:rPr>
                  <w:rFonts w:ascii="Arial" w:hAnsi="Arial" w:cs="Arial"/>
                  <w:spacing w:val="-25"/>
                  <w:w w:val="110"/>
                  <w:sz w:val="20"/>
                  <w:szCs w:val="20"/>
                  <w:lang w:val="es-MX"/>
                  <w:rPrChange w:id="2432" w:author="César Gamboa" w:date="2019-11-25T09:13:00Z">
                    <w:rPr>
                      <w:rFonts w:ascii="Times New Roman" w:hAnsi="Times New Roman"/>
                      <w:spacing w:val="-25"/>
                      <w:w w:val="110"/>
                      <w:lang w:val="es-MX"/>
                    </w:rPr>
                  </w:rPrChange>
                </w:rPr>
                <w:t xml:space="preserve"> </w:t>
              </w:r>
              <w:r w:rsidRPr="00BA6CC3">
                <w:rPr>
                  <w:rFonts w:ascii="Arial" w:hAnsi="Arial" w:cs="Arial"/>
                  <w:w w:val="110"/>
                  <w:sz w:val="20"/>
                  <w:szCs w:val="20"/>
                  <w:lang w:val="es-MX"/>
                  <w:rPrChange w:id="2433" w:author="César Gamboa" w:date="2019-11-25T09:13:00Z">
                    <w:rPr>
                      <w:rFonts w:ascii="Times New Roman" w:hAnsi="Times New Roman"/>
                      <w:w w:val="110"/>
                      <w:lang w:val="es-MX"/>
                    </w:rPr>
                  </w:rPrChange>
                </w:rPr>
                <w:t>si</w:t>
              </w:r>
              <w:r w:rsidRPr="00BA6CC3">
                <w:rPr>
                  <w:rFonts w:ascii="Arial" w:hAnsi="Arial" w:cs="Arial"/>
                  <w:spacing w:val="-25"/>
                  <w:w w:val="110"/>
                  <w:sz w:val="20"/>
                  <w:szCs w:val="20"/>
                  <w:lang w:val="es-MX"/>
                  <w:rPrChange w:id="2434" w:author="César Gamboa" w:date="2019-11-25T09:13:00Z">
                    <w:rPr>
                      <w:rFonts w:ascii="Times New Roman" w:hAnsi="Times New Roman"/>
                      <w:spacing w:val="-25"/>
                      <w:w w:val="110"/>
                      <w:lang w:val="es-MX"/>
                    </w:rPr>
                  </w:rPrChange>
                </w:rPr>
                <w:t xml:space="preserve"> </w:t>
              </w:r>
              <w:r w:rsidRPr="00BA6CC3">
                <w:rPr>
                  <w:rFonts w:ascii="Arial" w:hAnsi="Arial" w:cs="Arial"/>
                  <w:w w:val="110"/>
                  <w:sz w:val="20"/>
                  <w:szCs w:val="20"/>
                  <w:lang w:val="es-MX"/>
                  <w:rPrChange w:id="2435" w:author="César Gamboa" w:date="2019-11-25T09:13:00Z">
                    <w:rPr>
                      <w:rFonts w:ascii="Times New Roman" w:hAnsi="Times New Roman"/>
                      <w:w w:val="110"/>
                      <w:lang w:val="es-MX"/>
                    </w:rPr>
                  </w:rPrChange>
                </w:rPr>
                <w:t>el</w:t>
              </w:r>
              <w:r w:rsidRPr="00BA6CC3">
                <w:rPr>
                  <w:rFonts w:ascii="Arial" w:hAnsi="Arial" w:cs="Arial"/>
                  <w:spacing w:val="-24"/>
                  <w:w w:val="110"/>
                  <w:sz w:val="20"/>
                  <w:szCs w:val="20"/>
                  <w:lang w:val="es-MX"/>
                  <w:rPrChange w:id="2436" w:author="César Gamboa" w:date="2019-11-25T09:13:00Z">
                    <w:rPr>
                      <w:rFonts w:ascii="Times New Roman" w:hAnsi="Times New Roman"/>
                      <w:spacing w:val="-24"/>
                      <w:w w:val="110"/>
                      <w:lang w:val="es-MX"/>
                    </w:rPr>
                  </w:rPrChange>
                </w:rPr>
                <w:t xml:space="preserve"> </w:t>
              </w:r>
              <w:r w:rsidRPr="00BA6CC3">
                <w:rPr>
                  <w:rFonts w:ascii="Arial" w:hAnsi="Arial" w:cs="Arial"/>
                  <w:w w:val="110"/>
                  <w:sz w:val="20"/>
                  <w:szCs w:val="20"/>
                  <w:lang w:val="es-MX"/>
                  <w:rPrChange w:id="2437" w:author="César Gamboa" w:date="2019-11-25T09:13:00Z">
                    <w:rPr>
                      <w:rFonts w:ascii="Times New Roman" w:hAnsi="Times New Roman"/>
                      <w:w w:val="110"/>
                      <w:lang w:val="es-MX"/>
                    </w:rPr>
                  </w:rPrChange>
                </w:rPr>
                <w:t>comportamiento de</w:t>
              </w:r>
              <w:r w:rsidRPr="00BA6CC3">
                <w:rPr>
                  <w:rFonts w:ascii="Arial" w:hAnsi="Arial" w:cs="Arial"/>
                  <w:spacing w:val="-23"/>
                  <w:w w:val="110"/>
                  <w:sz w:val="20"/>
                  <w:szCs w:val="20"/>
                  <w:lang w:val="es-MX"/>
                  <w:rPrChange w:id="2438" w:author="César Gamboa" w:date="2019-11-25T09:13:00Z">
                    <w:rPr>
                      <w:rFonts w:ascii="Times New Roman" w:hAnsi="Times New Roman"/>
                      <w:spacing w:val="-23"/>
                      <w:w w:val="110"/>
                      <w:lang w:val="es-MX"/>
                    </w:rPr>
                  </w:rPrChange>
                </w:rPr>
                <w:t xml:space="preserve"> </w:t>
              </w:r>
              <w:r w:rsidRPr="00BA6CC3">
                <w:rPr>
                  <w:rFonts w:ascii="Arial" w:hAnsi="Arial" w:cs="Arial"/>
                  <w:w w:val="110"/>
                  <w:sz w:val="20"/>
                  <w:szCs w:val="20"/>
                  <w:lang w:val="es-MX"/>
                  <w:rPrChange w:id="2439" w:author="César Gamboa" w:date="2019-11-25T09:13:00Z">
                    <w:rPr>
                      <w:rFonts w:ascii="Times New Roman" w:hAnsi="Times New Roman"/>
                      <w:w w:val="110"/>
                      <w:lang w:val="es-MX"/>
                    </w:rPr>
                  </w:rPrChange>
                </w:rPr>
                <w:t>esta</w:t>
              </w:r>
              <w:r w:rsidRPr="00BA6CC3">
                <w:rPr>
                  <w:rFonts w:ascii="Arial" w:hAnsi="Arial" w:cs="Arial"/>
                  <w:spacing w:val="-22"/>
                  <w:w w:val="110"/>
                  <w:sz w:val="20"/>
                  <w:szCs w:val="20"/>
                  <w:lang w:val="es-MX"/>
                  <w:rPrChange w:id="2440" w:author="César Gamboa" w:date="2019-11-25T09:13:00Z">
                    <w:rPr>
                      <w:rFonts w:ascii="Times New Roman" w:hAnsi="Times New Roman"/>
                      <w:spacing w:val="-22"/>
                      <w:w w:val="110"/>
                      <w:lang w:val="es-MX"/>
                    </w:rPr>
                  </w:rPrChange>
                </w:rPr>
                <w:t xml:space="preserve"> </w:t>
              </w:r>
              <w:r w:rsidRPr="00BA6CC3">
                <w:rPr>
                  <w:rFonts w:ascii="Arial" w:hAnsi="Arial" w:cs="Arial"/>
                  <w:w w:val="110"/>
                  <w:sz w:val="20"/>
                  <w:szCs w:val="20"/>
                  <w:lang w:val="es-MX"/>
                  <w:rPrChange w:id="2441" w:author="César Gamboa" w:date="2019-11-25T09:13:00Z">
                    <w:rPr>
                      <w:rFonts w:ascii="Times New Roman" w:hAnsi="Times New Roman"/>
                      <w:w w:val="110"/>
                      <w:lang w:val="es-MX"/>
                    </w:rPr>
                  </w:rPrChange>
                </w:rPr>
                <w:t>no</w:t>
              </w:r>
              <w:r w:rsidRPr="00BA6CC3">
                <w:rPr>
                  <w:rFonts w:ascii="Arial" w:hAnsi="Arial" w:cs="Arial"/>
                  <w:spacing w:val="-23"/>
                  <w:w w:val="110"/>
                  <w:sz w:val="20"/>
                  <w:szCs w:val="20"/>
                  <w:lang w:val="es-MX"/>
                  <w:rPrChange w:id="2442" w:author="César Gamboa" w:date="2019-11-25T09:13:00Z">
                    <w:rPr>
                      <w:rFonts w:ascii="Times New Roman" w:hAnsi="Times New Roman"/>
                      <w:spacing w:val="-23"/>
                      <w:w w:val="110"/>
                      <w:lang w:val="es-MX"/>
                    </w:rPr>
                  </w:rPrChange>
                </w:rPr>
                <w:t xml:space="preserve"> </w:t>
              </w:r>
              <w:r w:rsidRPr="00BA6CC3">
                <w:rPr>
                  <w:rFonts w:ascii="Arial" w:hAnsi="Arial" w:cs="Arial"/>
                  <w:w w:val="110"/>
                  <w:sz w:val="20"/>
                  <w:szCs w:val="20"/>
                  <w:lang w:val="es-MX"/>
                  <w:rPrChange w:id="2443" w:author="César Gamboa" w:date="2019-11-25T09:13:00Z">
                    <w:rPr>
                      <w:rFonts w:ascii="Times New Roman" w:hAnsi="Times New Roman"/>
                      <w:w w:val="110"/>
                      <w:lang w:val="es-MX"/>
                    </w:rPr>
                  </w:rPrChange>
                </w:rPr>
                <w:t>depende</w:t>
              </w:r>
              <w:r w:rsidRPr="00BA6CC3">
                <w:rPr>
                  <w:rFonts w:ascii="Arial" w:hAnsi="Arial" w:cs="Arial"/>
                  <w:spacing w:val="-22"/>
                  <w:w w:val="110"/>
                  <w:sz w:val="20"/>
                  <w:szCs w:val="20"/>
                  <w:lang w:val="es-MX"/>
                  <w:rPrChange w:id="2444" w:author="César Gamboa" w:date="2019-11-25T09:13:00Z">
                    <w:rPr>
                      <w:rFonts w:ascii="Times New Roman" w:hAnsi="Times New Roman"/>
                      <w:spacing w:val="-22"/>
                      <w:w w:val="110"/>
                      <w:lang w:val="es-MX"/>
                    </w:rPr>
                  </w:rPrChange>
                </w:rPr>
                <w:t xml:space="preserve"> </w:t>
              </w:r>
              <w:r w:rsidRPr="00BA6CC3">
                <w:rPr>
                  <w:rFonts w:ascii="Arial" w:hAnsi="Arial" w:cs="Arial"/>
                  <w:w w:val="110"/>
                  <w:sz w:val="20"/>
                  <w:szCs w:val="20"/>
                  <w:lang w:val="es-MX"/>
                  <w:rPrChange w:id="2445" w:author="César Gamboa" w:date="2019-11-25T09:13:00Z">
                    <w:rPr>
                      <w:rFonts w:ascii="Times New Roman" w:hAnsi="Times New Roman"/>
                      <w:w w:val="110"/>
                      <w:lang w:val="es-MX"/>
                    </w:rPr>
                  </w:rPrChange>
                </w:rPr>
                <w:t>del</w:t>
              </w:r>
              <w:r w:rsidRPr="00BA6CC3">
                <w:rPr>
                  <w:rFonts w:ascii="Arial" w:hAnsi="Arial" w:cs="Arial"/>
                  <w:spacing w:val="-23"/>
                  <w:w w:val="110"/>
                  <w:sz w:val="20"/>
                  <w:szCs w:val="20"/>
                  <w:lang w:val="es-MX"/>
                  <w:rPrChange w:id="2446" w:author="César Gamboa" w:date="2019-11-25T09:13:00Z">
                    <w:rPr>
                      <w:rFonts w:ascii="Times New Roman" w:hAnsi="Times New Roman"/>
                      <w:spacing w:val="-23"/>
                      <w:w w:val="110"/>
                      <w:lang w:val="es-MX"/>
                    </w:rPr>
                  </w:rPrChange>
                </w:rPr>
                <w:t xml:space="preserve"> </w:t>
              </w:r>
              <w:r w:rsidRPr="00BA6CC3">
                <w:rPr>
                  <w:rFonts w:ascii="Arial" w:hAnsi="Arial" w:cs="Arial"/>
                  <w:w w:val="110"/>
                  <w:sz w:val="20"/>
                  <w:szCs w:val="20"/>
                  <w:lang w:val="es-MX"/>
                  <w:rPrChange w:id="2447" w:author="César Gamboa" w:date="2019-11-25T09:13:00Z">
                    <w:rPr>
                      <w:rFonts w:ascii="Times New Roman" w:hAnsi="Times New Roman"/>
                      <w:w w:val="110"/>
                      <w:lang w:val="es-MX"/>
                    </w:rPr>
                  </w:rPrChange>
                </w:rPr>
                <w:t>tiempo,</w:t>
              </w:r>
              <w:r w:rsidRPr="00BA6CC3">
                <w:rPr>
                  <w:rFonts w:ascii="Arial" w:hAnsi="Arial" w:cs="Arial"/>
                  <w:spacing w:val="-22"/>
                  <w:w w:val="110"/>
                  <w:sz w:val="20"/>
                  <w:szCs w:val="20"/>
                  <w:lang w:val="es-MX"/>
                  <w:rPrChange w:id="2448" w:author="César Gamboa" w:date="2019-11-25T09:13:00Z">
                    <w:rPr>
                      <w:rFonts w:ascii="Times New Roman" w:hAnsi="Times New Roman"/>
                      <w:spacing w:val="-22"/>
                      <w:w w:val="110"/>
                      <w:lang w:val="es-MX"/>
                    </w:rPr>
                  </w:rPrChange>
                </w:rPr>
                <w:t xml:space="preserve"> </w:t>
              </w:r>
              <w:r w:rsidRPr="00BA6CC3">
                <w:rPr>
                  <w:rFonts w:ascii="Arial" w:hAnsi="Arial" w:cs="Arial"/>
                  <w:w w:val="110"/>
                  <w:sz w:val="20"/>
                  <w:szCs w:val="20"/>
                  <w:lang w:val="es-MX"/>
                  <w:rPrChange w:id="2449" w:author="César Gamboa" w:date="2019-11-25T09:13:00Z">
                    <w:rPr>
                      <w:rFonts w:ascii="Times New Roman" w:hAnsi="Times New Roman"/>
                      <w:w w:val="110"/>
                      <w:lang w:val="es-MX"/>
                    </w:rPr>
                  </w:rPrChange>
                </w:rPr>
                <w:t>por</w:t>
              </w:r>
              <w:r w:rsidRPr="00BA6CC3">
                <w:rPr>
                  <w:rFonts w:ascii="Arial" w:hAnsi="Arial" w:cs="Arial"/>
                  <w:spacing w:val="-23"/>
                  <w:w w:val="110"/>
                  <w:sz w:val="20"/>
                  <w:szCs w:val="20"/>
                  <w:lang w:val="es-MX"/>
                  <w:rPrChange w:id="2450" w:author="César Gamboa" w:date="2019-11-25T09:13:00Z">
                    <w:rPr>
                      <w:rFonts w:ascii="Times New Roman" w:hAnsi="Times New Roman"/>
                      <w:spacing w:val="-23"/>
                      <w:w w:val="110"/>
                      <w:lang w:val="es-MX"/>
                    </w:rPr>
                  </w:rPrChange>
                </w:rPr>
                <w:t xml:space="preserve"> </w:t>
              </w:r>
              <w:r w:rsidRPr="00BA6CC3">
                <w:rPr>
                  <w:rFonts w:ascii="Arial" w:hAnsi="Arial" w:cs="Arial"/>
                  <w:w w:val="110"/>
                  <w:sz w:val="20"/>
                  <w:szCs w:val="20"/>
                  <w:lang w:val="es-MX"/>
                  <w:rPrChange w:id="2451" w:author="César Gamboa" w:date="2019-11-25T09:13:00Z">
                    <w:rPr>
                      <w:rFonts w:ascii="Times New Roman" w:hAnsi="Times New Roman"/>
                      <w:w w:val="110"/>
                      <w:lang w:val="es-MX"/>
                    </w:rPr>
                  </w:rPrChange>
                </w:rPr>
                <w:t>lo</w:t>
              </w:r>
              <w:r w:rsidRPr="00BA6CC3">
                <w:rPr>
                  <w:rFonts w:ascii="Arial" w:hAnsi="Arial" w:cs="Arial"/>
                  <w:spacing w:val="-22"/>
                  <w:w w:val="110"/>
                  <w:sz w:val="20"/>
                  <w:szCs w:val="20"/>
                  <w:lang w:val="es-MX"/>
                  <w:rPrChange w:id="2452" w:author="César Gamboa" w:date="2019-11-25T09:13:00Z">
                    <w:rPr>
                      <w:rFonts w:ascii="Times New Roman" w:hAnsi="Times New Roman"/>
                      <w:spacing w:val="-22"/>
                      <w:w w:val="110"/>
                      <w:lang w:val="es-MX"/>
                    </w:rPr>
                  </w:rPrChange>
                </w:rPr>
                <w:t xml:space="preserve"> </w:t>
              </w:r>
              <w:r w:rsidRPr="00BA6CC3">
                <w:rPr>
                  <w:rFonts w:ascii="Arial" w:hAnsi="Arial" w:cs="Arial"/>
                  <w:w w:val="110"/>
                  <w:sz w:val="20"/>
                  <w:szCs w:val="20"/>
                  <w:lang w:val="es-MX"/>
                  <w:rPrChange w:id="2453" w:author="César Gamboa" w:date="2019-11-25T09:13:00Z">
                    <w:rPr>
                      <w:rFonts w:ascii="Times New Roman" w:hAnsi="Times New Roman"/>
                      <w:w w:val="110"/>
                      <w:lang w:val="es-MX"/>
                    </w:rPr>
                  </w:rPrChange>
                </w:rPr>
                <w:t>que</w:t>
              </w:r>
              <w:r w:rsidRPr="00BA6CC3">
                <w:rPr>
                  <w:rFonts w:ascii="Arial" w:hAnsi="Arial" w:cs="Arial"/>
                  <w:spacing w:val="-23"/>
                  <w:w w:val="110"/>
                  <w:sz w:val="20"/>
                  <w:szCs w:val="20"/>
                  <w:lang w:val="es-MX"/>
                  <w:rPrChange w:id="2454" w:author="César Gamboa" w:date="2019-11-25T09:13:00Z">
                    <w:rPr>
                      <w:rFonts w:ascii="Times New Roman" w:hAnsi="Times New Roman"/>
                      <w:spacing w:val="-23"/>
                      <w:w w:val="110"/>
                      <w:lang w:val="es-MX"/>
                    </w:rPr>
                  </w:rPrChange>
                </w:rPr>
                <w:t xml:space="preserve"> </w:t>
              </w:r>
              <w:r w:rsidRPr="00BA6CC3">
                <w:rPr>
                  <w:rFonts w:ascii="Arial" w:hAnsi="Arial" w:cs="Arial"/>
                  <w:w w:val="110"/>
                  <w:sz w:val="20"/>
                  <w:szCs w:val="20"/>
                  <w:lang w:val="es-MX"/>
                  <w:rPrChange w:id="2455" w:author="César Gamboa" w:date="2019-11-25T09:13:00Z">
                    <w:rPr>
                      <w:rFonts w:ascii="Times New Roman" w:hAnsi="Times New Roman"/>
                      <w:w w:val="110"/>
                      <w:lang w:val="es-MX"/>
                    </w:rPr>
                  </w:rPrChange>
                </w:rPr>
                <w:t>en</w:t>
              </w:r>
              <w:r w:rsidRPr="00BA6CC3">
                <w:rPr>
                  <w:rFonts w:ascii="Arial" w:hAnsi="Arial" w:cs="Arial"/>
                  <w:spacing w:val="-22"/>
                  <w:w w:val="110"/>
                  <w:sz w:val="20"/>
                  <w:szCs w:val="20"/>
                  <w:lang w:val="es-MX"/>
                  <w:rPrChange w:id="2456" w:author="César Gamboa" w:date="2019-11-25T09:13:00Z">
                    <w:rPr>
                      <w:rFonts w:ascii="Times New Roman" w:hAnsi="Times New Roman"/>
                      <w:spacing w:val="-22"/>
                      <w:w w:val="110"/>
                      <w:lang w:val="es-MX"/>
                    </w:rPr>
                  </w:rPrChange>
                </w:rPr>
                <w:t xml:space="preserve"> </w:t>
              </w:r>
              <w:r w:rsidRPr="00BA6CC3">
                <w:rPr>
                  <w:rFonts w:ascii="Arial" w:hAnsi="Arial" w:cs="Arial"/>
                  <w:w w:val="110"/>
                  <w:sz w:val="20"/>
                  <w:szCs w:val="20"/>
                  <w:lang w:val="es-MX"/>
                  <w:rPrChange w:id="2457" w:author="César Gamboa" w:date="2019-11-25T09:13:00Z">
                    <w:rPr>
                      <w:rFonts w:ascii="Times New Roman" w:hAnsi="Times New Roman"/>
                      <w:w w:val="110"/>
                      <w:lang w:val="es-MX"/>
                    </w:rPr>
                  </w:rPrChange>
                </w:rPr>
                <w:t>principio</w:t>
              </w:r>
              <w:r w:rsidRPr="00BA6CC3">
                <w:rPr>
                  <w:rFonts w:ascii="Arial" w:hAnsi="Arial" w:cs="Arial"/>
                  <w:spacing w:val="-23"/>
                  <w:w w:val="110"/>
                  <w:sz w:val="20"/>
                  <w:szCs w:val="20"/>
                  <w:lang w:val="es-MX"/>
                  <w:rPrChange w:id="2458" w:author="César Gamboa" w:date="2019-11-25T09:13:00Z">
                    <w:rPr>
                      <w:rFonts w:ascii="Times New Roman" w:hAnsi="Times New Roman"/>
                      <w:spacing w:val="-23"/>
                      <w:w w:val="110"/>
                      <w:lang w:val="es-MX"/>
                    </w:rPr>
                  </w:rPrChange>
                </w:rPr>
                <w:t xml:space="preserve"> </w:t>
              </w:r>
              <w:r w:rsidRPr="00BA6CC3">
                <w:rPr>
                  <w:rFonts w:ascii="Arial" w:hAnsi="Arial" w:cs="Arial"/>
                  <w:w w:val="110"/>
                  <w:sz w:val="20"/>
                  <w:szCs w:val="20"/>
                  <w:lang w:val="es-MX"/>
                  <w:rPrChange w:id="2459" w:author="César Gamboa" w:date="2019-11-25T09:13:00Z">
                    <w:rPr>
                      <w:rFonts w:ascii="Times New Roman" w:hAnsi="Times New Roman"/>
                      <w:w w:val="110"/>
                      <w:lang w:val="es-MX"/>
                    </w:rPr>
                  </w:rPrChange>
                </w:rPr>
                <w:t>no</w:t>
              </w:r>
              <w:r w:rsidRPr="00BA6CC3">
                <w:rPr>
                  <w:rFonts w:ascii="Arial" w:hAnsi="Arial" w:cs="Arial"/>
                  <w:spacing w:val="-22"/>
                  <w:w w:val="110"/>
                  <w:sz w:val="20"/>
                  <w:szCs w:val="20"/>
                  <w:lang w:val="es-MX"/>
                  <w:rPrChange w:id="2460" w:author="César Gamboa" w:date="2019-11-25T09:13:00Z">
                    <w:rPr>
                      <w:rFonts w:ascii="Times New Roman" w:hAnsi="Times New Roman"/>
                      <w:spacing w:val="-22"/>
                      <w:w w:val="110"/>
                      <w:lang w:val="es-MX"/>
                    </w:rPr>
                  </w:rPrChange>
                </w:rPr>
                <w:t xml:space="preserve"> </w:t>
              </w:r>
              <w:r w:rsidRPr="00BA6CC3">
                <w:rPr>
                  <w:rFonts w:ascii="Arial" w:hAnsi="Arial" w:cs="Arial"/>
                  <w:w w:val="110"/>
                  <w:sz w:val="20"/>
                  <w:szCs w:val="20"/>
                  <w:lang w:val="es-MX"/>
                  <w:rPrChange w:id="2461" w:author="César Gamboa" w:date="2019-11-25T09:13:00Z">
                    <w:rPr>
                      <w:rFonts w:ascii="Times New Roman" w:hAnsi="Times New Roman"/>
                      <w:w w:val="110"/>
                      <w:lang w:val="es-MX"/>
                    </w:rPr>
                  </w:rPrChange>
                </w:rPr>
                <w:t>presentaría</w:t>
              </w:r>
              <w:r w:rsidRPr="00BA6CC3">
                <w:rPr>
                  <w:rFonts w:ascii="Arial" w:hAnsi="Arial" w:cs="Arial"/>
                  <w:spacing w:val="-23"/>
                  <w:w w:val="110"/>
                  <w:sz w:val="20"/>
                  <w:szCs w:val="20"/>
                  <w:lang w:val="es-MX"/>
                  <w:rPrChange w:id="2462" w:author="César Gamboa" w:date="2019-11-25T09:13:00Z">
                    <w:rPr>
                      <w:rFonts w:ascii="Times New Roman" w:hAnsi="Times New Roman"/>
                      <w:spacing w:val="-23"/>
                      <w:w w:val="110"/>
                      <w:lang w:val="es-MX"/>
                    </w:rPr>
                  </w:rPrChange>
                </w:rPr>
                <w:t xml:space="preserve"> </w:t>
              </w:r>
              <w:r w:rsidRPr="00BA6CC3">
                <w:rPr>
                  <w:rFonts w:ascii="Arial" w:hAnsi="Arial" w:cs="Arial"/>
                  <w:w w:val="110"/>
                  <w:sz w:val="20"/>
                  <w:szCs w:val="20"/>
                  <w:lang w:val="es-MX"/>
                  <w:rPrChange w:id="2463" w:author="César Gamboa" w:date="2019-11-25T09:13:00Z">
                    <w:rPr>
                      <w:rFonts w:ascii="Times New Roman" w:hAnsi="Times New Roman"/>
                      <w:w w:val="110"/>
                      <w:lang w:val="es-MX"/>
                    </w:rPr>
                  </w:rPrChange>
                </w:rPr>
                <w:t>ningún</w:t>
              </w:r>
              <w:r w:rsidRPr="00BA6CC3">
                <w:rPr>
                  <w:rFonts w:ascii="Arial" w:hAnsi="Arial" w:cs="Arial"/>
                  <w:spacing w:val="-22"/>
                  <w:w w:val="110"/>
                  <w:sz w:val="20"/>
                  <w:szCs w:val="20"/>
                  <w:lang w:val="es-MX"/>
                  <w:rPrChange w:id="2464" w:author="César Gamboa" w:date="2019-11-25T09:13:00Z">
                    <w:rPr>
                      <w:rFonts w:ascii="Times New Roman" w:hAnsi="Times New Roman"/>
                      <w:spacing w:val="-22"/>
                      <w:w w:val="110"/>
                      <w:lang w:val="es-MX"/>
                    </w:rPr>
                  </w:rPrChange>
                </w:rPr>
                <w:t xml:space="preserve"> </w:t>
              </w:r>
              <w:r w:rsidRPr="00BA6CC3">
                <w:rPr>
                  <w:rFonts w:ascii="Arial" w:hAnsi="Arial" w:cs="Arial"/>
                  <w:w w:val="110"/>
                  <w:sz w:val="20"/>
                  <w:szCs w:val="20"/>
                  <w:lang w:val="es-MX"/>
                  <w:rPrChange w:id="2465" w:author="César Gamboa" w:date="2019-11-25T09:13:00Z">
                    <w:rPr>
                      <w:rFonts w:ascii="Times New Roman" w:hAnsi="Times New Roman"/>
                      <w:w w:val="110"/>
                      <w:lang w:val="es-MX"/>
                    </w:rPr>
                  </w:rPrChange>
                </w:rPr>
                <w:t>patrón</w:t>
              </w:r>
              <w:r w:rsidRPr="00BA6CC3">
                <w:rPr>
                  <w:rFonts w:ascii="Arial" w:hAnsi="Arial" w:cs="Arial"/>
                  <w:spacing w:val="-23"/>
                  <w:w w:val="110"/>
                  <w:sz w:val="20"/>
                  <w:szCs w:val="20"/>
                  <w:lang w:val="es-MX"/>
                  <w:rPrChange w:id="2466" w:author="César Gamboa" w:date="2019-11-25T09:13:00Z">
                    <w:rPr>
                      <w:rFonts w:ascii="Times New Roman" w:hAnsi="Times New Roman"/>
                      <w:spacing w:val="-23"/>
                      <w:w w:val="110"/>
                      <w:lang w:val="es-MX"/>
                    </w:rPr>
                  </w:rPrChange>
                </w:rPr>
                <w:t xml:space="preserve"> </w:t>
              </w:r>
              <w:r w:rsidRPr="00BA6CC3">
                <w:rPr>
                  <w:rFonts w:ascii="Arial" w:hAnsi="Arial" w:cs="Arial"/>
                  <w:w w:val="110"/>
                  <w:sz w:val="20"/>
                  <w:szCs w:val="20"/>
                  <w:lang w:val="es-MX"/>
                  <w:rPrChange w:id="2467" w:author="César Gamboa" w:date="2019-11-25T09:13:00Z">
                    <w:rPr>
                      <w:rFonts w:ascii="Times New Roman" w:hAnsi="Times New Roman"/>
                      <w:w w:val="110"/>
                      <w:lang w:val="es-MX"/>
                    </w:rPr>
                  </w:rPrChange>
                </w:rPr>
                <w:t>particular</w:t>
              </w:r>
              <w:r w:rsidRPr="00BA6CC3">
                <w:rPr>
                  <w:rFonts w:ascii="Arial" w:hAnsi="Arial" w:cs="Arial"/>
                  <w:spacing w:val="-23"/>
                  <w:w w:val="110"/>
                  <w:sz w:val="20"/>
                  <w:szCs w:val="20"/>
                  <w:lang w:val="es-MX"/>
                  <w:rPrChange w:id="2468" w:author="César Gamboa" w:date="2019-11-25T09:13:00Z">
                    <w:rPr>
                      <w:rFonts w:ascii="Times New Roman" w:hAnsi="Times New Roman"/>
                      <w:spacing w:val="-23"/>
                      <w:w w:val="110"/>
                      <w:lang w:val="es-MX"/>
                    </w:rPr>
                  </w:rPrChange>
                </w:rPr>
                <w:t xml:space="preserve"> </w:t>
              </w:r>
              <w:r w:rsidRPr="00BA6CC3">
                <w:rPr>
                  <w:rFonts w:ascii="Arial" w:hAnsi="Arial" w:cs="Arial"/>
                  <w:w w:val="110"/>
                  <w:sz w:val="20"/>
                  <w:szCs w:val="20"/>
                  <w:lang w:val="es-MX"/>
                  <w:rPrChange w:id="2469" w:author="César Gamboa" w:date="2019-11-25T09:13:00Z">
                    <w:rPr>
                      <w:rFonts w:ascii="Times New Roman" w:hAnsi="Times New Roman"/>
                      <w:w w:val="110"/>
                      <w:lang w:val="es-MX"/>
                    </w:rPr>
                  </w:rPrChange>
                </w:rPr>
                <w:t>con</w:t>
              </w:r>
              <w:r w:rsidRPr="00BA6CC3">
                <w:rPr>
                  <w:rFonts w:ascii="Arial" w:hAnsi="Arial" w:cs="Arial"/>
                  <w:spacing w:val="-22"/>
                  <w:w w:val="110"/>
                  <w:sz w:val="20"/>
                  <w:szCs w:val="20"/>
                  <w:lang w:val="es-MX"/>
                  <w:rPrChange w:id="2470" w:author="César Gamboa" w:date="2019-11-25T09:13:00Z">
                    <w:rPr>
                      <w:rFonts w:ascii="Times New Roman" w:hAnsi="Times New Roman"/>
                      <w:spacing w:val="-22"/>
                      <w:w w:val="110"/>
                      <w:lang w:val="es-MX"/>
                    </w:rPr>
                  </w:rPrChange>
                </w:rPr>
                <w:t xml:space="preserve"> </w:t>
              </w:r>
              <w:r w:rsidRPr="00BA6CC3">
                <w:rPr>
                  <w:rFonts w:ascii="Arial" w:hAnsi="Arial" w:cs="Arial"/>
                  <w:w w:val="110"/>
                  <w:sz w:val="20"/>
                  <w:szCs w:val="20"/>
                  <w:lang w:val="es-MX"/>
                  <w:rPrChange w:id="2471" w:author="César Gamboa" w:date="2019-11-25T09:13:00Z">
                    <w:rPr>
                      <w:rFonts w:ascii="Times New Roman" w:hAnsi="Times New Roman"/>
                      <w:w w:val="110"/>
                      <w:lang w:val="es-MX"/>
                    </w:rPr>
                  </w:rPrChange>
                </w:rPr>
                <w:t>respecto al</w:t>
              </w:r>
              <w:r w:rsidRPr="00BA6CC3">
                <w:rPr>
                  <w:rFonts w:ascii="Arial" w:hAnsi="Arial" w:cs="Arial"/>
                  <w:spacing w:val="7"/>
                  <w:w w:val="110"/>
                  <w:sz w:val="20"/>
                  <w:szCs w:val="20"/>
                  <w:lang w:val="es-MX"/>
                  <w:rPrChange w:id="2472" w:author="César Gamboa" w:date="2019-11-25T09:13:00Z">
                    <w:rPr>
                      <w:rFonts w:ascii="Times New Roman" w:hAnsi="Times New Roman"/>
                      <w:spacing w:val="7"/>
                      <w:w w:val="110"/>
                      <w:lang w:val="es-MX"/>
                    </w:rPr>
                  </w:rPrChange>
                </w:rPr>
                <w:t xml:space="preserve"> </w:t>
              </w:r>
              <w:r w:rsidRPr="00BA6CC3">
                <w:rPr>
                  <w:rFonts w:ascii="Arial" w:hAnsi="Arial" w:cs="Arial"/>
                  <w:w w:val="110"/>
                  <w:sz w:val="20"/>
                  <w:szCs w:val="20"/>
                  <w:lang w:val="es-MX"/>
                  <w:rPrChange w:id="2473" w:author="César Gamboa" w:date="2019-11-25T09:13:00Z">
                    <w:rPr>
                      <w:rFonts w:ascii="Times New Roman" w:hAnsi="Times New Roman"/>
                      <w:w w:val="110"/>
                      <w:lang w:val="es-MX"/>
                    </w:rPr>
                  </w:rPrChange>
                </w:rPr>
                <w:t>tiempo;</w:t>
              </w:r>
              <w:r w:rsidRPr="00BA6CC3">
                <w:rPr>
                  <w:rFonts w:ascii="Arial" w:hAnsi="Arial" w:cs="Arial"/>
                  <w:spacing w:val="7"/>
                  <w:w w:val="110"/>
                  <w:sz w:val="20"/>
                  <w:szCs w:val="20"/>
                  <w:lang w:val="es-MX"/>
                  <w:rPrChange w:id="2474" w:author="César Gamboa" w:date="2019-11-25T09:13:00Z">
                    <w:rPr>
                      <w:rFonts w:ascii="Times New Roman" w:hAnsi="Times New Roman"/>
                      <w:spacing w:val="7"/>
                      <w:w w:val="110"/>
                      <w:lang w:val="es-MX"/>
                    </w:rPr>
                  </w:rPrChange>
                </w:rPr>
                <w:t xml:space="preserve"> </w:t>
              </w:r>
              <w:r w:rsidRPr="00BA6CC3">
                <w:rPr>
                  <w:rFonts w:ascii="Arial" w:hAnsi="Arial" w:cs="Arial"/>
                  <w:w w:val="110"/>
                  <w:sz w:val="20"/>
                  <w:szCs w:val="20"/>
                  <w:lang w:val="es-MX"/>
                  <w:rPrChange w:id="2475" w:author="César Gamboa" w:date="2019-11-25T09:13:00Z">
                    <w:rPr>
                      <w:rFonts w:ascii="Times New Roman" w:hAnsi="Times New Roman"/>
                      <w:w w:val="110"/>
                      <w:lang w:val="es-MX"/>
                    </w:rPr>
                  </w:rPrChange>
                </w:rPr>
                <w:t>en</w:t>
              </w:r>
              <w:r w:rsidRPr="00BA6CC3">
                <w:rPr>
                  <w:rFonts w:ascii="Arial" w:hAnsi="Arial" w:cs="Arial"/>
                  <w:spacing w:val="7"/>
                  <w:w w:val="110"/>
                  <w:sz w:val="20"/>
                  <w:szCs w:val="20"/>
                  <w:lang w:val="es-MX"/>
                  <w:rPrChange w:id="2476" w:author="César Gamboa" w:date="2019-11-25T09:13:00Z">
                    <w:rPr>
                      <w:rFonts w:ascii="Times New Roman" w:hAnsi="Times New Roman"/>
                      <w:spacing w:val="7"/>
                      <w:w w:val="110"/>
                      <w:lang w:val="es-MX"/>
                    </w:rPr>
                  </w:rPrChange>
                </w:rPr>
                <w:t xml:space="preserve"> </w:t>
              </w:r>
              <w:r w:rsidRPr="00BA6CC3">
                <w:rPr>
                  <w:rFonts w:ascii="Arial" w:hAnsi="Arial" w:cs="Arial"/>
                  <w:w w:val="110"/>
                  <w:sz w:val="20"/>
                  <w:szCs w:val="20"/>
                  <w:lang w:val="es-MX"/>
                  <w:rPrChange w:id="2477" w:author="César Gamboa" w:date="2019-11-25T09:13:00Z">
                    <w:rPr>
                      <w:rFonts w:ascii="Times New Roman" w:hAnsi="Times New Roman"/>
                      <w:w w:val="110"/>
                      <w:lang w:val="es-MX"/>
                    </w:rPr>
                  </w:rPrChange>
                </w:rPr>
                <w:t>otras</w:t>
              </w:r>
              <w:r w:rsidRPr="00BA6CC3">
                <w:rPr>
                  <w:rFonts w:ascii="Arial" w:hAnsi="Arial" w:cs="Arial"/>
                  <w:spacing w:val="8"/>
                  <w:w w:val="110"/>
                  <w:sz w:val="20"/>
                  <w:szCs w:val="20"/>
                  <w:lang w:val="es-MX"/>
                  <w:rPrChange w:id="2478" w:author="César Gamboa" w:date="2019-11-25T09:13:00Z">
                    <w:rPr>
                      <w:rFonts w:ascii="Times New Roman" w:hAnsi="Times New Roman"/>
                      <w:spacing w:val="8"/>
                      <w:w w:val="110"/>
                      <w:lang w:val="es-MX"/>
                    </w:rPr>
                  </w:rPrChange>
                </w:rPr>
                <w:t xml:space="preserve"> </w:t>
              </w:r>
              <w:r w:rsidRPr="00BA6CC3">
                <w:rPr>
                  <w:rFonts w:ascii="Arial" w:hAnsi="Arial" w:cs="Arial"/>
                  <w:w w:val="110"/>
                  <w:sz w:val="20"/>
                  <w:szCs w:val="20"/>
                  <w:lang w:val="es-MX"/>
                  <w:rPrChange w:id="2479" w:author="César Gamboa" w:date="2019-11-25T09:13:00Z">
                    <w:rPr>
                      <w:rFonts w:ascii="Times New Roman" w:hAnsi="Times New Roman"/>
                      <w:w w:val="110"/>
                      <w:lang w:val="es-MX"/>
                    </w:rPr>
                  </w:rPrChange>
                </w:rPr>
                <w:t>palabras,</w:t>
              </w:r>
              <w:r w:rsidRPr="00BA6CC3">
                <w:rPr>
                  <w:rFonts w:ascii="Arial" w:hAnsi="Arial" w:cs="Arial"/>
                  <w:spacing w:val="7"/>
                  <w:w w:val="110"/>
                  <w:sz w:val="20"/>
                  <w:szCs w:val="20"/>
                  <w:lang w:val="es-MX"/>
                  <w:rPrChange w:id="2480" w:author="César Gamboa" w:date="2019-11-25T09:13:00Z">
                    <w:rPr>
                      <w:rFonts w:ascii="Times New Roman" w:hAnsi="Times New Roman"/>
                      <w:spacing w:val="7"/>
                      <w:w w:val="110"/>
                      <w:lang w:val="es-MX"/>
                    </w:rPr>
                  </w:rPrChange>
                </w:rPr>
                <w:t xml:space="preserve"> </w:t>
              </w:r>
              <w:r w:rsidRPr="00BA6CC3">
                <w:rPr>
                  <w:rFonts w:ascii="Arial" w:hAnsi="Arial" w:cs="Arial"/>
                  <w:w w:val="110"/>
                  <w:sz w:val="20"/>
                  <w:szCs w:val="20"/>
                  <w:lang w:val="es-MX"/>
                  <w:rPrChange w:id="2481" w:author="César Gamboa" w:date="2019-11-25T09:13:00Z">
                    <w:rPr>
                      <w:rFonts w:ascii="Times New Roman" w:hAnsi="Times New Roman"/>
                      <w:w w:val="110"/>
                      <w:lang w:val="es-MX"/>
                    </w:rPr>
                  </w:rPrChange>
                </w:rPr>
                <w:t>la</w:t>
              </w:r>
              <w:r w:rsidRPr="00BA6CC3">
                <w:rPr>
                  <w:rFonts w:ascii="Arial" w:hAnsi="Arial" w:cs="Arial"/>
                  <w:spacing w:val="7"/>
                  <w:w w:val="110"/>
                  <w:sz w:val="20"/>
                  <w:szCs w:val="20"/>
                  <w:lang w:val="es-MX"/>
                  <w:rPrChange w:id="2482" w:author="César Gamboa" w:date="2019-11-25T09:13:00Z">
                    <w:rPr>
                      <w:rFonts w:ascii="Times New Roman" w:hAnsi="Times New Roman"/>
                      <w:spacing w:val="7"/>
                      <w:w w:val="110"/>
                      <w:lang w:val="es-MX"/>
                    </w:rPr>
                  </w:rPrChange>
                </w:rPr>
                <w:t xml:space="preserve"> </w:t>
              </w:r>
              <w:r w:rsidRPr="00BA6CC3">
                <w:rPr>
                  <w:rFonts w:ascii="Arial" w:hAnsi="Arial" w:cs="Arial"/>
                  <w:w w:val="110"/>
                  <w:sz w:val="20"/>
                  <w:szCs w:val="20"/>
                  <w:lang w:val="es-MX"/>
                  <w:rPrChange w:id="2483" w:author="César Gamboa" w:date="2019-11-25T09:13:00Z">
                    <w:rPr>
                      <w:rFonts w:ascii="Times New Roman" w:hAnsi="Times New Roman"/>
                      <w:w w:val="110"/>
                      <w:lang w:val="es-MX"/>
                    </w:rPr>
                  </w:rPrChange>
                </w:rPr>
                <w:t>serie</w:t>
              </w:r>
              <w:r w:rsidRPr="00BA6CC3">
                <w:rPr>
                  <w:rFonts w:ascii="Arial" w:hAnsi="Arial" w:cs="Arial"/>
                  <w:spacing w:val="7"/>
                  <w:w w:val="110"/>
                  <w:sz w:val="20"/>
                  <w:szCs w:val="20"/>
                  <w:lang w:val="es-MX"/>
                  <w:rPrChange w:id="2484" w:author="César Gamboa" w:date="2019-11-25T09:13:00Z">
                    <w:rPr>
                      <w:rFonts w:ascii="Times New Roman" w:hAnsi="Times New Roman"/>
                      <w:spacing w:val="7"/>
                      <w:w w:val="110"/>
                      <w:lang w:val="es-MX"/>
                    </w:rPr>
                  </w:rPrChange>
                </w:rPr>
                <w:t xml:space="preserve"> </w:t>
              </w:r>
              <w:r w:rsidRPr="00BA6CC3">
                <w:rPr>
                  <w:rFonts w:ascii="Arial" w:hAnsi="Arial" w:cs="Arial"/>
                  <w:w w:val="110"/>
                  <w:sz w:val="20"/>
                  <w:szCs w:val="20"/>
                  <w:lang w:val="es-MX"/>
                  <w:rPrChange w:id="2485" w:author="César Gamboa" w:date="2019-11-25T09:13:00Z">
                    <w:rPr>
                      <w:rFonts w:ascii="Times New Roman" w:hAnsi="Times New Roman"/>
                      <w:w w:val="110"/>
                      <w:lang w:val="es-MX"/>
                    </w:rPr>
                  </w:rPrChange>
                </w:rPr>
                <w:t>posee</w:t>
              </w:r>
              <w:r w:rsidRPr="00BA6CC3">
                <w:rPr>
                  <w:rFonts w:ascii="Arial" w:hAnsi="Arial" w:cs="Arial"/>
                  <w:spacing w:val="8"/>
                  <w:w w:val="110"/>
                  <w:sz w:val="20"/>
                  <w:szCs w:val="20"/>
                  <w:lang w:val="es-MX"/>
                  <w:rPrChange w:id="2486" w:author="César Gamboa" w:date="2019-11-25T09:13:00Z">
                    <w:rPr>
                      <w:rFonts w:ascii="Times New Roman" w:hAnsi="Times New Roman"/>
                      <w:spacing w:val="8"/>
                      <w:w w:val="110"/>
                      <w:lang w:val="es-MX"/>
                    </w:rPr>
                  </w:rPrChange>
                </w:rPr>
                <w:t xml:space="preserve"> </w:t>
              </w:r>
              <w:r w:rsidRPr="00BA6CC3">
                <w:rPr>
                  <w:rFonts w:ascii="Arial" w:hAnsi="Arial" w:cs="Arial"/>
                  <w:w w:val="110"/>
                  <w:sz w:val="20"/>
                  <w:szCs w:val="20"/>
                  <w:lang w:val="es-MX"/>
                  <w:rPrChange w:id="2487" w:author="César Gamboa" w:date="2019-11-25T09:13:00Z">
                    <w:rPr>
                      <w:rFonts w:ascii="Times New Roman" w:hAnsi="Times New Roman"/>
                      <w:w w:val="110"/>
                      <w:lang w:val="es-MX"/>
                    </w:rPr>
                  </w:rPrChange>
                </w:rPr>
                <w:t>un</w:t>
              </w:r>
              <w:r w:rsidRPr="00BA6CC3">
                <w:rPr>
                  <w:rFonts w:ascii="Arial" w:hAnsi="Arial" w:cs="Arial"/>
                  <w:spacing w:val="7"/>
                  <w:w w:val="110"/>
                  <w:sz w:val="20"/>
                  <w:szCs w:val="20"/>
                  <w:lang w:val="es-MX"/>
                  <w:rPrChange w:id="2488" w:author="César Gamboa" w:date="2019-11-25T09:13:00Z">
                    <w:rPr>
                      <w:rFonts w:ascii="Times New Roman" w:hAnsi="Times New Roman"/>
                      <w:spacing w:val="7"/>
                      <w:w w:val="110"/>
                      <w:lang w:val="es-MX"/>
                    </w:rPr>
                  </w:rPrChange>
                </w:rPr>
                <w:t xml:space="preserve"> </w:t>
              </w:r>
              <w:r w:rsidRPr="00BA6CC3">
                <w:rPr>
                  <w:rFonts w:ascii="Arial" w:hAnsi="Arial" w:cs="Arial"/>
                  <w:w w:val="110"/>
                  <w:sz w:val="20"/>
                  <w:szCs w:val="20"/>
                  <w:lang w:val="es-MX"/>
                  <w:rPrChange w:id="2489" w:author="César Gamboa" w:date="2019-11-25T09:13:00Z">
                    <w:rPr>
                      <w:rFonts w:ascii="Times New Roman" w:hAnsi="Times New Roman"/>
                      <w:w w:val="110"/>
                      <w:lang w:val="es-MX"/>
                    </w:rPr>
                  </w:rPrChange>
                </w:rPr>
                <w:t>movimiento</w:t>
              </w:r>
              <w:r w:rsidRPr="00BA6CC3">
                <w:rPr>
                  <w:rFonts w:ascii="Arial" w:hAnsi="Arial" w:cs="Arial"/>
                  <w:spacing w:val="7"/>
                  <w:w w:val="110"/>
                  <w:sz w:val="20"/>
                  <w:szCs w:val="20"/>
                  <w:lang w:val="es-MX"/>
                  <w:rPrChange w:id="2490" w:author="César Gamboa" w:date="2019-11-25T09:13:00Z">
                    <w:rPr>
                      <w:rFonts w:ascii="Times New Roman" w:hAnsi="Times New Roman"/>
                      <w:spacing w:val="7"/>
                      <w:w w:val="110"/>
                      <w:lang w:val="es-MX"/>
                    </w:rPr>
                  </w:rPrChange>
                </w:rPr>
                <w:t xml:space="preserve"> </w:t>
              </w:r>
              <w:r w:rsidRPr="00BA6CC3">
                <w:rPr>
                  <w:rFonts w:ascii="Arial" w:hAnsi="Arial" w:cs="Arial"/>
                  <w:w w:val="110"/>
                  <w:sz w:val="20"/>
                  <w:szCs w:val="20"/>
                  <w:lang w:val="es-MX"/>
                  <w:rPrChange w:id="2491" w:author="César Gamboa" w:date="2019-11-25T09:13:00Z">
                    <w:rPr>
                      <w:rFonts w:ascii="Times New Roman" w:hAnsi="Times New Roman"/>
                      <w:w w:val="110"/>
                      <w:lang w:val="es-MX"/>
                    </w:rPr>
                  </w:rPrChange>
                </w:rPr>
                <w:t>bastante</w:t>
              </w:r>
              <w:r w:rsidRPr="00BA6CC3">
                <w:rPr>
                  <w:rFonts w:ascii="Arial" w:hAnsi="Arial" w:cs="Arial"/>
                  <w:spacing w:val="7"/>
                  <w:w w:val="110"/>
                  <w:sz w:val="20"/>
                  <w:szCs w:val="20"/>
                  <w:lang w:val="es-MX"/>
                  <w:rPrChange w:id="2492" w:author="César Gamboa" w:date="2019-11-25T09:13:00Z">
                    <w:rPr>
                      <w:rFonts w:ascii="Times New Roman" w:hAnsi="Times New Roman"/>
                      <w:spacing w:val="7"/>
                      <w:w w:val="110"/>
                      <w:lang w:val="es-MX"/>
                    </w:rPr>
                  </w:rPrChange>
                </w:rPr>
                <w:t xml:space="preserve"> </w:t>
              </w:r>
              <w:r w:rsidRPr="00BA6CC3">
                <w:rPr>
                  <w:rFonts w:ascii="Arial" w:hAnsi="Arial" w:cs="Arial"/>
                  <w:w w:val="110"/>
                  <w:sz w:val="20"/>
                  <w:szCs w:val="20"/>
                  <w:lang w:val="es-MX"/>
                  <w:rPrChange w:id="2493" w:author="César Gamboa" w:date="2019-11-25T09:13:00Z">
                    <w:rPr>
                      <w:rFonts w:ascii="Times New Roman" w:hAnsi="Times New Roman"/>
                      <w:w w:val="110"/>
                      <w:lang w:val="es-MX"/>
                    </w:rPr>
                  </w:rPrChange>
                </w:rPr>
                <w:t>horizontal.</w:t>
              </w:r>
            </w:ins>
          </w:p>
          <w:p w14:paraId="3CDF89FD" w14:textId="77777777" w:rsidR="007128C8" w:rsidRPr="00BA6CC3" w:rsidRDefault="007128C8" w:rsidP="007128C8">
            <w:pPr>
              <w:spacing w:line="240" w:lineRule="auto"/>
              <w:jc w:val="both"/>
              <w:rPr>
                <w:ins w:id="2494" w:author="César Gamboa" w:date="2019-11-24T11:09:00Z"/>
                <w:rFonts w:ascii="Arial" w:hAnsi="Arial" w:cs="Arial"/>
                <w:sz w:val="20"/>
                <w:szCs w:val="20"/>
                <w:lang w:val="es-MX"/>
                <w:rPrChange w:id="2495" w:author="César Gamboa" w:date="2019-11-25T09:13:00Z">
                  <w:rPr>
                    <w:ins w:id="2496" w:author="César Gamboa" w:date="2019-11-24T11:09:00Z"/>
                    <w:rFonts w:ascii="Times New Roman" w:hAnsi="Times New Roman"/>
                    <w:lang w:val="es-MX"/>
                  </w:rPr>
                </w:rPrChange>
              </w:rPr>
            </w:pPr>
            <w:ins w:id="2497" w:author="César Gamboa" w:date="2019-11-24T11:09:00Z">
              <w:r w:rsidRPr="00BA6CC3">
                <w:rPr>
                  <w:rFonts w:ascii="Arial" w:hAnsi="Arial" w:cs="Arial"/>
                  <w:w w:val="105"/>
                  <w:sz w:val="20"/>
                  <w:szCs w:val="20"/>
                  <w:lang w:val="es-MX"/>
                  <w:rPrChange w:id="2498" w:author="César Gamboa" w:date="2019-11-25T09:13:00Z">
                    <w:rPr>
                      <w:rFonts w:ascii="Times New Roman" w:hAnsi="Times New Roman"/>
                      <w:w w:val="105"/>
                      <w:lang w:val="es-MX"/>
                    </w:rPr>
                  </w:rPrChange>
                </w:rPr>
                <w:t xml:space="preserve">Cuando la serie cronológica muestre indicios de tendencia o patrones estacionales que resulten en un conjunto de datos que no es estacionario por naturaleza, es necesario realizar transformaciones sobre los datos para hacer que la serie se </w:t>
              </w:r>
              <w:r w:rsidRPr="00BA6CC3">
                <w:rPr>
                  <w:rFonts w:ascii="Arial" w:hAnsi="Arial" w:cs="Arial"/>
                  <w:spacing w:val="-3"/>
                  <w:w w:val="105"/>
                  <w:sz w:val="20"/>
                  <w:szCs w:val="20"/>
                  <w:lang w:val="es-MX"/>
                  <w:rPrChange w:id="2499" w:author="César Gamboa" w:date="2019-11-25T09:13:00Z">
                    <w:rPr>
                      <w:rFonts w:ascii="Times New Roman" w:hAnsi="Times New Roman"/>
                      <w:spacing w:val="-3"/>
                      <w:w w:val="105"/>
                      <w:lang w:val="es-MX"/>
                    </w:rPr>
                  </w:rPrChange>
                </w:rPr>
                <w:t xml:space="preserve">vuelva </w:t>
              </w:r>
              <w:r w:rsidRPr="00BA6CC3">
                <w:rPr>
                  <w:rFonts w:ascii="Arial" w:hAnsi="Arial" w:cs="Arial"/>
                  <w:w w:val="105"/>
                  <w:sz w:val="20"/>
                  <w:szCs w:val="20"/>
                  <w:lang w:val="es-MX"/>
                  <w:rPrChange w:id="2500" w:author="César Gamboa" w:date="2019-11-25T09:13:00Z">
                    <w:rPr>
                      <w:rFonts w:ascii="Times New Roman" w:hAnsi="Times New Roman"/>
                      <w:w w:val="105"/>
                      <w:lang w:val="es-MX"/>
                    </w:rPr>
                  </w:rPrChange>
                </w:rPr>
                <w:t xml:space="preserve">estacionaria (Adhikari, K, and Agrawal </w:t>
              </w:r>
              <w:r w:rsidRPr="00BA6CC3">
                <w:rPr>
                  <w:rFonts w:ascii="Arial" w:hAnsi="Arial" w:cs="Arial"/>
                  <w:sz w:val="20"/>
                  <w:szCs w:val="20"/>
                  <w:rPrChange w:id="2501" w:author="César Gamboa" w:date="2019-11-25T09:13:00Z">
                    <w:rPr/>
                  </w:rPrChange>
                </w:rPr>
                <w:fldChar w:fldCharType="begin"/>
              </w:r>
              <w:r w:rsidRPr="00BA6CC3">
                <w:rPr>
                  <w:rFonts w:ascii="Arial" w:hAnsi="Arial" w:cs="Arial"/>
                  <w:sz w:val="20"/>
                  <w:szCs w:val="20"/>
                  <w:rPrChange w:id="2502" w:author="César Gamboa" w:date="2019-11-25T09:13:00Z">
                    <w:rPr/>
                  </w:rPrChange>
                </w:rPr>
                <w:instrText xml:space="preserve"> HYPERLINK \l "_bookmark28" </w:instrText>
              </w:r>
              <w:r w:rsidRPr="00BA6CC3">
                <w:rPr>
                  <w:rFonts w:ascii="Arial" w:hAnsi="Arial" w:cs="Arial"/>
                  <w:sz w:val="20"/>
                  <w:szCs w:val="20"/>
                  <w:rPrChange w:id="2503" w:author="César Gamboa" w:date="2019-11-25T09:13:00Z">
                    <w:rPr/>
                  </w:rPrChange>
                </w:rPr>
                <w:fldChar w:fldCharType="separate"/>
              </w:r>
              <w:r w:rsidRPr="00BA6CC3">
                <w:rPr>
                  <w:rFonts w:ascii="Arial" w:hAnsi="Arial" w:cs="Arial"/>
                  <w:color w:val="0000FF"/>
                  <w:w w:val="105"/>
                  <w:sz w:val="20"/>
                  <w:szCs w:val="20"/>
                  <w:lang w:val="es-MX"/>
                  <w:rPrChange w:id="2504" w:author="César Gamboa" w:date="2019-11-25T09:13:00Z">
                    <w:rPr>
                      <w:rFonts w:ascii="Times New Roman" w:hAnsi="Times New Roman"/>
                      <w:color w:val="0000FF"/>
                      <w:w w:val="105"/>
                      <w:lang w:val="es-MX"/>
                    </w:rPr>
                  </w:rPrChange>
                </w:rPr>
                <w:t>2013a</w:t>
              </w:r>
              <w:r w:rsidRPr="00BA6CC3">
                <w:rPr>
                  <w:rFonts w:ascii="Arial" w:hAnsi="Arial" w:cs="Arial"/>
                  <w:color w:val="0000FF"/>
                  <w:w w:val="105"/>
                  <w:sz w:val="20"/>
                  <w:szCs w:val="20"/>
                  <w:lang w:val="es-MX"/>
                  <w:rPrChange w:id="2505" w:author="César Gamboa" w:date="2019-11-25T09:13:00Z">
                    <w:rPr>
                      <w:rFonts w:ascii="Times New Roman" w:hAnsi="Times New Roman"/>
                      <w:color w:val="0000FF"/>
                      <w:w w:val="105"/>
                      <w:lang w:val="es-MX"/>
                    </w:rPr>
                  </w:rPrChange>
                </w:rPr>
                <w:fldChar w:fldCharType="end"/>
              </w:r>
              <w:r w:rsidRPr="00BA6CC3">
                <w:rPr>
                  <w:rFonts w:ascii="Arial" w:hAnsi="Arial" w:cs="Arial"/>
                  <w:w w:val="105"/>
                  <w:sz w:val="20"/>
                  <w:szCs w:val="20"/>
                  <w:lang w:val="es-MX"/>
                  <w:rPrChange w:id="2506" w:author="César Gamboa" w:date="2019-11-25T09:13:00Z">
                    <w:rPr>
                      <w:rFonts w:ascii="Times New Roman" w:hAnsi="Times New Roman"/>
                      <w:w w:val="105"/>
                      <w:lang w:val="es-MX"/>
                    </w:rPr>
                  </w:rPrChange>
                </w:rPr>
                <w:t>). Estas transformaciones hacen referencia al uso de logaritmos o alguna potencia que logre estabilizar la variabilidad   de la serie. Los métodos más clásicos para identificar la no estacionariedad en una serie cronológica son las previamente mencionadas funciones de autocorrelación y autocorrelación parcial, las cuales sirven de indicador acerca de qué tan relacionadas están las observaciones unas de otras. Estas funciones ofrecen indicios</w:t>
              </w:r>
              <w:r w:rsidRPr="00BA6CC3">
                <w:rPr>
                  <w:rFonts w:ascii="Arial" w:hAnsi="Arial" w:cs="Arial"/>
                  <w:spacing w:val="14"/>
                  <w:w w:val="105"/>
                  <w:sz w:val="20"/>
                  <w:szCs w:val="20"/>
                  <w:lang w:val="es-MX"/>
                  <w:rPrChange w:id="2507" w:author="César Gamboa" w:date="2019-11-25T09:13:00Z">
                    <w:rPr>
                      <w:rFonts w:ascii="Times New Roman" w:hAnsi="Times New Roman"/>
                      <w:spacing w:val="14"/>
                      <w:w w:val="105"/>
                      <w:lang w:val="es-MX"/>
                    </w:rPr>
                  </w:rPrChange>
                </w:rPr>
                <w:t xml:space="preserve"> </w:t>
              </w:r>
              <w:r w:rsidRPr="00BA6CC3">
                <w:rPr>
                  <w:rFonts w:ascii="Arial" w:hAnsi="Arial" w:cs="Arial"/>
                  <w:w w:val="105"/>
                  <w:sz w:val="20"/>
                  <w:szCs w:val="20"/>
                  <w:lang w:val="es-MX"/>
                  <w:rPrChange w:id="2508" w:author="César Gamboa" w:date="2019-11-25T09:13:00Z">
                    <w:rPr>
                      <w:rFonts w:ascii="Times New Roman" w:hAnsi="Times New Roman"/>
                      <w:w w:val="105"/>
                      <w:lang w:val="es-MX"/>
                    </w:rPr>
                  </w:rPrChange>
                </w:rPr>
                <w:t>sobre</w:t>
              </w:r>
              <w:r w:rsidRPr="00BA6CC3">
                <w:rPr>
                  <w:rFonts w:ascii="Arial" w:hAnsi="Arial" w:cs="Arial"/>
                  <w:spacing w:val="14"/>
                  <w:w w:val="105"/>
                  <w:sz w:val="20"/>
                  <w:szCs w:val="20"/>
                  <w:lang w:val="es-MX"/>
                  <w:rPrChange w:id="2509" w:author="César Gamboa" w:date="2019-11-25T09:13:00Z">
                    <w:rPr>
                      <w:rFonts w:ascii="Times New Roman" w:hAnsi="Times New Roman"/>
                      <w:spacing w:val="14"/>
                      <w:w w:val="105"/>
                      <w:lang w:val="es-MX"/>
                    </w:rPr>
                  </w:rPrChange>
                </w:rPr>
                <w:t xml:space="preserve"> </w:t>
              </w:r>
              <w:r w:rsidRPr="00BA6CC3">
                <w:rPr>
                  <w:rFonts w:ascii="Arial" w:hAnsi="Arial" w:cs="Arial"/>
                  <w:w w:val="105"/>
                  <w:sz w:val="20"/>
                  <w:szCs w:val="20"/>
                  <w:lang w:val="es-MX"/>
                  <w:rPrChange w:id="2510" w:author="César Gamboa" w:date="2019-11-25T09:13:00Z">
                    <w:rPr>
                      <w:rFonts w:ascii="Times New Roman" w:hAnsi="Times New Roman"/>
                      <w:w w:val="105"/>
                      <w:lang w:val="es-MX"/>
                    </w:rPr>
                  </w:rPrChange>
                </w:rPr>
                <w:t>el</w:t>
              </w:r>
              <w:r w:rsidRPr="00BA6CC3">
                <w:rPr>
                  <w:rFonts w:ascii="Arial" w:hAnsi="Arial" w:cs="Arial"/>
                  <w:spacing w:val="14"/>
                  <w:w w:val="105"/>
                  <w:sz w:val="20"/>
                  <w:szCs w:val="20"/>
                  <w:lang w:val="es-MX"/>
                  <w:rPrChange w:id="2511" w:author="César Gamboa" w:date="2019-11-25T09:13:00Z">
                    <w:rPr>
                      <w:rFonts w:ascii="Times New Roman" w:hAnsi="Times New Roman"/>
                      <w:spacing w:val="14"/>
                      <w:w w:val="105"/>
                      <w:lang w:val="es-MX"/>
                    </w:rPr>
                  </w:rPrChange>
                </w:rPr>
                <w:t xml:space="preserve"> </w:t>
              </w:r>
              <w:r w:rsidRPr="00BA6CC3">
                <w:rPr>
                  <w:rFonts w:ascii="Arial" w:hAnsi="Arial" w:cs="Arial"/>
                  <w:w w:val="105"/>
                  <w:sz w:val="20"/>
                  <w:szCs w:val="20"/>
                  <w:lang w:val="es-MX"/>
                  <w:rPrChange w:id="2512" w:author="César Gamboa" w:date="2019-11-25T09:13:00Z">
                    <w:rPr>
                      <w:rFonts w:ascii="Times New Roman" w:hAnsi="Times New Roman"/>
                      <w:w w:val="105"/>
                      <w:lang w:val="es-MX"/>
                    </w:rPr>
                  </w:rPrChange>
                </w:rPr>
                <w:t>orden</w:t>
              </w:r>
              <w:r w:rsidRPr="00BA6CC3">
                <w:rPr>
                  <w:rFonts w:ascii="Arial" w:hAnsi="Arial" w:cs="Arial"/>
                  <w:spacing w:val="15"/>
                  <w:w w:val="105"/>
                  <w:sz w:val="20"/>
                  <w:szCs w:val="20"/>
                  <w:lang w:val="es-MX"/>
                  <w:rPrChange w:id="2513" w:author="César Gamboa" w:date="2019-11-25T09:13:00Z">
                    <w:rPr>
                      <w:rFonts w:ascii="Times New Roman" w:hAnsi="Times New Roman"/>
                      <w:spacing w:val="15"/>
                      <w:w w:val="105"/>
                      <w:lang w:val="es-MX"/>
                    </w:rPr>
                  </w:rPrChange>
                </w:rPr>
                <w:t xml:space="preserve"> </w:t>
              </w:r>
              <w:r w:rsidRPr="00BA6CC3">
                <w:rPr>
                  <w:rFonts w:ascii="Arial" w:hAnsi="Arial" w:cs="Arial"/>
                  <w:w w:val="105"/>
                  <w:sz w:val="20"/>
                  <w:szCs w:val="20"/>
                  <w:lang w:val="es-MX"/>
                  <w:rPrChange w:id="2514" w:author="César Gamboa" w:date="2019-11-25T09:13:00Z">
                    <w:rPr>
                      <w:rFonts w:ascii="Times New Roman" w:hAnsi="Times New Roman"/>
                      <w:w w:val="105"/>
                      <w:lang w:val="es-MX"/>
                    </w:rPr>
                  </w:rPrChange>
                </w:rPr>
                <w:t>de</w:t>
              </w:r>
              <w:r w:rsidRPr="00BA6CC3">
                <w:rPr>
                  <w:rFonts w:ascii="Arial" w:hAnsi="Arial" w:cs="Arial"/>
                  <w:spacing w:val="14"/>
                  <w:w w:val="105"/>
                  <w:sz w:val="20"/>
                  <w:szCs w:val="20"/>
                  <w:lang w:val="es-MX"/>
                  <w:rPrChange w:id="2515" w:author="César Gamboa" w:date="2019-11-25T09:13:00Z">
                    <w:rPr>
                      <w:rFonts w:ascii="Times New Roman" w:hAnsi="Times New Roman"/>
                      <w:spacing w:val="14"/>
                      <w:w w:val="105"/>
                      <w:lang w:val="es-MX"/>
                    </w:rPr>
                  </w:rPrChange>
                </w:rPr>
                <w:t xml:space="preserve"> </w:t>
              </w:r>
              <w:r w:rsidRPr="00BA6CC3">
                <w:rPr>
                  <w:rFonts w:ascii="Arial" w:hAnsi="Arial" w:cs="Arial"/>
                  <w:w w:val="105"/>
                  <w:sz w:val="20"/>
                  <w:szCs w:val="20"/>
                  <w:lang w:val="es-MX"/>
                  <w:rPrChange w:id="2516" w:author="César Gamboa" w:date="2019-11-25T09:13:00Z">
                    <w:rPr>
                      <w:rFonts w:ascii="Times New Roman" w:hAnsi="Times New Roman"/>
                      <w:w w:val="105"/>
                      <w:lang w:val="es-MX"/>
                    </w:rPr>
                  </w:rPrChange>
                </w:rPr>
                <w:t>los</w:t>
              </w:r>
              <w:r w:rsidRPr="00BA6CC3">
                <w:rPr>
                  <w:rFonts w:ascii="Arial" w:hAnsi="Arial" w:cs="Arial"/>
                  <w:spacing w:val="14"/>
                  <w:w w:val="105"/>
                  <w:sz w:val="20"/>
                  <w:szCs w:val="20"/>
                  <w:lang w:val="es-MX"/>
                  <w:rPrChange w:id="2517" w:author="César Gamboa" w:date="2019-11-25T09:13:00Z">
                    <w:rPr>
                      <w:rFonts w:ascii="Times New Roman" w:hAnsi="Times New Roman"/>
                      <w:spacing w:val="14"/>
                      <w:w w:val="105"/>
                      <w:lang w:val="es-MX"/>
                    </w:rPr>
                  </w:rPrChange>
                </w:rPr>
                <w:t xml:space="preserve"> </w:t>
              </w:r>
              <w:r w:rsidRPr="00BA6CC3">
                <w:rPr>
                  <w:rFonts w:ascii="Arial" w:hAnsi="Arial" w:cs="Arial"/>
                  <w:w w:val="105"/>
                  <w:sz w:val="20"/>
                  <w:szCs w:val="20"/>
                  <w:lang w:val="es-MX"/>
                  <w:rPrChange w:id="2518" w:author="César Gamboa" w:date="2019-11-25T09:13:00Z">
                    <w:rPr>
                      <w:rFonts w:ascii="Times New Roman" w:hAnsi="Times New Roman"/>
                      <w:w w:val="105"/>
                      <w:lang w:val="es-MX"/>
                    </w:rPr>
                  </w:rPrChange>
                </w:rPr>
                <w:t>términos</w:t>
              </w:r>
              <w:r w:rsidRPr="00BA6CC3">
                <w:rPr>
                  <w:rFonts w:ascii="Arial" w:hAnsi="Arial" w:cs="Arial"/>
                  <w:spacing w:val="14"/>
                  <w:w w:val="105"/>
                  <w:sz w:val="20"/>
                  <w:szCs w:val="20"/>
                  <w:lang w:val="es-MX"/>
                  <w:rPrChange w:id="2519" w:author="César Gamboa" w:date="2019-11-25T09:13:00Z">
                    <w:rPr>
                      <w:rFonts w:ascii="Times New Roman" w:hAnsi="Times New Roman"/>
                      <w:spacing w:val="14"/>
                      <w:w w:val="105"/>
                      <w:lang w:val="es-MX"/>
                    </w:rPr>
                  </w:rPrChange>
                </w:rPr>
                <w:t xml:space="preserve"> </w:t>
              </w:r>
              <w:r w:rsidRPr="00BA6CC3">
                <w:rPr>
                  <w:rFonts w:ascii="Arial" w:hAnsi="Arial" w:cs="Arial"/>
                  <w:w w:val="105"/>
                  <w:sz w:val="20"/>
                  <w:szCs w:val="20"/>
                  <w:lang w:val="es-MX"/>
                  <w:rPrChange w:id="2520" w:author="César Gamboa" w:date="2019-11-25T09:13:00Z">
                    <w:rPr>
                      <w:rFonts w:ascii="Times New Roman" w:hAnsi="Times New Roman"/>
                      <w:w w:val="105"/>
                      <w:lang w:val="es-MX"/>
                    </w:rPr>
                  </w:rPrChange>
                </w:rPr>
                <w:t>previamente</w:t>
              </w:r>
              <w:r w:rsidRPr="00BA6CC3">
                <w:rPr>
                  <w:rFonts w:ascii="Arial" w:hAnsi="Arial" w:cs="Arial"/>
                  <w:spacing w:val="15"/>
                  <w:w w:val="105"/>
                  <w:sz w:val="20"/>
                  <w:szCs w:val="20"/>
                  <w:lang w:val="es-MX"/>
                  <w:rPrChange w:id="2521" w:author="César Gamboa" w:date="2019-11-25T09:13:00Z">
                    <w:rPr>
                      <w:rFonts w:ascii="Times New Roman" w:hAnsi="Times New Roman"/>
                      <w:spacing w:val="15"/>
                      <w:w w:val="105"/>
                      <w:lang w:val="es-MX"/>
                    </w:rPr>
                  </w:rPrChange>
                </w:rPr>
                <w:t xml:space="preserve"> </w:t>
              </w:r>
              <w:r w:rsidRPr="00BA6CC3">
                <w:rPr>
                  <w:rFonts w:ascii="Arial" w:hAnsi="Arial" w:cs="Arial"/>
                  <w:w w:val="105"/>
                  <w:sz w:val="20"/>
                  <w:szCs w:val="20"/>
                  <w:lang w:val="es-MX"/>
                  <w:rPrChange w:id="2522" w:author="César Gamboa" w:date="2019-11-25T09:13:00Z">
                    <w:rPr>
                      <w:rFonts w:ascii="Times New Roman" w:hAnsi="Times New Roman"/>
                      <w:w w:val="105"/>
                      <w:lang w:val="es-MX"/>
                    </w:rPr>
                  </w:rPrChange>
                </w:rPr>
                <w:t>mencionados</w:t>
              </w:r>
              <w:r w:rsidRPr="00BA6CC3">
                <w:rPr>
                  <w:rFonts w:ascii="Arial" w:hAnsi="Arial" w:cs="Arial"/>
                  <w:spacing w:val="14"/>
                  <w:w w:val="105"/>
                  <w:sz w:val="20"/>
                  <w:szCs w:val="20"/>
                  <w:lang w:val="es-MX"/>
                  <w:rPrChange w:id="2523" w:author="César Gamboa" w:date="2019-11-25T09:13:00Z">
                    <w:rPr>
                      <w:rFonts w:ascii="Times New Roman" w:hAnsi="Times New Roman"/>
                      <w:spacing w:val="14"/>
                      <w:w w:val="105"/>
                      <w:lang w:val="es-MX"/>
                    </w:rPr>
                  </w:rPrChange>
                </w:rPr>
                <w:t xml:space="preserve"> </w:t>
              </w:r>
              <w:r w:rsidRPr="00BA6CC3">
                <w:rPr>
                  <w:rFonts w:ascii="Arial" w:hAnsi="Arial" w:cs="Arial"/>
                  <w:b/>
                  <w:w w:val="105"/>
                  <w:sz w:val="20"/>
                  <w:szCs w:val="20"/>
                  <w:lang w:val="es-MX"/>
                  <w:rPrChange w:id="2524" w:author="César Gamboa" w:date="2019-11-25T09:13:00Z">
                    <w:rPr>
                      <w:rFonts w:ascii="Times New Roman" w:hAnsi="Times New Roman"/>
                      <w:b/>
                      <w:w w:val="105"/>
                      <w:lang w:val="es-MX"/>
                    </w:rPr>
                  </w:rPrChange>
                </w:rPr>
                <w:t>AR</w:t>
              </w:r>
              <w:r w:rsidRPr="00BA6CC3">
                <w:rPr>
                  <w:rFonts w:ascii="Arial" w:hAnsi="Arial" w:cs="Arial"/>
                  <w:b/>
                  <w:spacing w:val="18"/>
                  <w:w w:val="105"/>
                  <w:sz w:val="20"/>
                  <w:szCs w:val="20"/>
                  <w:lang w:val="es-MX"/>
                  <w:rPrChange w:id="2525" w:author="César Gamboa" w:date="2019-11-25T09:13:00Z">
                    <w:rPr>
                      <w:rFonts w:ascii="Times New Roman" w:hAnsi="Times New Roman"/>
                      <w:b/>
                      <w:spacing w:val="18"/>
                      <w:w w:val="105"/>
                      <w:lang w:val="es-MX"/>
                    </w:rPr>
                  </w:rPrChange>
                </w:rPr>
                <w:t xml:space="preserve"> </w:t>
              </w:r>
              <w:r w:rsidRPr="00BA6CC3">
                <w:rPr>
                  <w:rFonts w:ascii="Arial" w:hAnsi="Arial" w:cs="Arial"/>
                  <w:w w:val="105"/>
                  <w:sz w:val="20"/>
                  <w:szCs w:val="20"/>
                  <w:lang w:val="es-MX"/>
                  <w:rPrChange w:id="2526" w:author="César Gamboa" w:date="2019-11-25T09:13:00Z">
                    <w:rPr>
                      <w:rFonts w:ascii="Times New Roman" w:hAnsi="Times New Roman"/>
                      <w:w w:val="105"/>
                      <w:lang w:val="es-MX"/>
                    </w:rPr>
                  </w:rPrChange>
                </w:rPr>
                <w:t>y</w:t>
              </w:r>
              <w:r w:rsidRPr="00BA6CC3">
                <w:rPr>
                  <w:rFonts w:ascii="Arial" w:hAnsi="Arial" w:cs="Arial"/>
                  <w:spacing w:val="15"/>
                  <w:w w:val="105"/>
                  <w:sz w:val="20"/>
                  <w:szCs w:val="20"/>
                  <w:lang w:val="es-MX"/>
                  <w:rPrChange w:id="2527" w:author="César Gamboa" w:date="2019-11-25T09:13:00Z">
                    <w:rPr>
                      <w:rFonts w:ascii="Times New Roman" w:hAnsi="Times New Roman"/>
                      <w:spacing w:val="15"/>
                      <w:w w:val="105"/>
                      <w:lang w:val="es-MX"/>
                    </w:rPr>
                  </w:rPrChange>
                </w:rPr>
                <w:t xml:space="preserve"> </w:t>
              </w:r>
              <w:r w:rsidRPr="00BA6CC3">
                <w:rPr>
                  <w:rFonts w:ascii="Arial" w:hAnsi="Arial" w:cs="Arial"/>
                  <w:b/>
                  <w:w w:val="105"/>
                  <w:sz w:val="20"/>
                  <w:szCs w:val="20"/>
                  <w:lang w:val="es-MX"/>
                  <w:rPrChange w:id="2528" w:author="César Gamboa" w:date="2019-11-25T09:13:00Z">
                    <w:rPr>
                      <w:rFonts w:ascii="Times New Roman" w:hAnsi="Times New Roman"/>
                      <w:b/>
                      <w:w w:val="105"/>
                      <w:lang w:val="es-MX"/>
                    </w:rPr>
                  </w:rPrChange>
                </w:rPr>
                <w:t>MA</w:t>
              </w:r>
              <w:r w:rsidRPr="00BA6CC3">
                <w:rPr>
                  <w:rFonts w:ascii="Arial" w:hAnsi="Arial" w:cs="Arial"/>
                  <w:w w:val="105"/>
                  <w:sz w:val="20"/>
                  <w:szCs w:val="20"/>
                  <w:lang w:val="es-MX"/>
                  <w:rPrChange w:id="2529" w:author="César Gamboa" w:date="2019-11-25T09:13:00Z">
                    <w:rPr>
                      <w:rFonts w:ascii="Times New Roman" w:hAnsi="Times New Roman"/>
                      <w:w w:val="105"/>
                      <w:lang w:val="es-MX"/>
                    </w:rPr>
                  </w:rPrChange>
                </w:rPr>
                <w:t>.</w:t>
              </w:r>
            </w:ins>
          </w:p>
          <w:p w14:paraId="66BD77BD" w14:textId="77777777" w:rsidR="007128C8" w:rsidRPr="00BA6CC3" w:rsidRDefault="007128C8" w:rsidP="007128C8">
            <w:pPr>
              <w:spacing w:line="240" w:lineRule="auto"/>
              <w:jc w:val="both"/>
              <w:rPr>
                <w:ins w:id="2530" w:author="César Gamboa" w:date="2019-11-24T11:09:00Z"/>
                <w:rFonts w:ascii="Arial" w:hAnsi="Arial" w:cs="Arial"/>
                <w:b/>
                <w:bCs/>
                <w:sz w:val="20"/>
                <w:szCs w:val="20"/>
                <w:rPrChange w:id="2531" w:author="César Gamboa" w:date="2019-11-25T09:13:00Z">
                  <w:rPr>
                    <w:ins w:id="2532" w:author="César Gamboa" w:date="2019-11-24T11:09:00Z"/>
                    <w:rFonts w:ascii="Times New Roman" w:hAnsi="Times New Roman"/>
                    <w:b/>
                    <w:bCs/>
                  </w:rPr>
                </w:rPrChange>
              </w:rPr>
            </w:pPr>
            <w:ins w:id="2533" w:author="César Gamboa" w:date="2019-11-24T11:09:00Z">
              <w:r w:rsidRPr="00BA6CC3">
                <w:rPr>
                  <w:rFonts w:ascii="Arial" w:hAnsi="Arial" w:cs="Arial"/>
                  <w:b/>
                  <w:bCs/>
                  <w:spacing w:val="-4"/>
                  <w:sz w:val="20"/>
                  <w:szCs w:val="20"/>
                  <w:rPrChange w:id="2534" w:author="César Gamboa" w:date="2019-11-25T09:13:00Z">
                    <w:rPr>
                      <w:rFonts w:ascii="Times New Roman" w:hAnsi="Times New Roman"/>
                      <w:b/>
                      <w:bCs/>
                      <w:spacing w:val="-4"/>
                    </w:rPr>
                  </w:rPrChange>
                </w:rPr>
                <w:t xml:space="preserve">Función </w:t>
              </w:r>
              <w:r w:rsidRPr="00BA6CC3">
                <w:rPr>
                  <w:rFonts w:ascii="Arial" w:hAnsi="Arial" w:cs="Arial"/>
                  <w:b/>
                  <w:bCs/>
                  <w:sz w:val="20"/>
                  <w:szCs w:val="20"/>
                  <w:rPrChange w:id="2535" w:author="César Gamboa" w:date="2019-11-25T09:13:00Z">
                    <w:rPr>
                      <w:rFonts w:ascii="Times New Roman" w:hAnsi="Times New Roman"/>
                      <w:b/>
                      <w:bCs/>
                    </w:rPr>
                  </w:rPrChange>
                </w:rPr>
                <w:t>de</w:t>
              </w:r>
              <w:r w:rsidRPr="00BA6CC3">
                <w:rPr>
                  <w:rFonts w:ascii="Arial" w:hAnsi="Arial" w:cs="Arial"/>
                  <w:b/>
                  <w:bCs/>
                  <w:spacing w:val="-4"/>
                  <w:sz w:val="20"/>
                  <w:szCs w:val="20"/>
                  <w:rPrChange w:id="2536" w:author="César Gamboa" w:date="2019-11-25T09:13:00Z">
                    <w:rPr>
                      <w:rFonts w:ascii="Times New Roman" w:hAnsi="Times New Roman"/>
                      <w:b/>
                      <w:bCs/>
                      <w:spacing w:val="-4"/>
                    </w:rPr>
                  </w:rPrChange>
                </w:rPr>
                <w:t xml:space="preserve"> </w:t>
              </w:r>
              <w:r w:rsidRPr="00BA6CC3">
                <w:rPr>
                  <w:rFonts w:ascii="Arial" w:hAnsi="Arial" w:cs="Arial"/>
                  <w:b/>
                  <w:bCs/>
                  <w:sz w:val="20"/>
                  <w:szCs w:val="20"/>
                  <w:rPrChange w:id="2537" w:author="César Gamboa" w:date="2019-11-25T09:13:00Z">
                    <w:rPr>
                      <w:rFonts w:ascii="Times New Roman" w:hAnsi="Times New Roman"/>
                      <w:b/>
                      <w:bCs/>
                    </w:rPr>
                  </w:rPrChange>
                </w:rPr>
                <w:t>autocorrelación</w:t>
              </w:r>
            </w:ins>
          </w:p>
          <w:p w14:paraId="0DA77CC8" w14:textId="77777777" w:rsidR="007128C8" w:rsidRPr="00BA6CC3" w:rsidRDefault="007128C8" w:rsidP="007128C8">
            <w:pPr>
              <w:spacing w:line="240" w:lineRule="auto"/>
              <w:jc w:val="both"/>
              <w:rPr>
                <w:ins w:id="2538" w:author="César Gamboa" w:date="2019-11-24T11:09:00Z"/>
                <w:rFonts w:ascii="Arial" w:hAnsi="Arial" w:cs="Arial"/>
                <w:w w:val="105"/>
                <w:sz w:val="20"/>
                <w:szCs w:val="20"/>
                <w:lang w:val="es-MX"/>
                <w:rPrChange w:id="2539" w:author="César Gamboa" w:date="2019-11-25T09:13:00Z">
                  <w:rPr>
                    <w:ins w:id="2540" w:author="César Gamboa" w:date="2019-11-24T11:09:00Z"/>
                    <w:rFonts w:ascii="Times New Roman" w:hAnsi="Times New Roman"/>
                    <w:w w:val="105"/>
                    <w:lang w:val="es-MX"/>
                  </w:rPr>
                </w:rPrChange>
              </w:rPr>
            </w:pPr>
            <w:ins w:id="2541" w:author="César Gamboa" w:date="2019-11-24T11:09:00Z">
              <w:r w:rsidRPr="00BA6CC3">
                <w:rPr>
                  <w:rFonts w:ascii="Arial" w:hAnsi="Arial" w:cs="Arial"/>
                  <w:w w:val="105"/>
                  <w:sz w:val="20"/>
                  <w:szCs w:val="20"/>
                  <w:lang w:val="es-MX"/>
                  <w:rPrChange w:id="2542" w:author="César Gamboa" w:date="2019-11-25T09:13:00Z">
                    <w:rPr>
                      <w:rFonts w:ascii="Times New Roman" w:hAnsi="Times New Roman"/>
                      <w:w w:val="105"/>
                      <w:lang w:val="es-MX"/>
                    </w:rPr>
                  </w:rPrChange>
                </w:rPr>
                <w:t xml:space="preserve">Para medir la relación lineal entre dos variables cuantitativas es común utilizar el coeficiente de correlación </w:t>
              </w:r>
              <w:r w:rsidRPr="00BA6CC3">
                <w:rPr>
                  <w:rFonts w:ascii="Arial" w:hAnsi="Arial" w:cs="Arial"/>
                  <w:i/>
                  <w:w w:val="105"/>
                  <w:sz w:val="20"/>
                  <w:szCs w:val="20"/>
                  <w:lang w:val="es-MX"/>
                  <w:rPrChange w:id="2543" w:author="César Gamboa" w:date="2019-11-25T09:13:00Z">
                    <w:rPr>
                      <w:rFonts w:ascii="Times New Roman" w:hAnsi="Times New Roman"/>
                      <w:i/>
                      <w:w w:val="105"/>
                      <w:lang w:val="es-MX"/>
                    </w:rPr>
                  </w:rPrChange>
                </w:rPr>
                <w:t xml:space="preserve">r </w:t>
              </w:r>
              <w:r w:rsidRPr="00BA6CC3">
                <w:rPr>
                  <w:rFonts w:ascii="Arial" w:hAnsi="Arial" w:cs="Arial"/>
                  <w:w w:val="105"/>
                  <w:sz w:val="20"/>
                  <w:szCs w:val="20"/>
                  <w:lang w:val="es-MX"/>
                  <w:rPrChange w:id="2544" w:author="César Gamboa" w:date="2019-11-25T09:13:00Z">
                    <w:rPr>
                      <w:rFonts w:ascii="Times New Roman" w:hAnsi="Times New Roman"/>
                      <w:w w:val="105"/>
                      <w:lang w:val="es-MX"/>
                    </w:rPr>
                  </w:rPrChange>
                </w:rPr>
                <w:t xml:space="preserve">de Pearson (Benesty y Chen </w:t>
              </w:r>
              <w:r w:rsidRPr="00BA6CC3">
                <w:rPr>
                  <w:rFonts w:ascii="Arial" w:hAnsi="Arial" w:cs="Arial"/>
                  <w:sz w:val="20"/>
                  <w:szCs w:val="20"/>
                  <w:rPrChange w:id="2545" w:author="César Gamboa" w:date="2019-11-25T09:13:00Z">
                    <w:rPr/>
                  </w:rPrChange>
                </w:rPr>
                <w:fldChar w:fldCharType="begin"/>
              </w:r>
              <w:r w:rsidRPr="00BA6CC3">
                <w:rPr>
                  <w:rFonts w:ascii="Arial" w:hAnsi="Arial" w:cs="Arial"/>
                  <w:sz w:val="20"/>
                  <w:szCs w:val="20"/>
                  <w:rPrChange w:id="2546" w:author="César Gamboa" w:date="2019-11-25T09:13:00Z">
                    <w:rPr/>
                  </w:rPrChange>
                </w:rPr>
                <w:instrText xml:space="preserve"> HYPERLINK \l "_bookmark30" </w:instrText>
              </w:r>
              <w:r w:rsidRPr="00BA6CC3">
                <w:rPr>
                  <w:rFonts w:ascii="Arial" w:hAnsi="Arial" w:cs="Arial"/>
                  <w:sz w:val="20"/>
                  <w:szCs w:val="20"/>
                  <w:rPrChange w:id="2547" w:author="César Gamboa" w:date="2019-11-25T09:13:00Z">
                    <w:rPr/>
                  </w:rPrChange>
                </w:rPr>
                <w:fldChar w:fldCharType="separate"/>
              </w:r>
              <w:r w:rsidRPr="00BA6CC3">
                <w:rPr>
                  <w:rFonts w:ascii="Arial" w:hAnsi="Arial" w:cs="Arial"/>
                  <w:color w:val="0000FF"/>
                  <w:w w:val="105"/>
                  <w:sz w:val="20"/>
                  <w:szCs w:val="20"/>
                  <w:lang w:val="es-MX"/>
                  <w:rPrChange w:id="2548" w:author="César Gamboa" w:date="2019-11-25T09:13:00Z">
                    <w:rPr>
                      <w:rFonts w:ascii="Times New Roman" w:hAnsi="Times New Roman"/>
                      <w:color w:val="0000FF"/>
                      <w:w w:val="105"/>
                      <w:lang w:val="es-MX"/>
                    </w:rPr>
                  </w:rPrChange>
                </w:rPr>
                <w:t>2009</w:t>
              </w:r>
              <w:r w:rsidRPr="00BA6CC3">
                <w:rPr>
                  <w:rFonts w:ascii="Arial" w:hAnsi="Arial" w:cs="Arial"/>
                  <w:color w:val="0000FF"/>
                  <w:w w:val="105"/>
                  <w:sz w:val="20"/>
                  <w:szCs w:val="20"/>
                  <w:lang w:val="es-MX"/>
                  <w:rPrChange w:id="2549" w:author="César Gamboa" w:date="2019-11-25T09:13:00Z">
                    <w:rPr>
                      <w:rFonts w:ascii="Times New Roman" w:hAnsi="Times New Roman"/>
                      <w:color w:val="0000FF"/>
                      <w:w w:val="105"/>
                      <w:lang w:val="es-MX"/>
                    </w:rPr>
                  </w:rPrChange>
                </w:rPr>
                <w:fldChar w:fldCharType="end"/>
              </w:r>
              <w:r w:rsidRPr="00BA6CC3">
                <w:rPr>
                  <w:rFonts w:ascii="Arial" w:hAnsi="Arial" w:cs="Arial"/>
                  <w:w w:val="105"/>
                  <w:sz w:val="20"/>
                  <w:szCs w:val="20"/>
                  <w:lang w:val="es-MX"/>
                  <w:rPrChange w:id="2550" w:author="César Gamboa" w:date="2019-11-25T09:13:00Z">
                    <w:rPr>
                      <w:rFonts w:ascii="Times New Roman" w:hAnsi="Times New Roman"/>
                      <w:w w:val="105"/>
                      <w:lang w:val="es-MX"/>
                    </w:rPr>
                  </w:rPrChange>
                </w:rPr>
                <w:t xml:space="preserve">), el cual se define para dos variables </w:t>
              </w:r>
              <w:r w:rsidRPr="00BA6CC3">
                <w:rPr>
                  <w:rFonts w:ascii="Arial" w:hAnsi="Arial" w:cs="Arial"/>
                  <w:i/>
                  <w:w w:val="105"/>
                  <w:sz w:val="20"/>
                  <w:szCs w:val="20"/>
                  <w:lang w:val="es-MX"/>
                  <w:rPrChange w:id="2551" w:author="César Gamboa" w:date="2019-11-25T09:13:00Z">
                    <w:rPr>
                      <w:rFonts w:ascii="Times New Roman" w:hAnsi="Times New Roman"/>
                      <w:i/>
                      <w:w w:val="105"/>
                      <w:lang w:val="es-MX"/>
                    </w:rPr>
                  </w:rPrChange>
                </w:rPr>
                <w:t xml:space="preserve">X </w:t>
              </w:r>
              <w:r w:rsidRPr="00BA6CC3">
                <w:rPr>
                  <w:rFonts w:ascii="Arial" w:hAnsi="Arial" w:cs="Arial"/>
                  <w:w w:val="105"/>
                  <w:sz w:val="20"/>
                  <w:szCs w:val="20"/>
                  <w:lang w:val="es-MX"/>
                  <w:rPrChange w:id="2552" w:author="César Gamboa" w:date="2019-11-25T09:13:00Z">
                    <w:rPr>
                      <w:rFonts w:ascii="Times New Roman" w:hAnsi="Times New Roman"/>
                      <w:w w:val="105"/>
                      <w:lang w:val="es-MX"/>
                    </w:rPr>
                  </w:rPrChange>
                </w:rPr>
                <w:t xml:space="preserve">e </w:t>
              </w:r>
              <w:r w:rsidRPr="00BA6CC3">
                <w:rPr>
                  <w:rFonts w:ascii="Arial" w:hAnsi="Arial" w:cs="Arial"/>
                  <w:i/>
                  <w:w w:val="105"/>
                  <w:sz w:val="20"/>
                  <w:szCs w:val="20"/>
                  <w:lang w:val="es-MX"/>
                  <w:rPrChange w:id="2553" w:author="César Gamboa" w:date="2019-11-25T09:13:00Z">
                    <w:rPr>
                      <w:rFonts w:ascii="Times New Roman" w:hAnsi="Times New Roman"/>
                      <w:i/>
                      <w:w w:val="105"/>
                      <w:lang w:val="es-MX"/>
                    </w:rPr>
                  </w:rPrChange>
                </w:rPr>
                <w:t xml:space="preserve">Y </w:t>
              </w:r>
              <w:r w:rsidRPr="00BA6CC3">
                <w:rPr>
                  <w:rFonts w:ascii="Arial" w:hAnsi="Arial" w:cs="Arial"/>
                  <w:w w:val="105"/>
                  <w:sz w:val="20"/>
                  <w:szCs w:val="20"/>
                  <w:lang w:val="es-MX"/>
                  <w:rPrChange w:id="2554" w:author="César Gamboa" w:date="2019-11-25T09:13:00Z">
                    <w:rPr>
                      <w:rFonts w:ascii="Times New Roman" w:hAnsi="Times New Roman"/>
                      <w:w w:val="105"/>
                      <w:lang w:val="es-MX"/>
                    </w:rPr>
                  </w:rPrChange>
                </w:rPr>
                <w:t>como sigue:</w:t>
              </w:r>
            </w:ins>
          </w:p>
          <w:p w14:paraId="6D6AC671" w14:textId="77777777" w:rsidR="007128C8" w:rsidRPr="00BA6CC3" w:rsidRDefault="007128C8" w:rsidP="007128C8">
            <w:pPr>
              <w:spacing w:line="240" w:lineRule="auto"/>
              <w:jc w:val="center"/>
              <w:rPr>
                <w:ins w:id="2555" w:author="César Gamboa" w:date="2019-11-24T11:09:00Z"/>
                <w:rFonts w:ascii="Arial" w:hAnsi="Arial" w:cs="Arial"/>
                <w:sz w:val="20"/>
                <w:szCs w:val="20"/>
                <w:lang w:val="es-MX"/>
                <w:rPrChange w:id="2556" w:author="César Gamboa" w:date="2019-11-25T09:13:00Z">
                  <w:rPr>
                    <w:ins w:id="2557" w:author="César Gamboa" w:date="2019-11-24T11:09:00Z"/>
                    <w:rFonts w:ascii="Times New Roman" w:hAnsi="Times New Roman"/>
                    <w:lang w:val="es-MX"/>
                  </w:rPr>
                </w:rPrChange>
              </w:rPr>
            </w:pPr>
            <w:ins w:id="2558" w:author="César Gamboa" w:date="2019-11-24T11:09:00Z">
              <w:r w:rsidRPr="00BA6CC3">
                <w:rPr>
                  <w:rFonts w:ascii="Arial" w:hAnsi="Arial" w:cs="Arial"/>
                  <w:noProof/>
                  <w:sz w:val="20"/>
                  <w:szCs w:val="20"/>
                  <w:lang w:val="en-US"/>
                  <w:rPrChange w:id="2559" w:author="César Gamboa" w:date="2019-11-25T09:13:00Z">
                    <w:rPr>
                      <w:rFonts w:ascii="Times New Roman" w:hAnsi="Times New Roman"/>
                      <w:noProof/>
                      <w:lang w:val="en-US"/>
                    </w:rPr>
                  </w:rPrChange>
                </w:rPr>
                <w:lastRenderedPageBreak/>
                <w:drawing>
                  <wp:inline distT="0" distB="0" distL="0" distR="0" wp14:anchorId="529875E5" wp14:editId="3DEFACDB">
                    <wp:extent cx="4148325" cy="592455"/>
                    <wp:effectExtent l="0" t="0" r="508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7376" cy="603745"/>
                            </a:xfrm>
                            <a:prstGeom prst="rect">
                              <a:avLst/>
                            </a:prstGeom>
                          </pic:spPr>
                        </pic:pic>
                      </a:graphicData>
                    </a:graphic>
                  </wp:inline>
                </w:drawing>
              </w:r>
            </w:ins>
          </w:p>
          <w:p w14:paraId="344BC953" w14:textId="77777777" w:rsidR="007128C8" w:rsidRPr="00BA6CC3" w:rsidRDefault="007128C8" w:rsidP="007128C8">
            <w:pPr>
              <w:spacing w:line="240" w:lineRule="auto"/>
              <w:jc w:val="both"/>
              <w:rPr>
                <w:ins w:id="2560" w:author="César Gamboa" w:date="2019-11-24T11:09:00Z"/>
                <w:rFonts w:ascii="Arial" w:hAnsi="Arial" w:cs="Arial"/>
                <w:sz w:val="20"/>
                <w:szCs w:val="20"/>
                <w:lang w:val="es-MX"/>
                <w:rPrChange w:id="2561" w:author="César Gamboa" w:date="2019-11-25T09:13:00Z">
                  <w:rPr>
                    <w:ins w:id="2562" w:author="César Gamboa" w:date="2019-11-24T11:09:00Z"/>
                    <w:rFonts w:ascii="Times New Roman" w:hAnsi="Times New Roman"/>
                    <w:lang w:val="es-MX"/>
                  </w:rPr>
                </w:rPrChange>
              </w:rPr>
            </w:pPr>
            <w:ins w:id="2563" w:author="César Gamboa" w:date="2019-11-24T11:09:00Z">
              <w:r w:rsidRPr="00BA6CC3">
                <w:rPr>
                  <w:rFonts w:ascii="Arial" w:hAnsi="Arial" w:cs="Arial"/>
                  <w:w w:val="105"/>
                  <w:sz w:val="20"/>
                  <w:szCs w:val="20"/>
                  <w:lang w:val="es-MX"/>
                  <w:rPrChange w:id="2564" w:author="César Gamboa" w:date="2019-11-25T09:13:00Z">
                    <w:rPr>
                      <w:rFonts w:ascii="Times New Roman" w:hAnsi="Times New Roman"/>
                      <w:w w:val="105"/>
                      <w:lang w:val="es-MX"/>
                    </w:rPr>
                  </w:rPrChange>
                </w:rPr>
                <w:t xml:space="preserve">Este mismo concepto puede aplicarse a las series cronológicas para comparar el </w:t>
              </w:r>
              <w:r w:rsidRPr="00BA6CC3">
                <w:rPr>
                  <w:rFonts w:ascii="Arial" w:hAnsi="Arial" w:cs="Arial"/>
                  <w:spacing w:val="-3"/>
                  <w:w w:val="105"/>
                  <w:sz w:val="20"/>
                  <w:szCs w:val="20"/>
                  <w:lang w:val="es-MX"/>
                  <w:rPrChange w:id="2565" w:author="César Gamboa" w:date="2019-11-25T09:13:00Z">
                    <w:rPr>
                      <w:rFonts w:ascii="Times New Roman" w:hAnsi="Times New Roman"/>
                      <w:spacing w:val="-3"/>
                      <w:w w:val="105"/>
                      <w:lang w:val="es-MX"/>
                    </w:rPr>
                  </w:rPrChange>
                </w:rPr>
                <w:t xml:space="preserve">valor </w:t>
              </w:r>
              <w:r w:rsidRPr="00BA6CC3">
                <w:rPr>
                  <w:rFonts w:ascii="Arial" w:hAnsi="Arial" w:cs="Arial"/>
                  <w:w w:val="105"/>
                  <w:sz w:val="20"/>
                  <w:szCs w:val="20"/>
                  <w:lang w:val="es-MX"/>
                  <w:rPrChange w:id="2566" w:author="César Gamboa" w:date="2019-11-25T09:13:00Z">
                    <w:rPr>
                      <w:rFonts w:ascii="Times New Roman" w:hAnsi="Times New Roman"/>
                      <w:w w:val="105"/>
                      <w:lang w:val="es-MX"/>
                    </w:rPr>
                  </w:rPrChange>
                </w:rPr>
                <w:t xml:space="preserve">de la misma en el tiempo </w:t>
              </w:r>
              <w:r w:rsidRPr="00BA6CC3">
                <w:rPr>
                  <w:rFonts w:ascii="Arial" w:hAnsi="Arial" w:cs="Arial"/>
                  <w:i/>
                  <w:w w:val="105"/>
                  <w:sz w:val="20"/>
                  <w:szCs w:val="20"/>
                  <w:lang w:val="es-MX"/>
                  <w:rPrChange w:id="2567" w:author="César Gamboa" w:date="2019-11-25T09:13:00Z">
                    <w:rPr>
                      <w:rFonts w:ascii="Times New Roman" w:hAnsi="Times New Roman"/>
                      <w:i/>
                      <w:w w:val="105"/>
                      <w:lang w:val="es-MX"/>
                    </w:rPr>
                  </w:rPrChange>
                </w:rPr>
                <w:t>t</w:t>
              </w:r>
              <w:r w:rsidRPr="00BA6CC3">
                <w:rPr>
                  <w:rFonts w:ascii="Arial" w:hAnsi="Arial" w:cs="Arial"/>
                  <w:w w:val="105"/>
                  <w:sz w:val="20"/>
                  <w:szCs w:val="20"/>
                  <w:lang w:val="es-MX"/>
                  <w:rPrChange w:id="2568" w:author="César Gamboa" w:date="2019-11-25T09:13:00Z">
                    <w:rPr>
                      <w:rFonts w:ascii="Times New Roman" w:hAnsi="Times New Roman"/>
                      <w:w w:val="105"/>
                      <w:lang w:val="es-MX"/>
                    </w:rPr>
                  </w:rPrChange>
                </w:rPr>
                <w:t xml:space="preserve">, con su </w:t>
              </w:r>
              <w:r w:rsidRPr="00BA6CC3">
                <w:rPr>
                  <w:rFonts w:ascii="Arial" w:hAnsi="Arial" w:cs="Arial"/>
                  <w:spacing w:val="-3"/>
                  <w:w w:val="105"/>
                  <w:sz w:val="20"/>
                  <w:szCs w:val="20"/>
                  <w:lang w:val="es-MX"/>
                  <w:rPrChange w:id="2569" w:author="César Gamboa" w:date="2019-11-25T09:13:00Z">
                    <w:rPr>
                      <w:rFonts w:ascii="Times New Roman" w:hAnsi="Times New Roman"/>
                      <w:spacing w:val="-3"/>
                      <w:w w:val="105"/>
                      <w:lang w:val="es-MX"/>
                    </w:rPr>
                  </w:rPrChange>
                </w:rPr>
                <w:t xml:space="preserve">valor </w:t>
              </w:r>
              <w:r w:rsidRPr="00BA6CC3">
                <w:rPr>
                  <w:rFonts w:ascii="Arial" w:hAnsi="Arial" w:cs="Arial"/>
                  <w:w w:val="105"/>
                  <w:sz w:val="20"/>
                  <w:szCs w:val="20"/>
                  <w:lang w:val="es-MX"/>
                  <w:rPrChange w:id="2570" w:author="César Gamboa" w:date="2019-11-25T09:13:00Z">
                    <w:rPr>
                      <w:rFonts w:ascii="Times New Roman" w:hAnsi="Times New Roman"/>
                      <w:w w:val="105"/>
                      <w:lang w:val="es-MX"/>
                    </w:rPr>
                  </w:rPrChange>
                </w:rPr>
                <w:t xml:space="preserve">en el tiempo </w:t>
              </w:r>
              <w:r w:rsidRPr="00BA6CC3">
                <w:rPr>
                  <w:rFonts w:ascii="Arial" w:hAnsi="Arial" w:cs="Arial"/>
                  <w:i/>
                  <w:w w:val="105"/>
                  <w:sz w:val="20"/>
                  <w:szCs w:val="20"/>
                  <w:lang w:val="es-MX"/>
                  <w:rPrChange w:id="2571" w:author="César Gamboa" w:date="2019-11-25T09:13:00Z">
                    <w:rPr>
                      <w:rFonts w:ascii="Times New Roman" w:hAnsi="Times New Roman"/>
                      <w:i/>
                      <w:w w:val="105"/>
                      <w:lang w:val="es-MX"/>
                    </w:rPr>
                  </w:rPrChange>
                </w:rPr>
                <w:t>t-1</w:t>
              </w:r>
              <w:r w:rsidRPr="00BA6CC3">
                <w:rPr>
                  <w:rFonts w:ascii="Arial" w:hAnsi="Arial" w:cs="Arial"/>
                  <w:w w:val="105"/>
                  <w:sz w:val="20"/>
                  <w:szCs w:val="20"/>
                  <w:lang w:val="es-MX"/>
                  <w:rPrChange w:id="2572" w:author="César Gamboa" w:date="2019-11-25T09:13:00Z">
                    <w:rPr>
                      <w:rFonts w:ascii="Times New Roman" w:hAnsi="Times New Roman"/>
                      <w:w w:val="105"/>
                      <w:lang w:val="es-MX"/>
                    </w:rPr>
                  </w:rPrChange>
                </w:rPr>
                <w:t xml:space="preserve">, es decir, se comparan las observaciones consecutivas </w:t>
              </w:r>
              <w:r w:rsidRPr="00BA6CC3">
                <w:rPr>
                  <w:rFonts w:ascii="Arial" w:hAnsi="Arial" w:cs="Arial"/>
                  <w:i/>
                  <w:w w:val="105"/>
                  <w:sz w:val="20"/>
                  <w:szCs w:val="20"/>
                  <w:lang w:val="es-MX"/>
                  <w:rPrChange w:id="2573" w:author="César Gamboa" w:date="2019-11-25T09:13:00Z">
                    <w:rPr>
                      <w:rFonts w:ascii="Times New Roman" w:hAnsi="Times New Roman"/>
                      <w:i/>
                      <w:w w:val="105"/>
                      <w:lang w:val="es-MX"/>
                    </w:rPr>
                  </w:rPrChange>
                </w:rPr>
                <w:t>Y</w:t>
              </w:r>
              <w:r w:rsidRPr="00BA6CC3">
                <w:rPr>
                  <w:rFonts w:ascii="Arial" w:hAnsi="Arial" w:cs="Arial"/>
                  <w:i/>
                  <w:w w:val="105"/>
                  <w:sz w:val="20"/>
                  <w:szCs w:val="20"/>
                  <w:vertAlign w:val="subscript"/>
                  <w:lang w:val="es-MX"/>
                  <w:rPrChange w:id="2574" w:author="César Gamboa" w:date="2019-11-25T09:13:00Z">
                    <w:rPr>
                      <w:rFonts w:ascii="Times New Roman" w:hAnsi="Times New Roman"/>
                      <w:i/>
                      <w:w w:val="105"/>
                      <w:vertAlign w:val="subscript"/>
                      <w:lang w:val="es-MX"/>
                    </w:rPr>
                  </w:rPrChange>
                </w:rPr>
                <w:t>t</w:t>
              </w:r>
              <w:r w:rsidRPr="00BA6CC3">
                <w:rPr>
                  <w:rFonts w:ascii="Arial" w:hAnsi="Arial" w:cs="Arial"/>
                  <w:i/>
                  <w:w w:val="105"/>
                  <w:sz w:val="20"/>
                  <w:szCs w:val="20"/>
                  <w:lang w:val="es-MX"/>
                  <w:rPrChange w:id="2575" w:author="César Gamboa" w:date="2019-11-25T09:13:00Z">
                    <w:rPr>
                      <w:rFonts w:ascii="Times New Roman" w:hAnsi="Times New Roman"/>
                      <w:i/>
                      <w:w w:val="105"/>
                      <w:lang w:val="es-MX"/>
                    </w:rPr>
                  </w:rPrChange>
                </w:rPr>
                <w:t xml:space="preserve"> </w:t>
              </w:r>
              <w:proofErr w:type="gramStart"/>
              <w:r w:rsidRPr="00BA6CC3">
                <w:rPr>
                  <w:rFonts w:ascii="Arial" w:hAnsi="Arial" w:cs="Arial"/>
                  <w:i/>
                  <w:w w:val="105"/>
                  <w:sz w:val="20"/>
                  <w:szCs w:val="20"/>
                  <w:lang w:val="es-MX"/>
                  <w:rPrChange w:id="2576" w:author="César Gamboa" w:date="2019-11-25T09:13:00Z">
                    <w:rPr>
                      <w:rFonts w:ascii="Times New Roman" w:hAnsi="Times New Roman"/>
                      <w:i/>
                      <w:w w:val="105"/>
                      <w:lang w:val="es-MX"/>
                    </w:rPr>
                  </w:rPrChange>
                </w:rPr>
                <w:t>con</w:t>
              </w:r>
              <w:r w:rsidRPr="00BA6CC3">
                <w:rPr>
                  <w:rFonts w:ascii="Arial" w:hAnsi="Arial" w:cs="Arial"/>
                  <w:w w:val="105"/>
                  <w:sz w:val="20"/>
                  <w:szCs w:val="20"/>
                  <w:lang w:val="es-MX"/>
                  <w:rPrChange w:id="2577" w:author="César Gamboa" w:date="2019-11-25T09:13:00Z">
                    <w:rPr>
                      <w:rFonts w:ascii="Times New Roman" w:hAnsi="Times New Roman"/>
                      <w:w w:val="105"/>
                      <w:lang w:val="es-MX"/>
                    </w:rPr>
                  </w:rPrChange>
                </w:rPr>
                <w:t xml:space="preserve">  </w:t>
              </w:r>
              <w:r w:rsidRPr="00BA6CC3">
                <w:rPr>
                  <w:rFonts w:ascii="Arial" w:hAnsi="Arial" w:cs="Arial"/>
                  <w:i/>
                  <w:w w:val="105"/>
                  <w:sz w:val="20"/>
                  <w:szCs w:val="20"/>
                  <w:lang w:val="es-MX"/>
                  <w:rPrChange w:id="2578" w:author="César Gamboa" w:date="2019-11-25T09:13:00Z">
                    <w:rPr>
                      <w:rFonts w:ascii="Times New Roman" w:hAnsi="Times New Roman"/>
                      <w:i/>
                      <w:w w:val="105"/>
                      <w:lang w:val="es-MX"/>
                    </w:rPr>
                  </w:rPrChange>
                </w:rPr>
                <w:t>Y</w:t>
              </w:r>
              <w:r w:rsidRPr="00BA6CC3">
                <w:rPr>
                  <w:rFonts w:ascii="Arial" w:hAnsi="Arial" w:cs="Arial"/>
                  <w:i/>
                  <w:w w:val="105"/>
                  <w:sz w:val="20"/>
                  <w:szCs w:val="20"/>
                  <w:vertAlign w:val="subscript"/>
                  <w:lang w:val="es-MX"/>
                  <w:rPrChange w:id="2579" w:author="César Gamboa" w:date="2019-11-25T09:13:00Z">
                    <w:rPr>
                      <w:rFonts w:ascii="Times New Roman" w:hAnsi="Times New Roman"/>
                      <w:i/>
                      <w:w w:val="105"/>
                      <w:vertAlign w:val="subscript"/>
                      <w:lang w:val="es-MX"/>
                    </w:rPr>
                  </w:rPrChange>
                </w:rPr>
                <w:t>t</w:t>
              </w:r>
              <w:proofErr w:type="gramEnd"/>
              <w:r w:rsidRPr="00BA6CC3">
                <w:rPr>
                  <w:rFonts w:ascii="Arial" w:hAnsi="Arial" w:cs="Arial"/>
                  <w:i/>
                  <w:w w:val="105"/>
                  <w:sz w:val="20"/>
                  <w:szCs w:val="20"/>
                  <w:vertAlign w:val="subscript"/>
                  <w:lang w:val="es-MX"/>
                  <w:rPrChange w:id="2580" w:author="César Gamboa" w:date="2019-11-25T09:13:00Z">
                    <w:rPr>
                      <w:rFonts w:ascii="Times New Roman" w:hAnsi="Times New Roman"/>
                      <w:i/>
                      <w:w w:val="105"/>
                      <w:vertAlign w:val="subscript"/>
                      <w:lang w:val="es-MX"/>
                    </w:rPr>
                  </w:rPrChange>
                </w:rPr>
                <w:t>−</w:t>
              </w:r>
              <w:r w:rsidRPr="00BA6CC3">
                <w:rPr>
                  <w:rFonts w:ascii="Arial" w:hAnsi="Arial" w:cs="Arial"/>
                  <w:w w:val="105"/>
                  <w:sz w:val="20"/>
                  <w:szCs w:val="20"/>
                  <w:vertAlign w:val="subscript"/>
                  <w:lang w:val="es-MX"/>
                  <w:rPrChange w:id="2581" w:author="César Gamboa" w:date="2019-11-25T09:13:00Z">
                    <w:rPr>
                      <w:rFonts w:ascii="Times New Roman" w:hAnsi="Times New Roman"/>
                      <w:w w:val="105"/>
                      <w:vertAlign w:val="subscript"/>
                      <w:lang w:val="es-MX"/>
                    </w:rPr>
                  </w:rPrChange>
                </w:rPr>
                <w:t>1</w:t>
              </w:r>
              <w:r w:rsidRPr="00BA6CC3">
                <w:rPr>
                  <w:rFonts w:ascii="Arial" w:hAnsi="Arial" w:cs="Arial"/>
                  <w:w w:val="105"/>
                  <w:sz w:val="20"/>
                  <w:szCs w:val="20"/>
                  <w:lang w:val="es-MX"/>
                  <w:rPrChange w:id="2582" w:author="César Gamboa" w:date="2019-11-25T09:13:00Z">
                    <w:rPr>
                      <w:rFonts w:ascii="Times New Roman" w:hAnsi="Times New Roman"/>
                      <w:w w:val="105"/>
                      <w:lang w:val="es-MX"/>
                    </w:rPr>
                  </w:rPrChange>
                </w:rPr>
                <w:t>. Esto también es aplicable no solo a una observación rezagada (</w:t>
              </w:r>
              <w:r w:rsidRPr="00BA6CC3">
                <w:rPr>
                  <w:rFonts w:ascii="Arial" w:hAnsi="Arial" w:cs="Arial"/>
                  <w:i/>
                  <w:w w:val="105"/>
                  <w:sz w:val="20"/>
                  <w:szCs w:val="20"/>
                  <w:lang w:val="es-MX"/>
                  <w:rPrChange w:id="2583" w:author="César Gamboa" w:date="2019-11-25T09:13:00Z">
                    <w:rPr>
                      <w:rFonts w:ascii="Times New Roman" w:hAnsi="Times New Roman"/>
                      <w:i/>
                      <w:w w:val="105"/>
                      <w:lang w:val="es-MX"/>
                    </w:rPr>
                  </w:rPrChange>
                </w:rPr>
                <w:t>Y</w:t>
              </w:r>
              <w:r w:rsidRPr="00BA6CC3">
                <w:rPr>
                  <w:rFonts w:ascii="Arial" w:hAnsi="Arial" w:cs="Arial"/>
                  <w:i/>
                  <w:w w:val="105"/>
                  <w:sz w:val="20"/>
                  <w:szCs w:val="20"/>
                  <w:vertAlign w:val="subscript"/>
                  <w:lang w:val="es-MX"/>
                  <w:rPrChange w:id="2584" w:author="César Gamboa" w:date="2019-11-25T09:13:00Z">
                    <w:rPr>
                      <w:rFonts w:ascii="Times New Roman" w:hAnsi="Times New Roman"/>
                      <w:i/>
                      <w:w w:val="105"/>
                      <w:vertAlign w:val="subscript"/>
                      <w:lang w:val="es-MX"/>
                    </w:rPr>
                  </w:rPrChange>
                </w:rPr>
                <w:t>t−</w:t>
              </w:r>
              <w:r w:rsidRPr="00BA6CC3">
                <w:rPr>
                  <w:rFonts w:ascii="Arial" w:hAnsi="Arial" w:cs="Arial"/>
                  <w:w w:val="105"/>
                  <w:sz w:val="20"/>
                  <w:szCs w:val="20"/>
                  <w:vertAlign w:val="subscript"/>
                  <w:lang w:val="es-MX"/>
                  <w:rPrChange w:id="2585" w:author="César Gamboa" w:date="2019-11-25T09:13:00Z">
                    <w:rPr>
                      <w:rFonts w:ascii="Times New Roman" w:hAnsi="Times New Roman"/>
                      <w:w w:val="105"/>
                      <w:vertAlign w:val="subscript"/>
                      <w:lang w:val="es-MX"/>
                    </w:rPr>
                  </w:rPrChange>
                </w:rPr>
                <w:t>1</w:t>
              </w:r>
              <w:r w:rsidRPr="00BA6CC3">
                <w:rPr>
                  <w:rFonts w:ascii="Arial" w:hAnsi="Arial" w:cs="Arial"/>
                  <w:w w:val="105"/>
                  <w:sz w:val="20"/>
                  <w:szCs w:val="20"/>
                  <w:lang w:val="es-MX"/>
                  <w:rPrChange w:id="2586" w:author="César Gamboa" w:date="2019-11-25T09:13:00Z">
                    <w:rPr>
                      <w:rFonts w:ascii="Times New Roman" w:hAnsi="Times New Roman"/>
                      <w:w w:val="105"/>
                      <w:lang w:val="es-MX"/>
                    </w:rPr>
                  </w:rPrChange>
                </w:rPr>
                <w:t>), sino también con múltiples rezagos (</w:t>
              </w:r>
              <w:r w:rsidRPr="00BA6CC3">
                <w:rPr>
                  <w:rFonts w:ascii="Arial" w:hAnsi="Arial" w:cs="Arial"/>
                  <w:i/>
                  <w:w w:val="105"/>
                  <w:sz w:val="20"/>
                  <w:szCs w:val="20"/>
                  <w:lang w:val="es-MX"/>
                  <w:rPrChange w:id="2587" w:author="César Gamboa" w:date="2019-11-25T09:13:00Z">
                    <w:rPr>
                      <w:rFonts w:ascii="Times New Roman" w:hAnsi="Times New Roman"/>
                      <w:i/>
                      <w:w w:val="105"/>
                      <w:lang w:val="es-MX"/>
                    </w:rPr>
                  </w:rPrChange>
                </w:rPr>
                <w:t>Y</w:t>
              </w:r>
              <w:r w:rsidRPr="00BA6CC3">
                <w:rPr>
                  <w:rFonts w:ascii="Arial" w:hAnsi="Arial" w:cs="Arial"/>
                  <w:i/>
                  <w:w w:val="105"/>
                  <w:sz w:val="20"/>
                  <w:szCs w:val="20"/>
                  <w:vertAlign w:val="subscript"/>
                  <w:lang w:val="es-MX"/>
                  <w:rPrChange w:id="2588" w:author="César Gamboa" w:date="2019-11-25T09:13:00Z">
                    <w:rPr>
                      <w:rFonts w:ascii="Times New Roman" w:hAnsi="Times New Roman"/>
                      <w:i/>
                      <w:w w:val="105"/>
                      <w:vertAlign w:val="subscript"/>
                      <w:lang w:val="es-MX"/>
                    </w:rPr>
                  </w:rPrChange>
                </w:rPr>
                <w:t>t−</w:t>
              </w:r>
              <w:r w:rsidRPr="00BA6CC3">
                <w:rPr>
                  <w:rFonts w:ascii="Arial" w:hAnsi="Arial" w:cs="Arial"/>
                  <w:w w:val="105"/>
                  <w:sz w:val="20"/>
                  <w:szCs w:val="20"/>
                  <w:vertAlign w:val="subscript"/>
                  <w:lang w:val="es-MX"/>
                  <w:rPrChange w:id="2589" w:author="César Gamboa" w:date="2019-11-25T09:13:00Z">
                    <w:rPr>
                      <w:rFonts w:ascii="Times New Roman" w:hAnsi="Times New Roman"/>
                      <w:w w:val="105"/>
                      <w:vertAlign w:val="subscript"/>
                      <w:lang w:val="es-MX"/>
                    </w:rPr>
                  </w:rPrChange>
                </w:rPr>
                <w:t>2</w:t>
              </w:r>
              <w:r w:rsidRPr="00BA6CC3">
                <w:rPr>
                  <w:rFonts w:ascii="Arial" w:hAnsi="Arial" w:cs="Arial"/>
                  <w:w w:val="105"/>
                  <w:sz w:val="20"/>
                  <w:szCs w:val="20"/>
                  <w:lang w:val="es-MX"/>
                  <w:rPrChange w:id="2590" w:author="César Gamboa" w:date="2019-11-25T09:13:00Z">
                    <w:rPr>
                      <w:rFonts w:ascii="Times New Roman" w:hAnsi="Times New Roman"/>
                      <w:w w:val="105"/>
                      <w:lang w:val="es-MX"/>
                    </w:rPr>
                  </w:rPrChange>
                </w:rPr>
                <w:t>)</w:t>
              </w:r>
              <w:r w:rsidRPr="00BA6CC3">
                <w:rPr>
                  <w:rFonts w:ascii="Arial" w:hAnsi="Arial" w:cs="Arial"/>
                  <w:i/>
                  <w:w w:val="105"/>
                  <w:sz w:val="20"/>
                  <w:szCs w:val="20"/>
                  <w:lang w:val="es-MX"/>
                  <w:rPrChange w:id="2591" w:author="César Gamboa" w:date="2019-11-25T09:13:00Z">
                    <w:rPr>
                      <w:rFonts w:ascii="Times New Roman" w:hAnsi="Times New Roman"/>
                      <w:i/>
                      <w:w w:val="105"/>
                      <w:lang w:val="es-MX"/>
                    </w:rPr>
                  </w:rPrChange>
                </w:rPr>
                <w:t xml:space="preserve">, </w:t>
              </w:r>
              <w:r w:rsidRPr="00BA6CC3">
                <w:rPr>
                  <w:rFonts w:ascii="Arial" w:hAnsi="Arial" w:cs="Arial"/>
                  <w:w w:val="105"/>
                  <w:sz w:val="20"/>
                  <w:szCs w:val="20"/>
                  <w:lang w:val="es-MX"/>
                  <w:rPrChange w:id="2592" w:author="César Gamboa" w:date="2019-11-25T09:13:00Z">
                    <w:rPr>
                      <w:rFonts w:ascii="Times New Roman" w:hAnsi="Times New Roman"/>
                      <w:w w:val="105"/>
                      <w:lang w:val="es-MX"/>
                    </w:rPr>
                  </w:rPrChange>
                </w:rPr>
                <w:t>(</w:t>
              </w:r>
              <w:r w:rsidRPr="00BA6CC3">
                <w:rPr>
                  <w:rFonts w:ascii="Arial" w:hAnsi="Arial" w:cs="Arial"/>
                  <w:i/>
                  <w:w w:val="105"/>
                  <w:sz w:val="20"/>
                  <w:szCs w:val="20"/>
                  <w:lang w:val="es-MX"/>
                  <w:rPrChange w:id="2593" w:author="César Gamboa" w:date="2019-11-25T09:13:00Z">
                    <w:rPr>
                      <w:rFonts w:ascii="Times New Roman" w:hAnsi="Times New Roman"/>
                      <w:i/>
                      <w:w w:val="105"/>
                      <w:lang w:val="es-MX"/>
                    </w:rPr>
                  </w:rPrChange>
                </w:rPr>
                <w:t>Y</w:t>
              </w:r>
              <w:r w:rsidRPr="00BA6CC3">
                <w:rPr>
                  <w:rFonts w:ascii="Arial" w:hAnsi="Arial" w:cs="Arial"/>
                  <w:i/>
                  <w:w w:val="105"/>
                  <w:sz w:val="20"/>
                  <w:szCs w:val="20"/>
                  <w:vertAlign w:val="subscript"/>
                  <w:lang w:val="es-MX"/>
                  <w:rPrChange w:id="2594" w:author="César Gamboa" w:date="2019-11-25T09:13:00Z">
                    <w:rPr>
                      <w:rFonts w:ascii="Times New Roman" w:hAnsi="Times New Roman"/>
                      <w:i/>
                      <w:w w:val="105"/>
                      <w:vertAlign w:val="subscript"/>
                      <w:lang w:val="es-MX"/>
                    </w:rPr>
                  </w:rPrChange>
                </w:rPr>
                <w:t>t−</w:t>
              </w:r>
              <w:r w:rsidRPr="00BA6CC3">
                <w:rPr>
                  <w:rFonts w:ascii="Arial" w:hAnsi="Arial" w:cs="Arial"/>
                  <w:w w:val="105"/>
                  <w:sz w:val="20"/>
                  <w:szCs w:val="20"/>
                  <w:vertAlign w:val="subscript"/>
                  <w:lang w:val="es-MX"/>
                  <w:rPrChange w:id="2595" w:author="César Gamboa" w:date="2019-11-25T09:13:00Z">
                    <w:rPr>
                      <w:rFonts w:ascii="Times New Roman" w:hAnsi="Times New Roman"/>
                      <w:w w:val="105"/>
                      <w:vertAlign w:val="subscript"/>
                      <w:lang w:val="es-MX"/>
                    </w:rPr>
                  </w:rPrChange>
                </w:rPr>
                <w:t>3</w:t>
              </w:r>
              <w:r w:rsidRPr="00BA6CC3">
                <w:rPr>
                  <w:rFonts w:ascii="Arial" w:hAnsi="Arial" w:cs="Arial"/>
                  <w:w w:val="105"/>
                  <w:sz w:val="20"/>
                  <w:szCs w:val="20"/>
                  <w:lang w:val="es-MX"/>
                  <w:rPrChange w:id="2596" w:author="César Gamboa" w:date="2019-11-25T09:13:00Z">
                    <w:rPr>
                      <w:rFonts w:ascii="Times New Roman" w:hAnsi="Times New Roman"/>
                      <w:w w:val="105"/>
                      <w:lang w:val="es-MX"/>
                    </w:rPr>
                  </w:rPrChange>
                </w:rPr>
                <w:t>)</w:t>
              </w:r>
              <w:r w:rsidRPr="00BA6CC3">
                <w:rPr>
                  <w:rFonts w:ascii="Arial" w:hAnsi="Arial" w:cs="Arial"/>
                  <w:i/>
                  <w:w w:val="105"/>
                  <w:sz w:val="20"/>
                  <w:szCs w:val="20"/>
                  <w:lang w:val="es-MX"/>
                  <w:rPrChange w:id="2597" w:author="César Gamboa" w:date="2019-11-25T09:13:00Z">
                    <w:rPr>
                      <w:rFonts w:ascii="Times New Roman" w:hAnsi="Times New Roman"/>
                      <w:i/>
                      <w:w w:val="105"/>
                      <w:lang w:val="es-MX"/>
                    </w:rPr>
                  </w:rPrChange>
                </w:rPr>
                <w:t xml:space="preserve">, · · </w:t>
              </w:r>
              <w:proofErr w:type="gramStart"/>
              <w:r w:rsidRPr="00BA6CC3">
                <w:rPr>
                  <w:rFonts w:ascii="Arial" w:hAnsi="Arial" w:cs="Arial"/>
                  <w:i/>
                  <w:w w:val="105"/>
                  <w:sz w:val="20"/>
                  <w:szCs w:val="20"/>
                  <w:lang w:val="es-MX"/>
                  <w:rPrChange w:id="2598" w:author="César Gamboa" w:date="2019-11-25T09:13:00Z">
                    <w:rPr>
                      <w:rFonts w:ascii="Times New Roman" w:hAnsi="Times New Roman"/>
                      <w:i/>
                      <w:w w:val="105"/>
                      <w:lang w:val="es-MX"/>
                    </w:rPr>
                  </w:rPrChange>
                </w:rPr>
                <w:t>· ,</w:t>
              </w:r>
              <w:proofErr w:type="gramEnd"/>
              <w:r w:rsidRPr="00BA6CC3">
                <w:rPr>
                  <w:rFonts w:ascii="Arial" w:hAnsi="Arial" w:cs="Arial"/>
                  <w:i/>
                  <w:w w:val="105"/>
                  <w:sz w:val="20"/>
                  <w:szCs w:val="20"/>
                  <w:lang w:val="es-MX"/>
                  <w:rPrChange w:id="2599" w:author="César Gamboa" w:date="2019-11-25T09:13:00Z">
                    <w:rPr>
                      <w:rFonts w:ascii="Times New Roman" w:hAnsi="Times New Roman"/>
                      <w:i/>
                      <w:w w:val="105"/>
                      <w:lang w:val="es-MX"/>
                    </w:rPr>
                  </w:rPrChange>
                </w:rPr>
                <w:t xml:space="preserve"> </w:t>
              </w:r>
              <w:r w:rsidRPr="00BA6CC3">
                <w:rPr>
                  <w:rFonts w:ascii="Arial" w:hAnsi="Arial" w:cs="Arial"/>
                  <w:w w:val="105"/>
                  <w:sz w:val="20"/>
                  <w:szCs w:val="20"/>
                  <w:lang w:val="es-MX"/>
                  <w:rPrChange w:id="2600" w:author="César Gamboa" w:date="2019-11-25T09:13:00Z">
                    <w:rPr>
                      <w:rFonts w:ascii="Times New Roman" w:hAnsi="Times New Roman"/>
                      <w:w w:val="105"/>
                      <w:lang w:val="es-MX"/>
                    </w:rPr>
                  </w:rPrChange>
                </w:rPr>
                <w:t>(</w:t>
              </w:r>
              <w:r w:rsidRPr="00BA6CC3">
                <w:rPr>
                  <w:rFonts w:ascii="Arial" w:hAnsi="Arial" w:cs="Arial"/>
                  <w:i/>
                  <w:w w:val="105"/>
                  <w:sz w:val="20"/>
                  <w:szCs w:val="20"/>
                  <w:lang w:val="es-MX"/>
                  <w:rPrChange w:id="2601" w:author="César Gamboa" w:date="2019-11-25T09:13:00Z">
                    <w:rPr>
                      <w:rFonts w:ascii="Times New Roman" w:hAnsi="Times New Roman"/>
                      <w:i/>
                      <w:w w:val="105"/>
                      <w:lang w:val="es-MX"/>
                    </w:rPr>
                  </w:rPrChange>
                </w:rPr>
                <w:t>Y</w:t>
              </w:r>
              <w:r w:rsidRPr="00BA6CC3">
                <w:rPr>
                  <w:rFonts w:ascii="Arial" w:hAnsi="Arial" w:cs="Arial"/>
                  <w:i/>
                  <w:w w:val="105"/>
                  <w:sz w:val="20"/>
                  <w:szCs w:val="20"/>
                  <w:vertAlign w:val="subscript"/>
                  <w:lang w:val="es-MX"/>
                  <w:rPrChange w:id="2602" w:author="César Gamboa" w:date="2019-11-25T09:13:00Z">
                    <w:rPr>
                      <w:rFonts w:ascii="Times New Roman" w:hAnsi="Times New Roman"/>
                      <w:i/>
                      <w:w w:val="105"/>
                      <w:vertAlign w:val="subscript"/>
                      <w:lang w:val="es-MX"/>
                    </w:rPr>
                  </w:rPrChange>
                </w:rPr>
                <w:t>t−n</w:t>
              </w:r>
              <w:r w:rsidRPr="00BA6CC3">
                <w:rPr>
                  <w:rFonts w:ascii="Arial" w:hAnsi="Arial" w:cs="Arial"/>
                  <w:w w:val="105"/>
                  <w:sz w:val="20"/>
                  <w:szCs w:val="20"/>
                  <w:lang w:val="es-MX"/>
                  <w:rPrChange w:id="2603" w:author="César Gamboa" w:date="2019-11-25T09:13:00Z">
                    <w:rPr>
                      <w:rFonts w:ascii="Times New Roman" w:hAnsi="Times New Roman"/>
                      <w:w w:val="105"/>
                      <w:lang w:val="es-MX"/>
                    </w:rPr>
                  </w:rPrChange>
                </w:rPr>
                <w:t>). Para esto se hace uso del coeficiente de</w:t>
              </w:r>
              <w:r w:rsidRPr="00BA6CC3">
                <w:rPr>
                  <w:rFonts w:ascii="Arial" w:hAnsi="Arial" w:cs="Arial"/>
                  <w:spacing w:val="16"/>
                  <w:w w:val="105"/>
                  <w:sz w:val="20"/>
                  <w:szCs w:val="20"/>
                  <w:lang w:val="es-MX"/>
                  <w:rPrChange w:id="2604" w:author="César Gamboa" w:date="2019-11-25T09:13:00Z">
                    <w:rPr>
                      <w:rFonts w:ascii="Times New Roman" w:hAnsi="Times New Roman"/>
                      <w:spacing w:val="16"/>
                      <w:w w:val="105"/>
                      <w:lang w:val="es-MX"/>
                    </w:rPr>
                  </w:rPrChange>
                </w:rPr>
                <w:t xml:space="preserve"> </w:t>
              </w:r>
              <w:r w:rsidRPr="00BA6CC3">
                <w:rPr>
                  <w:rFonts w:ascii="Arial" w:hAnsi="Arial" w:cs="Arial"/>
                  <w:w w:val="105"/>
                  <w:sz w:val="20"/>
                  <w:szCs w:val="20"/>
                  <w:lang w:val="es-MX"/>
                  <w:rPrChange w:id="2605" w:author="César Gamboa" w:date="2019-11-25T09:13:00Z">
                    <w:rPr>
                      <w:rFonts w:ascii="Times New Roman" w:hAnsi="Times New Roman"/>
                      <w:w w:val="105"/>
                      <w:lang w:val="es-MX"/>
                    </w:rPr>
                  </w:rPrChange>
                </w:rPr>
                <w:t>autocorrelación.</w:t>
              </w:r>
            </w:ins>
          </w:p>
          <w:p w14:paraId="5A773AC2" w14:textId="77777777" w:rsidR="007128C8" w:rsidRPr="00BA6CC3" w:rsidRDefault="007128C8" w:rsidP="007128C8">
            <w:pPr>
              <w:spacing w:line="240" w:lineRule="auto"/>
              <w:jc w:val="both"/>
              <w:rPr>
                <w:ins w:id="2606" w:author="César Gamboa" w:date="2019-11-24T11:09:00Z"/>
                <w:rFonts w:ascii="Arial" w:hAnsi="Arial" w:cs="Arial"/>
                <w:w w:val="105"/>
                <w:sz w:val="20"/>
                <w:szCs w:val="20"/>
                <w:lang w:val="es-MX"/>
                <w:rPrChange w:id="2607" w:author="César Gamboa" w:date="2019-11-25T09:13:00Z">
                  <w:rPr>
                    <w:ins w:id="2608" w:author="César Gamboa" w:date="2019-11-24T11:09:00Z"/>
                    <w:rFonts w:ascii="Times New Roman" w:hAnsi="Times New Roman"/>
                    <w:w w:val="105"/>
                    <w:lang w:val="es-MX"/>
                  </w:rPr>
                </w:rPrChange>
              </w:rPr>
            </w:pPr>
            <w:ins w:id="2609" w:author="César Gamboa" w:date="2019-11-24T11:09:00Z">
              <w:r w:rsidRPr="00BA6CC3">
                <w:rPr>
                  <w:rFonts w:ascii="Arial" w:hAnsi="Arial" w:cs="Arial"/>
                  <w:w w:val="105"/>
                  <w:sz w:val="20"/>
                  <w:szCs w:val="20"/>
                  <w:lang w:val="es-MX"/>
                  <w:rPrChange w:id="2610" w:author="César Gamboa" w:date="2019-11-25T09:13:00Z">
                    <w:rPr>
                      <w:rFonts w:ascii="Times New Roman" w:hAnsi="Times New Roman"/>
                      <w:w w:val="105"/>
                      <w:lang w:val="es-MX"/>
                    </w:rPr>
                  </w:rPrChange>
                </w:rPr>
                <w:t xml:space="preserve">El coeficiente de autocorrelación recibe su nombre debido a que se utiliza el coeficiente de correlación para pares de observaciones </w:t>
              </w:r>
              <m:oMath>
                <m:sSub>
                  <m:sSubPr>
                    <m:ctrlPr>
                      <w:rPr>
                        <w:rFonts w:ascii="Cambria Math" w:hAnsi="Cambria Math" w:cs="Arial"/>
                        <w:i/>
                        <w:w w:val="105"/>
                        <w:sz w:val="20"/>
                        <w:szCs w:val="20"/>
                        <w:lang w:val="es-MX"/>
                        <w:rPrChange w:id="2611" w:author="César Gamboa" w:date="2019-11-25T09:13:00Z">
                          <w:rPr>
                            <w:rFonts w:ascii="Cambria Math" w:hAnsi="Cambria Math"/>
                            <w:i/>
                            <w:w w:val="105"/>
                            <w:lang w:val="es-MX"/>
                          </w:rPr>
                        </w:rPrChange>
                      </w:rPr>
                    </m:ctrlPr>
                  </m:sSubPr>
                  <m:e>
                    <m:r>
                      <w:rPr>
                        <w:rFonts w:ascii="Cambria Math" w:hAnsi="Cambria Math" w:cs="Arial"/>
                        <w:w w:val="105"/>
                        <w:sz w:val="20"/>
                        <w:szCs w:val="20"/>
                        <w:lang w:val="es-MX"/>
                        <w:rPrChange w:id="2612" w:author="César Gamboa" w:date="2019-11-25T09:13:00Z">
                          <w:rPr>
                            <w:rFonts w:ascii="Cambria Math" w:hAnsi="Cambria Math"/>
                            <w:w w:val="105"/>
                            <w:lang w:val="es-MX"/>
                          </w:rPr>
                        </w:rPrChange>
                      </w:rPr>
                      <m:t>r</m:t>
                    </m:r>
                  </m:e>
                  <m:sub>
                    <m:sSub>
                      <m:sSubPr>
                        <m:ctrlPr>
                          <w:rPr>
                            <w:rFonts w:ascii="Cambria Math" w:hAnsi="Cambria Math" w:cs="Arial"/>
                            <w:i/>
                            <w:w w:val="105"/>
                            <w:sz w:val="20"/>
                            <w:szCs w:val="20"/>
                            <w:lang w:val="es-MX"/>
                            <w:rPrChange w:id="2613" w:author="César Gamboa" w:date="2019-11-25T09:13:00Z">
                              <w:rPr>
                                <w:rFonts w:ascii="Cambria Math" w:hAnsi="Cambria Math"/>
                                <w:i/>
                                <w:w w:val="105"/>
                                <w:lang w:val="es-MX"/>
                              </w:rPr>
                            </w:rPrChange>
                          </w:rPr>
                        </m:ctrlPr>
                      </m:sSubPr>
                      <m:e>
                        <m:r>
                          <w:rPr>
                            <w:rFonts w:ascii="Cambria Math" w:hAnsi="Cambria Math" w:cs="Arial"/>
                            <w:w w:val="105"/>
                            <w:sz w:val="20"/>
                            <w:szCs w:val="20"/>
                            <w:lang w:val="es-MX"/>
                            <w:rPrChange w:id="2614" w:author="César Gamboa" w:date="2019-11-25T09:13:00Z">
                              <w:rPr>
                                <w:rFonts w:ascii="Cambria Math" w:hAnsi="Cambria Math"/>
                                <w:w w:val="105"/>
                                <w:lang w:val="es-MX"/>
                              </w:rPr>
                            </w:rPrChange>
                          </w:rPr>
                          <m:t>Y</m:t>
                        </m:r>
                      </m:e>
                      <m:sub>
                        <m:r>
                          <w:rPr>
                            <w:rFonts w:ascii="Cambria Math" w:hAnsi="Cambria Math" w:cs="Arial"/>
                            <w:w w:val="105"/>
                            <w:sz w:val="20"/>
                            <w:szCs w:val="20"/>
                            <w:lang w:val="es-MX"/>
                            <w:rPrChange w:id="2615" w:author="César Gamboa" w:date="2019-11-25T09:13:00Z">
                              <w:rPr>
                                <w:rFonts w:ascii="Cambria Math" w:hAnsi="Cambria Math"/>
                                <w:w w:val="105"/>
                                <w:lang w:val="es-MX"/>
                              </w:rPr>
                            </w:rPrChange>
                          </w:rPr>
                          <m:t>t</m:t>
                        </m:r>
                      </m:sub>
                    </m:sSub>
                  </m:sub>
                </m:sSub>
                <m:r>
                  <w:rPr>
                    <w:rFonts w:ascii="Cambria Math" w:hAnsi="Cambria Math" w:cs="Arial"/>
                    <w:w w:val="105"/>
                    <w:sz w:val="20"/>
                    <w:szCs w:val="20"/>
                    <w:lang w:val="es-MX"/>
                    <w:rPrChange w:id="2616" w:author="César Gamboa" w:date="2019-11-25T09:13:00Z">
                      <w:rPr>
                        <w:rFonts w:ascii="Cambria Math" w:hAnsi="Cambria Math"/>
                        <w:w w:val="105"/>
                        <w:lang w:val="es-MX"/>
                      </w:rPr>
                    </w:rPrChange>
                  </w:rPr>
                  <m:t xml:space="preserve">, </m:t>
                </m:r>
                <m:sSub>
                  <m:sSubPr>
                    <m:ctrlPr>
                      <w:rPr>
                        <w:rFonts w:ascii="Cambria Math" w:hAnsi="Cambria Math" w:cs="Arial"/>
                        <w:i/>
                        <w:w w:val="105"/>
                        <w:sz w:val="20"/>
                        <w:szCs w:val="20"/>
                        <w:lang w:val="es-MX"/>
                        <w:rPrChange w:id="2617" w:author="César Gamboa" w:date="2019-11-25T09:13:00Z">
                          <w:rPr>
                            <w:rFonts w:ascii="Cambria Math" w:hAnsi="Cambria Math"/>
                            <w:i/>
                            <w:w w:val="105"/>
                            <w:lang w:val="es-MX"/>
                          </w:rPr>
                        </w:rPrChange>
                      </w:rPr>
                    </m:ctrlPr>
                  </m:sSubPr>
                  <m:e>
                    <m:r>
                      <w:rPr>
                        <w:rFonts w:ascii="Cambria Math" w:hAnsi="Cambria Math" w:cs="Arial"/>
                        <w:w w:val="105"/>
                        <w:sz w:val="20"/>
                        <w:szCs w:val="20"/>
                        <w:lang w:val="es-MX"/>
                        <w:rPrChange w:id="2618" w:author="César Gamboa" w:date="2019-11-25T09:13:00Z">
                          <w:rPr>
                            <w:rFonts w:ascii="Cambria Math" w:hAnsi="Cambria Math"/>
                            <w:w w:val="105"/>
                            <w:lang w:val="es-MX"/>
                          </w:rPr>
                        </w:rPrChange>
                      </w:rPr>
                      <m:t>r</m:t>
                    </m:r>
                  </m:e>
                  <m:sub>
                    <m:sSub>
                      <m:sSubPr>
                        <m:ctrlPr>
                          <w:rPr>
                            <w:rFonts w:ascii="Cambria Math" w:hAnsi="Cambria Math" w:cs="Arial"/>
                            <w:i/>
                            <w:w w:val="105"/>
                            <w:sz w:val="20"/>
                            <w:szCs w:val="20"/>
                            <w:lang w:val="es-MX"/>
                            <w:rPrChange w:id="2619" w:author="César Gamboa" w:date="2019-11-25T09:13:00Z">
                              <w:rPr>
                                <w:rFonts w:ascii="Cambria Math" w:hAnsi="Cambria Math"/>
                                <w:i/>
                                <w:w w:val="105"/>
                                <w:lang w:val="es-MX"/>
                              </w:rPr>
                            </w:rPrChange>
                          </w:rPr>
                        </m:ctrlPr>
                      </m:sSubPr>
                      <m:e>
                        <m:r>
                          <w:rPr>
                            <w:rFonts w:ascii="Cambria Math" w:hAnsi="Cambria Math" w:cs="Arial"/>
                            <w:w w:val="105"/>
                            <w:sz w:val="20"/>
                            <w:szCs w:val="20"/>
                            <w:lang w:val="es-MX"/>
                            <w:rPrChange w:id="2620" w:author="César Gamboa" w:date="2019-11-25T09:13:00Z">
                              <w:rPr>
                                <w:rFonts w:ascii="Cambria Math" w:hAnsi="Cambria Math"/>
                                <w:w w:val="105"/>
                                <w:lang w:val="es-MX"/>
                              </w:rPr>
                            </w:rPrChange>
                          </w:rPr>
                          <m:t>Y</m:t>
                        </m:r>
                      </m:e>
                      <m:sub>
                        <m:r>
                          <w:rPr>
                            <w:rFonts w:ascii="Cambria Math" w:hAnsi="Cambria Math" w:cs="Arial"/>
                            <w:w w:val="105"/>
                            <w:sz w:val="20"/>
                            <w:szCs w:val="20"/>
                            <w:lang w:val="es-MX"/>
                            <w:rPrChange w:id="2621" w:author="César Gamboa" w:date="2019-11-25T09:13:00Z">
                              <w:rPr>
                                <w:rFonts w:ascii="Cambria Math" w:hAnsi="Cambria Math"/>
                                <w:w w:val="105"/>
                                <w:lang w:val="es-MX"/>
                              </w:rPr>
                            </w:rPrChange>
                          </w:rPr>
                          <m:t>t-1</m:t>
                        </m:r>
                      </m:sub>
                    </m:sSub>
                  </m:sub>
                </m:sSub>
              </m:oMath>
              <w:r w:rsidRPr="00BA6CC3">
                <w:rPr>
                  <w:rFonts w:ascii="Arial" w:hAnsi="Arial" w:cs="Arial"/>
                  <w:w w:val="105"/>
                  <w:sz w:val="20"/>
                  <w:szCs w:val="20"/>
                  <w:lang w:val="es-MX"/>
                  <w:rPrChange w:id="2622" w:author="César Gamboa" w:date="2019-11-25T09:13:00Z">
                    <w:rPr>
                      <w:rFonts w:ascii="Times New Roman" w:hAnsi="Times New Roman"/>
                      <w:w w:val="105"/>
                      <w:lang w:val="es-MX"/>
                    </w:rPr>
                  </w:rPrChange>
                </w:rPr>
                <w:t>de la serie cronológica. Al conjunto de todas las autocorrelaciones se le llama función de</w:t>
              </w:r>
              <w:r w:rsidRPr="00BA6CC3">
                <w:rPr>
                  <w:rFonts w:ascii="Arial" w:hAnsi="Arial" w:cs="Arial"/>
                  <w:spacing w:val="2"/>
                  <w:w w:val="105"/>
                  <w:sz w:val="20"/>
                  <w:szCs w:val="20"/>
                  <w:lang w:val="es-MX"/>
                  <w:rPrChange w:id="2623" w:author="César Gamboa" w:date="2019-11-25T09:13:00Z">
                    <w:rPr>
                      <w:rFonts w:ascii="Times New Roman" w:hAnsi="Times New Roman"/>
                      <w:spacing w:val="2"/>
                      <w:w w:val="105"/>
                      <w:lang w:val="es-MX"/>
                    </w:rPr>
                  </w:rPrChange>
                </w:rPr>
                <w:t xml:space="preserve"> </w:t>
              </w:r>
              <w:r w:rsidRPr="00BA6CC3">
                <w:rPr>
                  <w:rFonts w:ascii="Arial" w:hAnsi="Arial" w:cs="Arial"/>
                  <w:w w:val="105"/>
                  <w:sz w:val="20"/>
                  <w:szCs w:val="20"/>
                  <w:lang w:val="es-MX"/>
                  <w:rPrChange w:id="2624" w:author="César Gamboa" w:date="2019-11-25T09:13:00Z">
                    <w:rPr>
                      <w:rFonts w:ascii="Times New Roman" w:hAnsi="Times New Roman"/>
                      <w:w w:val="105"/>
                      <w:lang w:val="es-MX"/>
                    </w:rPr>
                  </w:rPrChange>
                </w:rPr>
                <w:t>autocorrelación.</w:t>
              </w:r>
            </w:ins>
          </w:p>
          <w:p w14:paraId="2B161ADD" w14:textId="77777777" w:rsidR="007128C8" w:rsidRPr="00BA6CC3" w:rsidRDefault="007128C8" w:rsidP="007128C8">
            <w:pPr>
              <w:spacing w:line="240" w:lineRule="auto"/>
              <w:jc w:val="both"/>
              <w:rPr>
                <w:ins w:id="2625" w:author="César Gamboa" w:date="2019-11-24T11:09:00Z"/>
                <w:rFonts w:ascii="Arial" w:hAnsi="Arial" w:cs="Arial"/>
                <w:b/>
                <w:bCs/>
                <w:sz w:val="20"/>
                <w:szCs w:val="20"/>
                <w:rPrChange w:id="2626" w:author="César Gamboa" w:date="2019-11-25T09:13:00Z">
                  <w:rPr>
                    <w:ins w:id="2627" w:author="César Gamboa" w:date="2019-11-24T11:09:00Z"/>
                    <w:rFonts w:ascii="Times New Roman" w:hAnsi="Times New Roman"/>
                    <w:b/>
                    <w:bCs/>
                  </w:rPr>
                </w:rPrChange>
              </w:rPr>
            </w:pPr>
            <w:ins w:id="2628" w:author="César Gamboa" w:date="2019-11-24T11:09:00Z">
              <w:r w:rsidRPr="00BA6CC3">
                <w:rPr>
                  <w:rFonts w:ascii="Arial" w:hAnsi="Arial" w:cs="Arial"/>
                  <w:b/>
                  <w:bCs/>
                  <w:spacing w:val="-4"/>
                  <w:sz w:val="20"/>
                  <w:szCs w:val="20"/>
                  <w:rPrChange w:id="2629" w:author="César Gamboa" w:date="2019-11-25T09:13:00Z">
                    <w:rPr>
                      <w:rFonts w:ascii="Times New Roman" w:hAnsi="Times New Roman"/>
                      <w:b/>
                      <w:bCs/>
                      <w:spacing w:val="-4"/>
                    </w:rPr>
                  </w:rPrChange>
                </w:rPr>
                <w:t xml:space="preserve">Función </w:t>
              </w:r>
              <w:r w:rsidRPr="00BA6CC3">
                <w:rPr>
                  <w:rFonts w:ascii="Arial" w:hAnsi="Arial" w:cs="Arial"/>
                  <w:b/>
                  <w:bCs/>
                  <w:sz w:val="20"/>
                  <w:szCs w:val="20"/>
                  <w:rPrChange w:id="2630" w:author="César Gamboa" w:date="2019-11-25T09:13:00Z">
                    <w:rPr>
                      <w:rFonts w:ascii="Times New Roman" w:hAnsi="Times New Roman"/>
                      <w:b/>
                      <w:bCs/>
                    </w:rPr>
                  </w:rPrChange>
                </w:rPr>
                <w:t>de autocorrelación</w:t>
              </w:r>
              <w:r w:rsidRPr="00BA6CC3">
                <w:rPr>
                  <w:rFonts w:ascii="Arial" w:hAnsi="Arial" w:cs="Arial"/>
                  <w:b/>
                  <w:bCs/>
                  <w:spacing w:val="17"/>
                  <w:sz w:val="20"/>
                  <w:szCs w:val="20"/>
                  <w:rPrChange w:id="2631" w:author="César Gamboa" w:date="2019-11-25T09:13:00Z">
                    <w:rPr>
                      <w:rFonts w:ascii="Times New Roman" w:hAnsi="Times New Roman"/>
                      <w:b/>
                      <w:bCs/>
                      <w:spacing w:val="17"/>
                    </w:rPr>
                  </w:rPrChange>
                </w:rPr>
                <w:t xml:space="preserve"> </w:t>
              </w:r>
              <w:r w:rsidRPr="00BA6CC3">
                <w:rPr>
                  <w:rFonts w:ascii="Arial" w:hAnsi="Arial" w:cs="Arial"/>
                  <w:b/>
                  <w:bCs/>
                  <w:sz w:val="20"/>
                  <w:szCs w:val="20"/>
                  <w:rPrChange w:id="2632" w:author="César Gamboa" w:date="2019-11-25T09:13:00Z">
                    <w:rPr>
                      <w:rFonts w:ascii="Times New Roman" w:hAnsi="Times New Roman"/>
                      <w:b/>
                      <w:bCs/>
                    </w:rPr>
                  </w:rPrChange>
                </w:rPr>
                <w:t>parcial</w:t>
              </w:r>
            </w:ins>
          </w:p>
          <w:p w14:paraId="0A1169D4" w14:textId="77777777" w:rsidR="007128C8" w:rsidRPr="00BA6CC3" w:rsidRDefault="007128C8" w:rsidP="007128C8">
            <w:pPr>
              <w:spacing w:line="240" w:lineRule="auto"/>
              <w:jc w:val="both"/>
              <w:rPr>
                <w:ins w:id="2633" w:author="César Gamboa" w:date="2019-11-24T11:09:00Z"/>
                <w:rFonts w:ascii="Arial" w:hAnsi="Arial" w:cs="Arial"/>
                <w:sz w:val="20"/>
                <w:szCs w:val="20"/>
                <w:lang w:val="es-MX"/>
                <w:rPrChange w:id="2634" w:author="César Gamboa" w:date="2019-11-25T09:13:00Z">
                  <w:rPr>
                    <w:ins w:id="2635" w:author="César Gamboa" w:date="2019-11-24T11:09:00Z"/>
                    <w:rFonts w:ascii="Times New Roman" w:hAnsi="Times New Roman"/>
                    <w:lang w:val="es-MX"/>
                  </w:rPr>
                </w:rPrChange>
              </w:rPr>
            </w:pPr>
            <w:ins w:id="2636" w:author="César Gamboa" w:date="2019-11-24T11:09:00Z">
              <w:r w:rsidRPr="00BA6CC3">
                <w:rPr>
                  <w:rFonts w:ascii="Arial" w:hAnsi="Arial" w:cs="Arial"/>
                  <w:w w:val="110"/>
                  <w:sz w:val="20"/>
                  <w:szCs w:val="20"/>
                  <w:lang w:val="es-MX"/>
                  <w:rPrChange w:id="2637" w:author="César Gamboa" w:date="2019-11-25T09:13:00Z">
                    <w:rPr>
                      <w:rFonts w:ascii="Times New Roman" w:hAnsi="Times New Roman"/>
                      <w:w w:val="110"/>
                      <w:lang w:val="es-MX"/>
                    </w:rPr>
                  </w:rPrChange>
                </w:rPr>
                <w:t>La</w:t>
              </w:r>
              <w:r w:rsidRPr="00BA6CC3">
                <w:rPr>
                  <w:rFonts w:ascii="Arial" w:hAnsi="Arial" w:cs="Arial"/>
                  <w:spacing w:val="-6"/>
                  <w:w w:val="110"/>
                  <w:sz w:val="20"/>
                  <w:szCs w:val="20"/>
                  <w:lang w:val="es-MX"/>
                  <w:rPrChange w:id="2638" w:author="César Gamboa" w:date="2019-11-25T09:13:00Z">
                    <w:rPr>
                      <w:rFonts w:ascii="Times New Roman" w:hAnsi="Times New Roman"/>
                      <w:spacing w:val="-6"/>
                      <w:w w:val="110"/>
                      <w:lang w:val="es-MX"/>
                    </w:rPr>
                  </w:rPrChange>
                </w:rPr>
                <w:t xml:space="preserve"> </w:t>
              </w:r>
              <w:r w:rsidRPr="00BA6CC3">
                <w:rPr>
                  <w:rFonts w:ascii="Arial" w:hAnsi="Arial" w:cs="Arial"/>
                  <w:w w:val="110"/>
                  <w:sz w:val="20"/>
                  <w:szCs w:val="20"/>
                  <w:lang w:val="es-MX"/>
                  <w:rPrChange w:id="2639" w:author="César Gamboa" w:date="2019-11-25T09:13:00Z">
                    <w:rPr>
                      <w:rFonts w:ascii="Times New Roman" w:hAnsi="Times New Roman"/>
                      <w:w w:val="110"/>
                      <w:lang w:val="es-MX"/>
                    </w:rPr>
                  </w:rPrChange>
                </w:rPr>
                <w:t>función</w:t>
              </w:r>
              <w:r w:rsidRPr="00BA6CC3">
                <w:rPr>
                  <w:rFonts w:ascii="Arial" w:hAnsi="Arial" w:cs="Arial"/>
                  <w:spacing w:val="-5"/>
                  <w:w w:val="110"/>
                  <w:sz w:val="20"/>
                  <w:szCs w:val="20"/>
                  <w:lang w:val="es-MX"/>
                  <w:rPrChange w:id="2640" w:author="César Gamboa" w:date="2019-11-25T09:13:00Z">
                    <w:rPr>
                      <w:rFonts w:ascii="Times New Roman" w:hAnsi="Times New Roman"/>
                      <w:spacing w:val="-5"/>
                      <w:w w:val="110"/>
                      <w:lang w:val="es-MX"/>
                    </w:rPr>
                  </w:rPrChange>
                </w:rPr>
                <w:t xml:space="preserve"> </w:t>
              </w:r>
              <w:r w:rsidRPr="00BA6CC3">
                <w:rPr>
                  <w:rFonts w:ascii="Arial" w:hAnsi="Arial" w:cs="Arial"/>
                  <w:w w:val="110"/>
                  <w:sz w:val="20"/>
                  <w:szCs w:val="20"/>
                  <w:lang w:val="es-MX"/>
                  <w:rPrChange w:id="2641" w:author="César Gamboa" w:date="2019-11-25T09:13:00Z">
                    <w:rPr>
                      <w:rFonts w:ascii="Times New Roman" w:hAnsi="Times New Roman"/>
                      <w:w w:val="110"/>
                      <w:lang w:val="es-MX"/>
                    </w:rPr>
                  </w:rPrChange>
                </w:rPr>
                <w:t>de</w:t>
              </w:r>
              <w:r w:rsidRPr="00BA6CC3">
                <w:rPr>
                  <w:rFonts w:ascii="Arial" w:hAnsi="Arial" w:cs="Arial"/>
                  <w:spacing w:val="-6"/>
                  <w:w w:val="110"/>
                  <w:sz w:val="20"/>
                  <w:szCs w:val="20"/>
                  <w:lang w:val="es-MX"/>
                  <w:rPrChange w:id="2642" w:author="César Gamboa" w:date="2019-11-25T09:13:00Z">
                    <w:rPr>
                      <w:rFonts w:ascii="Times New Roman" w:hAnsi="Times New Roman"/>
                      <w:spacing w:val="-6"/>
                      <w:w w:val="110"/>
                      <w:lang w:val="es-MX"/>
                    </w:rPr>
                  </w:rPrChange>
                </w:rPr>
                <w:t xml:space="preserve"> </w:t>
              </w:r>
              <w:r w:rsidRPr="00BA6CC3">
                <w:rPr>
                  <w:rFonts w:ascii="Arial" w:hAnsi="Arial" w:cs="Arial"/>
                  <w:w w:val="110"/>
                  <w:sz w:val="20"/>
                  <w:szCs w:val="20"/>
                  <w:lang w:val="es-MX"/>
                  <w:rPrChange w:id="2643" w:author="César Gamboa" w:date="2019-11-25T09:13:00Z">
                    <w:rPr>
                      <w:rFonts w:ascii="Times New Roman" w:hAnsi="Times New Roman"/>
                      <w:w w:val="110"/>
                      <w:lang w:val="es-MX"/>
                    </w:rPr>
                  </w:rPrChange>
                </w:rPr>
                <w:t>autocorrelación</w:t>
              </w:r>
              <w:r w:rsidRPr="00BA6CC3">
                <w:rPr>
                  <w:rFonts w:ascii="Arial" w:hAnsi="Arial" w:cs="Arial"/>
                  <w:spacing w:val="-5"/>
                  <w:w w:val="110"/>
                  <w:sz w:val="20"/>
                  <w:szCs w:val="20"/>
                  <w:lang w:val="es-MX"/>
                  <w:rPrChange w:id="2644" w:author="César Gamboa" w:date="2019-11-25T09:13:00Z">
                    <w:rPr>
                      <w:rFonts w:ascii="Times New Roman" w:hAnsi="Times New Roman"/>
                      <w:spacing w:val="-5"/>
                      <w:w w:val="110"/>
                      <w:lang w:val="es-MX"/>
                    </w:rPr>
                  </w:rPrChange>
                </w:rPr>
                <w:t xml:space="preserve"> </w:t>
              </w:r>
              <w:r w:rsidRPr="00BA6CC3">
                <w:rPr>
                  <w:rFonts w:ascii="Arial" w:hAnsi="Arial" w:cs="Arial"/>
                  <w:w w:val="110"/>
                  <w:sz w:val="20"/>
                  <w:szCs w:val="20"/>
                  <w:lang w:val="es-MX"/>
                  <w:rPrChange w:id="2645" w:author="César Gamboa" w:date="2019-11-25T09:13:00Z">
                    <w:rPr>
                      <w:rFonts w:ascii="Times New Roman" w:hAnsi="Times New Roman"/>
                      <w:w w:val="110"/>
                      <w:lang w:val="es-MX"/>
                    </w:rPr>
                  </w:rPrChange>
                </w:rPr>
                <w:t>parcial</w:t>
              </w:r>
              <w:r w:rsidRPr="00BA6CC3">
                <w:rPr>
                  <w:rFonts w:ascii="Arial" w:hAnsi="Arial" w:cs="Arial"/>
                  <w:spacing w:val="-6"/>
                  <w:w w:val="110"/>
                  <w:sz w:val="20"/>
                  <w:szCs w:val="20"/>
                  <w:lang w:val="es-MX"/>
                  <w:rPrChange w:id="2646" w:author="César Gamboa" w:date="2019-11-25T09:13:00Z">
                    <w:rPr>
                      <w:rFonts w:ascii="Times New Roman" w:hAnsi="Times New Roman"/>
                      <w:spacing w:val="-6"/>
                      <w:w w:val="110"/>
                      <w:lang w:val="es-MX"/>
                    </w:rPr>
                  </w:rPrChange>
                </w:rPr>
                <w:t xml:space="preserve"> </w:t>
              </w:r>
              <w:r w:rsidRPr="00BA6CC3">
                <w:rPr>
                  <w:rFonts w:ascii="Arial" w:hAnsi="Arial" w:cs="Arial"/>
                  <w:w w:val="110"/>
                  <w:sz w:val="20"/>
                  <w:szCs w:val="20"/>
                  <w:lang w:val="es-MX"/>
                  <w:rPrChange w:id="2647" w:author="César Gamboa" w:date="2019-11-25T09:13:00Z">
                    <w:rPr>
                      <w:rFonts w:ascii="Times New Roman" w:hAnsi="Times New Roman"/>
                      <w:w w:val="110"/>
                      <w:lang w:val="es-MX"/>
                    </w:rPr>
                  </w:rPrChange>
                </w:rPr>
                <w:t>busca</w:t>
              </w:r>
              <w:r w:rsidRPr="00BA6CC3">
                <w:rPr>
                  <w:rFonts w:ascii="Arial" w:hAnsi="Arial" w:cs="Arial"/>
                  <w:spacing w:val="-5"/>
                  <w:w w:val="110"/>
                  <w:sz w:val="20"/>
                  <w:szCs w:val="20"/>
                  <w:lang w:val="es-MX"/>
                  <w:rPrChange w:id="2648" w:author="César Gamboa" w:date="2019-11-25T09:13:00Z">
                    <w:rPr>
                      <w:rFonts w:ascii="Times New Roman" w:hAnsi="Times New Roman"/>
                      <w:spacing w:val="-5"/>
                      <w:w w:val="110"/>
                      <w:lang w:val="es-MX"/>
                    </w:rPr>
                  </w:rPrChange>
                </w:rPr>
                <w:t xml:space="preserve"> </w:t>
              </w:r>
              <w:r w:rsidRPr="00BA6CC3">
                <w:rPr>
                  <w:rFonts w:ascii="Arial" w:hAnsi="Arial" w:cs="Arial"/>
                  <w:w w:val="110"/>
                  <w:sz w:val="20"/>
                  <w:szCs w:val="20"/>
                  <w:lang w:val="es-MX"/>
                  <w:rPrChange w:id="2649" w:author="César Gamboa" w:date="2019-11-25T09:13:00Z">
                    <w:rPr>
                      <w:rFonts w:ascii="Times New Roman" w:hAnsi="Times New Roman"/>
                      <w:w w:val="110"/>
                      <w:lang w:val="es-MX"/>
                    </w:rPr>
                  </w:rPrChange>
                </w:rPr>
                <w:t>medir</w:t>
              </w:r>
              <w:r w:rsidRPr="00BA6CC3">
                <w:rPr>
                  <w:rFonts w:ascii="Arial" w:hAnsi="Arial" w:cs="Arial"/>
                  <w:spacing w:val="-6"/>
                  <w:w w:val="110"/>
                  <w:sz w:val="20"/>
                  <w:szCs w:val="20"/>
                  <w:lang w:val="es-MX"/>
                  <w:rPrChange w:id="2650" w:author="César Gamboa" w:date="2019-11-25T09:13:00Z">
                    <w:rPr>
                      <w:rFonts w:ascii="Times New Roman" w:hAnsi="Times New Roman"/>
                      <w:spacing w:val="-6"/>
                      <w:w w:val="110"/>
                      <w:lang w:val="es-MX"/>
                    </w:rPr>
                  </w:rPrChange>
                </w:rPr>
                <w:t xml:space="preserve"> </w:t>
              </w:r>
              <w:r w:rsidRPr="00BA6CC3">
                <w:rPr>
                  <w:rFonts w:ascii="Arial" w:hAnsi="Arial" w:cs="Arial"/>
                  <w:w w:val="110"/>
                  <w:sz w:val="20"/>
                  <w:szCs w:val="20"/>
                  <w:lang w:val="es-MX"/>
                  <w:rPrChange w:id="2651" w:author="César Gamboa" w:date="2019-11-25T09:13:00Z">
                    <w:rPr>
                      <w:rFonts w:ascii="Times New Roman" w:hAnsi="Times New Roman"/>
                      <w:w w:val="110"/>
                      <w:lang w:val="es-MX"/>
                    </w:rPr>
                  </w:rPrChange>
                </w:rPr>
                <w:t>la</w:t>
              </w:r>
              <w:r w:rsidRPr="00BA6CC3">
                <w:rPr>
                  <w:rFonts w:ascii="Arial" w:hAnsi="Arial" w:cs="Arial"/>
                  <w:spacing w:val="-5"/>
                  <w:w w:val="110"/>
                  <w:sz w:val="20"/>
                  <w:szCs w:val="20"/>
                  <w:lang w:val="es-MX"/>
                  <w:rPrChange w:id="2652" w:author="César Gamboa" w:date="2019-11-25T09:13:00Z">
                    <w:rPr>
                      <w:rFonts w:ascii="Times New Roman" w:hAnsi="Times New Roman"/>
                      <w:spacing w:val="-5"/>
                      <w:w w:val="110"/>
                      <w:lang w:val="es-MX"/>
                    </w:rPr>
                  </w:rPrChange>
                </w:rPr>
                <w:t xml:space="preserve"> </w:t>
              </w:r>
              <w:r w:rsidRPr="00BA6CC3">
                <w:rPr>
                  <w:rFonts w:ascii="Arial" w:hAnsi="Arial" w:cs="Arial"/>
                  <w:w w:val="110"/>
                  <w:sz w:val="20"/>
                  <w:szCs w:val="20"/>
                  <w:lang w:val="es-MX"/>
                  <w:rPrChange w:id="2653" w:author="César Gamboa" w:date="2019-11-25T09:13:00Z">
                    <w:rPr>
                      <w:rFonts w:ascii="Times New Roman" w:hAnsi="Times New Roman"/>
                      <w:w w:val="110"/>
                      <w:lang w:val="es-MX"/>
                    </w:rPr>
                  </w:rPrChange>
                </w:rPr>
                <w:t>asociación</w:t>
              </w:r>
              <w:r w:rsidRPr="00BA6CC3">
                <w:rPr>
                  <w:rFonts w:ascii="Arial" w:hAnsi="Arial" w:cs="Arial"/>
                  <w:spacing w:val="-6"/>
                  <w:w w:val="110"/>
                  <w:sz w:val="20"/>
                  <w:szCs w:val="20"/>
                  <w:lang w:val="es-MX"/>
                  <w:rPrChange w:id="2654" w:author="César Gamboa" w:date="2019-11-25T09:13:00Z">
                    <w:rPr>
                      <w:rFonts w:ascii="Times New Roman" w:hAnsi="Times New Roman"/>
                      <w:spacing w:val="-6"/>
                      <w:w w:val="110"/>
                      <w:lang w:val="es-MX"/>
                    </w:rPr>
                  </w:rPrChange>
                </w:rPr>
                <w:t xml:space="preserve"> </w:t>
              </w:r>
              <w:r w:rsidRPr="00BA6CC3">
                <w:rPr>
                  <w:rFonts w:ascii="Arial" w:hAnsi="Arial" w:cs="Arial"/>
                  <w:w w:val="110"/>
                  <w:sz w:val="20"/>
                  <w:szCs w:val="20"/>
                  <w:lang w:val="es-MX"/>
                  <w:rPrChange w:id="2655" w:author="César Gamboa" w:date="2019-11-25T09:13:00Z">
                    <w:rPr>
                      <w:rFonts w:ascii="Times New Roman" w:hAnsi="Times New Roman"/>
                      <w:w w:val="110"/>
                      <w:lang w:val="es-MX"/>
                    </w:rPr>
                  </w:rPrChange>
                </w:rPr>
                <w:t>lineal</w:t>
              </w:r>
              <w:r w:rsidRPr="00BA6CC3">
                <w:rPr>
                  <w:rFonts w:ascii="Arial" w:hAnsi="Arial" w:cs="Arial"/>
                  <w:spacing w:val="-5"/>
                  <w:w w:val="110"/>
                  <w:sz w:val="20"/>
                  <w:szCs w:val="20"/>
                  <w:lang w:val="es-MX"/>
                  <w:rPrChange w:id="2656" w:author="César Gamboa" w:date="2019-11-25T09:13:00Z">
                    <w:rPr>
                      <w:rFonts w:ascii="Times New Roman" w:hAnsi="Times New Roman"/>
                      <w:spacing w:val="-5"/>
                      <w:w w:val="110"/>
                      <w:lang w:val="es-MX"/>
                    </w:rPr>
                  </w:rPrChange>
                </w:rPr>
                <w:t xml:space="preserve"> </w:t>
              </w:r>
              <w:r w:rsidRPr="00BA6CC3">
                <w:rPr>
                  <w:rFonts w:ascii="Arial" w:hAnsi="Arial" w:cs="Arial"/>
                  <w:w w:val="110"/>
                  <w:sz w:val="20"/>
                  <w:szCs w:val="20"/>
                  <w:lang w:val="es-MX"/>
                  <w:rPrChange w:id="2657" w:author="César Gamboa" w:date="2019-11-25T09:13:00Z">
                    <w:rPr>
                      <w:rFonts w:ascii="Times New Roman" w:hAnsi="Times New Roman"/>
                      <w:w w:val="110"/>
                      <w:lang w:val="es-MX"/>
                    </w:rPr>
                  </w:rPrChange>
                </w:rPr>
                <w:t>entre</w:t>
              </w:r>
              <w:r w:rsidRPr="00BA6CC3">
                <w:rPr>
                  <w:rFonts w:ascii="Arial" w:hAnsi="Arial" w:cs="Arial"/>
                  <w:spacing w:val="-5"/>
                  <w:w w:val="110"/>
                  <w:sz w:val="20"/>
                  <w:szCs w:val="20"/>
                  <w:lang w:val="es-MX"/>
                  <w:rPrChange w:id="2658" w:author="César Gamboa" w:date="2019-11-25T09:13:00Z">
                    <w:rPr>
                      <w:rFonts w:ascii="Times New Roman" w:hAnsi="Times New Roman"/>
                      <w:spacing w:val="-5"/>
                      <w:w w:val="110"/>
                      <w:lang w:val="es-MX"/>
                    </w:rPr>
                  </w:rPrChange>
                </w:rPr>
                <w:t xml:space="preserve"> </w:t>
              </w:r>
              <w:r w:rsidRPr="00BA6CC3">
                <w:rPr>
                  <w:rFonts w:ascii="Arial" w:hAnsi="Arial" w:cs="Arial"/>
                  <w:w w:val="110"/>
                  <w:sz w:val="20"/>
                  <w:szCs w:val="20"/>
                  <w:lang w:val="es-MX"/>
                  <w:rPrChange w:id="2659" w:author="César Gamboa" w:date="2019-11-25T09:13:00Z">
                    <w:rPr>
                      <w:rFonts w:ascii="Times New Roman" w:hAnsi="Times New Roman"/>
                      <w:w w:val="110"/>
                      <w:lang w:val="es-MX"/>
                    </w:rPr>
                  </w:rPrChange>
                </w:rPr>
                <w:t>las</w:t>
              </w:r>
              <w:r w:rsidRPr="00BA6CC3">
                <w:rPr>
                  <w:rFonts w:ascii="Arial" w:hAnsi="Arial" w:cs="Arial"/>
                  <w:spacing w:val="-6"/>
                  <w:w w:val="110"/>
                  <w:sz w:val="20"/>
                  <w:szCs w:val="20"/>
                  <w:lang w:val="es-MX"/>
                  <w:rPrChange w:id="2660" w:author="César Gamboa" w:date="2019-11-25T09:13:00Z">
                    <w:rPr>
                      <w:rFonts w:ascii="Times New Roman" w:hAnsi="Times New Roman"/>
                      <w:spacing w:val="-6"/>
                      <w:w w:val="110"/>
                      <w:lang w:val="es-MX"/>
                    </w:rPr>
                  </w:rPrChange>
                </w:rPr>
                <w:t xml:space="preserve"> </w:t>
              </w:r>
              <w:r w:rsidRPr="00BA6CC3">
                <w:rPr>
                  <w:rFonts w:ascii="Arial" w:hAnsi="Arial" w:cs="Arial"/>
                  <w:w w:val="110"/>
                  <w:sz w:val="20"/>
                  <w:szCs w:val="20"/>
                  <w:lang w:val="es-MX"/>
                  <w:rPrChange w:id="2661" w:author="César Gamboa" w:date="2019-11-25T09:13:00Z">
                    <w:rPr>
                      <w:rFonts w:ascii="Times New Roman" w:hAnsi="Times New Roman"/>
                      <w:w w:val="110"/>
                      <w:lang w:val="es-MX"/>
                    </w:rPr>
                  </w:rPrChange>
                </w:rPr>
                <w:t>observaciones</w:t>
              </w:r>
              <w:r w:rsidRPr="00BA6CC3">
                <w:rPr>
                  <w:rFonts w:ascii="Arial" w:hAnsi="Arial" w:cs="Arial"/>
                  <w:spacing w:val="-5"/>
                  <w:w w:val="110"/>
                  <w:sz w:val="20"/>
                  <w:szCs w:val="20"/>
                  <w:lang w:val="es-MX"/>
                  <w:rPrChange w:id="2662" w:author="César Gamboa" w:date="2019-11-25T09:13:00Z">
                    <w:rPr>
                      <w:rFonts w:ascii="Times New Roman" w:hAnsi="Times New Roman"/>
                      <w:spacing w:val="-5"/>
                      <w:w w:val="110"/>
                      <w:lang w:val="es-MX"/>
                    </w:rPr>
                  </w:rPrChange>
                </w:rPr>
                <w:t xml:space="preserve"> </w:t>
              </w:r>
              <w:r w:rsidRPr="00BA6CC3">
                <w:rPr>
                  <w:rFonts w:ascii="Arial" w:hAnsi="Arial" w:cs="Arial"/>
                  <w:i/>
                  <w:w w:val="110"/>
                  <w:sz w:val="20"/>
                  <w:szCs w:val="20"/>
                  <w:lang w:val="es-MX"/>
                  <w:rPrChange w:id="2663" w:author="César Gamboa" w:date="2019-11-25T09:13:00Z">
                    <w:rPr>
                      <w:rFonts w:ascii="Times New Roman" w:hAnsi="Times New Roman"/>
                      <w:i/>
                      <w:w w:val="110"/>
                      <w:lang w:val="es-MX"/>
                    </w:rPr>
                  </w:rPrChange>
                </w:rPr>
                <w:t>Y</w:t>
              </w:r>
              <w:r w:rsidRPr="00BA6CC3">
                <w:rPr>
                  <w:rFonts w:ascii="Arial" w:hAnsi="Arial" w:cs="Arial"/>
                  <w:i/>
                  <w:w w:val="110"/>
                  <w:sz w:val="20"/>
                  <w:szCs w:val="20"/>
                  <w:vertAlign w:val="subscript"/>
                  <w:lang w:val="es-MX"/>
                  <w:rPrChange w:id="2664" w:author="César Gamboa" w:date="2019-11-25T09:13:00Z">
                    <w:rPr>
                      <w:rFonts w:ascii="Times New Roman" w:hAnsi="Times New Roman"/>
                      <w:i/>
                      <w:w w:val="110"/>
                      <w:vertAlign w:val="subscript"/>
                      <w:lang w:val="es-MX"/>
                    </w:rPr>
                  </w:rPrChange>
                </w:rPr>
                <w:t>t</w:t>
              </w:r>
              <w:r w:rsidRPr="00BA6CC3">
                <w:rPr>
                  <w:rFonts w:ascii="Arial" w:hAnsi="Arial" w:cs="Arial"/>
                  <w:i/>
                  <w:spacing w:val="2"/>
                  <w:w w:val="110"/>
                  <w:sz w:val="20"/>
                  <w:szCs w:val="20"/>
                  <w:lang w:val="es-MX"/>
                  <w:rPrChange w:id="2665" w:author="César Gamboa" w:date="2019-11-25T09:13:00Z">
                    <w:rPr>
                      <w:rFonts w:ascii="Times New Roman" w:hAnsi="Times New Roman"/>
                      <w:i/>
                      <w:spacing w:val="2"/>
                      <w:w w:val="110"/>
                      <w:lang w:val="es-MX"/>
                    </w:rPr>
                  </w:rPrChange>
                </w:rPr>
                <w:t xml:space="preserve"> </w:t>
              </w:r>
              <w:r w:rsidRPr="00BA6CC3">
                <w:rPr>
                  <w:rFonts w:ascii="Arial" w:hAnsi="Arial" w:cs="Arial"/>
                  <w:w w:val="110"/>
                  <w:sz w:val="20"/>
                  <w:szCs w:val="20"/>
                  <w:lang w:val="es-MX"/>
                  <w:rPrChange w:id="2666" w:author="César Gamboa" w:date="2019-11-25T09:13:00Z">
                    <w:rPr>
                      <w:rFonts w:ascii="Times New Roman" w:hAnsi="Times New Roman"/>
                      <w:w w:val="110"/>
                      <w:lang w:val="es-MX"/>
                    </w:rPr>
                  </w:rPrChange>
                </w:rPr>
                <w:t>y</w:t>
              </w:r>
              <w:r w:rsidRPr="00BA6CC3">
                <w:rPr>
                  <w:rFonts w:ascii="Arial" w:hAnsi="Arial" w:cs="Arial"/>
                  <w:spacing w:val="-6"/>
                  <w:w w:val="110"/>
                  <w:sz w:val="20"/>
                  <w:szCs w:val="20"/>
                  <w:lang w:val="es-MX"/>
                  <w:rPrChange w:id="2667" w:author="César Gamboa" w:date="2019-11-25T09:13:00Z">
                    <w:rPr>
                      <w:rFonts w:ascii="Times New Roman" w:hAnsi="Times New Roman"/>
                      <w:spacing w:val="-6"/>
                      <w:w w:val="110"/>
                      <w:lang w:val="es-MX"/>
                    </w:rPr>
                  </w:rPrChange>
                </w:rPr>
                <w:t xml:space="preserve"> </w:t>
              </w:r>
              <w:r w:rsidRPr="00BA6CC3">
                <w:rPr>
                  <w:rFonts w:ascii="Arial" w:hAnsi="Arial" w:cs="Arial"/>
                  <w:i/>
                  <w:w w:val="110"/>
                  <w:sz w:val="20"/>
                  <w:szCs w:val="20"/>
                  <w:lang w:val="es-MX"/>
                  <w:rPrChange w:id="2668" w:author="César Gamboa" w:date="2019-11-25T09:13:00Z">
                    <w:rPr>
                      <w:rFonts w:ascii="Times New Roman" w:hAnsi="Times New Roman"/>
                      <w:i/>
                      <w:w w:val="110"/>
                      <w:lang w:val="es-MX"/>
                    </w:rPr>
                  </w:rPrChange>
                </w:rPr>
                <w:t>Y</w:t>
              </w:r>
              <w:r w:rsidRPr="00BA6CC3">
                <w:rPr>
                  <w:rFonts w:ascii="Arial" w:hAnsi="Arial" w:cs="Arial"/>
                  <w:i/>
                  <w:w w:val="110"/>
                  <w:sz w:val="20"/>
                  <w:szCs w:val="20"/>
                  <w:vertAlign w:val="subscript"/>
                  <w:lang w:val="es-MX"/>
                  <w:rPrChange w:id="2669" w:author="César Gamboa" w:date="2019-11-25T09:13:00Z">
                    <w:rPr>
                      <w:rFonts w:ascii="Times New Roman" w:hAnsi="Times New Roman"/>
                      <w:i/>
                      <w:w w:val="110"/>
                      <w:vertAlign w:val="subscript"/>
                      <w:lang w:val="es-MX"/>
                    </w:rPr>
                  </w:rPrChange>
                </w:rPr>
                <w:t>t−k</w:t>
              </w:r>
              <w:r w:rsidRPr="00BA6CC3">
                <w:rPr>
                  <w:rFonts w:ascii="Arial" w:hAnsi="Arial" w:cs="Arial"/>
                  <w:w w:val="110"/>
                  <w:sz w:val="20"/>
                  <w:szCs w:val="20"/>
                  <w:lang w:val="es-MX"/>
                  <w:rPrChange w:id="2670" w:author="César Gamboa" w:date="2019-11-25T09:13:00Z">
                    <w:rPr>
                      <w:rFonts w:ascii="Times New Roman" w:hAnsi="Times New Roman"/>
                      <w:w w:val="110"/>
                      <w:lang w:val="es-MX"/>
                    </w:rPr>
                  </w:rPrChange>
                </w:rPr>
                <w:t>, descartando</w:t>
              </w:r>
              <w:r w:rsidRPr="00BA6CC3">
                <w:rPr>
                  <w:rFonts w:ascii="Arial" w:hAnsi="Arial" w:cs="Arial"/>
                  <w:spacing w:val="4"/>
                  <w:w w:val="110"/>
                  <w:sz w:val="20"/>
                  <w:szCs w:val="20"/>
                  <w:lang w:val="es-MX"/>
                  <w:rPrChange w:id="2671" w:author="César Gamboa" w:date="2019-11-25T09:13:00Z">
                    <w:rPr>
                      <w:rFonts w:ascii="Times New Roman" w:hAnsi="Times New Roman"/>
                      <w:spacing w:val="4"/>
                      <w:w w:val="110"/>
                      <w:lang w:val="es-MX"/>
                    </w:rPr>
                  </w:rPrChange>
                </w:rPr>
                <w:t xml:space="preserve"> </w:t>
              </w:r>
              <w:r w:rsidRPr="00BA6CC3">
                <w:rPr>
                  <w:rFonts w:ascii="Arial" w:hAnsi="Arial" w:cs="Arial"/>
                  <w:w w:val="110"/>
                  <w:sz w:val="20"/>
                  <w:szCs w:val="20"/>
                  <w:lang w:val="es-MX"/>
                  <w:rPrChange w:id="2672" w:author="César Gamboa" w:date="2019-11-25T09:13:00Z">
                    <w:rPr>
                      <w:rFonts w:ascii="Times New Roman" w:hAnsi="Times New Roman"/>
                      <w:w w:val="110"/>
                      <w:lang w:val="es-MX"/>
                    </w:rPr>
                  </w:rPrChange>
                </w:rPr>
                <w:t>los</w:t>
              </w:r>
              <w:r w:rsidRPr="00BA6CC3">
                <w:rPr>
                  <w:rFonts w:ascii="Arial" w:hAnsi="Arial" w:cs="Arial"/>
                  <w:spacing w:val="4"/>
                  <w:w w:val="110"/>
                  <w:sz w:val="20"/>
                  <w:szCs w:val="20"/>
                  <w:lang w:val="es-MX"/>
                  <w:rPrChange w:id="2673" w:author="César Gamboa" w:date="2019-11-25T09:13:00Z">
                    <w:rPr>
                      <w:rFonts w:ascii="Times New Roman" w:hAnsi="Times New Roman"/>
                      <w:spacing w:val="4"/>
                      <w:w w:val="110"/>
                      <w:lang w:val="es-MX"/>
                    </w:rPr>
                  </w:rPrChange>
                </w:rPr>
                <w:t xml:space="preserve"> </w:t>
              </w:r>
              <w:r w:rsidRPr="00BA6CC3">
                <w:rPr>
                  <w:rFonts w:ascii="Arial" w:hAnsi="Arial" w:cs="Arial"/>
                  <w:w w:val="110"/>
                  <w:sz w:val="20"/>
                  <w:szCs w:val="20"/>
                  <w:lang w:val="es-MX"/>
                  <w:rPrChange w:id="2674" w:author="César Gamboa" w:date="2019-11-25T09:13:00Z">
                    <w:rPr>
                      <w:rFonts w:ascii="Times New Roman" w:hAnsi="Times New Roman"/>
                      <w:w w:val="110"/>
                      <w:lang w:val="es-MX"/>
                    </w:rPr>
                  </w:rPrChange>
                </w:rPr>
                <w:t>efectos</w:t>
              </w:r>
              <w:r w:rsidRPr="00BA6CC3">
                <w:rPr>
                  <w:rFonts w:ascii="Arial" w:hAnsi="Arial" w:cs="Arial"/>
                  <w:spacing w:val="4"/>
                  <w:w w:val="110"/>
                  <w:sz w:val="20"/>
                  <w:szCs w:val="20"/>
                  <w:lang w:val="es-MX"/>
                  <w:rPrChange w:id="2675" w:author="César Gamboa" w:date="2019-11-25T09:13:00Z">
                    <w:rPr>
                      <w:rFonts w:ascii="Times New Roman" w:hAnsi="Times New Roman"/>
                      <w:spacing w:val="4"/>
                      <w:w w:val="110"/>
                      <w:lang w:val="es-MX"/>
                    </w:rPr>
                  </w:rPrChange>
                </w:rPr>
                <w:t xml:space="preserve"> </w:t>
              </w:r>
              <w:r w:rsidRPr="00BA6CC3">
                <w:rPr>
                  <w:rFonts w:ascii="Arial" w:hAnsi="Arial" w:cs="Arial"/>
                  <w:w w:val="110"/>
                  <w:sz w:val="20"/>
                  <w:szCs w:val="20"/>
                  <w:lang w:val="es-MX"/>
                  <w:rPrChange w:id="2676" w:author="César Gamboa" w:date="2019-11-25T09:13:00Z">
                    <w:rPr>
                      <w:rFonts w:ascii="Times New Roman" w:hAnsi="Times New Roman"/>
                      <w:w w:val="110"/>
                      <w:lang w:val="es-MX"/>
                    </w:rPr>
                  </w:rPrChange>
                </w:rPr>
                <w:t>de</w:t>
              </w:r>
              <w:r w:rsidRPr="00BA6CC3">
                <w:rPr>
                  <w:rFonts w:ascii="Arial" w:hAnsi="Arial" w:cs="Arial"/>
                  <w:spacing w:val="4"/>
                  <w:w w:val="110"/>
                  <w:sz w:val="20"/>
                  <w:szCs w:val="20"/>
                  <w:lang w:val="es-MX"/>
                  <w:rPrChange w:id="2677" w:author="César Gamboa" w:date="2019-11-25T09:13:00Z">
                    <w:rPr>
                      <w:rFonts w:ascii="Times New Roman" w:hAnsi="Times New Roman"/>
                      <w:spacing w:val="4"/>
                      <w:w w:val="110"/>
                      <w:lang w:val="es-MX"/>
                    </w:rPr>
                  </w:rPrChange>
                </w:rPr>
                <w:t xml:space="preserve"> </w:t>
              </w:r>
              <w:r w:rsidRPr="00BA6CC3">
                <w:rPr>
                  <w:rFonts w:ascii="Arial" w:hAnsi="Arial" w:cs="Arial"/>
                  <w:w w:val="110"/>
                  <w:sz w:val="20"/>
                  <w:szCs w:val="20"/>
                  <w:lang w:val="es-MX"/>
                  <w:rPrChange w:id="2678" w:author="César Gamboa" w:date="2019-11-25T09:13:00Z">
                    <w:rPr>
                      <w:rFonts w:ascii="Times New Roman" w:hAnsi="Times New Roman"/>
                      <w:w w:val="110"/>
                      <w:lang w:val="es-MX"/>
                    </w:rPr>
                  </w:rPrChange>
                </w:rPr>
                <w:t>los</w:t>
              </w:r>
              <w:r w:rsidRPr="00BA6CC3">
                <w:rPr>
                  <w:rFonts w:ascii="Arial" w:hAnsi="Arial" w:cs="Arial"/>
                  <w:spacing w:val="4"/>
                  <w:w w:val="110"/>
                  <w:sz w:val="20"/>
                  <w:szCs w:val="20"/>
                  <w:lang w:val="es-MX"/>
                  <w:rPrChange w:id="2679" w:author="César Gamboa" w:date="2019-11-25T09:13:00Z">
                    <w:rPr>
                      <w:rFonts w:ascii="Times New Roman" w:hAnsi="Times New Roman"/>
                      <w:spacing w:val="4"/>
                      <w:w w:val="110"/>
                      <w:lang w:val="es-MX"/>
                    </w:rPr>
                  </w:rPrChange>
                </w:rPr>
                <w:t xml:space="preserve"> </w:t>
              </w:r>
              <w:r w:rsidRPr="00BA6CC3">
                <w:rPr>
                  <w:rFonts w:ascii="Arial" w:hAnsi="Arial" w:cs="Arial"/>
                  <w:w w:val="110"/>
                  <w:sz w:val="20"/>
                  <w:szCs w:val="20"/>
                  <w:lang w:val="es-MX"/>
                  <w:rPrChange w:id="2680" w:author="César Gamboa" w:date="2019-11-25T09:13:00Z">
                    <w:rPr>
                      <w:rFonts w:ascii="Times New Roman" w:hAnsi="Times New Roman"/>
                      <w:w w:val="110"/>
                      <w:lang w:val="es-MX"/>
                    </w:rPr>
                  </w:rPrChange>
                </w:rPr>
                <w:t>rezagos</w:t>
              </w:r>
              <w:r w:rsidRPr="00BA6CC3">
                <w:rPr>
                  <w:rFonts w:ascii="Arial" w:hAnsi="Arial" w:cs="Arial"/>
                  <w:spacing w:val="5"/>
                  <w:w w:val="110"/>
                  <w:sz w:val="20"/>
                  <w:szCs w:val="20"/>
                  <w:lang w:val="es-MX"/>
                  <w:rPrChange w:id="2681" w:author="César Gamboa" w:date="2019-11-25T09:13:00Z">
                    <w:rPr>
                      <w:rFonts w:ascii="Times New Roman" w:hAnsi="Times New Roman"/>
                      <w:spacing w:val="5"/>
                      <w:w w:val="110"/>
                      <w:lang w:val="es-MX"/>
                    </w:rPr>
                  </w:rPrChange>
                </w:rPr>
                <w:t xml:space="preserve"> </w:t>
              </w:r>
              <w:r w:rsidRPr="00BA6CC3">
                <w:rPr>
                  <w:rFonts w:ascii="Arial" w:hAnsi="Arial" w:cs="Arial"/>
                  <w:w w:val="110"/>
                  <w:sz w:val="20"/>
                  <w:szCs w:val="20"/>
                  <w:lang w:val="es-MX"/>
                  <w:rPrChange w:id="2682" w:author="César Gamboa" w:date="2019-11-25T09:13:00Z">
                    <w:rPr>
                      <w:rFonts w:ascii="Times New Roman" w:hAnsi="Times New Roman"/>
                      <w:w w:val="110"/>
                      <w:lang w:val="es-MX"/>
                    </w:rPr>
                  </w:rPrChange>
                </w:rPr>
                <w:t>1</w:t>
              </w:r>
              <w:r w:rsidRPr="00BA6CC3">
                <w:rPr>
                  <w:rFonts w:ascii="Arial" w:hAnsi="Arial" w:cs="Arial"/>
                  <w:i/>
                  <w:w w:val="110"/>
                  <w:sz w:val="20"/>
                  <w:szCs w:val="20"/>
                  <w:lang w:val="es-MX"/>
                  <w:rPrChange w:id="2683" w:author="César Gamboa" w:date="2019-11-25T09:13:00Z">
                    <w:rPr>
                      <w:rFonts w:ascii="Times New Roman" w:hAnsi="Times New Roman"/>
                      <w:i/>
                      <w:w w:val="110"/>
                      <w:lang w:val="es-MX"/>
                    </w:rPr>
                  </w:rPrChange>
                </w:rPr>
                <w:t>,</w:t>
              </w:r>
              <w:r w:rsidRPr="00BA6CC3">
                <w:rPr>
                  <w:rFonts w:ascii="Arial" w:hAnsi="Arial" w:cs="Arial"/>
                  <w:i/>
                  <w:spacing w:val="-25"/>
                  <w:w w:val="110"/>
                  <w:sz w:val="20"/>
                  <w:szCs w:val="20"/>
                  <w:lang w:val="es-MX"/>
                  <w:rPrChange w:id="2684" w:author="César Gamboa" w:date="2019-11-25T09:13:00Z">
                    <w:rPr>
                      <w:rFonts w:ascii="Times New Roman" w:hAnsi="Times New Roman"/>
                      <w:i/>
                      <w:spacing w:val="-25"/>
                      <w:w w:val="110"/>
                      <w:lang w:val="es-MX"/>
                    </w:rPr>
                  </w:rPrChange>
                </w:rPr>
                <w:t xml:space="preserve"> </w:t>
              </w:r>
              <w:r w:rsidRPr="00BA6CC3">
                <w:rPr>
                  <w:rFonts w:ascii="Arial" w:hAnsi="Arial" w:cs="Arial"/>
                  <w:w w:val="110"/>
                  <w:sz w:val="20"/>
                  <w:szCs w:val="20"/>
                  <w:lang w:val="es-MX"/>
                  <w:rPrChange w:id="2685" w:author="César Gamboa" w:date="2019-11-25T09:13:00Z">
                    <w:rPr>
                      <w:rFonts w:ascii="Times New Roman" w:hAnsi="Times New Roman"/>
                      <w:w w:val="110"/>
                      <w:lang w:val="es-MX"/>
                    </w:rPr>
                  </w:rPrChange>
                </w:rPr>
                <w:t>2</w:t>
              </w:r>
              <w:r w:rsidRPr="00BA6CC3">
                <w:rPr>
                  <w:rFonts w:ascii="Arial" w:hAnsi="Arial" w:cs="Arial"/>
                  <w:i/>
                  <w:w w:val="110"/>
                  <w:sz w:val="20"/>
                  <w:szCs w:val="20"/>
                  <w:lang w:val="es-MX"/>
                  <w:rPrChange w:id="2686" w:author="César Gamboa" w:date="2019-11-25T09:13:00Z">
                    <w:rPr>
                      <w:rFonts w:ascii="Times New Roman" w:hAnsi="Times New Roman"/>
                      <w:i/>
                      <w:w w:val="110"/>
                      <w:lang w:val="es-MX"/>
                    </w:rPr>
                  </w:rPrChange>
                </w:rPr>
                <w:t>,</w:t>
              </w:r>
              <w:r w:rsidRPr="00BA6CC3">
                <w:rPr>
                  <w:rFonts w:ascii="Arial" w:hAnsi="Arial" w:cs="Arial"/>
                  <w:i/>
                  <w:spacing w:val="-24"/>
                  <w:w w:val="110"/>
                  <w:sz w:val="20"/>
                  <w:szCs w:val="20"/>
                  <w:lang w:val="es-MX"/>
                  <w:rPrChange w:id="2687" w:author="César Gamboa" w:date="2019-11-25T09:13:00Z">
                    <w:rPr>
                      <w:rFonts w:ascii="Times New Roman" w:hAnsi="Times New Roman"/>
                      <w:i/>
                      <w:spacing w:val="-24"/>
                      <w:w w:val="110"/>
                      <w:lang w:val="es-MX"/>
                    </w:rPr>
                  </w:rPrChange>
                </w:rPr>
                <w:t xml:space="preserve"> </w:t>
              </w:r>
              <w:r w:rsidRPr="00BA6CC3">
                <w:rPr>
                  <w:rFonts w:ascii="Arial" w:hAnsi="Arial" w:cs="Arial"/>
                  <w:i/>
                  <w:w w:val="110"/>
                  <w:sz w:val="20"/>
                  <w:szCs w:val="20"/>
                  <w:lang w:val="es-MX"/>
                  <w:rPrChange w:id="2688" w:author="César Gamboa" w:date="2019-11-25T09:13:00Z">
                    <w:rPr>
                      <w:rFonts w:ascii="Times New Roman" w:hAnsi="Times New Roman"/>
                      <w:i/>
                      <w:w w:val="110"/>
                      <w:lang w:val="es-MX"/>
                    </w:rPr>
                  </w:rPrChange>
                </w:rPr>
                <w:t>·</w:t>
              </w:r>
              <w:r w:rsidRPr="00BA6CC3">
                <w:rPr>
                  <w:rFonts w:ascii="Arial" w:hAnsi="Arial" w:cs="Arial"/>
                  <w:i/>
                  <w:spacing w:val="-32"/>
                  <w:w w:val="110"/>
                  <w:sz w:val="20"/>
                  <w:szCs w:val="20"/>
                  <w:lang w:val="es-MX"/>
                  <w:rPrChange w:id="2689" w:author="César Gamboa" w:date="2019-11-25T09:13:00Z">
                    <w:rPr>
                      <w:rFonts w:ascii="Times New Roman" w:hAnsi="Times New Roman"/>
                      <w:i/>
                      <w:spacing w:val="-32"/>
                      <w:w w:val="110"/>
                      <w:lang w:val="es-MX"/>
                    </w:rPr>
                  </w:rPrChange>
                </w:rPr>
                <w:t xml:space="preserve"> </w:t>
              </w:r>
              <w:r w:rsidRPr="00BA6CC3">
                <w:rPr>
                  <w:rFonts w:ascii="Arial" w:hAnsi="Arial" w:cs="Arial"/>
                  <w:i/>
                  <w:w w:val="110"/>
                  <w:sz w:val="20"/>
                  <w:szCs w:val="20"/>
                  <w:lang w:val="es-MX"/>
                  <w:rPrChange w:id="2690" w:author="César Gamboa" w:date="2019-11-25T09:13:00Z">
                    <w:rPr>
                      <w:rFonts w:ascii="Times New Roman" w:hAnsi="Times New Roman"/>
                      <w:i/>
                      <w:w w:val="110"/>
                      <w:lang w:val="es-MX"/>
                    </w:rPr>
                  </w:rPrChange>
                </w:rPr>
                <w:t>·</w:t>
              </w:r>
              <w:r w:rsidRPr="00BA6CC3">
                <w:rPr>
                  <w:rFonts w:ascii="Arial" w:hAnsi="Arial" w:cs="Arial"/>
                  <w:i/>
                  <w:spacing w:val="-32"/>
                  <w:w w:val="110"/>
                  <w:sz w:val="20"/>
                  <w:szCs w:val="20"/>
                  <w:lang w:val="es-MX"/>
                  <w:rPrChange w:id="2691" w:author="César Gamboa" w:date="2019-11-25T09:13:00Z">
                    <w:rPr>
                      <w:rFonts w:ascii="Times New Roman" w:hAnsi="Times New Roman"/>
                      <w:i/>
                      <w:spacing w:val="-32"/>
                      <w:w w:val="110"/>
                      <w:lang w:val="es-MX"/>
                    </w:rPr>
                  </w:rPrChange>
                </w:rPr>
                <w:t xml:space="preserve"> </w:t>
              </w:r>
              <w:r w:rsidRPr="00BA6CC3">
                <w:rPr>
                  <w:rFonts w:ascii="Arial" w:hAnsi="Arial" w:cs="Arial"/>
                  <w:i/>
                  <w:w w:val="110"/>
                  <w:sz w:val="20"/>
                  <w:szCs w:val="20"/>
                  <w:lang w:val="es-MX"/>
                  <w:rPrChange w:id="2692" w:author="César Gamboa" w:date="2019-11-25T09:13:00Z">
                    <w:rPr>
                      <w:rFonts w:ascii="Times New Roman" w:hAnsi="Times New Roman"/>
                      <w:i/>
                      <w:w w:val="110"/>
                      <w:lang w:val="es-MX"/>
                    </w:rPr>
                  </w:rPrChange>
                </w:rPr>
                <w:t>·</w:t>
              </w:r>
              <w:r w:rsidRPr="00BA6CC3">
                <w:rPr>
                  <w:rFonts w:ascii="Arial" w:hAnsi="Arial" w:cs="Arial"/>
                  <w:i/>
                  <w:spacing w:val="-2"/>
                  <w:w w:val="110"/>
                  <w:sz w:val="20"/>
                  <w:szCs w:val="20"/>
                  <w:lang w:val="es-MX"/>
                  <w:rPrChange w:id="2693" w:author="César Gamboa" w:date="2019-11-25T09:13:00Z">
                    <w:rPr>
                      <w:rFonts w:ascii="Times New Roman" w:hAnsi="Times New Roman"/>
                      <w:i/>
                      <w:spacing w:val="-2"/>
                      <w:w w:val="110"/>
                      <w:lang w:val="es-MX"/>
                    </w:rPr>
                  </w:rPrChange>
                </w:rPr>
                <w:t xml:space="preserve"> </w:t>
              </w:r>
              <w:r w:rsidRPr="00BA6CC3">
                <w:rPr>
                  <w:rFonts w:ascii="Arial" w:hAnsi="Arial" w:cs="Arial"/>
                  <w:i/>
                  <w:w w:val="110"/>
                  <w:sz w:val="20"/>
                  <w:szCs w:val="20"/>
                  <w:lang w:val="es-MX"/>
                  <w:rPrChange w:id="2694" w:author="César Gamboa" w:date="2019-11-25T09:13:00Z">
                    <w:rPr>
                      <w:rFonts w:ascii="Times New Roman" w:hAnsi="Times New Roman"/>
                      <w:i/>
                      <w:w w:val="110"/>
                      <w:lang w:val="es-MX"/>
                    </w:rPr>
                  </w:rPrChange>
                </w:rPr>
                <w:t>,</w:t>
              </w:r>
              <w:r w:rsidRPr="00BA6CC3">
                <w:rPr>
                  <w:rFonts w:ascii="Arial" w:hAnsi="Arial" w:cs="Arial"/>
                  <w:i/>
                  <w:spacing w:val="-24"/>
                  <w:w w:val="110"/>
                  <w:sz w:val="20"/>
                  <w:szCs w:val="20"/>
                  <w:lang w:val="es-MX"/>
                  <w:rPrChange w:id="2695" w:author="César Gamboa" w:date="2019-11-25T09:13:00Z">
                    <w:rPr>
                      <w:rFonts w:ascii="Times New Roman" w:hAnsi="Times New Roman"/>
                      <w:i/>
                      <w:spacing w:val="-24"/>
                      <w:w w:val="110"/>
                      <w:lang w:val="es-MX"/>
                    </w:rPr>
                  </w:rPrChange>
                </w:rPr>
                <w:t xml:space="preserve"> </w:t>
              </w:r>
              <w:r w:rsidRPr="00BA6CC3">
                <w:rPr>
                  <w:rFonts w:ascii="Arial" w:hAnsi="Arial" w:cs="Arial"/>
                  <w:i/>
                  <w:w w:val="110"/>
                  <w:sz w:val="20"/>
                  <w:szCs w:val="20"/>
                  <w:lang w:val="es-MX"/>
                  <w:rPrChange w:id="2696" w:author="César Gamboa" w:date="2019-11-25T09:13:00Z">
                    <w:rPr>
                      <w:rFonts w:ascii="Times New Roman" w:hAnsi="Times New Roman"/>
                      <w:i/>
                      <w:w w:val="110"/>
                      <w:lang w:val="es-MX"/>
                    </w:rPr>
                  </w:rPrChange>
                </w:rPr>
                <w:t>k</w:t>
              </w:r>
              <w:r w:rsidRPr="00BA6CC3">
                <w:rPr>
                  <w:rFonts w:ascii="Arial" w:hAnsi="Arial" w:cs="Arial"/>
                  <w:i/>
                  <w:spacing w:val="-8"/>
                  <w:w w:val="110"/>
                  <w:sz w:val="20"/>
                  <w:szCs w:val="20"/>
                  <w:lang w:val="es-MX"/>
                  <w:rPrChange w:id="2697" w:author="César Gamboa" w:date="2019-11-25T09:13:00Z">
                    <w:rPr>
                      <w:rFonts w:ascii="Times New Roman" w:hAnsi="Times New Roman"/>
                      <w:i/>
                      <w:spacing w:val="-8"/>
                      <w:w w:val="110"/>
                      <w:lang w:val="es-MX"/>
                    </w:rPr>
                  </w:rPrChange>
                </w:rPr>
                <w:t xml:space="preserve"> </w:t>
              </w:r>
              <w:r w:rsidRPr="00BA6CC3">
                <w:rPr>
                  <w:rFonts w:ascii="Arial" w:hAnsi="Arial" w:cs="Arial"/>
                  <w:i/>
                  <w:w w:val="110"/>
                  <w:sz w:val="20"/>
                  <w:szCs w:val="20"/>
                  <w:lang w:val="es-MX"/>
                  <w:rPrChange w:id="2698" w:author="César Gamboa" w:date="2019-11-25T09:13:00Z">
                    <w:rPr>
                      <w:rFonts w:ascii="Times New Roman" w:hAnsi="Times New Roman"/>
                      <w:i/>
                      <w:w w:val="110"/>
                      <w:lang w:val="es-MX"/>
                    </w:rPr>
                  </w:rPrChange>
                </w:rPr>
                <w:t>−</w:t>
              </w:r>
              <w:r w:rsidRPr="00BA6CC3">
                <w:rPr>
                  <w:rFonts w:ascii="Arial" w:hAnsi="Arial" w:cs="Arial"/>
                  <w:i/>
                  <w:spacing w:val="-22"/>
                  <w:w w:val="110"/>
                  <w:sz w:val="20"/>
                  <w:szCs w:val="20"/>
                  <w:lang w:val="es-MX"/>
                  <w:rPrChange w:id="2699" w:author="César Gamboa" w:date="2019-11-25T09:13:00Z">
                    <w:rPr>
                      <w:rFonts w:ascii="Times New Roman" w:hAnsi="Times New Roman"/>
                      <w:i/>
                      <w:spacing w:val="-22"/>
                      <w:w w:val="110"/>
                      <w:lang w:val="es-MX"/>
                    </w:rPr>
                  </w:rPrChange>
                </w:rPr>
                <w:t xml:space="preserve"> </w:t>
              </w:r>
              <w:r w:rsidRPr="00BA6CC3">
                <w:rPr>
                  <w:rFonts w:ascii="Arial" w:hAnsi="Arial" w:cs="Arial"/>
                  <w:w w:val="110"/>
                  <w:sz w:val="20"/>
                  <w:szCs w:val="20"/>
                  <w:lang w:val="es-MX"/>
                  <w:rPrChange w:id="2700" w:author="César Gamboa" w:date="2019-11-25T09:13:00Z">
                    <w:rPr>
                      <w:rFonts w:ascii="Times New Roman" w:hAnsi="Times New Roman"/>
                      <w:w w:val="110"/>
                      <w:lang w:val="es-MX"/>
                    </w:rPr>
                  </w:rPrChange>
                </w:rPr>
                <w:t xml:space="preserve">1(Hernández </w:t>
              </w:r>
              <w:r w:rsidRPr="00BA6CC3">
                <w:rPr>
                  <w:rFonts w:ascii="Arial" w:hAnsi="Arial" w:cs="Arial"/>
                  <w:sz w:val="20"/>
                  <w:szCs w:val="20"/>
                  <w:rPrChange w:id="2701" w:author="César Gamboa" w:date="2019-11-25T09:13:00Z">
                    <w:rPr/>
                  </w:rPrChange>
                </w:rPr>
                <w:fldChar w:fldCharType="begin"/>
              </w:r>
              <w:r w:rsidRPr="00BA6CC3">
                <w:rPr>
                  <w:rFonts w:ascii="Arial" w:hAnsi="Arial" w:cs="Arial"/>
                  <w:sz w:val="20"/>
                  <w:szCs w:val="20"/>
                  <w:rPrChange w:id="2702" w:author="César Gamboa" w:date="2019-11-25T09:13:00Z">
                    <w:rPr/>
                  </w:rPrChange>
                </w:rPr>
                <w:instrText xml:space="preserve"> HYPERLINK \l "_bookmark40" </w:instrText>
              </w:r>
              <w:r w:rsidRPr="00BA6CC3">
                <w:rPr>
                  <w:rFonts w:ascii="Arial" w:hAnsi="Arial" w:cs="Arial"/>
                  <w:sz w:val="20"/>
                  <w:szCs w:val="20"/>
                  <w:rPrChange w:id="2703" w:author="César Gamboa" w:date="2019-11-25T09:13:00Z">
                    <w:rPr/>
                  </w:rPrChange>
                </w:rPr>
                <w:fldChar w:fldCharType="separate"/>
              </w:r>
              <w:r w:rsidRPr="00BA6CC3">
                <w:rPr>
                  <w:rFonts w:ascii="Arial" w:hAnsi="Arial" w:cs="Arial"/>
                  <w:color w:val="0000FF"/>
                  <w:w w:val="110"/>
                  <w:sz w:val="20"/>
                  <w:szCs w:val="20"/>
                  <w:lang w:val="es-MX"/>
                  <w:rPrChange w:id="2704" w:author="César Gamboa" w:date="2019-11-25T09:13:00Z">
                    <w:rPr>
                      <w:rFonts w:ascii="Times New Roman" w:hAnsi="Times New Roman"/>
                      <w:color w:val="0000FF"/>
                      <w:w w:val="110"/>
                      <w:lang w:val="es-MX"/>
                    </w:rPr>
                  </w:rPrChange>
                </w:rPr>
                <w:t>2011d</w:t>
              </w:r>
              <w:r w:rsidRPr="00BA6CC3">
                <w:rPr>
                  <w:rFonts w:ascii="Arial" w:hAnsi="Arial" w:cs="Arial"/>
                  <w:color w:val="0000FF"/>
                  <w:w w:val="110"/>
                  <w:sz w:val="20"/>
                  <w:szCs w:val="20"/>
                  <w:lang w:val="es-MX"/>
                  <w:rPrChange w:id="2705" w:author="César Gamboa" w:date="2019-11-25T09:13:00Z">
                    <w:rPr>
                      <w:rFonts w:ascii="Times New Roman" w:hAnsi="Times New Roman"/>
                      <w:color w:val="0000FF"/>
                      <w:w w:val="110"/>
                      <w:lang w:val="es-MX"/>
                    </w:rPr>
                  </w:rPrChange>
                </w:rPr>
                <w:fldChar w:fldCharType="end"/>
              </w:r>
              <w:r w:rsidRPr="00BA6CC3">
                <w:rPr>
                  <w:rFonts w:ascii="Arial" w:hAnsi="Arial" w:cs="Arial"/>
                  <w:sz w:val="20"/>
                  <w:szCs w:val="20"/>
                  <w:rPrChange w:id="2706" w:author="César Gamboa" w:date="2019-11-25T09:13:00Z">
                    <w:rPr/>
                  </w:rPrChange>
                </w:rPr>
                <w:fldChar w:fldCharType="begin"/>
              </w:r>
              <w:r w:rsidRPr="00BA6CC3">
                <w:rPr>
                  <w:rFonts w:ascii="Arial" w:hAnsi="Arial" w:cs="Arial"/>
                  <w:sz w:val="20"/>
                  <w:szCs w:val="20"/>
                  <w:rPrChange w:id="2707" w:author="César Gamboa" w:date="2019-11-25T09:13:00Z">
                    <w:rPr/>
                  </w:rPrChange>
                </w:rPr>
                <w:instrText xml:space="preserve"> HYPERLINK \l "_bookmark40" </w:instrText>
              </w:r>
              <w:r w:rsidRPr="00BA6CC3">
                <w:rPr>
                  <w:rFonts w:ascii="Arial" w:hAnsi="Arial" w:cs="Arial"/>
                  <w:sz w:val="20"/>
                  <w:szCs w:val="20"/>
                  <w:rPrChange w:id="2708" w:author="César Gamboa" w:date="2019-11-25T09:13:00Z">
                    <w:rPr/>
                  </w:rPrChange>
                </w:rPr>
                <w:fldChar w:fldCharType="separate"/>
              </w:r>
              <w:r w:rsidRPr="00BA6CC3">
                <w:rPr>
                  <w:rFonts w:ascii="Arial" w:hAnsi="Arial" w:cs="Arial"/>
                  <w:w w:val="110"/>
                  <w:sz w:val="20"/>
                  <w:szCs w:val="20"/>
                  <w:lang w:val="es-MX"/>
                  <w:rPrChange w:id="2709" w:author="César Gamboa" w:date="2019-11-25T09:13:00Z">
                    <w:rPr>
                      <w:rFonts w:ascii="Times New Roman" w:hAnsi="Times New Roman"/>
                      <w:w w:val="110"/>
                      <w:lang w:val="es-MX"/>
                    </w:rPr>
                  </w:rPrChange>
                </w:rPr>
                <w:t>)</w:t>
              </w:r>
              <w:r w:rsidRPr="00BA6CC3">
                <w:rPr>
                  <w:rFonts w:ascii="Arial" w:hAnsi="Arial" w:cs="Arial"/>
                  <w:w w:val="110"/>
                  <w:sz w:val="20"/>
                  <w:szCs w:val="20"/>
                  <w:lang w:val="es-MX"/>
                  <w:rPrChange w:id="2710" w:author="César Gamboa" w:date="2019-11-25T09:13:00Z">
                    <w:rPr>
                      <w:rFonts w:ascii="Times New Roman" w:hAnsi="Times New Roman"/>
                      <w:w w:val="110"/>
                      <w:lang w:val="es-MX"/>
                    </w:rPr>
                  </w:rPrChange>
                </w:rPr>
                <w:fldChar w:fldCharType="end"/>
              </w:r>
            </w:ins>
          </w:p>
          <w:p w14:paraId="59159FD0" w14:textId="77777777" w:rsidR="007128C8" w:rsidRPr="00BA6CC3" w:rsidRDefault="007128C8" w:rsidP="007128C8">
            <w:pPr>
              <w:spacing w:line="240" w:lineRule="auto"/>
              <w:jc w:val="both"/>
              <w:rPr>
                <w:ins w:id="2711" w:author="César Gamboa" w:date="2019-11-24T11:09:00Z"/>
                <w:rFonts w:ascii="Arial" w:hAnsi="Arial" w:cs="Arial"/>
                <w:b/>
                <w:bCs/>
                <w:sz w:val="20"/>
                <w:szCs w:val="20"/>
                <w:rPrChange w:id="2712" w:author="César Gamboa" w:date="2019-11-25T09:13:00Z">
                  <w:rPr>
                    <w:ins w:id="2713" w:author="César Gamboa" w:date="2019-11-24T11:09:00Z"/>
                    <w:rFonts w:ascii="Times New Roman" w:hAnsi="Times New Roman"/>
                    <w:b/>
                    <w:bCs/>
                  </w:rPr>
                </w:rPrChange>
              </w:rPr>
            </w:pPr>
            <w:ins w:id="2714" w:author="César Gamboa" w:date="2019-11-24T11:09:00Z">
              <w:r w:rsidRPr="00BA6CC3">
                <w:rPr>
                  <w:rFonts w:ascii="Arial" w:hAnsi="Arial" w:cs="Arial"/>
                  <w:b/>
                  <w:bCs/>
                  <w:sz w:val="20"/>
                  <w:szCs w:val="20"/>
                  <w:rPrChange w:id="2715" w:author="César Gamboa" w:date="2019-11-25T09:13:00Z">
                    <w:rPr>
                      <w:rFonts w:ascii="Times New Roman" w:hAnsi="Times New Roman"/>
                      <w:b/>
                      <w:bCs/>
                    </w:rPr>
                  </w:rPrChange>
                </w:rPr>
                <w:t>Modelos ARIMA no</w:t>
              </w:r>
              <w:r w:rsidRPr="00BA6CC3">
                <w:rPr>
                  <w:rFonts w:ascii="Arial" w:hAnsi="Arial" w:cs="Arial"/>
                  <w:b/>
                  <w:bCs/>
                  <w:spacing w:val="15"/>
                  <w:sz w:val="20"/>
                  <w:szCs w:val="20"/>
                  <w:rPrChange w:id="2716" w:author="César Gamboa" w:date="2019-11-25T09:13:00Z">
                    <w:rPr>
                      <w:rFonts w:ascii="Times New Roman" w:hAnsi="Times New Roman"/>
                      <w:b/>
                      <w:bCs/>
                      <w:spacing w:val="15"/>
                    </w:rPr>
                  </w:rPrChange>
                </w:rPr>
                <w:t xml:space="preserve"> </w:t>
              </w:r>
              <w:r w:rsidRPr="00BA6CC3">
                <w:rPr>
                  <w:rFonts w:ascii="Arial" w:hAnsi="Arial" w:cs="Arial"/>
                  <w:b/>
                  <w:bCs/>
                  <w:sz w:val="20"/>
                  <w:szCs w:val="20"/>
                  <w:rPrChange w:id="2717" w:author="César Gamboa" w:date="2019-11-25T09:13:00Z">
                    <w:rPr>
                      <w:rFonts w:ascii="Times New Roman" w:hAnsi="Times New Roman"/>
                      <w:b/>
                      <w:bCs/>
                    </w:rPr>
                  </w:rPrChange>
                </w:rPr>
                <w:t>estacionales</w:t>
              </w:r>
            </w:ins>
          </w:p>
          <w:p w14:paraId="2DA0D870" w14:textId="77777777" w:rsidR="007128C8" w:rsidRPr="00BA6CC3" w:rsidRDefault="007128C8" w:rsidP="007128C8">
            <w:pPr>
              <w:spacing w:line="240" w:lineRule="auto"/>
              <w:jc w:val="both"/>
              <w:rPr>
                <w:ins w:id="2718" w:author="César Gamboa" w:date="2019-11-24T11:09:00Z"/>
                <w:rFonts w:ascii="Arial" w:hAnsi="Arial" w:cs="Arial"/>
                <w:w w:val="105"/>
                <w:sz w:val="20"/>
                <w:szCs w:val="20"/>
                <w:lang w:val="es-MX"/>
                <w:rPrChange w:id="2719" w:author="César Gamboa" w:date="2019-11-25T09:13:00Z">
                  <w:rPr>
                    <w:ins w:id="2720" w:author="César Gamboa" w:date="2019-11-24T11:09:00Z"/>
                    <w:rFonts w:ascii="Times New Roman" w:hAnsi="Times New Roman"/>
                    <w:w w:val="105"/>
                    <w:lang w:val="es-MX"/>
                  </w:rPr>
                </w:rPrChange>
              </w:rPr>
            </w:pPr>
            <w:ins w:id="2721" w:author="César Gamboa" w:date="2019-11-24T11:09:00Z">
              <w:r w:rsidRPr="00BA6CC3">
                <w:rPr>
                  <w:rFonts w:ascii="Arial" w:hAnsi="Arial" w:cs="Arial"/>
                  <w:w w:val="105"/>
                  <w:sz w:val="20"/>
                  <w:szCs w:val="20"/>
                  <w:lang w:val="es-MX"/>
                  <w:rPrChange w:id="2722" w:author="César Gamboa" w:date="2019-11-25T09:13:00Z">
                    <w:rPr>
                      <w:rFonts w:ascii="Times New Roman" w:hAnsi="Times New Roman"/>
                      <w:w w:val="105"/>
                      <w:lang w:val="es-MX"/>
                    </w:rPr>
                  </w:rPrChange>
                </w:rPr>
                <w:t xml:space="preserve">Como se mencionó anteriormente, los modelos ARIMA aplicados a una serie cronológica </w:t>
              </w:r>
              <w:r w:rsidRPr="00BA6CC3">
                <w:rPr>
                  <w:rFonts w:ascii="Arial" w:hAnsi="Arial" w:cs="Arial"/>
                  <w:i/>
                  <w:w w:val="105"/>
                  <w:sz w:val="20"/>
                  <w:szCs w:val="20"/>
                  <w:lang w:val="es-MX"/>
                  <w:rPrChange w:id="2723" w:author="César Gamboa" w:date="2019-11-25T09:13:00Z">
                    <w:rPr>
                      <w:rFonts w:ascii="Times New Roman" w:hAnsi="Times New Roman"/>
                      <w:i/>
                      <w:w w:val="105"/>
                      <w:lang w:val="es-MX"/>
                    </w:rPr>
                  </w:rPrChange>
                </w:rPr>
                <w:t>Y</w:t>
              </w:r>
              <w:r w:rsidRPr="00BA6CC3">
                <w:rPr>
                  <w:rFonts w:ascii="Arial" w:hAnsi="Arial" w:cs="Arial"/>
                  <w:i/>
                  <w:w w:val="105"/>
                  <w:sz w:val="20"/>
                  <w:szCs w:val="20"/>
                  <w:vertAlign w:val="subscript"/>
                  <w:lang w:val="es-MX"/>
                  <w:rPrChange w:id="2724" w:author="César Gamboa" w:date="2019-11-25T09:13:00Z">
                    <w:rPr>
                      <w:rFonts w:ascii="Times New Roman" w:hAnsi="Times New Roman"/>
                      <w:i/>
                      <w:w w:val="105"/>
                      <w:vertAlign w:val="subscript"/>
                      <w:lang w:val="es-MX"/>
                    </w:rPr>
                  </w:rPrChange>
                </w:rPr>
                <w:t>t</w:t>
              </w:r>
              <w:r w:rsidRPr="00BA6CC3">
                <w:rPr>
                  <w:rFonts w:ascii="Arial" w:hAnsi="Arial" w:cs="Arial"/>
                  <w:i/>
                  <w:w w:val="105"/>
                  <w:sz w:val="20"/>
                  <w:szCs w:val="20"/>
                  <w:lang w:val="es-MX"/>
                  <w:rPrChange w:id="2725" w:author="César Gamboa" w:date="2019-11-25T09:13:00Z">
                    <w:rPr>
                      <w:rFonts w:ascii="Times New Roman" w:hAnsi="Times New Roman"/>
                      <w:i/>
                      <w:w w:val="105"/>
                      <w:lang w:val="es-MX"/>
                    </w:rPr>
                  </w:rPrChange>
                </w:rPr>
                <w:t xml:space="preserve"> </w:t>
              </w:r>
              <w:r w:rsidRPr="00BA6CC3">
                <w:rPr>
                  <w:rFonts w:ascii="Arial" w:hAnsi="Arial" w:cs="Arial"/>
                  <w:w w:val="105"/>
                  <w:sz w:val="20"/>
                  <w:szCs w:val="20"/>
                  <w:lang w:val="es-MX"/>
                  <w:rPrChange w:id="2726" w:author="César Gamboa" w:date="2019-11-25T09:13:00Z">
                    <w:rPr>
                      <w:rFonts w:ascii="Times New Roman" w:hAnsi="Times New Roman"/>
                      <w:w w:val="105"/>
                      <w:lang w:val="es-MX"/>
                    </w:rPr>
                  </w:rPrChange>
                </w:rPr>
                <w:t xml:space="preserve">son una combinación de un modelo autorregresivo, uno de medias móviles y alguna clase de diferenciación (logarítmica, exponenciación) para así obtener una serie diferenciada </w:t>
              </w:r>
              <m:oMath>
                <m:sSub>
                  <m:sSubPr>
                    <m:ctrlPr>
                      <w:rPr>
                        <w:rFonts w:ascii="Cambria Math" w:hAnsi="Cambria Math" w:cs="Arial"/>
                        <w:i/>
                        <w:w w:val="105"/>
                        <w:sz w:val="20"/>
                        <w:szCs w:val="20"/>
                        <w:lang w:val="es-MX"/>
                        <w:rPrChange w:id="2727" w:author="César Gamboa" w:date="2019-11-25T09:13:00Z">
                          <w:rPr>
                            <w:rFonts w:ascii="Cambria Math" w:hAnsi="Cambria Math"/>
                            <w:i/>
                            <w:w w:val="105"/>
                            <w:lang w:val="es-MX"/>
                          </w:rPr>
                        </w:rPrChange>
                      </w:rPr>
                    </m:ctrlPr>
                  </m:sSubPr>
                  <m:e>
                    <m:r>
                      <w:rPr>
                        <w:rFonts w:ascii="Cambria Math" w:hAnsi="Cambria Math" w:cs="Arial"/>
                        <w:w w:val="105"/>
                        <w:sz w:val="20"/>
                        <w:szCs w:val="20"/>
                        <w:lang w:val="es-MX"/>
                        <w:rPrChange w:id="2728" w:author="César Gamboa" w:date="2019-11-25T09:13:00Z">
                          <w:rPr>
                            <w:rFonts w:ascii="Cambria Math" w:hAnsi="Cambria Math"/>
                            <w:w w:val="105"/>
                            <w:lang w:val="es-MX"/>
                          </w:rPr>
                        </w:rPrChange>
                      </w:rPr>
                      <m:t>Y</m:t>
                    </m:r>
                  </m:e>
                  <m:sub>
                    <m:r>
                      <w:rPr>
                        <w:rFonts w:ascii="Cambria Math" w:hAnsi="Cambria Math" w:cs="Arial"/>
                        <w:w w:val="105"/>
                        <w:sz w:val="20"/>
                        <w:szCs w:val="20"/>
                        <w:lang w:val="es-MX"/>
                        <w:rPrChange w:id="2729" w:author="César Gamboa" w:date="2019-11-25T09:13:00Z">
                          <w:rPr>
                            <w:rFonts w:ascii="Cambria Math" w:hAnsi="Cambria Math"/>
                            <w:w w:val="105"/>
                            <w:lang w:val="es-MX"/>
                          </w:rPr>
                        </w:rPrChange>
                      </w:rPr>
                      <m:t>t</m:t>
                    </m:r>
                  </m:sub>
                </m:sSub>
                <m:r>
                  <w:rPr>
                    <w:rFonts w:ascii="Cambria Math" w:hAnsi="Cambria Math" w:cs="Arial"/>
                    <w:w w:val="105"/>
                    <w:sz w:val="20"/>
                    <w:szCs w:val="20"/>
                    <w:lang w:val="es-MX"/>
                    <w:rPrChange w:id="2730" w:author="César Gamboa" w:date="2019-11-25T09:13:00Z">
                      <w:rPr>
                        <w:rFonts w:ascii="Cambria Math" w:hAnsi="Cambria Math"/>
                        <w:w w:val="105"/>
                        <w:lang w:val="es-MX"/>
                      </w:rPr>
                    </w:rPrChange>
                  </w:rPr>
                  <m:t>'</m:t>
                </m:r>
              </m:oMath>
              <w:r w:rsidRPr="00BA6CC3">
                <w:rPr>
                  <w:rFonts w:ascii="Arial" w:hAnsi="Arial" w:cs="Arial"/>
                  <w:w w:val="105"/>
                  <w:sz w:val="20"/>
                  <w:szCs w:val="20"/>
                  <w:lang w:val="es-MX"/>
                  <w:rPrChange w:id="2731" w:author="César Gamboa" w:date="2019-11-25T09:13:00Z">
                    <w:rPr>
                      <w:rFonts w:ascii="Times New Roman" w:hAnsi="Times New Roman"/>
                      <w:w w:val="105"/>
                      <w:lang w:val="es-MX"/>
                    </w:rPr>
                  </w:rPrChange>
                </w:rPr>
                <w:t>. Si se juntan ambas se obtiene un modelo ARIMA(</w:t>
              </w:r>
              <w:proofErr w:type="gramStart"/>
              <w:r w:rsidRPr="00BA6CC3">
                <w:rPr>
                  <w:rFonts w:ascii="Arial" w:hAnsi="Arial" w:cs="Arial"/>
                  <w:w w:val="105"/>
                  <w:sz w:val="20"/>
                  <w:szCs w:val="20"/>
                  <w:lang w:val="es-MX"/>
                  <w:rPrChange w:id="2732" w:author="César Gamboa" w:date="2019-11-25T09:13:00Z">
                    <w:rPr>
                      <w:rFonts w:ascii="Times New Roman" w:hAnsi="Times New Roman"/>
                      <w:w w:val="105"/>
                      <w:lang w:val="es-MX"/>
                    </w:rPr>
                  </w:rPrChange>
                </w:rPr>
                <w:t>p,d</w:t>
              </w:r>
              <w:proofErr w:type="gramEnd"/>
              <w:r w:rsidRPr="00BA6CC3">
                <w:rPr>
                  <w:rFonts w:ascii="Arial" w:hAnsi="Arial" w:cs="Arial"/>
                  <w:w w:val="105"/>
                  <w:sz w:val="20"/>
                  <w:szCs w:val="20"/>
                  <w:lang w:val="es-MX"/>
                  <w:rPrChange w:id="2733" w:author="César Gamboa" w:date="2019-11-25T09:13:00Z">
                    <w:rPr>
                      <w:rFonts w:ascii="Times New Roman" w:hAnsi="Times New Roman"/>
                      <w:w w:val="105"/>
                      <w:lang w:val="es-MX"/>
                    </w:rPr>
                  </w:rPrChange>
                </w:rPr>
                <w:t xml:space="preserve">,q) que no cubre los efectos estacionales, donde </w:t>
              </w:r>
              <w:r w:rsidRPr="00BA6CC3">
                <w:rPr>
                  <w:rFonts w:ascii="Arial" w:hAnsi="Arial" w:cs="Arial"/>
                  <w:i/>
                  <w:w w:val="105"/>
                  <w:sz w:val="20"/>
                  <w:szCs w:val="20"/>
                  <w:lang w:val="es-MX"/>
                  <w:rPrChange w:id="2734" w:author="César Gamboa" w:date="2019-11-25T09:13:00Z">
                    <w:rPr>
                      <w:rFonts w:ascii="Times New Roman" w:hAnsi="Times New Roman"/>
                      <w:i/>
                      <w:w w:val="105"/>
                      <w:lang w:val="es-MX"/>
                    </w:rPr>
                  </w:rPrChange>
                </w:rPr>
                <w:t xml:space="preserve">p </w:t>
              </w:r>
              <w:r w:rsidRPr="00BA6CC3">
                <w:rPr>
                  <w:rFonts w:ascii="Arial" w:hAnsi="Arial" w:cs="Arial"/>
                  <w:w w:val="105"/>
                  <w:sz w:val="20"/>
                  <w:szCs w:val="20"/>
                  <w:lang w:val="es-MX"/>
                  <w:rPrChange w:id="2735" w:author="César Gamboa" w:date="2019-11-25T09:13:00Z">
                    <w:rPr>
                      <w:rFonts w:ascii="Times New Roman" w:hAnsi="Times New Roman"/>
                      <w:w w:val="105"/>
                      <w:lang w:val="es-MX"/>
                    </w:rPr>
                  </w:rPrChange>
                </w:rPr>
                <w:t xml:space="preserve">es el orden del modelo autorregresivo, </w:t>
              </w:r>
              <w:r w:rsidRPr="00BA6CC3">
                <w:rPr>
                  <w:rFonts w:ascii="Arial" w:hAnsi="Arial" w:cs="Arial"/>
                  <w:i/>
                  <w:w w:val="105"/>
                  <w:sz w:val="20"/>
                  <w:szCs w:val="20"/>
                  <w:lang w:val="es-MX"/>
                  <w:rPrChange w:id="2736" w:author="César Gamboa" w:date="2019-11-25T09:13:00Z">
                    <w:rPr>
                      <w:rFonts w:ascii="Times New Roman" w:hAnsi="Times New Roman"/>
                      <w:i/>
                      <w:w w:val="105"/>
                      <w:lang w:val="es-MX"/>
                    </w:rPr>
                  </w:rPrChange>
                </w:rPr>
                <w:t>d</w:t>
              </w:r>
              <w:r w:rsidRPr="00BA6CC3">
                <w:rPr>
                  <w:rFonts w:ascii="Arial" w:hAnsi="Arial" w:cs="Arial"/>
                  <w:w w:val="105"/>
                  <w:sz w:val="20"/>
                  <w:szCs w:val="20"/>
                  <w:lang w:val="es-MX"/>
                  <w:rPrChange w:id="2737" w:author="César Gamboa" w:date="2019-11-25T09:13:00Z">
                    <w:rPr>
                      <w:rFonts w:ascii="Times New Roman" w:hAnsi="Times New Roman"/>
                      <w:w w:val="105"/>
                      <w:lang w:val="es-MX"/>
                    </w:rPr>
                  </w:rPrChange>
                </w:rPr>
                <w:t xml:space="preserve"> el grado de la diferenciación y </w:t>
              </w:r>
              <w:r w:rsidRPr="00BA6CC3">
                <w:rPr>
                  <w:rFonts w:ascii="Arial" w:hAnsi="Arial" w:cs="Arial"/>
                  <w:i/>
                  <w:w w:val="105"/>
                  <w:sz w:val="20"/>
                  <w:szCs w:val="20"/>
                  <w:lang w:val="es-MX"/>
                  <w:rPrChange w:id="2738" w:author="César Gamboa" w:date="2019-11-25T09:13:00Z">
                    <w:rPr>
                      <w:rFonts w:ascii="Times New Roman" w:hAnsi="Times New Roman"/>
                      <w:i/>
                      <w:w w:val="105"/>
                      <w:lang w:val="es-MX"/>
                    </w:rPr>
                  </w:rPrChange>
                </w:rPr>
                <w:t xml:space="preserve">q </w:t>
              </w:r>
              <w:r w:rsidRPr="00BA6CC3">
                <w:rPr>
                  <w:rFonts w:ascii="Arial" w:hAnsi="Arial" w:cs="Arial"/>
                  <w:w w:val="105"/>
                  <w:sz w:val="20"/>
                  <w:szCs w:val="20"/>
                  <w:lang w:val="es-MX"/>
                  <w:rPrChange w:id="2739" w:author="César Gamboa" w:date="2019-11-25T09:13:00Z">
                    <w:rPr>
                      <w:rFonts w:ascii="Times New Roman" w:hAnsi="Times New Roman"/>
                      <w:w w:val="105"/>
                      <w:lang w:val="es-MX"/>
                    </w:rPr>
                  </w:rPrChange>
                </w:rPr>
                <w:t>es el orden del modelo de medias móviles,  cuya estructura se muestra en la ecuación:</w:t>
              </w:r>
            </w:ins>
          </w:p>
          <w:p w14:paraId="0E9C0D6B" w14:textId="77777777" w:rsidR="007128C8" w:rsidRPr="00BA6CC3" w:rsidRDefault="007128C8" w:rsidP="007128C8">
            <w:pPr>
              <w:spacing w:line="240" w:lineRule="auto"/>
              <w:jc w:val="center"/>
              <w:rPr>
                <w:ins w:id="2740" w:author="César Gamboa" w:date="2019-11-24T11:09:00Z"/>
                <w:rFonts w:ascii="Arial" w:hAnsi="Arial" w:cs="Arial"/>
                <w:sz w:val="20"/>
                <w:szCs w:val="20"/>
                <w:lang w:val="es-MX"/>
                <w:rPrChange w:id="2741" w:author="César Gamboa" w:date="2019-11-25T09:13:00Z">
                  <w:rPr>
                    <w:ins w:id="2742" w:author="César Gamboa" w:date="2019-11-24T11:09:00Z"/>
                    <w:rFonts w:ascii="Times New Roman" w:hAnsi="Times New Roman"/>
                    <w:lang w:val="es-MX"/>
                  </w:rPr>
                </w:rPrChange>
              </w:rPr>
            </w:pPr>
            <w:ins w:id="2743" w:author="César Gamboa" w:date="2019-11-24T11:09:00Z">
              <w:r w:rsidRPr="00BA6CC3">
                <w:rPr>
                  <w:rFonts w:ascii="Arial" w:hAnsi="Arial" w:cs="Arial"/>
                  <w:noProof/>
                  <w:sz w:val="20"/>
                  <w:szCs w:val="20"/>
                  <w:lang w:val="en-US"/>
                  <w:rPrChange w:id="2744" w:author="César Gamboa" w:date="2019-11-25T09:13:00Z">
                    <w:rPr>
                      <w:rFonts w:ascii="Times New Roman" w:hAnsi="Times New Roman"/>
                      <w:noProof/>
                      <w:lang w:val="en-US"/>
                    </w:rPr>
                  </w:rPrChange>
                </w:rPr>
                <w:drawing>
                  <wp:inline distT="0" distB="0" distL="0" distR="0" wp14:anchorId="2EC71F28" wp14:editId="280313F4">
                    <wp:extent cx="3979037" cy="31365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9996" cy="338171"/>
                            </a:xfrm>
                            <a:prstGeom prst="rect">
                              <a:avLst/>
                            </a:prstGeom>
                          </pic:spPr>
                        </pic:pic>
                      </a:graphicData>
                    </a:graphic>
                  </wp:inline>
                </w:drawing>
              </w:r>
            </w:ins>
          </w:p>
          <w:p w14:paraId="13BB755A" w14:textId="77777777" w:rsidR="007128C8" w:rsidRPr="00BA6CC3" w:rsidRDefault="007128C8" w:rsidP="007128C8">
            <w:pPr>
              <w:spacing w:line="240" w:lineRule="auto"/>
              <w:jc w:val="both"/>
              <w:rPr>
                <w:ins w:id="2745" w:author="César Gamboa" w:date="2019-11-24T11:09:00Z"/>
                <w:rFonts w:ascii="Arial" w:hAnsi="Arial" w:cs="Arial"/>
                <w:b/>
                <w:bCs/>
                <w:sz w:val="20"/>
                <w:szCs w:val="20"/>
                <w:rPrChange w:id="2746" w:author="César Gamboa" w:date="2019-11-25T09:13:00Z">
                  <w:rPr>
                    <w:ins w:id="2747" w:author="César Gamboa" w:date="2019-11-24T11:09:00Z"/>
                    <w:rFonts w:ascii="Times New Roman" w:hAnsi="Times New Roman"/>
                    <w:b/>
                    <w:bCs/>
                  </w:rPr>
                </w:rPrChange>
              </w:rPr>
            </w:pPr>
            <w:ins w:id="2748" w:author="César Gamboa" w:date="2019-11-24T11:09:00Z">
              <w:r w:rsidRPr="00BA6CC3">
                <w:rPr>
                  <w:rFonts w:ascii="Arial" w:hAnsi="Arial" w:cs="Arial"/>
                  <w:b/>
                  <w:bCs/>
                  <w:sz w:val="20"/>
                  <w:szCs w:val="20"/>
                  <w:rPrChange w:id="2749" w:author="César Gamboa" w:date="2019-11-25T09:13:00Z">
                    <w:rPr>
                      <w:rFonts w:ascii="Times New Roman" w:hAnsi="Times New Roman"/>
                      <w:b/>
                      <w:bCs/>
                    </w:rPr>
                  </w:rPrChange>
                </w:rPr>
                <w:t>Modelos ARIMA</w:t>
              </w:r>
              <w:r w:rsidRPr="00BA6CC3">
                <w:rPr>
                  <w:rFonts w:ascii="Arial" w:hAnsi="Arial" w:cs="Arial"/>
                  <w:b/>
                  <w:bCs/>
                  <w:spacing w:val="-9"/>
                  <w:sz w:val="20"/>
                  <w:szCs w:val="20"/>
                  <w:rPrChange w:id="2750" w:author="César Gamboa" w:date="2019-11-25T09:13:00Z">
                    <w:rPr>
                      <w:rFonts w:ascii="Times New Roman" w:hAnsi="Times New Roman"/>
                      <w:b/>
                      <w:bCs/>
                      <w:spacing w:val="-9"/>
                    </w:rPr>
                  </w:rPrChange>
                </w:rPr>
                <w:t xml:space="preserve"> </w:t>
              </w:r>
              <w:r w:rsidRPr="00BA6CC3">
                <w:rPr>
                  <w:rFonts w:ascii="Arial" w:hAnsi="Arial" w:cs="Arial"/>
                  <w:b/>
                  <w:bCs/>
                  <w:sz w:val="20"/>
                  <w:szCs w:val="20"/>
                  <w:rPrChange w:id="2751" w:author="César Gamboa" w:date="2019-11-25T09:13:00Z">
                    <w:rPr>
                      <w:rFonts w:ascii="Times New Roman" w:hAnsi="Times New Roman"/>
                      <w:b/>
                      <w:bCs/>
                    </w:rPr>
                  </w:rPrChange>
                </w:rPr>
                <w:t>estacionales</w:t>
              </w:r>
            </w:ins>
          </w:p>
          <w:p w14:paraId="1991A902" w14:textId="77777777" w:rsidR="007128C8" w:rsidRPr="00BA6CC3" w:rsidRDefault="007128C8" w:rsidP="007128C8">
            <w:pPr>
              <w:spacing w:line="240" w:lineRule="auto"/>
              <w:jc w:val="both"/>
              <w:rPr>
                <w:ins w:id="2752" w:author="César Gamboa" w:date="2019-11-24T11:09:00Z"/>
                <w:rFonts w:ascii="Arial" w:hAnsi="Arial" w:cs="Arial"/>
                <w:sz w:val="20"/>
                <w:szCs w:val="20"/>
                <w:lang w:val="es-MX"/>
                <w:rPrChange w:id="2753" w:author="César Gamboa" w:date="2019-11-25T09:13:00Z">
                  <w:rPr>
                    <w:ins w:id="2754" w:author="César Gamboa" w:date="2019-11-24T11:09:00Z"/>
                    <w:rFonts w:ascii="Times New Roman" w:hAnsi="Times New Roman"/>
                    <w:lang w:val="es-MX"/>
                  </w:rPr>
                </w:rPrChange>
              </w:rPr>
            </w:pPr>
            <w:ins w:id="2755" w:author="César Gamboa" w:date="2019-11-24T11:09:00Z">
              <w:r w:rsidRPr="00BA6CC3">
                <w:rPr>
                  <w:rFonts w:ascii="Arial" w:hAnsi="Arial" w:cs="Arial"/>
                  <w:w w:val="110"/>
                  <w:sz w:val="20"/>
                  <w:szCs w:val="20"/>
                  <w:lang w:val="es-MX"/>
                  <w:rPrChange w:id="2756" w:author="César Gamboa" w:date="2019-11-25T09:13:00Z">
                    <w:rPr>
                      <w:rFonts w:ascii="Times New Roman" w:hAnsi="Times New Roman"/>
                      <w:w w:val="110"/>
                      <w:lang w:val="es-MX"/>
                    </w:rPr>
                  </w:rPrChange>
                </w:rPr>
                <w:t>Los</w:t>
              </w:r>
              <w:r w:rsidRPr="00BA6CC3">
                <w:rPr>
                  <w:rFonts w:ascii="Arial" w:hAnsi="Arial" w:cs="Arial"/>
                  <w:spacing w:val="-18"/>
                  <w:w w:val="110"/>
                  <w:sz w:val="20"/>
                  <w:szCs w:val="20"/>
                  <w:lang w:val="es-MX"/>
                  <w:rPrChange w:id="2757" w:author="César Gamboa" w:date="2019-11-25T09:13:00Z">
                    <w:rPr>
                      <w:rFonts w:ascii="Times New Roman" w:hAnsi="Times New Roman"/>
                      <w:spacing w:val="-18"/>
                      <w:w w:val="110"/>
                      <w:lang w:val="es-MX"/>
                    </w:rPr>
                  </w:rPrChange>
                </w:rPr>
                <w:t xml:space="preserve"> </w:t>
              </w:r>
              <w:r w:rsidRPr="00BA6CC3">
                <w:rPr>
                  <w:rFonts w:ascii="Arial" w:hAnsi="Arial" w:cs="Arial"/>
                  <w:w w:val="110"/>
                  <w:sz w:val="20"/>
                  <w:szCs w:val="20"/>
                  <w:lang w:val="es-MX"/>
                  <w:rPrChange w:id="2758" w:author="César Gamboa" w:date="2019-11-25T09:13:00Z">
                    <w:rPr>
                      <w:rFonts w:ascii="Times New Roman" w:hAnsi="Times New Roman"/>
                      <w:w w:val="110"/>
                      <w:lang w:val="es-MX"/>
                    </w:rPr>
                  </w:rPrChange>
                </w:rPr>
                <w:t>modelos</w:t>
              </w:r>
              <w:r w:rsidRPr="00BA6CC3">
                <w:rPr>
                  <w:rFonts w:ascii="Arial" w:hAnsi="Arial" w:cs="Arial"/>
                  <w:spacing w:val="-17"/>
                  <w:w w:val="110"/>
                  <w:sz w:val="20"/>
                  <w:szCs w:val="20"/>
                  <w:lang w:val="es-MX"/>
                  <w:rPrChange w:id="2759" w:author="César Gamboa" w:date="2019-11-25T09:13:00Z">
                    <w:rPr>
                      <w:rFonts w:ascii="Times New Roman" w:hAnsi="Times New Roman"/>
                      <w:spacing w:val="-17"/>
                      <w:w w:val="110"/>
                      <w:lang w:val="es-MX"/>
                    </w:rPr>
                  </w:rPrChange>
                </w:rPr>
                <w:t xml:space="preserve"> </w:t>
              </w:r>
              <w:r w:rsidRPr="00BA6CC3">
                <w:rPr>
                  <w:rFonts w:ascii="Arial" w:hAnsi="Arial" w:cs="Arial"/>
                  <w:w w:val="110"/>
                  <w:sz w:val="20"/>
                  <w:szCs w:val="20"/>
                  <w:lang w:val="es-MX"/>
                  <w:rPrChange w:id="2760" w:author="César Gamboa" w:date="2019-11-25T09:13:00Z">
                    <w:rPr>
                      <w:rFonts w:ascii="Times New Roman" w:hAnsi="Times New Roman"/>
                      <w:w w:val="110"/>
                      <w:lang w:val="es-MX"/>
                    </w:rPr>
                  </w:rPrChange>
                </w:rPr>
                <w:t>ARIMA</w:t>
              </w:r>
              <w:r w:rsidRPr="00BA6CC3">
                <w:rPr>
                  <w:rFonts w:ascii="Arial" w:hAnsi="Arial" w:cs="Arial"/>
                  <w:spacing w:val="-17"/>
                  <w:w w:val="110"/>
                  <w:sz w:val="20"/>
                  <w:szCs w:val="20"/>
                  <w:lang w:val="es-MX"/>
                  <w:rPrChange w:id="2761" w:author="César Gamboa" w:date="2019-11-25T09:13:00Z">
                    <w:rPr>
                      <w:rFonts w:ascii="Times New Roman" w:hAnsi="Times New Roman"/>
                      <w:spacing w:val="-17"/>
                      <w:w w:val="110"/>
                      <w:lang w:val="es-MX"/>
                    </w:rPr>
                  </w:rPrChange>
                </w:rPr>
                <w:t xml:space="preserve"> </w:t>
              </w:r>
              <w:r w:rsidRPr="00BA6CC3">
                <w:rPr>
                  <w:rFonts w:ascii="Arial" w:hAnsi="Arial" w:cs="Arial"/>
                  <w:w w:val="110"/>
                  <w:sz w:val="20"/>
                  <w:szCs w:val="20"/>
                  <w:lang w:val="es-MX"/>
                  <w:rPrChange w:id="2762" w:author="César Gamboa" w:date="2019-11-25T09:13:00Z">
                    <w:rPr>
                      <w:rFonts w:ascii="Times New Roman" w:hAnsi="Times New Roman"/>
                      <w:w w:val="110"/>
                      <w:lang w:val="es-MX"/>
                    </w:rPr>
                  </w:rPrChange>
                </w:rPr>
                <w:t>son</w:t>
              </w:r>
              <w:r w:rsidRPr="00BA6CC3">
                <w:rPr>
                  <w:rFonts w:ascii="Arial" w:hAnsi="Arial" w:cs="Arial"/>
                  <w:spacing w:val="-17"/>
                  <w:w w:val="110"/>
                  <w:sz w:val="20"/>
                  <w:szCs w:val="20"/>
                  <w:lang w:val="es-MX"/>
                  <w:rPrChange w:id="2763" w:author="César Gamboa" w:date="2019-11-25T09:13:00Z">
                    <w:rPr>
                      <w:rFonts w:ascii="Times New Roman" w:hAnsi="Times New Roman"/>
                      <w:spacing w:val="-17"/>
                      <w:w w:val="110"/>
                      <w:lang w:val="es-MX"/>
                    </w:rPr>
                  </w:rPrChange>
                </w:rPr>
                <w:t xml:space="preserve"> </w:t>
              </w:r>
              <w:r w:rsidRPr="00BA6CC3">
                <w:rPr>
                  <w:rFonts w:ascii="Arial" w:hAnsi="Arial" w:cs="Arial"/>
                  <w:w w:val="110"/>
                  <w:sz w:val="20"/>
                  <w:szCs w:val="20"/>
                  <w:lang w:val="es-MX"/>
                  <w:rPrChange w:id="2764" w:author="César Gamboa" w:date="2019-11-25T09:13:00Z">
                    <w:rPr>
                      <w:rFonts w:ascii="Times New Roman" w:hAnsi="Times New Roman"/>
                      <w:w w:val="110"/>
                      <w:lang w:val="es-MX"/>
                    </w:rPr>
                  </w:rPrChange>
                </w:rPr>
                <w:t>también</w:t>
              </w:r>
              <w:r w:rsidRPr="00BA6CC3">
                <w:rPr>
                  <w:rFonts w:ascii="Arial" w:hAnsi="Arial" w:cs="Arial"/>
                  <w:spacing w:val="-18"/>
                  <w:w w:val="110"/>
                  <w:sz w:val="20"/>
                  <w:szCs w:val="20"/>
                  <w:lang w:val="es-MX"/>
                  <w:rPrChange w:id="2765" w:author="César Gamboa" w:date="2019-11-25T09:13:00Z">
                    <w:rPr>
                      <w:rFonts w:ascii="Times New Roman" w:hAnsi="Times New Roman"/>
                      <w:spacing w:val="-18"/>
                      <w:w w:val="110"/>
                      <w:lang w:val="es-MX"/>
                    </w:rPr>
                  </w:rPrChange>
                </w:rPr>
                <w:t xml:space="preserve"> </w:t>
              </w:r>
              <w:r w:rsidRPr="00BA6CC3">
                <w:rPr>
                  <w:rFonts w:ascii="Arial" w:hAnsi="Arial" w:cs="Arial"/>
                  <w:w w:val="110"/>
                  <w:sz w:val="20"/>
                  <w:szCs w:val="20"/>
                  <w:lang w:val="es-MX"/>
                  <w:rPrChange w:id="2766" w:author="César Gamboa" w:date="2019-11-25T09:13:00Z">
                    <w:rPr>
                      <w:rFonts w:ascii="Times New Roman" w:hAnsi="Times New Roman"/>
                      <w:w w:val="110"/>
                      <w:lang w:val="es-MX"/>
                    </w:rPr>
                  </w:rPrChange>
                </w:rPr>
                <w:t>capaces</w:t>
              </w:r>
              <w:r w:rsidRPr="00BA6CC3">
                <w:rPr>
                  <w:rFonts w:ascii="Arial" w:hAnsi="Arial" w:cs="Arial"/>
                  <w:spacing w:val="-17"/>
                  <w:w w:val="110"/>
                  <w:sz w:val="20"/>
                  <w:szCs w:val="20"/>
                  <w:lang w:val="es-MX"/>
                  <w:rPrChange w:id="2767" w:author="César Gamboa" w:date="2019-11-25T09:13:00Z">
                    <w:rPr>
                      <w:rFonts w:ascii="Times New Roman" w:hAnsi="Times New Roman"/>
                      <w:spacing w:val="-17"/>
                      <w:w w:val="110"/>
                      <w:lang w:val="es-MX"/>
                    </w:rPr>
                  </w:rPrChange>
                </w:rPr>
                <w:t xml:space="preserve"> </w:t>
              </w:r>
              <w:r w:rsidRPr="00BA6CC3">
                <w:rPr>
                  <w:rFonts w:ascii="Arial" w:hAnsi="Arial" w:cs="Arial"/>
                  <w:w w:val="110"/>
                  <w:sz w:val="20"/>
                  <w:szCs w:val="20"/>
                  <w:lang w:val="es-MX"/>
                  <w:rPrChange w:id="2768" w:author="César Gamboa" w:date="2019-11-25T09:13:00Z">
                    <w:rPr>
                      <w:rFonts w:ascii="Times New Roman" w:hAnsi="Times New Roman"/>
                      <w:w w:val="110"/>
                      <w:lang w:val="es-MX"/>
                    </w:rPr>
                  </w:rPrChange>
                </w:rPr>
                <w:t>de</w:t>
              </w:r>
              <w:r w:rsidRPr="00BA6CC3">
                <w:rPr>
                  <w:rFonts w:ascii="Arial" w:hAnsi="Arial" w:cs="Arial"/>
                  <w:spacing w:val="-17"/>
                  <w:w w:val="110"/>
                  <w:sz w:val="20"/>
                  <w:szCs w:val="20"/>
                  <w:lang w:val="es-MX"/>
                  <w:rPrChange w:id="2769" w:author="César Gamboa" w:date="2019-11-25T09:13:00Z">
                    <w:rPr>
                      <w:rFonts w:ascii="Times New Roman" w:hAnsi="Times New Roman"/>
                      <w:spacing w:val="-17"/>
                      <w:w w:val="110"/>
                      <w:lang w:val="es-MX"/>
                    </w:rPr>
                  </w:rPrChange>
                </w:rPr>
                <w:t xml:space="preserve"> </w:t>
              </w:r>
              <w:r w:rsidRPr="00BA6CC3">
                <w:rPr>
                  <w:rFonts w:ascii="Arial" w:hAnsi="Arial" w:cs="Arial"/>
                  <w:w w:val="110"/>
                  <w:sz w:val="20"/>
                  <w:szCs w:val="20"/>
                  <w:lang w:val="es-MX"/>
                  <w:rPrChange w:id="2770" w:author="César Gamboa" w:date="2019-11-25T09:13:00Z">
                    <w:rPr>
                      <w:rFonts w:ascii="Times New Roman" w:hAnsi="Times New Roman"/>
                      <w:w w:val="110"/>
                      <w:lang w:val="es-MX"/>
                    </w:rPr>
                  </w:rPrChange>
                </w:rPr>
                <w:t>cubrir</w:t>
              </w:r>
              <w:r w:rsidRPr="00BA6CC3">
                <w:rPr>
                  <w:rFonts w:ascii="Arial" w:hAnsi="Arial" w:cs="Arial"/>
                  <w:spacing w:val="-18"/>
                  <w:w w:val="110"/>
                  <w:sz w:val="20"/>
                  <w:szCs w:val="20"/>
                  <w:lang w:val="es-MX"/>
                  <w:rPrChange w:id="2771" w:author="César Gamboa" w:date="2019-11-25T09:13:00Z">
                    <w:rPr>
                      <w:rFonts w:ascii="Times New Roman" w:hAnsi="Times New Roman"/>
                      <w:spacing w:val="-18"/>
                      <w:w w:val="110"/>
                      <w:lang w:val="es-MX"/>
                    </w:rPr>
                  </w:rPrChange>
                </w:rPr>
                <w:t xml:space="preserve"> </w:t>
              </w:r>
              <w:r w:rsidRPr="00BA6CC3">
                <w:rPr>
                  <w:rFonts w:ascii="Arial" w:hAnsi="Arial" w:cs="Arial"/>
                  <w:w w:val="110"/>
                  <w:sz w:val="20"/>
                  <w:szCs w:val="20"/>
                  <w:lang w:val="es-MX"/>
                  <w:rPrChange w:id="2772" w:author="César Gamboa" w:date="2019-11-25T09:13:00Z">
                    <w:rPr>
                      <w:rFonts w:ascii="Times New Roman" w:hAnsi="Times New Roman"/>
                      <w:w w:val="110"/>
                      <w:lang w:val="es-MX"/>
                    </w:rPr>
                  </w:rPrChange>
                </w:rPr>
                <w:t>los</w:t>
              </w:r>
              <w:r w:rsidRPr="00BA6CC3">
                <w:rPr>
                  <w:rFonts w:ascii="Arial" w:hAnsi="Arial" w:cs="Arial"/>
                  <w:spacing w:val="-17"/>
                  <w:w w:val="110"/>
                  <w:sz w:val="20"/>
                  <w:szCs w:val="20"/>
                  <w:lang w:val="es-MX"/>
                  <w:rPrChange w:id="2773" w:author="César Gamboa" w:date="2019-11-25T09:13:00Z">
                    <w:rPr>
                      <w:rFonts w:ascii="Times New Roman" w:hAnsi="Times New Roman"/>
                      <w:spacing w:val="-17"/>
                      <w:w w:val="110"/>
                      <w:lang w:val="es-MX"/>
                    </w:rPr>
                  </w:rPrChange>
                </w:rPr>
                <w:t xml:space="preserve"> </w:t>
              </w:r>
              <w:r w:rsidRPr="00BA6CC3">
                <w:rPr>
                  <w:rFonts w:ascii="Arial" w:hAnsi="Arial" w:cs="Arial"/>
                  <w:w w:val="110"/>
                  <w:sz w:val="20"/>
                  <w:szCs w:val="20"/>
                  <w:lang w:val="es-MX"/>
                  <w:rPrChange w:id="2774" w:author="César Gamboa" w:date="2019-11-25T09:13:00Z">
                    <w:rPr>
                      <w:rFonts w:ascii="Times New Roman" w:hAnsi="Times New Roman"/>
                      <w:w w:val="110"/>
                      <w:lang w:val="es-MX"/>
                    </w:rPr>
                  </w:rPrChange>
                </w:rPr>
                <w:t>efectos</w:t>
              </w:r>
              <w:r w:rsidRPr="00BA6CC3">
                <w:rPr>
                  <w:rFonts w:ascii="Arial" w:hAnsi="Arial" w:cs="Arial"/>
                  <w:spacing w:val="-17"/>
                  <w:w w:val="110"/>
                  <w:sz w:val="20"/>
                  <w:szCs w:val="20"/>
                  <w:lang w:val="es-MX"/>
                  <w:rPrChange w:id="2775" w:author="César Gamboa" w:date="2019-11-25T09:13:00Z">
                    <w:rPr>
                      <w:rFonts w:ascii="Times New Roman" w:hAnsi="Times New Roman"/>
                      <w:spacing w:val="-17"/>
                      <w:w w:val="110"/>
                      <w:lang w:val="es-MX"/>
                    </w:rPr>
                  </w:rPrChange>
                </w:rPr>
                <w:t xml:space="preserve"> </w:t>
              </w:r>
              <w:r w:rsidRPr="00BA6CC3">
                <w:rPr>
                  <w:rFonts w:ascii="Arial" w:hAnsi="Arial" w:cs="Arial"/>
                  <w:w w:val="110"/>
                  <w:sz w:val="20"/>
                  <w:szCs w:val="20"/>
                  <w:lang w:val="es-MX"/>
                  <w:rPrChange w:id="2776" w:author="César Gamboa" w:date="2019-11-25T09:13:00Z">
                    <w:rPr>
                      <w:rFonts w:ascii="Times New Roman" w:hAnsi="Times New Roman"/>
                      <w:w w:val="110"/>
                      <w:lang w:val="es-MX"/>
                    </w:rPr>
                  </w:rPrChange>
                </w:rPr>
                <w:t>estacionales,</w:t>
              </w:r>
              <w:r w:rsidRPr="00BA6CC3">
                <w:rPr>
                  <w:rFonts w:ascii="Arial" w:hAnsi="Arial" w:cs="Arial"/>
                  <w:spacing w:val="-18"/>
                  <w:w w:val="110"/>
                  <w:sz w:val="20"/>
                  <w:szCs w:val="20"/>
                  <w:lang w:val="es-MX"/>
                  <w:rPrChange w:id="2777" w:author="César Gamboa" w:date="2019-11-25T09:13:00Z">
                    <w:rPr>
                      <w:rFonts w:ascii="Times New Roman" w:hAnsi="Times New Roman"/>
                      <w:spacing w:val="-18"/>
                      <w:w w:val="110"/>
                      <w:lang w:val="es-MX"/>
                    </w:rPr>
                  </w:rPrChange>
                </w:rPr>
                <w:t xml:space="preserve"> </w:t>
              </w:r>
              <w:r w:rsidRPr="00BA6CC3">
                <w:rPr>
                  <w:rFonts w:ascii="Arial" w:hAnsi="Arial" w:cs="Arial"/>
                  <w:w w:val="110"/>
                  <w:sz w:val="20"/>
                  <w:szCs w:val="20"/>
                  <w:lang w:val="es-MX"/>
                  <w:rPrChange w:id="2778" w:author="César Gamboa" w:date="2019-11-25T09:13:00Z">
                    <w:rPr>
                      <w:rFonts w:ascii="Times New Roman" w:hAnsi="Times New Roman"/>
                      <w:w w:val="110"/>
                      <w:lang w:val="es-MX"/>
                    </w:rPr>
                  </w:rPrChange>
                </w:rPr>
                <w:t>es</w:t>
              </w:r>
              <w:r w:rsidRPr="00BA6CC3">
                <w:rPr>
                  <w:rFonts w:ascii="Arial" w:hAnsi="Arial" w:cs="Arial"/>
                  <w:spacing w:val="-16"/>
                  <w:w w:val="110"/>
                  <w:sz w:val="20"/>
                  <w:szCs w:val="20"/>
                  <w:lang w:val="es-MX"/>
                  <w:rPrChange w:id="2779" w:author="César Gamboa" w:date="2019-11-25T09:13:00Z">
                    <w:rPr>
                      <w:rFonts w:ascii="Times New Roman" w:hAnsi="Times New Roman"/>
                      <w:spacing w:val="-16"/>
                      <w:w w:val="110"/>
                      <w:lang w:val="es-MX"/>
                    </w:rPr>
                  </w:rPrChange>
                </w:rPr>
                <w:t xml:space="preserve"> </w:t>
              </w:r>
              <w:r w:rsidRPr="00BA6CC3">
                <w:rPr>
                  <w:rFonts w:ascii="Arial" w:hAnsi="Arial" w:cs="Arial"/>
                  <w:w w:val="110"/>
                  <w:sz w:val="20"/>
                  <w:szCs w:val="20"/>
                  <w:lang w:val="es-MX"/>
                  <w:rPrChange w:id="2780" w:author="César Gamboa" w:date="2019-11-25T09:13:00Z">
                    <w:rPr>
                      <w:rFonts w:ascii="Times New Roman" w:hAnsi="Times New Roman"/>
                      <w:w w:val="110"/>
                      <w:lang w:val="es-MX"/>
                    </w:rPr>
                  </w:rPrChange>
                </w:rPr>
                <w:t>decir,</w:t>
              </w:r>
              <w:r w:rsidRPr="00BA6CC3">
                <w:rPr>
                  <w:rFonts w:ascii="Arial" w:hAnsi="Arial" w:cs="Arial"/>
                  <w:spacing w:val="-17"/>
                  <w:w w:val="110"/>
                  <w:sz w:val="20"/>
                  <w:szCs w:val="20"/>
                  <w:lang w:val="es-MX"/>
                  <w:rPrChange w:id="2781" w:author="César Gamboa" w:date="2019-11-25T09:13:00Z">
                    <w:rPr>
                      <w:rFonts w:ascii="Times New Roman" w:hAnsi="Times New Roman"/>
                      <w:spacing w:val="-17"/>
                      <w:w w:val="110"/>
                      <w:lang w:val="es-MX"/>
                    </w:rPr>
                  </w:rPrChange>
                </w:rPr>
                <w:t xml:space="preserve"> </w:t>
              </w:r>
              <w:r w:rsidRPr="00BA6CC3">
                <w:rPr>
                  <w:rFonts w:ascii="Arial" w:hAnsi="Arial" w:cs="Arial"/>
                  <w:w w:val="110"/>
                  <w:sz w:val="20"/>
                  <w:szCs w:val="20"/>
                  <w:lang w:val="es-MX"/>
                  <w:rPrChange w:id="2782" w:author="César Gamboa" w:date="2019-11-25T09:13:00Z">
                    <w:rPr>
                      <w:rFonts w:ascii="Times New Roman" w:hAnsi="Times New Roman"/>
                      <w:w w:val="110"/>
                      <w:lang w:val="es-MX"/>
                    </w:rPr>
                  </w:rPrChange>
                </w:rPr>
                <w:t>particularidades</w:t>
              </w:r>
              <w:r w:rsidRPr="00BA6CC3">
                <w:rPr>
                  <w:rFonts w:ascii="Arial" w:hAnsi="Arial" w:cs="Arial"/>
                  <w:spacing w:val="-17"/>
                  <w:w w:val="110"/>
                  <w:sz w:val="20"/>
                  <w:szCs w:val="20"/>
                  <w:lang w:val="es-MX"/>
                  <w:rPrChange w:id="2783" w:author="César Gamboa" w:date="2019-11-25T09:13:00Z">
                    <w:rPr>
                      <w:rFonts w:ascii="Times New Roman" w:hAnsi="Times New Roman"/>
                      <w:spacing w:val="-17"/>
                      <w:w w:val="110"/>
                      <w:lang w:val="es-MX"/>
                    </w:rPr>
                  </w:rPrChange>
                </w:rPr>
                <w:t xml:space="preserve"> </w:t>
              </w:r>
              <w:r w:rsidRPr="00BA6CC3">
                <w:rPr>
                  <w:rFonts w:ascii="Arial" w:hAnsi="Arial" w:cs="Arial"/>
                  <w:w w:val="110"/>
                  <w:sz w:val="20"/>
                  <w:szCs w:val="20"/>
                  <w:lang w:val="es-MX"/>
                  <w:rPrChange w:id="2784" w:author="César Gamboa" w:date="2019-11-25T09:13:00Z">
                    <w:rPr>
                      <w:rFonts w:ascii="Times New Roman" w:hAnsi="Times New Roman"/>
                      <w:w w:val="110"/>
                      <w:lang w:val="es-MX"/>
                    </w:rPr>
                  </w:rPrChange>
                </w:rPr>
                <w:t>de la</w:t>
              </w:r>
              <w:r w:rsidRPr="00BA6CC3">
                <w:rPr>
                  <w:rFonts w:ascii="Arial" w:hAnsi="Arial" w:cs="Arial"/>
                  <w:spacing w:val="-23"/>
                  <w:w w:val="110"/>
                  <w:sz w:val="20"/>
                  <w:szCs w:val="20"/>
                  <w:lang w:val="es-MX"/>
                  <w:rPrChange w:id="2785" w:author="César Gamboa" w:date="2019-11-25T09:13:00Z">
                    <w:rPr>
                      <w:rFonts w:ascii="Times New Roman" w:hAnsi="Times New Roman"/>
                      <w:spacing w:val="-23"/>
                      <w:w w:val="110"/>
                      <w:lang w:val="es-MX"/>
                    </w:rPr>
                  </w:rPrChange>
                </w:rPr>
                <w:t xml:space="preserve"> </w:t>
              </w:r>
              <w:r w:rsidRPr="00BA6CC3">
                <w:rPr>
                  <w:rFonts w:ascii="Arial" w:hAnsi="Arial" w:cs="Arial"/>
                  <w:w w:val="110"/>
                  <w:sz w:val="20"/>
                  <w:szCs w:val="20"/>
                  <w:lang w:val="es-MX"/>
                  <w:rPrChange w:id="2786" w:author="César Gamboa" w:date="2019-11-25T09:13:00Z">
                    <w:rPr>
                      <w:rFonts w:ascii="Times New Roman" w:hAnsi="Times New Roman"/>
                      <w:w w:val="110"/>
                      <w:lang w:val="es-MX"/>
                    </w:rPr>
                  </w:rPrChange>
                </w:rPr>
                <w:t>serie</w:t>
              </w:r>
              <w:r w:rsidRPr="00BA6CC3">
                <w:rPr>
                  <w:rFonts w:ascii="Arial" w:hAnsi="Arial" w:cs="Arial"/>
                  <w:spacing w:val="-22"/>
                  <w:w w:val="110"/>
                  <w:sz w:val="20"/>
                  <w:szCs w:val="20"/>
                  <w:lang w:val="es-MX"/>
                  <w:rPrChange w:id="2787" w:author="César Gamboa" w:date="2019-11-25T09:13:00Z">
                    <w:rPr>
                      <w:rFonts w:ascii="Times New Roman" w:hAnsi="Times New Roman"/>
                      <w:spacing w:val="-22"/>
                      <w:w w:val="110"/>
                      <w:lang w:val="es-MX"/>
                    </w:rPr>
                  </w:rPrChange>
                </w:rPr>
                <w:t xml:space="preserve"> </w:t>
              </w:r>
              <w:r w:rsidRPr="00BA6CC3">
                <w:rPr>
                  <w:rFonts w:ascii="Arial" w:hAnsi="Arial" w:cs="Arial"/>
                  <w:w w:val="110"/>
                  <w:sz w:val="20"/>
                  <w:szCs w:val="20"/>
                  <w:lang w:val="es-MX"/>
                  <w:rPrChange w:id="2788" w:author="César Gamboa" w:date="2019-11-25T09:13:00Z">
                    <w:rPr>
                      <w:rFonts w:ascii="Times New Roman" w:hAnsi="Times New Roman"/>
                      <w:w w:val="110"/>
                      <w:lang w:val="es-MX"/>
                    </w:rPr>
                  </w:rPrChange>
                </w:rPr>
                <w:t>cronológica</w:t>
              </w:r>
              <w:r w:rsidRPr="00BA6CC3">
                <w:rPr>
                  <w:rFonts w:ascii="Arial" w:hAnsi="Arial" w:cs="Arial"/>
                  <w:spacing w:val="-22"/>
                  <w:w w:val="110"/>
                  <w:sz w:val="20"/>
                  <w:szCs w:val="20"/>
                  <w:lang w:val="es-MX"/>
                  <w:rPrChange w:id="2789" w:author="César Gamboa" w:date="2019-11-25T09:13:00Z">
                    <w:rPr>
                      <w:rFonts w:ascii="Times New Roman" w:hAnsi="Times New Roman"/>
                      <w:spacing w:val="-22"/>
                      <w:w w:val="110"/>
                      <w:lang w:val="es-MX"/>
                    </w:rPr>
                  </w:rPrChange>
                </w:rPr>
                <w:t xml:space="preserve"> </w:t>
              </w:r>
              <w:r w:rsidRPr="00BA6CC3">
                <w:rPr>
                  <w:rFonts w:ascii="Arial" w:hAnsi="Arial" w:cs="Arial"/>
                  <w:w w:val="110"/>
                  <w:sz w:val="20"/>
                  <w:szCs w:val="20"/>
                  <w:lang w:val="es-MX"/>
                  <w:rPrChange w:id="2790" w:author="César Gamboa" w:date="2019-11-25T09:13:00Z">
                    <w:rPr>
                      <w:rFonts w:ascii="Times New Roman" w:hAnsi="Times New Roman"/>
                      <w:w w:val="110"/>
                      <w:lang w:val="es-MX"/>
                    </w:rPr>
                  </w:rPrChange>
                </w:rPr>
                <w:t>que</w:t>
              </w:r>
              <w:r w:rsidRPr="00BA6CC3">
                <w:rPr>
                  <w:rFonts w:ascii="Arial" w:hAnsi="Arial" w:cs="Arial"/>
                  <w:spacing w:val="-22"/>
                  <w:w w:val="110"/>
                  <w:sz w:val="20"/>
                  <w:szCs w:val="20"/>
                  <w:lang w:val="es-MX"/>
                  <w:rPrChange w:id="2791" w:author="César Gamboa" w:date="2019-11-25T09:13:00Z">
                    <w:rPr>
                      <w:rFonts w:ascii="Times New Roman" w:hAnsi="Times New Roman"/>
                      <w:spacing w:val="-22"/>
                      <w:w w:val="110"/>
                      <w:lang w:val="es-MX"/>
                    </w:rPr>
                  </w:rPrChange>
                </w:rPr>
                <w:t xml:space="preserve"> </w:t>
              </w:r>
              <w:r w:rsidRPr="00BA6CC3">
                <w:rPr>
                  <w:rFonts w:ascii="Arial" w:hAnsi="Arial" w:cs="Arial"/>
                  <w:w w:val="110"/>
                  <w:sz w:val="20"/>
                  <w:szCs w:val="20"/>
                  <w:lang w:val="es-MX"/>
                  <w:rPrChange w:id="2792" w:author="César Gamboa" w:date="2019-11-25T09:13:00Z">
                    <w:rPr>
                      <w:rFonts w:ascii="Times New Roman" w:hAnsi="Times New Roman"/>
                      <w:w w:val="110"/>
                      <w:lang w:val="es-MX"/>
                    </w:rPr>
                  </w:rPrChange>
                </w:rPr>
                <w:t>se</w:t>
              </w:r>
              <w:r w:rsidRPr="00BA6CC3">
                <w:rPr>
                  <w:rFonts w:ascii="Arial" w:hAnsi="Arial" w:cs="Arial"/>
                  <w:spacing w:val="-22"/>
                  <w:w w:val="110"/>
                  <w:sz w:val="20"/>
                  <w:szCs w:val="20"/>
                  <w:lang w:val="es-MX"/>
                  <w:rPrChange w:id="2793" w:author="César Gamboa" w:date="2019-11-25T09:13:00Z">
                    <w:rPr>
                      <w:rFonts w:ascii="Times New Roman" w:hAnsi="Times New Roman"/>
                      <w:spacing w:val="-22"/>
                      <w:w w:val="110"/>
                      <w:lang w:val="es-MX"/>
                    </w:rPr>
                  </w:rPrChange>
                </w:rPr>
                <w:t xml:space="preserve"> </w:t>
              </w:r>
              <w:r w:rsidRPr="00BA6CC3">
                <w:rPr>
                  <w:rFonts w:ascii="Arial" w:hAnsi="Arial" w:cs="Arial"/>
                  <w:w w:val="110"/>
                  <w:sz w:val="20"/>
                  <w:szCs w:val="20"/>
                  <w:lang w:val="es-MX"/>
                  <w:rPrChange w:id="2794" w:author="César Gamboa" w:date="2019-11-25T09:13:00Z">
                    <w:rPr>
                      <w:rFonts w:ascii="Times New Roman" w:hAnsi="Times New Roman"/>
                      <w:w w:val="110"/>
                      <w:lang w:val="es-MX"/>
                    </w:rPr>
                  </w:rPrChange>
                </w:rPr>
                <w:t>repiten</w:t>
              </w:r>
              <w:r w:rsidRPr="00BA6CC3">
                <w:rPr>
                  <w:rFonts w:ascii="Arial" w:hAnsi="Arial" w:cs="Arial"/>
                  <w:spacing w:val="-22"/>
                  <w:w w:val="110"/>
                  <w:sz w:val="20"/>
                  <w:szCs w:val="20"/>
                  <w:lang w:val="es-MX"/>
                  <w:rPrChange w:id="2795" w:author="César Gamboa" w:date="2019-11-25T09:13:00Z">
                    <w:rPr>
                      <w:rFonts w:ascii="Times New Roman" w:hAnsi="Times New Roman"/>
                      <w:spacing w:val="-22"/>
                      <w:w w:val="110"/>
                      <w:lang w:val="es-MX"/>
                    </w:rPr>
                  </w:rPrChange>
                </w:rPr>
                <w:t xml:space="preserve"> </w:t>
              </w:r>
              <w:r w:rsidRPr="00BA6CC3">
                <w:rPr>
                  <w:rFonts w:ascii="Arial" w:hAnsi="Arial" w:cs="Arial"/>
                  <w:w w:val="110"/>
                  <w:sz w:val="20"/>
                  <w:szCs w:val="20"/>
                  <w:lang w:val="es-MX"/>
                  <w:rPrChange w:id="2796" w:author="César Gamboa" w:date="2019-11-25T09:13:00Z">
                    <w:rPr>
                      <w:rFonts w:ascii="Times New Roman" w:hAnsi="Times New Roman"/>
                      <w:w w:val="110"/>
                      <w:lang w:val="es-MX"/>
                    </w:rPr>
                  </w:rPrChange>
                </w:rPr>
                <w:t>periódicamente</w:t>
              </w:r>
              <w:r w:rsidRPr="00BA6CC3">
                <w:rPr>
                  <w:rFonts w:ascii="Arial" w:hAnsi="Arial" w:cs="Arial"/>
                  <w:spacing w:val="-22"/>
                  <w:w w:val="110"/>
                  <w:sz w:val="20"/>
                  <w:szCs w:val="20"/>
                  <w:lang w:val="es-MX"/>
                  <w:rPrChange w:id="2797" w:author="César Gamboa" w:date="2019-11-25T09:13:00Z">
                    <w:rPr>
                      <w:rFonts w:ascii="Times New Roman" w:hAnsi="Times New Roman"/>
                      <w:spacing w:val="-22"/>
                      <w:w w:val="110"/>
                      <w:lang w:val="es-MX"/>
                    </w:rPr>
                  </w:rPrChange>
                </w:rPr>
                <w:t xml:space="preserve"> </w:t>
              </w:r>
              <w:r w:rsidRPr="00BA6CC3">
                <w:rPr>
                  <w:rFonts w:ascii="Arial" w:hAnsi="Arial" w:cs="Arial"/>
                  <w:w w:val="110"/>
                  <w:sz w:val="20"/>
                  <w:szCs w:val="20"/>
                  <w:lang w:val="es-MX"/>
                  <w:rPrChange w:id="2798" w:author="César Gamboa" w:date="2019-11-25T09:13:00Z">
                    <w:rPr>
                      <w:rFonts w:ascii="Times New Roman" w:hAnsi="Times New Roman"/>
                      <w:w w:val="110"/>
                      <w:lang w:val="es-MX"/>
                    </w:rPr>
                  </w:rPrChange>
                </w:rPr>
                <w:t>con</w:t>
              </w:r>
              <w:r w:rsidRPr="00BA6CC3">
                <w:rPr>
                  <w:rFonts w:ascii="Arial" w:hAnsi="Arial" w:cs="Arial"/>
                  <w:spacing w:val="-22"/>
                  <w:w w:val="110"/>
                  <w:sz w:val="20"/>
                  <w:szCs w:val="20"/>
                  <w:lang w:val="es-MX"/>
                  <w:rPrChange w:id="2799" w:author="César Gamboa" w:date="2019-11-25T09:13:00Z">
                    <w:rPr>
                      <w:rFonts w:ascii="Times New Roman" w:hAnsi="Times New Roman"/>
                      <w:spacing w:val="-22"/>
                      <w:w w:val="110"/>
                      <w:lang w:val="es-MX"/>
                    </w:rPr>
                  </w:rPrChange>
                </w:rPr>
                <w:t xml:space="preserve"> </w:t>
              </w:r>
              <w:r w:rsidRPr="00BA6CC3">
                <w:rPr>
                  <w:rFonts w:ascii="Arial" w:hAnsi="Arial" w:cs="Arial"/>
                  <w:w w:val="110"/>
                  <w:sz w:val="20"/>
                  <w:szCs w:val="20"/>
                  <w:lang w:val="es-MX"/>
                  <w:rPrChange w:id="2800" w:author="César Gamboa" w:date="2019-11-25T09:13:00Z">
                    <w:rPr>
                      <w:rFonts w:ascii="Times New Roman" w:hAnsi="Times New Roman"/>
                      <w:w w:val="110"/>
                      <w:lang w:val="es-MX"/>
                    </w:rPr>
                  </w:rPrChange>
                </w:rPr>
                <w:t>una</w:t>
              </w:r>
              <w:r w:rsidRPr="00BA6CC3">
                <w:rPr>
                  <w:rFonts w:ascii="Arial" w:hAnsi="Arial" w:cs="Arial"/>
                  <w:spacing w:val="-23"/>
                  <w:w w:val="110"/>
                  <w:sz w:val="20"/>
                  <w:szCs w:val="20"/>
                  <w:lang w:val="es-MX"/>
                  <w:rPrChange w:id="2801" w:author="César Gamboa" w:date="2019-11-25T09:13:00Z">
                    <w:rPr>
                      <w:rFonts w:ascii="Times New Roman" w:hAnsi="Times New Roman"/>
                      <w:spacing w:val="-23"/>
                      <w:w w:val="110"/>
                      <w:lang w:val="es-MX"/>
                    </w:rPr>
                  </w:rPrChange>
                </w:rPr>
                <w:t xml:space="preserve"> </w:t>
              </w:r>
              <w:r w:rsidRPr="00BA6CC3">
                <w:rPr>
                  <w:rFonts w:ascii="Arial" w:hAnsi="Arial" w:cs="Arial"/>
                  <w:w w:val="110"/>
                  <w:sz w:val="20"/>
                  <w:szCs w:val="20"/>
                  <w:lang w:val="es-MX"/>
                  <w:rPrChange w:id="2802" w:author="César Gamboa" w:date="2019-11-25T09:13:00Z">
                    <w:rPr>
                      <w:rFonts w:ascii="Times New Roman" w:hAnsi="Times New Roman"/>
                      <w:w w:val="110"/>
                      <w:lang w:val="es-MX"/>
                    </w:rPr>
                  </w:rPrChange>
                </w:rPr>
                <w:t>cierta</w:t>
              </w:r>
              <w:r w:rsidRPr="00BA6CC3">
                <w:rPr>
                  <w:rFonts w:ascii="Arial" w:hAnsi="Arial" w:cs="Arial"/>
                  <w:spacing w:val="-22"/>
                  <w:w w:val="110"/>
                  <w:sz w:val="20"/>
                  <w:szCs w:val="20"/>
                  <w:lang w:val="es-MX"/>
                  <w:rPrChange w:id="2803" w:author="César Gamboa" w:date="2019-11-25T09:13:00Z">
                    <w:rPr>
                      <w:rFonts w:ascii="Times New Roman" w:hAnsi="Times New Roman"/>
                      <w:spacing w:val="-22"/>
                      <w:w w:val="110"/>
                      <w:lang w:val="es-MX"/>
                    </w:rPr>
                  </w:rPrChange>
                </w:rPr>
                <w:t xml:space="preserve"> </w:t>
              </w:r>
              <w:r w:rsidRPr="00BA6CC3">
                <w:rPr>
                  <w:rFonts w:ascii="Arial" w:hAnsi="Arial" w:cs="Arial"/>
                  <w:w w:val="110"/>
                  <w:sz w:val="20"/>
                  <w:szCs w:val="20"/>
                  <w:lang w:val="es-MX"/>
                  <w:rPrChange w:id="2804" w:author="César Gamboa" w:date="2019-11-25T09:13:00Z">
                    <w:rPr>
                      <w:rFonts w:ascii="Times New Roman" w:hAnsi="Times New Roman"/>
                      <w:w w:val="110"/>
                      <w:lang w:val="es-MX"/>
                    </w:rPr>
                  </w:rPrChange>
                </w:rPr>
                <w:t>temporalidad</w:t>
              </w:r>
              <w:r w:rsidRPr="00BA6CC3">
                <w:rPr>
                  <w:rFonts w:ascii="Arial" w:hAnsi="Arial" w:cs="Arial"/>
                  <w:spacing w:val="-22"/>
                  <w:w w:val="110"/>
                  <w:sz w:val="20"/>
                  <w:szCs w:val="20"/>
                  <w:lang w:val="es-MX"/>
                  <w:rPrChange w:id="2805" w:author="César Gamboa" w:date="2019-11-25T09:13:00Z">
                    <w:rPr>
                      <w:rFonts w:ascii="Times New Roman" w:hAnsi="Times New Roman"/>
                      <w:spacing w:val="-22"/>
                      <w:w w:val="110"/>
                      <w:lang w:val="es-MX"/>
                    </w:rPr>
                  </w:rPrChange>
                </w:rPr>
                <w:t xml:space="preserve"> </w:t>
              </w:r>
              <w:r w:rsidRPr="00BA6CC3">
                <w:rPr>
                  <w:rFonts w:ascii="Arial" w:hAnsi="Arial" w:cs="Arial"/>
                  <w:w w:val="110"/>
                  <w:sz w:val="20"/>
                  <w:szCs w:val="20"/>
                  <w:lang w:val="es-MX"/>
                  <w:rPrChange w:id="2806" w:author="César Gamboa" w:date="2019-11-25T09:13:00Z">
                    <w:rPr>
                      <w:rFonts w:ascii="Times New Roman" w:hAnsi="Times New Roman"/>
                      <w:w w:val="110"/>
                      <w:lang w:val="es-MX"/>
                    </w:rPr>
                  </w:rPrChange>
                </w:rPr>
                <w:t>(mensual,</w:t>
              </w:r>
              <w:r w:rsidRPr="00BA6CC3">
                <w:rPr>
                  <w:rFonts w:ascii="Arial" w:hAnsi="Arial" w:cs="Arial"/>
                  <w:spacing w:val="-22"/>
                  <w:w w:val="110"/>
                  <w:sz w:val="20"/>
                  <w:szCs w:val="20"/>
                  <w:lang w:val="es-MX"/>
                  <w:rPrChange w:id="2807" w:author="César Gamboa" w:date="2019-11-25T09:13:00Z">
                    <w:rPr>
                      <w:rFonts w:ascii="Times New Roman" w:hAnsi="Times New Roman"/>
                      <w:spacing w:val="-22"/>
                      <w:w w:val="110"/>
                      <w:lang w:val="es-MX"/>
                    </w:rPr>
                  </w:rPrChange>
                </w:rPr>
                <w:t xml:space="preserve"> </w:t>
              </w:r>
              <w:r w:rsidRPr="00BA6CC3">
                <w:rPr>
                  <w:rFonts w:ascii="Arial" w:hAnsi="Arial" w:cs="Arial"/>
                  <w:w w:val="110"/>
                  <w:sz w:val="20"/>
                  <w:szCs w:val="20"/>
                  <w:lang w:val="es-MX"/>
                  <w:rPrChange w:id="2808" w:author="César Gamboa" w:date="2019-11-25T09:13:00Z">
                    <w:rPr>
                      <w:rFonts w:ascii="Times New Roman" w:hAnsi="Times New Roman"/>
                      <w:w w:val="110"/>
                      <w:lang w:val="es-MX"/>
                    </w:rPr>
                  </w:rPrChange>
                </w:rPr>
                <w:t>bimensual,</w:t>
              </w:r>
              <w:r w:rsidRPr="00BA6CC3">
                <w:rPr>
                  <w:rFonts w:ascii="Arial" w:hAnsi="Arial" w:cs="Arial"/>
                  <w:spacing w:val="-22"/>
                  <w:w w:val="110"/>
                  <w:sz w:val="20"/>
                  <w:szCs w:val="20"/>
                  <w:lang w:val="es-MX"/>
                  <w:rPrChange w:id="2809" w:author="César Gamboa" w:date="2019-11-25T09:13:00Z">
                    <w:rPr>
                      <w:rFonts w:ascii="Times New Roman" w:hAnsi="Times New Roman"/>
                      <w:spacing w:val="-22"/>
                      <w:w w:val="110"/>
                      <w:lang w:val="es-MX"/>
                    </w:rPr>
                  </w:rPrChange>
                </w:rPr>
                <w:t xml:space="preserve"> </w:t>
              </w:r>
              <w:r w:rsidRPr="00BA6CC3">
                <w:rPr>
                  <w:rFonts w:ascii="Arial" w:hAnsi="Arial" w:cs="Arial"/>
                  <w:w w:val="110"/>
                  <w:sz w:val="20"/>
                  <w:szCs w:val="20"/>
                  <w:lang w:val="es-MX"/>
                  <w:rPrChange w:id="2810" w:author="César Gamboa" w:date="2019-11-25T09:13:00Z">
                    <w:rPr>
                      <w:rFonts w:ascii="Times New Roman" w:hAnsi="Times New Roman"/>
                      <w:w w:val="110"/>
                      <w:lang w:val="es-MX"/>
                    </w:rPr>
                  </w:rPrChange>
                </w:rPr>
                <w:t>etc.). Para</w:t>
              </w:r>
              <w:r w:rsidRPr="00BA6CC3">
                <w:rPr>
                  <w:rFonts w:ascii="Arial" w:hAnsi="Arial" w:cs="Arial"/>
                  <w:spacing w:val="-20"/>
                  <w:w w:val="110"/>
                  <w:sz w:val="20"/>
                  <w:szCs w:val="20"/>
                  <w:lang w:val="es-MX"/>
                  <w:rPrChange w:id="2811" w:author="César Gamboa" w:date="2019-11-25T09:13:00Z">
                    <w:rPr>
                      <w:rFonts w:ascii="Times New Roman" w:hAnsi="Times New Roman"/>
                      <w:spacing w:val="-20"/>
                      <w:w w:val="110"/>
                      <w:lang w:val="es-MX"/>
                    </w:rPr>
                  </w:rPrChange>
                </w:rPr>
                <w:t xml:space="preserve"> </w:t>
              </w:r>
              <w:r w:rsidRPr="00BA6CC3">
                <w:rPr>
                  <w:rFonts w:ascii="Arial" w:hAnsi="Arial" w:cs="Arial"/>
                  <w:w w:val="110"/>
                  <w:sz w:val="20"/>
                  <w:szCs w:val="20"/>
                  <w:lang w:val="es-MX"/>
                  <w:rPrChange w:id="2812" w:author="César Gamboa" w:date="2019-11-25T09:13:00Z">
                    <w:rPr>
                      <w:rFonts w:ascii="Times New Roman" w:hAnsi="Times New Roman"/>
                      <w:w w:val="110"/>
                      <w:lang w:val="es-MX"/>
                    </w:rPr>
                  </w:rPrChange>
                </w:rPr>
                <w:t>ello</w:t>
              </w:r>
              <w:r w:rsidRPr="00BA6CC3">
                <w:rPr>
                  <w:rFonts w:ascii="Arial" w:hAnsi="Arial" w:cs="Arial"/>
                  <w:spacing w:val="-19"/>
                  <w:w w:val="110"/>
                  <w:sz w:val="20"/>
                  <w:szCs w:val="20"/>
                  <w:lang w:val="es-MX"/>
                  <w:rPrChange w:id="2813" w:author="César Gamboa" w:date="2019-11-25T09:13:00Z">
                    <w:rPr>
                      <w:rFonts w:ascii="Times New Roman" w:hAnsi="Times New Roman"/>
                      <w:spacing w:val="-19"/>
                      <w:w w:val="110"/>
                      <w:lang w:val="es-MX"/>
                    </w:rPr>
                  </w:rPrChange>
                </w:rPr>
                <w:t xml:space="preserve"> </w:t>
              </w:r>
              <w:r w:rsidRPr="00BA6CC3">
                <w:rPr>
                  <w:rFonts w:ascii="Arial" w:hAnsi="Arial" w:cs="Arial"/>
                  <w:w w:val="110"/>
                  <w:sz w:val="20"/>
                  <w:szCs w:val="20"/>
                  <w:lang w:val="es-MX"/>
                  <w:rPrChange w:id="2814" w:author="César Gamboa" w:date="2019-11-25T09:13:00Z">
                    <w:rPr>
                      <w:rFonts w:ascii="Times New Roman" w:hAnsi="Times New Roman"/>
                      <w:w w:val="110"/>
                      <w:lang w:val="es-MX"/>
                    </w:rPr>
                  </w:rPrChange>
                </w:rPr>
                <w:t>se</w:t>
              </w:r>
              <w:r w:rsidRPr="00BA6CC3">
                <w:rPr>
                  <w:rFonts w:ascii="Arial" w:hAnsi="Arial" w:cs="Arial"/>
                  <w:spacing w:val="-19"/>
                  <w:w w:val="110"/>
                  <w:sz w:val="20"/>
                  <w:szCs w:val="20"/>
                  <w:lang w:val="es-MX"/>
                  <w:rPrChange w:id="2815" w:author="César Gamboa" w:date="2019-11-25T09:13:00Z">
                    <w:rPr>
                      <w:rFonts w:ascii="Times New Roman" w:hAnsi="Times New Roman"/>
                      <w:spacing w:val="-19"/>
                      <w:w w:val="110"/>
                      <w:lang w:val="es-MX"/>
                    </w:rPr>
                  </w:rPrChange>
                </w:rPr>
                <w:t xml:space="preserve"> </w:t>
              </w:r>
              <w:r w:rsidRPr="00BA6CC3">
                <w:rPr>
                  <w:rFonts w:ascii="Arial" w:hAnsi="Arial" w:cs="Arial"/>
                  <w:w w:val="110"/>
                  <w:sz w:val="20"/>
                  <w:szCs w:val="20"/>
                  <w:lang w:val="es-MX"/>
                  <w:rPrChange w:id="2816" w:author="César Gamboa" w:date="2019-11-25T09:13:00Z">
                    <w:rPr>
                      <w:rFonts w:ascii="Times New Roman" w:hAnsi="Times New Roman"/>
                      <w:w w:val="110"/>
                      <w:lang w:val="es-MX"/>
                    </w:rPr>
                  </w:rPrChange>
                </w:rPr>
                <w:t>incorporan</w:t>
              </w:r>
              <w:r w:rsidRPr="00BA6CC3">
                <w:rPr>
                  <w:rFonts w:ascii="Arial" w:hAnsi="Arial" w:cs="Arial"/>
                  <w:spacing w:val="-20"/>
                  <w:w w:val="110"/>
                  <w:sz w:val="20"/>
                  <w:szCs w:val="20"/>
                  <w:lang w:val="es-MX"/>
                  <w:rPrChange w:id="2817" w:author="César Gamboa" w:date="2019-11-25T09:13:00Z">
                    <w:rPr>
                      <w:rFonts w:ascii="Times New Roman" w:hAnsi="Times New Roman"/>
                      <w:spacing w:val="-20"/>
                      <w:w w:val="110"/>
                      <w:lang w:val="es-MX"/>
                    </w:rPr>
                  </w:rPrChange>
                </w:rPr>
                <w:t xml:space="preserve"> </w:t>
              </w:r>
              <w:r w:rsidRPr="00BA6CC3">
                <w:rPr>
                  <w:rFonts w:ascii="Arial" w:hAnsi="Arial" w:cs="Arial"/>
                  <w:w w:val="110"/>
                  <w:sz w:val="20"/>
                  <w:szCs w:val="20"/>
                  <w:lang w:val="es-MX"/>
                  <w:rPrChange w:id="2818" w:author="César Gamboa" w:date="2019-11-25T09:13:00Z">
                    <w:rPr>
                      <w:rFonts w:ascii="Times New Roman" w:hAnsi="Times New Roman"/>
                      <w:w w:val="110"/>
                      <w:lang w:val="es-MX"/>
                    </w:rPr>
                  </w:rPrChange>
                </w:rPr>
                <w:t>términos</w:t>
              </w:r>
              <w:r w:rsidRPr="00BA6CC3">
                <w:rPr>
                  <w:rFonts w:ascii="Arial" w:hAnsi="Arial" w:cs="Arial"/>
                  <w:spacing w:val="-20"/>
                  <w:w w:val="110"/>
                  <w:sz w:val="20"/>
                  <w:szCs w:val="20"/>
                  <w:lang w:val="es-MX"/>
                  <w:rPrChange w:id="2819" w:author="César Gamboa" w:date="2019-11-25T09:13:00Z">
                    <w:rPr>
                      <w:rFonts w:ascii="Times New Roman" w:hAnsi="Times New Roman"/>
                      <w:spacing w:val="-20"/>
                      <w:w w:val="110"/>
                      <w:lang w:val="es-MX"/>
                    </w:rPr>
                  </w:rPrChange>
                </w:rPr>
                <w:t xml:space="preserve"> </w:t>
              </w:r>
              <w:r w:rsidRPr="00BA6CC3">
                <w:rPr>
                  <w:rFonts w:ascii="Arial" w:hAnsi="Arial" w:cs="Arial"/>
                  <w:w w:val="110"/>
                  <w:sz w:val="20"/>
                  <w:szCs w:val="20"/>
                  <w:lang w:val="es-MX"/>
                  <w:rPrChange w:id="2820" w:author="César Gamboa" w:date="2019-11-25T09:13:00Z">
                    <w:rPr>
                      <w:rFonts w:ascii="Times New Roman" w:hAnsi="Times New Roman"/>
                      <w:w w:val="110"/>
                      <w:lang w:val="es-MX"/>
                    </w:rPr>
                  </w:rPrChange>
                </w:rPr>
                <w:t>adicionales</w:t>
              </w:r>
              <w:r w:rsidRPr="00BA6CC3">
                <w:rPr>
                  <w:rFonts w:ascii="Arial" w:hAnsi="Arial" w:cs="Arial"/>
                  <w:spacing w:val="-19"/>
                  <w:w w:val="110"/>
                  <w:sz w:val="20"/>
                  <w:szCs w:val="20"/>
                  <w:lang w:val="es-MX"/>
                  <w:rPrChange w:id="2821" w:author="César Gamboa" w:date="2019-11-25T09:13:00Z">
                    <w:rPr>
                      <w:rFonts w:ascii="Times New Roman" w:hAnsi="Times New Roman"/>
                      <w:spacing w:val="-19"/>
                      <w:w w:val="110"/>
                      <w:lang w:val="es-MX"/>
                    </w:rPr>
                  </w:rPrChange>
                </w:rPr>
                <w:t xml:space="preserve"> </w:t>
              </w:r>
              <w:r w:rsidRPr="00BA6CC3">
                <w:rPr>
                  <w:rFonts w:ascii="Arial" w:hAnsi="Arial" w:cs="Arial"/>
                  <w:w w:val="110"/>
                  <w:sz w:val="20"/>
                  <w:szCs w:val="20"/>
                  <w:lang w:val="es-MX"/>
                  <w:rPrChange w:id="2822" w:author="César Gamboa" w:date="2019-11-25T09:13:00Z">
                    <w:rPr>
                      <w:rFonts w:ascii="Times New Roman" w:hAnsi="Times New Roman"/>
                      <w:w w:val="110"/>
                      <w:lang w:val="es-MX"/>
                    </w:rPr>
                  </w:rPrChange>
                </w:rPr>
                <w:t>al</w:t>
              </w:r>
              <w:r w:rsidRPr="00BA6CC3">
                <w:rPr>
                  <w:rFonts w:ascii="Arial" w:hAnsi="Arial" w:cs="Arial"/>
                  <w:spacing w:val="-19"/>
                  <w:w w:val="110"/>
                  <w:sz w:val="20"/>
                  <w:szCs w:val="20"/>
                  <w:lang w:val="es-MX"/>
                  <w:rPrChange w:id="2823" w:author="César Gamboa" w:date="2019-11-25T09:13:00Z">
                    <w:rPr>
                      <w:rFonts w:ascii="Times New Roman" w:hAnsi="Times New Roman"/>
                      <w:spacing w:val="-19"/>
                      <w:w w:val="110"/>
                      <w:lang w:val="es-MX"/>
                    </w:rPr>
                  </w:rPrChange>
                </w:rPr>
                <w:t xml:space="preserve"> </w:t>
              </w:r>
              <w:r w:rsidRPr="00BA6CC3">
                <w:rPr>
                  <w:rFonts w:ascii="Arial" w:hAnsi="Arial" w:cs="Arial"/>
                  <w:w w:val="110"/>
                  <w:sz w:val="20"/>
                  <w:szCs w:val="20"/>
                  <w:lang w:val="es-MX"/>
                  <w:rPrChange w:id="2824" w:author="César Gamboa" w:date="2019-11-25T09:13:00Z">
                    <w:rPr>
                      <w:rFonts w:ascii="Times New Roman" w:hAnsi="Times New Roman"/>
                      <w:w w:val="110"/>
                      <w:lang w:val="es-MX"/>
                    </w:rPr>
                  </w:rPrChange>
                </w:rPr>
                <w:t>modelo</w:t>
              </w:r>
              <w:r w:rsidRPr="00BA6CC3">
                <w:rPr>
                  <w:rFonts w:ascii="Arial" w:hAnsi="Arial" w:cs="Arial"/>
                  <w:spacing w:val="-20"/>
                  <w:w w:val="110"/>
                  <w:sz w:val="20"/>
                  <w:szCs w:val="20"/>
                  <w:lang w:val="es-MX"/>
                  <w:rPrChange w:id="2825" w:author="César Gamboa" w:date="2019-11-25T09:13:00Z">
                    <w:rPr>
                      <w:rFonts w:ascii="Times New Roman" w:hAnsi="Times New Roman"/>
                      <w:spacing w:val="-20"/>
                      <w:w w:val="110"/>
                      <w:lang w:val="es-MX"/>
                    </w:rPr>
                  </w:rPrChange>
                </w:rPr>
                <w:t xml:space="preserve"> </w:t>
              </w:r>
              <w:r w:rsidRPr="00BA6CC3">
                <w:rPr>
                  <w:rFonts w:ascii="Arial" w:hAnsi="Arial" w:cs="Arial"/>
                  <w:w w:val="110"/>
                  <w:sz w:val="20"/>
                  <w:szCs w:val="20"/>
                  <w:lang w:val="es-MX"/>
                  <w:rPrChange w:id="2826" w:author="César Gamboa" w:date="2019-11-25T09:13:00Z">
                    <w:rPr>
                      <w:rFonts w:ascii="Times New Roman" w:hAnsi="Times New Roman"/>
                      <w:w w:val="110"/>
                      <w:lang w:val="es-MX"/>
                    </w:rPr>
                  </w:rPrChange>
                </w:rPr>
                <w:t>relacionados</w:t>
              </w:r>
              <w:r w:rsidRPr="00BA6CC3">
                <w:rPr>
                  <w:rFonts w:ascii="Arial" w:hAnsi="Arial" w:cs="Arial"/>
                  <w:spacing w:val="-20"/>
                  <w:w w:val="110"/>
                  <w:sz w:val="20"/>
                  <w:szCs w:val="20"/>
                  <w:lang w:val="es-MX"/>
                  <w:rPrChange w:id="2827" w:author="César Gamboa" w:date="2019-11-25T09:13:00Z">
                    <w:rPr>
                      <w:rFonts w:ascii="Times New Roman" w:hAnsi="Times New Roman"/>
                      <w:spacing w:val="-20"/>
                      <w:w w:val="110"/>
                      <w:lang w:val="es-MX"/>
                    </w:rPr>
                  </w:rPrChange>
                </w:rPr>
                <w:t xml:space="preserve"> </w:t>
              </w:r>
              <w:r w:rsidRPr="00BA6CC3">
                <w:rPr>
                  <w:rFonts w:ascii="Arial" w:hAnsi="Arial" w:cs="Arial"/>
                  <w:w w:val="110"/>
                  <w:sz w:val="20"/>
                  <w:szCs w:val="20"/>
                  <w:lang w:val="es-MX"/>
                  <w:rPrChange w:id="2828" w:author="César Gamboa" w:date="2019-11-25T09:13:00Z">
                    <w:rPr>
                      <w:rFonts w:ascii="Times New Roman" w:hAnsi="Times New Roman"/>
                      <w:w w:val="110"/>
                      <w:lang w:val="es-MX"/>
                    </w:rPr>
                  </w:rPrChange>
                </w:rPr>
                <w:t>con</w:t>
              </w:r>
              <w:r w:rsidRPr="00BA6CC3">
                <w:rPr>
                  <w:rFonts w:ascii="Arial" w:hAnsi="Arial" w:cs="Arial"/>
                  <w:spacing w:val="-20"/>
                  <w:w w:val="110"/>
                  <w:sz w:val="20"/>
                  <w:szCs w:val="20"/>
                  <w:lang w:val="es-MX"/>
                  <w:rPrChange w:id="2829" w:author="César Gamboa" w:date="2019-11-25T09:13:00Z">
                    <w:rPr>
                      <w:rFonts w:ascii="Times New Roman" w:hAnsi="Times New Roman"/>
                      <w:spacing w:val="-20"/>
                      <w:w w:val="110"/>
                      <w:lang w:val="es-MX"/>
                    </w:rPr>
                  </w:rPrChange>
                </w:rPr>
                <w:t xml:space="preserve"> </w:t>
              </w:r>
              <w:r w:rsidRPr="00BA6CC3">
                <w:rPr>
                  <w:rFonts w:ascii="Arial" w:hAnsi="Arial" w:cs="Arial"/>
                  <w:w w:val="110"/>
                  <w:sz w:val="20"/>
                  <w:szCs w:val="20"/>
                  <w:lang w:val="es-MX"/>
                  <w:rPrChange w:id="2830" w:author="César Gamboa" w:date="2019-11-25T09:13:00Z">
                    <w:rPr>
                      <w:rFonts w:ascii="Times New Roman" w:hAnsi="Times New Roman"/>
                      <w:w w:val="110"/>
                      <w:lang w:val="es-MX"/>
                    </w:rPr>
                  </w:rPrChange>
                </w:rPr>
                <w:t>la</w:t>
              </w:r>
              <w:r w:rsidRPr="00BA6CC3">
                <w:rPr>
                  <w:rFonts w:ascii="Arial" w:hAnsi="Arial" w:cs="Arial"/>
                  <w:spacing w:val="-20"/>
                  <w:w w:val="110"/>
                  <w:sz w:val="20"/>
                  <w:szCs w:val="20"/>
                  <w:lang w:val="es-MX"/>
                  <w:rPrChange w:id="2831" w:author="César Gamboa" w:date="2019-11-25T09:13:00Z">
                    <w:rPr>
                      <w:rFonts w:ascii="Times New Roman" w:hAnsi="Times New Roman"/>
                      <w:spacing w:val="-20"/>
                      <w:w w:val="110"/>
                      <w:lang w:val="es-MX"/>
                    </w:rPr>
                  </w:rPrChange>
                </w:rPr>
                <w:t xml:space="preserve"> </w:t>
              </w:r>
              <w:r w:rsidRPr="00BA6CC3">
                <w:rPr>
                  <w:rFonts w:ascii="Arial" w:hAnsi="Arial" w:cs="Arial"/>
                  <w:w w:val="110"/>
                  <w:sz w:val="20"/>
                  <w:szCs w:val="20"/>
                  <w:lang w:val="es-MX"/>
                  <w:rPrChange w:id="2832" w:author="César Gamboa" w:date="2019-11-25T09:13:00Z">
                    <w:rPr>
                      <w:rFonts w:ascii="Times New Roman" w:hAnsi="Times New Roman"/>
                      <w:w w:val="110"/>
                      <w:lang w:val="es-MX"/>
                    </w:rPr>
                  </w:rPrChange>
                </w:rPr>
                <w:t>parte</w:t>
              </w:r>
              <w:r w:rsidRPr="00BA6CC3">
                <w:rPr>
                  <w:rFonts w:ascii="Arial" w:hAnsi="Arial" w:cs="Arial"/>
                  <w:spacing w:val="-20"/>
                  <w:w w:val="110"/>
                  <w:sz w:val="20"/>
                  <w:szCs w:val="20"/>
                  <w:lang w:val="es-MX"/>
                  <w:rPrChange w:id="2833" w:author="César Gamboa" w:date="2019-11-25T09:13:00Z">
                    <w:rPr>
                      <w:rFonts w:ascii="Times New Roman" w:hAnsi="Times New Roman"/>
                      <w:spacing w:val="-20"/>
                      <w:w w:val="110"/>
                      <w:lang w:val="es-MX"/>
                    </w:rPr>
                  </w:rPrChange>
                </w:rPr>
                <w:t xml:space="preserve"> </w:t>
              </w:r>
              <w:r w:rsidRPr="00BA6CC3">
                <w:rPr>
                  <w:rFonts w:ascii="Arial" w:hAnsi="Arial" w:cs="Arial"/>
                  <w:w w:val="110"/>
                  <w:sz w:val="20"/>
                  <w:szCs w:val="20"/>
                  <w:lang w:val="es-MX"/>
                  <w:rPrChange w:id="2834" w:author="César Gamboa" w:date="2019-11-25T09:13:00Z">
                    <w:rPr>
                      <w:rFonts w:ascii="Times New Roman" w:hAnsi="Times New Roman"/>
                      <w:w w:val="110"/>
                      <w:lang w:val="es-MX"/>
                    </w:rPr>
                  </w:rPrChange>
                </w:rPr>
                <w:t>estacional</w:t>
              </w:r>
              <w:r w:rsidRPr="00BA6CC3">
                <w:rPr>
                  <w:rFonts w:ascii="Arial" w:hAnsi="Arial" w:cs="Arial"/>
                  <w:spacing w:val="-19"/>
                  <w:w w:val="110"/>
                  <w:sz w:val="20"/>
                  <w:szCs w:val="20"/>
                  <w:lang w:val="es-MX"/>
                  <w:rPrChange w:id="2835" w:author="César Gamboa" w:date="2019-11-25T09:13:00Z">
                    <w:rPr>
                      <w:rFonts w:ascii="Times New Roman" w:hAnsi="Times New Roman"/>
                      <w:spacing w:val="-19"/>
                      <w:w w:val="110"/>
                      <w:lang w:val="es-MX"/>
                    </w:rPr>
                  </w:rPrChange>
                </w:rPr>
                <w:t xml:space="preserve"> </w:t>
              </w:r>
              <w:r w:rsidRPr="00BA6CC3">
                <w:rPr>
                  <w:rFonts w:ascii="Arial" w:hAnsi="Arial" w:cs="Arial"/>
                  <w:w w:val="110"/>
                  <w:sz w:val="20"/>
                  <w:szCs w:val="20"/>
                  <w:lang w:val="es-MX"/>
                  <w:rPrChange w:id="2836" w:author="César Gamboa" w:date="2019-11-25T09:13:00Z">
                    <w:rPr>
                      <w:rFonts w:ascii="Times New Roman" w:hAnsi="Times New Roman"/>
                      <w:w w:val="110"/>
                      <w:lang w:val="es-MX"/>
                    </w:rPr>
                  </w:rPrChange>
                </w:rPr>
                <w:t>de</w:t>
              </w:r>
              <w:r w:rsidRPr="00BA6CC3">
                <w:rPr>
                  <w:rFonts w:ascii="Arial" w:hAnsi="Arial" w:cs="Arial"/>
                  <w:spacing w:val="-20"/>
                  <w:w w:val="110"/>
                  <w:sz w:val="20"/>
                  <w:szCs w:val="20"/>
                  <w:lang w:val="es-MX"/>
                  <w:rPrChange w:id="2837" w:author="César Gamboa" w:date="2019-11-25T09:13:00Z">
                    <w:rPr>
                      <w:rFonts w:ascii="Times New Roman" w:hAnsi="Times New Roman"/>
                      <w:spacing w:val="-20"/>
                      <w:w w:val="110"/>
                      <w:lang w:val="es-MX"/>
                    </w:rPr>
                  </w:rPrChange>
                </w:rPr>
                <w:t xml:space="preserve"> </w:t>
              </w:r>
              <w:r w:rsidRPr="00BA6CC3">
                <w:rPr>
                  <w:rFonts w:ascii="Arial" w:hAnsi="Arial" w:cs="Arial"/>
                  <w:w w:val="110"/>
                  <w:sz w:val="20"/>
                  <w:szCs w:val="20"/>
                  <w:lang w:val="es-MX"/>
                  <w:rPrChange w:id="2838" w:author="César Gamboa" w:date="2019-11-25T09:13:00Z">
                    <w:rPr>
                      <w:rFonts w:ascii="Times New Roman" w:hAnsi="Times New Roman"/>
                      <w:w w:val="110"/>
                      <w:lang w:val="es-MX"/>
                    </w:rPr>
                  </w:rPrChange>
                </w:rPr>
                <w:t>una</w:t>
              </w:r>
              <w:r w:rsidRPr="00BA6CC3">
                <w:rPr>
                  <w:rFonts w:ascii="Arial" w:hAnsi="Arial" w:cs="Arial"/>
                  <w:spacing w:val="-20"/>
                  <w:w w:val="110"/>
                  <w:sz w:val="20"/>
                  <w:szCs w:val="20"/>
                  <w:lang w:val="es-MX"/>
                  <w:rPrChange w:id="2839" w:author="César Gamboa" w:date="2019-11-25T09:13:00Z">
                    <w:rPr>
                      <w:rFonts w:ascii="Times New Roman" w:hAnsi="Times New Roman"/>
                      <w:spacing w:val="-20"/>
                      <w:w w:val="110"/>
                      <w:lang w:val="es-MX"/>
                    </w:rPr>
                  </w:rPrChange>
                </w:rPr>
                <w:t xml:space="preserve"> </w:t>
              </w:r>
              <w:r w:rsidRPr="00BA6CC3">
                <w:rPr>
                  <w:rFonts w:ascii="Arial" w:hAnsi="Arial" w:cs="Arial"/>
                  <w:w w:val="110"/>
                  <w:sz w:val="20"/>
                  <w:szCs w:val="20"/>
                  <w:lang w:val="es-MX"/>
                  <w:rPrChange w:id="2840" w:author="César Gamboa" w:date="2019-11-25T09:13:00Z">
                    <w:rPr>
                      <w:rFonts w:ascii="Times New Roman" w:hAnsi="Times New Roman"/>
                      <w:w w:val="110"/>
                      <w:lang w:val="es-MX"/>
                    </w:rPr>
                  </w:rPrChange>
                </w:rPr>
                <w:t>manera similar</w:t>
              </w:r>
              <w:r w:rsidRPr="00BA6CC3">
                <w:rPr>
                  <w:rFonts w:ascii="Arial" w:hAnsi="Arial" w:cs="Arial"/>
                  <w:spacing w:val="-32"/>
                  <w:w w:val="110"/>
                  <w:sz w:val="20"/>
                  <w:szCs w:val="20"/>
                  <w:lang w:val="es-MX"/>
                  <w:rPrChange w:id="2841" w:author="César Gamboa" w:date="2019-11-25T09:13:00Z">
                    <w:rPr>
                      <w:rFonts w:ascii="Times New Roman" w:hAnsi="Times New Roman"/>
                      <w:spacing w:val="-32"/>
                      <w:w w:val="110"/>
                      <w:lang w:val="es-MX"/>
                    </w:rPr>
                  </w:rPrChange>
                </w:rPr>
                <w:t xml:space="preserve"> </w:t>
              </w:r>
              <w:r w:rsidRPr="00BA6CC3">
                <w:rPr>
                  <w:rFonts w:ascii="Arial" w:hAnsi="Arial" w:cs="Arial"/>
                  <w:w w:val="110"/>
                  <w:sz w:val="20"/>
                  <w:szCs w:val="20"/>
                  <w:lang w:val="es-MX"/>
                  <w:rPrChange w:id="2842" w:author="César Gamboa" w:date="2019-11-25T09:13:00Z">
                    <w:rPr>
                      <w:rFonts w:ascii="Times New Roman" w:hAnsi="Times New Roman"/>
                      <w:w w:val="110"/>
                      <w:lang w:val="es-MX"/>
                    </w:rPr>
                  </w:rPrChange>
                </w:rPr>
                <w:t>a</w:t>
              </w:r>
              <w:r w:rsidRPr="00BA6CC3">
                <w:rPr>
                  <w:rFonts w:ascii="Arial" w:hAnsi="Arial" w:cs="Arial"/>
                  <w:spacing w:val="-31"/>
                  <w:w w:val="110"/>
                  <w:sz w:val="20"/>
                  <w:szCs w:val="20"/>
                  <w:lang w:val="es-MX"/>
                  <w:rPrChange w:id="2843" w:author="César Gamboa" w:date="2019-11-25T09:13:00Z">
                    <w:rPr>
                      <w:rFonts w:ascii="Times New Roman" w:hAnsi="Times New Roman"/>
                      <w:spacing w:val="-31"/>
                      <w:w w:val="110"/>
                      <w:lang w:val="es-MX"/>
                    </w:rPr>
                  </w:rPrChange>
                </w:rPr>
                <w:t xml:space="preserve"> </w:t>
              </w:r>
              <w:r w:rsidRPr="00BA6CC3">
                <w:rPr>
                  <w:rFonts w:ascii="Arial" w:hAnsi="Arial" w:cs="Arial"/>
                  <w:w w:val="110"/>
                  <w:sz w:val="20"/>
                  <w:szCs w:val="20"/>
                  <w:lang w:val="es-MX"/>
                  <w:rPrChange w:id="2844" w:author="César Gamboa" w:date="2019-11-25T09:13:00Z">
                    <w:rPr>
                      <w:rFonts w:ascii="Times New Roman" w:hAnsi="Times New Roman"/>
                      <w:w w:val="110"/>
                      <w:lang w:val="es-MX"/>
                    </w:rPr>
                  </w:rPrChange>
                </w:rPr>
                <w:t>como</w:t>
              </w:r>
              <w:r w:rsidRPr="00BA6CC3">
                <w:rPr>
                  <w:rFonts w:ascii="Arial" w:hAnsi="Arial" w:cs="Arial"/>
                  <w:spacing w:val="-31"/>
                  <w:w w:val="110"/>
                  <w:sz w:val="20"/>
                  <w:szCs w:val="20"/>
                  <w:lang w:val="es-MX"/>
                  <w:rPrChange w:id="2845" w:author="César Gamboa" w:date="2019-11-25T09:13:00Z">
                    <w:rPr>
                      <w:rFonts w:ascii="Times New Roman" w:hAnsi="Times New Roman"/>
                      <w:spacing w:val="-31"/>
                      <w:w w:val="110"/>
                      <w:lang w:val="es-MX"/>
                    </w:rPr>
                  </w:rPrChange>
                </w:rPr>
                <w:t xml:space="preserve"> </w:t>
              </w:r>
              <w:r w:rsidRPr="00BA6CC3">
                <w:rPr>
                  <w:rFonts w:ascii="Arial" w:hAnsi="Arial" w:cs="Arial"/>
                  <w:w w:val="110"/>
                  <w:sz w:val="20"/>
                  <w:szCs w:val="20"/>
                  <w:lang w:val="es-MX"/>
                  <w:rPrChange w:id="2846" w:author="César Gamboa" w:date="2019-11-25T09:13:00Z">
                    <w:rPr>
                      <w:rFonts w:ascii="Times New Roman" w:hAnsi="Times New Roman"/>
                      <w:w w:val="110"/>
                      <w:lang w:val="es-MX"/>
                    </w:rPr>
                  </w:rPrChange>
                </w:rPr>
                <w:t>se</w:t>
              </w:r>
              <w:r w:rsidRPr="00BA6CC3">
                <w:rPr>
                  <w:rFonts w:ascii="Arial" w:hAnsi="Arial" w:cs="Arial"/>
                  <w:spacing w:val="-31"/>
                  <w:w w:val="110"/>
                  <w:sz w:val="20"/>
                  <w:szCs w:val="20"/>
                  <w:lang w:val="es-MX"/>
                  <w:rPrChange w:id="2847" w:author="César Gamboa" w:date="2019-11-25T09:13:00Z">
                    <w:rPr>
                      <w:rFonts w:ascii="Times New Roman" w:hAnsi="Times New Roman"/>
                      <w:spacing w:val="-31"/>
                      <w:w w:val="110"/>
                      <w:lang w:val="es-MX"/>
                    </w:rPr>
                  </w:rPrChange>
                </w:rPr>
                <w:t xml:space="preserve"> </w:t>
              </w:r>
              <w:r w:rsidRPr="00BA6CC3">
                <w:rPr>
                  <w:rFonts w:ascii="Arial" w:hAnsi="Arial" w:cs="Arial"/>
                  <w:w w:val="110"/>
                  <w:sz w:val="20"/>
                  <w:szCs w:val="20"/>
                  <w:lang w:val="es-MX"/>
                  <w:rPrChange w:id="2848" w:author="César Gamboa" w:date="2019-11-25T09:13:00Z">
                    <w:rPr>
                      <w:rFonts w:ascii="Times New Roman" w:hAnsi="Times New Roman"/>
                      <w:w w:val="110"/>
                      <w:lang w:val="es-MX"/>
                    </w:rPr>
                  </w:rPrChange>
                </w:rPr>
                <w:t>incorporan</w:t>
              </w:r>
              <w:r w:rsidRPr="00BA6CC3">
                <w:rPr>
                  <w:rFonts w:ascii="Arial" w:hAnsi="Arial" w:cs="Arial"/>
                  <w:spacing w:val="-32"/>
                  <w:w w:val="110"/>
                  <w:sz w:val="20"/>
                  <w:szCs w:val="20"/>
                  <w:lang w:val="es-MX"/>
                  <w:rPrChange w:id="2849" w:author="César Gamboa" w:date="2019-11-25T09:13:00Z">
                    <w:rPr>
                      <w:rFonts w:ascii="Times New Roman" w:hAnsi="Times New Roman"/>
                      <w:spacing w:val="-32"/>
                      <w:w w:val="110"/>
                      <w:lang w:val="es-MX"/>
                    </w:rPr>
                  </w:rPrChange>
                </w:rPr>
                <w:t xml:space="preserve"> </w:t>
              </w:r>
              <w:r w:rsidRPr="00BA6CC3">
                <w:rPr>
                  <w:rFonts w:ascii="Arial" w:hAnsi="Arial" w:cs="Arial"/>
                  <w:w w:val="110"/>
                  <w:sz w:val="20"/>
                  <w:szCs w:val="20"/>
                  <w:lang w:val="es-MX"/>
                  <w:rPrChange w:id="2850" w:author="César Gamboa" w:date="2019-11-25T09:13:00Z">
                    <w:rPr>
                      <w:rFonts w:ascii="Times New Roman" w:hAnsi="Times New Roman"/>
                      <w:w w:val="110"/>
                      <w:lang w:val="es-MX"/>
                    </w:rPr>
                  </w:rPrChange>
                </w:rPr>
                <w:t>en</w:t>
              </w:r>
              <w:r w:rsidRPr="00BA6CC3">
                <w:rPr>
                  <w:rFonts w:ascii="Arial" w:hAnsi="Arial" w:cs="Arial"/>
                  <w:spacing w:val="-31"/>
                  <w:w w:val="110"/>
                  <w:sz w:val="20"/>
                  <w:szCs w:val="20"/>
                  <w:lang w:val="es-MX"/>
                  <w:rPrChange w:id="2851" w:author="César Gamboa" w:date="2019-11-25T09:13:00Z">
                    <w:rPr>
                      <w:rFonts w:ascii="Times New Roman" w:hAnsi="Times New Roman"/>
                      <w:spacing w:val="-31"/>
                      <w:w w:val="110"/>
                      <w:lang w:val="es-MX"/>
                    </w:rPr>
                  </w:rPrChange>
                </w:rPr>
                <w:t xml:space="preserve"> </w:t>
              </w:r>
              <w:r w:rsidRPr="00BA6CC3">
                <w:rPr>
                  <w:rFonts w:ascii="Arial" w:hAnsi="Arial" w:cs="Arial"/>
                  <w:w w:val="110"/>
                  <w:sz w:val="20"/>
                  <w:szCs w:val="20"/>
                  <w:lang w:val="es-MX"/>
                  <w:rPrChange w:id="2852" w:author="César Gamboa" w:date="2019-11-25T09:13:00Z">
                    <w:rPr>
                      <w:rFonts w:ascii="Times New Roman" w:hAnsi="Times New Roman"/>
                      <w:w w:val="110"/>
                      <w:lang w:val="es-MX"/>
                    </w:rPr>
                  </w:rPrChange>
                </w:rPr>
                <w:t>el</w:t>
              </w:r>
              <w:r w:rsidRPr="00BA6CC3">
                <w:rPr>
                  <w:rFonts w:ascii="Arial" w:hAnsi="Arial" w:cs="Arial"/>
                  <w:spacing w:val="-31"/>
                  <w:w w:val="110"/>
                  <w:sz w:val="20"/>
                  <w:szCs w:val="20"/>
                  <w:lang w:val="es-MX"/>
                  <w:rPrChange w:id="2853" w:author="César Gamboa" w:date="2019-11-25T09:13:00Z">
                    <w:rPr>
                      <w:rFonts w:ascii="Times New Roman" w:hAnsi="Times New Roman"/>
                      <w:spacing w:val="-31"/>
                      <w:w w:val="110"/>
                      <w:lang w:val="es-MX"/>
                    </w:rPr>
                  </w:rPrChange>
                </w:rPr>
                <w:t xml:space="preserve"> </w:t>
              </w:r>
              <w:r w:rsidRPr="00BA6CC3">
                <w:rPr>
                  <w:rFonts w:ascii="Arial" w:hAnsi="Arial" w:cs="Arial"/>
                  <w:w w:val="110"/>
                  <w:sz w:val="20"/>
                  <w:szCs w:val="20"/>
                  <w:lang w:val="es-MX"/>
                  <w:rPrChange w:id="2854" w:author="César Gamboa" w:date="2019-11-25T09:13:00Z">
                    <w:rPr>
                      <w:rFonts w:ascii="Times New Roman" w:hAnsi="Times New Roman"/>
                      <w:w w:val="110"/>
                      <w:lang w:val="es-MX"/>
                    </w:rPr>
                  </w:rPrChange>
                </w:rPr>
                <w:t>modelo</w:t>
              </w:r>
              <w:r w:rsidRPr="00BA6CC3">
                <w:rPr>
                  <w:rFonts w:ascii="Arial" w:hAnsi="Arial" w:cs="Arial"/>
                  <w:spacing w:val="-31"/>
                  <w:w w:val="110"/>
                  <w:sz w:val="20"/>
                  <w:szCs w:val="20"/>
                  <w:lang w:val="es-MX"/>
                  <w:rPrChange w:id="2855" w:author="César Gamboa" w:date="2019-11-25T09:13:00Z">
                    <w:rPr>
                      <w:rFonts w:ascii="Times New Roman" w:hAnsi="Times New Roman"/>
                      <w:spacing w:val="-31"/>
                      <w:w w:val="110"/>
                      <w:lang w:val="es-MX"/>
                    </w:rPr>
                  </w:rPrChange>
                </w:rPr>
                <w:t xml:space="preserve"> </w:t>
              </w:r>
              <w:r w:rsidRPr="00BA6CC3">
                <w:rPr>
                  <w:rFonts w:ascii="Arial" w:hAnsi="Arial" w:cs="Arial"/>
                  <w:w w:val="110"/>
                  <w:sz w:val="20"/>
                  <w:szCs w:val="20"/>
                  <w:lang w:val="es-MX"/>
                  <w:rPrChange w:id="2856" w:author="César Gamboa" w:date="2019-11-25T09:13:00Z">
                    <w:rPr>
                      <w:rFonts w:ascii="Times New Roman" w:hAnsi="Times New Roman"/>
                      <w:w w:val="110"/>
                      <w:lang w:val="es-MX"/>
                    </w:rPr>
                  </w:rPrChange>
                </w:rPr>
                <w:t>ARIMA</w:t>
              </w:r>
              <w:r w:rsidRPr="00BA6CC3">
                <w:rPr>
                  <w:rFonts w:ascii="Arial" w:hAnsi="Arial" w:cs="Arial"/>
                  <w:spacing w:val="-31"/>
                  <w:w w:val="110"/>
                  <w:sz w:val="20"/>
                  <w:szCs w:val="20"/>
                  <w:lang w:val="es-MX"/>
                  <w:rPrChange w:id="2857" w:author="César Gamboa" w:date="2019-11-25T09:13:00Z">
                    <w:rPr>
                      <w:rFonts w:ascii="Times New Roman" w:hAnsi="Times New Roman"/>
                      <w:spacing w:val="-31"/>
                      <w:w w:val="110"/>
                      <w:lang w:val="es-MX"/>
                    </w:rPr>
                  </w:rPrChange>
                </w:rPr>
                <w:t xml:space="preserve"> </w:t>
              </w:r>
              <w:r w:rsidRPr="00BA6CC3">
                <w:rPr>
                  <w:rFonts w:ascii="Arial" w:hAnsi="Arial" w:cs="Arial"/>
                  <w:w w:val="110"/>
                  <w:sz w:val="20"/>
                  <w:szCs w:val="20"/>
                  <w:lang w:val="es-MX"/>
                  <w:rPrChange w:id="2858" w:author="César Gamboa" w:date="2019-11-25T09:13:00Z">
                    <w:rPr>
                      <w:rFonts w:ascii="Times New Roman" w:hAnsi="Times New Roman"/>
                      <w:w w:val="110"/>
                      <w:lang w:val="es-MX"/>
                    </w:rPr>
                  </w:rPrChange>
                </w:rPr>
                <w:t>no</w:t>
              </w:r>
              <w:r w:rsidRPr="00BA6CC3">
                <w:rPr>
                  <w:rFonts w:ascii="Arial" w:hAnsi="Arial" w:cs="Arial"/>
                  <w:spacing w:val="-32"/>
                  <w:w w:val="110"/>
                  <w:sz w:val="20"/>
                  <w:szCs w:val="20"/>
                  <w:lang w:val="es-MX"/>
                  <w:rPrChange w:id="2859" w:author="César Gamboa" w:date="2019-11-25T09:13:00Z">
                    <w:rPr>
                      <w:rFonts w:ascii="Times New Roman" w:hAnsi="Times New Roman"/>
                      <w:spacing w:val="-32"/>
                      <w:w w:val="110"/>
                      <w:lang w:val="es-MX"/>
                    </w:rPr>
                  </w:rPrChange>
                </w:rPr>
                <w:t xml:space="preserve"> </w:t>
              </w:r>
              <w:r w:rsidRPr="00BA6CC3">
                <w:rPr>
                  <w:rFonts w:ascii="Arial" w:hAnsi="Arial" w:cs="Arial"/>
                  <w:w w:val="110"/>
                  <w:sz w:val="20"/>
                  <w:szCs w:val="20"/>
                  <w:lang w:val="es-MX"/>
                  <w:rPrChange w:id="2860" w:author="César Gamboa" w:date="2019-11-25T09:13:00Z">
                    <w:rPr>
                      <w:rFonts w:ascii="Times New Roman" w:hAnsi="Times New Roman"/>
                      <w:w w:val="110"/>
                      <w:lang w:val="es-MX"/>
                    </w:rPr>
                  </w:rPrChange>
                </w:rPr>
                <w:t>estacional,</w:t>
              </w:r>
              <w:r w:rsidRPr="00BA6CC3">
                <w:rPr>
                  <w:rFonts w:ascii="Arial" w:hAnsi="Arial" w:cs="Arial"/>
                  <w:spacing w:val="-31"/>
                  <w:w w:val="110"/>
                  <w:sz w:val="20"/>
                  <w:szCs w:val="20"/>
                  <w:lang w:val="es-MX"/>
                  <w:rPrChange w:id="2861" w:author="César Gamboa" w:date="2019-11-25T09:13:00Z">
                    <w:rPr>
                      <w:rFonts w:ascii="Times New Roman" w:hAnsi="Times New Roman"/>
                      <w:spacing w:val="-31"/>
                      <w:w w:val="110"/>
                      <w:lang w:val="es-MX"/>
                    </w:rPr>
                  </w:rPrChange>
                </w:rPr>
                <w:t xml:space="preserve"> </w:t>
              </w:r>
              <w:r w:rsidRPr="00BA6CC3">
                <w:rPr>
                  <w:rFonts w:ascii="Arial" w:hAnsi="Arial" w:cs="Arial"/>
                  <w:w w:val="110"/>
                  <w:sz w:val="20"/>
                  <w:szCs w:val="20"/>
                  <w:lang w:val="es-MX"/>
                  <w:rPrChange w:id="2862" w:author="César Gamboa" w:date="2019-11-25T09:13:00Z">
                    <w:rPr>
                      <w:rFonts w:ascii="Times New Roman" w:hAnsi="Times New Roman"/>
                      <w:w w:val="110"/>
                      <w:lang w:val="es-MX"/>
                    </w:rPr>
                  </w:rPrChange>
                </w:rPr>
                <w:t>pero</w:t>
              </w:r>
              <w:r w:rsidRPr="00BA6CC3">
                <w:rPr>
                  <w:rFonts w:ascii="Arial" w:hAnsi="Arial" w:cs="Arial"/>
                  <w:spacing w:val="-31"/>
                  <w:w w:val="110"/>
                  <w:sz w:val="20"/>
                  <w:szCs w:val="20"/>
                  <w:lang w:val="es-MX"/>
                  <w:rPrChange w:id="2863" w:author="César Gamboa" w:date="2019-11-25T09:13:00Z">
                    <w:rPr>
                      <w:rFonts w:ascii="Times New Roman" w:hAnsi="Times New Roman"/>
                      <w:spacing w:val="-31"/>
                      <w:w w:val="110"/>
                      <w:lang w:val="es-MX"/>
                    </w:rPr>
                  </w:rPrChange>
                </w:rPr>
                <w:t xml:space="preserve"> </w:t>
              </w:r>
              <w:r w:rsidRPr="00BA6CC3">
                <w:rPr>
                  <w:rFonts w:ascii="Arial" w:hAnsi="Arial" w:cs="Arial"/>
                  <w:w w:val="110"/>
                  <w:sz w:val="20"/>
                  <w:szCs w:val="20"/>
                  <w:lang w:val="es-MX"/>
                  <w:rPrChange w:id="2864" w:author="César Gamboa" w:date="2019-11-25T09:13:00Z">
                    <w:rPr>
                      <w:rFonts w:ascii="Times New Roman" w:hAnsi="Times New Roman"/>
                      <w:w w:val="110"/>
                      <w:lang w:val="es-MX"/>
                    </w:rPr>
                  </w:rPrChange>
                </w:rPr>
                <w:t>ahora</w:t>
              </w:r>
              <w:r w:rsidRPr="00BA6CC3">
                <w:rPr>
                  <w:rFonts w:ascii="Arial" w:hAnsi="Arial" w:cs="Arial"/>
                  <w:spacing w:val="-31"/>
                  <w:w w:val="110"/>
                  <w:sz w:val="20"/>
                  <w:szCs w:val="20"/>
                  <w:lang w:val="es-MX"/>
                  <w:rPrChange w:id="2865" w:author="César Gamboa" w:date="2019-11-25T09:13:00Z">
                    <w:rPr>
                      <w:rFonts w:ascii="Times New Roman" w:hAnsi="Times New Roman"/>
                      <w:spacing w:val="-31"/>
                      <w:w w:val="110"/>
                      <w:lang w:val="es-MX"/>
                    </w:rPr>
                  </w:rPrChange>
                </w:rPr>
                <w:t xml:space="preserve"> </w:t>
              </w:r>
              <w:r w:rsidRPr="00BA6CC3">
                <w:rPr>
                  <w:rFonts w:ascii="Arial" w:hAnsi="Arial" w:cs="Arial"/>
                  <w:w w:val="110"/>
                  <w:sz w:val="20"/>
                  <w:szCs w:val="20"/>
                  <w:lang w:val="es-MX"/>
                  <w:rPrChange w:id="2866" w:author="César Gamboa" w:date="2019-11-25T09:13:00Z">
                    <w:rPr>
                      <w:rFonts w:ascii="Times New Roman" w:hAnsi="Times New Roman"/>
                      <w:w w:val="110"/>
                      <w:lang w:val="es-MX"/>
                    </w:rPr>
                  </w:rPrChange>
                </w:rPr>
                <w:t>considerando</w:t>
              </w:r>
              <w:r w:rsidRPr="00BA6CC3">
                <w:rPr>
                  <w:rFonts w:ascii="Arial" w:hAnsi="Arial" w:cs="Arial"/>
                  <w:spacing w:val="-31"/>
                  <w:w w:val="110"/>
                  <w:sz w:val="20"/>
                  <w:szCs w:val="20"/>
                  <w:lang w:val="es-MX"/>
                  <w:rPrChange w:id="2867" w:author="César Gamboa" w:date="2019-11-25T09:13:00Z">
                    <w:rPr>
                      <w:rFonts w:ascii="Times New Roman" w:hAnsi="Times New Roman"/>
                      <w:spacing w:val="-31"/>
                      <w:w w:val="110"/>
                      <w:lang w:val="es-MX"/>
                    </w:rPr>
                  </w:rPrChange>
                </w:rPr>
                <w:t xml:space="preserve"> </w:t>
              </w:r>
              <w:r w:rsidRPr="00BA6CC3">
                <w:rPr>
                  <w:rFonts w:ascii="Arial" w:hAnsi="Arial" w:cs="Arial"/>
                  <w:w w:val="110"/>
                  <w:sz w:val="20"/>
                  <w:szCs w:val="20"/>
                  <w:lang w:val="es-MX"/>
                  <w:rPrChange w:id="2868" w:author="César Gamboa" w:date="2019-11-25T09:13:00Z">
                    <w:rPr>
                      <w:rFonts w:ascii="Times New Roman" w:hAnsi="Times New Roman"/>
                      <w:w w:val="110"/>
                      <w:lang w:val="es-MX"/>
                    </w:rPr>
                  </w:rPrChange>
                </w:rPr>
                <w:t>retrocesos</w:t>
              </w:r>
              <w:r w:rsidRPr="00BA6CC3">
                <w:rPr>
                  <w:rFonts w:ascii="Arial" w:hAnsi="Arial" w:cs="Arial"/>
                  <w:spacing w:val="-32"/>
                  <w:w w:val="110"/>
                  <w:sz w:val="20"/>
                  <w:szCs w:val="20"/>
                  <w:lang w:val="es-MX"/>
                  <w:rPrChange w:id="2869" w:author="César Gamboa" w:date="2019-11-25T09:13:00Z">
                    <w:rPr>
                      <w:rFonts w:ascii="Times New Roman" w:hAnsi="Times New Roman"/>
                      <w:spacing w:val="-32"/>
                      <w:w w:val="110"/>
                      <w:lang w:val="es-MX"/>
                    </w:rPr>
                  </w:rPrChange>
                </w:rPr>
                <w:t xml:space="preserve"> </w:t>
              </w:r>
              <w:r w:rsidRPr="00BA6CC3">
                <w:rPr>
                  <w:rFonts w:ascii="Arial" w:hAnsi="Arial" w:cs="Arial"/>
                  <w:w w:val="110"/>
                  <w:sz w:val="20"/>
                  <w:szCs w:val="20"/>
                  <w:lang w:val="es-MX"/>
                  <w:rPrChange w:id="2870" w:author="César Gamboa" w:date="2019-11-25T09:13:00Z">
                    <w:rPr>
                      <w:rFonts w:ascii="Times New Roman" w:hAnsi="Times New Roman"/>
                      <w:w w:val="110"/>
                      <w:lang w:val="es-MX"/>
                    </w:rPr>
                  </w:rPrChange>
                </w:rPr>
                <w:t>según sea</w:t>
              </w:r>
              <w:r w:rsidRPr="00BA6CC3">
                <w:rPr>
                  <w:rFonts w:ascii="Arial" w:hAnsi="Arial" w:cs="Arial"/>
                  <w:spacing w:val="-24"/>
                  <w:w w:val="110"/>
                  <w:sz w:val="20"/>
                  <w:szCs w:val="20"/>
                  <w:lang w:val="es-MX"/>
                  <w:rPrChange w:id="2871" w:author="César Gamboa" w:date="2019-11-25T09:13:00Z">
                    <w:rPr>
                      <w:rFonts w:ascii="Times New Roman" w:hAnsi="Times New Roman"/>
                      <w:spacing w:val="-24"/>
                      <w:w w:val="110"/>
                      <w:lang w:val="es-MX"/>
                    </w:rPr>
                  </w:rPrChange>
                </w:rPr>
                <w:t xml:space="preserve"> </w:t>
              </w:r>
              <w:r w:rsidRPr="00BA6CC3">
                <w:rPr>
                  <w:rFonts w:ascii="Arial" w:hAnsi="Arial" w:cs="Arial"/>
                  <w:w w:val="110"/>
                  <w:sz w:val="20"/>
                  <w:szCs w:val="20"/>
                  <w:lang w:val="es-MX"/>
                  <w:rPrChange w:id="2872" w:author="César Gamboa" w:date="2019-11-25T09:13:00Z">
                    <w:rPr>
                      <w:rFonts w:ascii="Times New Roman" w:hAnsi="Times New Roman"/>
                      <w:w w:val="110"/>
                      <w:lang w:val="es-MX"/>
                    </w:rPr>
                  </w:rPrChange>
                </w:rPr>
                <w:t>la</w:t>
              </w:r>
              <w:r w:rsidRPr="00BA6CC3">
                <w:rPr>
                  <w:rFonts w:ascii="Arial" w:hAnsi="Arial" w:cs="Arial"/>
                  <w:spacing w:val="-24"/>
                  <w:w w:val="110"/>
                  <w:sz w:val="20"/>
                  <w:szCs w:val="20"/>
                  <w:lang w:val="es-MX"/>
                  <w:rPrChange w:id="2873" w:author="César Gamboa" w:date="2019-11-25T09:13:00Z">
                    <w:rPr>
                      <w:rFonts w:ascii="Times New Roman" w:hAnsi="Times New Roman"/>
                      <w:spacing w:val="-24"/>
                      <w:w w:val="110"/>
                      <w:lang w:val="es-MX"/>
                    </w:rPr>
                  </w:rPrChange>
                </w:rPr>
                <w:t xml:space="preserve"> </w:t>
              </w:r>
              <w:r w:rsidRPr="00BA6CC3">
                <w:rPr>
                  <w:rFonts w:ascii="Arial" w:hAnsi="Arial" w:cs="Arial"/>
                  <w:w w:val="110"/>
                  <w:sz w:val="20"/>
                  <w:szCs w:val="20"/>
                  <w:lang w:val="es-MX"/>
                  <w:rPrChange w:id="2874" w:author="César Gamboa" w:date="2019-11-25T09:13:00Z">
                    <w:rPr>
                      <w:rFonts w:ascii="Times New Roman" w:hAnsi="Times New Roman"/>
                      <w:w w:val="110"/>
                      <w:lang w:val="es-MX"/>
                    </w:rPr>
                  </w:rPrChange>
                </w:rPr>
                <w:t>temporalidad</w:t>
              </w:r>
              <w:r w:rsidRPr="00BA6CC3">
                <w:rPr>
                  <w:rFonts w:ascii="Arial" w:hAnsi="Arial" w:cs="Arial"/>
                  <w:spacing w:val="-24"/>
                  <w:w w:val="110"/>
                  <w:sz w:val="20"/>
                  <w:szCs w:val="20"/>
                  <w:lang w:val="es-MX"/>
                  <w:rPrChange w:id="2875" w:author="César Gamboa" w:date="2019-11-25T09:13:00Z">
                    <w:rPr>
                      <w:rFonts w:ascii="Times New Roman" w:hAnsi="Times New Roman"/>
                      <w:spacing w:val="-24"/>
                      <w:w w:val="110"/>
                      <w:lang w:val="es-MX"/>
                    </w:rPr>
                  </w:rPrChange>
                </w:rPr>
                <w:t xml:space="preserve"> </w:t>
              </w:r>
              <w:r w:rsidRPr="00BA6CC3">
                <w:rPr>
                  <w:rFonts w:ascii="Arial" w:hAnsi="Arial" w:cs="Arial"/>
                  <w:w w:val="110"/>
                  <w:sz w:val="20"/>
                  <w:szCs w:val="20"/>
                  <w:lang w:val="es-MX"/>
                  <w:rPrChange w:id="2876" w:author="César Gamboa" w:date="2019-11-25T09:13:00Z">
                    <w:rPr>
                      <w:rFonts w:ascii="Times New Roman" w:hAnsi="Times New Roman"/>
                      <w:w w:val="110"/>
                      <w:lang w:val="es-MX"/>
                    </w:rPr>
                  </w:rPrChange>
                </w:rPr>
                <w:t>estacional,</w:t>
              </w:r>
              <w:r w:rsidRPr="00BA6CC3">
                <w:rPr>
                  <w:rFonts w:ascii="Arial" w:hAnsi="Arial" w:cs="Arial"/>
                  <w:spacing w:val="-24"/>
                  <w:w w:val="110"/>
                  <w:sz w:val="20"/>
                  <w:szCs w:val="20"/>
                  <w:lang w:val="es-MX"/>
                  <w:rPrChange w:id="2877" w:author="César Gamboa" w:date="2019-11-25T09:13:00Z">
                    <w:rPr>
                      <w:rFonts w:ascii="Times New Roman" w:hAnsi="Times New Roman"/>
                      <w:spacing w:val="-24"/>
                      <w:w w:val="110"/>
                      <w:lang w:val="es-MX"/>
                    </w:rPr>
                  </w:rPrChange>
                </w:rPr>
                <w:t xml:space="preserve"> </w:t>
              </w:r>
              <w:r w:rsidRPr="00BA6CC3">
                <w:rPr>
                  <w:rFonts w:ascii="Arial" w:hAnsi="Arial" w:cs="Arial"/>
                  <w:w w:val="110"/>
                  <w:sz w:val="20"/>
                  <w:szCs w:val="20"/>
                  <w:lang w:val="es-MX"/>
                  <w:rPrChange w:id="2878" w:author="César Gamboa" w:date="2019-11-25T09:13:00Z">
                    <w:rPr>
                      <w:rFonts w:ascii="Times New Roman" w:hAnsi="Times New Roman"/>
                      <w:w w:val="110"/>
                      <w:lang w:val="es-MX"/>
                    </w:rPr>
                  </w:rPrChange>
                </w:rPr>
                <w:t>pasando</w:t>
              </w:r>
              <w:r w:rsidRPr="00BA6CC3">
                <w:rPr>
                  <w:rFonts w:ascii="Arial" w:hAnsi="Arial" w:cs="Arial"/>
                  <w:spacing w:val="-24"/>
                  <w:w w:val="110"/>
                  <w:sz w:val="20"/>
                  <w:szCs w:val="20"/>
                  <w:lang w:val="es-MX"/>
                  <w:rPrChange w:id="2879" w:author="César Gamboa" w:date="2019-11-25T09:13:00Z">
                    <w:rPr>
                      <w:rFonts w:ascii="Times New Roman" w:hAnsi="Times New Roman"/>
                      <w:spacing w:val="-24"/>
                      <w:w w:val="110"/>
                      <w:lang w:val="es-MX"/>
                    </w:rPr>
                  </w:rPrChange>
                </w:rPr>
                <w:t xml:space="preserve"> </w:t>
              </w:r>
              <w:r w:rsidRPr="00BA6CC3">
                <w:rPr>
                  <w:rFonts w:ascii="Arial" w:hAnsi="Arial" w:cs="Arial"/>
                  <w:w w:val="110"/>
                  <w:sz w:val="20"/>
                  <w:szCs w:val="20"/>
                  <w:lang w:val="es-MX"/>
                  <w:rPrChange w:id="2880" w:author="César Gamboa" w:date="2019-11-25T09:13:00Z">
                    <w:rPr>
                      <w:rFonts w:ascii="Times New Roman" w:hAnsi="Times New Roman"/>
                      <w:w w:val="110"/>
                      <w:lang w:val="es-MX"/>
                    </w:rPr>
                  </w:rPrChange>
                </w:rPr>
                <w:t>así</w:t>
              </w:r>
              <w:r w:rsidRPr="00BA6CC3">
                <w:rPr>
                  <w:rFonts w:ascii="Arial" w:hAnsi="Arial" w:cs="Arial"/>
                  <w:spacing w:val="-24"/>
                  <w:w w:val="110"/>
                  <w:sz w:val="20"/>
                  <w:szCs w:val="20"/>
                  <w:lang w:val="es-MX"/>
                  <w:rPrChange w:id="2881" w:author="César Gamboa" w:date="2019-11-25T09:13:00Z">
                    <w:rPr>
                      <w:rFonts w:ascii="Times New Roman" w:hAnsi="Times New Roman"/>
                      <w:spacing w:val="-24"/>
                      <w:w w:val="110"/>
                      <w:lang w:val="es-MX"/>
                    </w:rPr>
                  </w:rPrChange>
                </w:rPr>
                <w:t xml:space="preserve"> </w:t>
              </w:r>
              <w:r w:rsidRPr="00BA6CC3">
                <w:rPr>
                  <w:rFonts w:ascii="Arial" w:hAnsi="Arial" w:cs="Arial"/>
                  <w:w w:val="110"/>
                  <w:sz w:val="20"/>
                  <w:szCs w:val="20"/>
                  <w:lang w:val="es-MX"/>
                  <w:rPrChange w:id="2882" w:author="César Gamboa" w:date="2019-11-25T09:13:00Z">
                    <w:rPr>
                      <w:rFonts w:ascii="Times New Roman" w:hAnsi="Times New Roman"/>
                      <w:w w:val="110"/>
                      <w:lang w:val="es-MX"/>
                    </w:rPr>
                  </w:rPrChange>
                </w:rPr>
                <w:t>de</w:t>
              </w:r>
              <w:r w:rsidRPr="00BA6CC3">
                <w:rPr>
                  <w:rFonts w:ascii="Arial" w:hAnsi="Arial" w:cs="Arial"/>
                  <w:spacing w:val="-24"/>
                  <w:w w:val="110"/>
                  <w:sz w:val="20"/>
                  <w:szCs w:val="20"/>
                  <w:lang w:val="es-MX"/>
                  <w:rPrChange w:id="2883" w:author="César Gamboa" w:date="2019-11-25T09:13:00Z">
                    <w:rPr>
                      <w:rFonts w:ascii="Times New Roman" w:hAnsi="Times New Roman"/>
                      <w:spacing w:val="-24"/>
                      <w:w w:val="110"/>
                      <w:lang w:val="es-MX"/>
                    </w:rPr>
                  </w:rPrChange>
                </w:rPr>
                <w:t xml:space="preserve"> </w:t>
              </w:r>
              <w:r w:rsidRPr="00BA6CC3">
                <w:rPr>
                  <w:rFonts w:ascii="Arial" w:hAnsi="Arial" w:cs="Arial"/>
                  <w:w w:val="110"/>
                  <w:sz w:val="20"/>
                  <w:szCs w:val="20"/>
                  <w:lang w:val="es-MX"/>
                  <w:rPrChange w:id="2884" w:author="César Gamboa" w:date="2019-11-25T09:13:00Z">
                    <w:rPr>
                      <w:rFonts w:ascii="Times New Roman" w:hAnsi="Times New Roman"/>
                      <w:w w:val="110"/>
                      <w:lang w:val="es-MX"/>
                    </w:rPr>
                  </w:rPrChange>
                </w:rPr>
                <w:t>un</w:t>
              </w:r>
              <w:r w:rsidRPr="00BA6CC3">
                <w:rPr>
                  <w:rFonts w:ascii="Arial" w:hAnsi="Arial" w:cs="Arial"/>
                  <w:spacing w:val="-25"/>
                  <w:w w:val="110"/>
                  <w:sz w:val="20"/>
                  <w:szCs w:val="20"/>
                  <w:lang w:val="es-MX"/>
                  <w:rPrChange w:id="2885" w:author="César Gamboa" w:date="2019-11-25T09:13:00Z">
                    <w:rPr>
                      <w:rFonts w:ascii="Times New Roman" w:hAnsi="Times New Roman"/>
                      <w:spacing w:val="-25"/>
                      <w:w w:val="110"/>
                      <w:lang w:val="es-MX"/>
                    </w:rPr>
                  </w:rPrChange>
                </w:rPr>
                <w:t xml:space="preserve"> </w:t>
              </w:r>
              <w:r w:rsidRPr="00BA6CC3">
                <w:rPr>
                  <w:rFonts w:ascii="Arial" w:hAnsi="Arial" w:cs="Arial"/>
                  <w:i/>
                  <w:spacing w:val="4"/>
                  <w:w w:val="110"/>
                  <w:sz w:val="20"/>
                  <w:szCs w:val="20"/>
                  <w:lang w:val="es-MX"/>
                  <w:rPrChange w:id="2886" w:author="César Gamboa" w:date="2019-11-25T09:13:00Z">
                    <w:rPr>
                      <w:rFonts w:ascii="Times New Roman" w:hAnsi="Times New Roman"/>
                      <w:i/>
                      <w:spacing w:val="4"/>
                      <w:w w:val="110"/>
                      <w:lang w:val="es-MX"/>
                    </w:rPr>
                  </w:rPrChange>
                </w:rPr>
                <w:t>ARIM</w:t>
              </w:r>
              <w:r w:rsidRPr="00BA6CC3">
                <w:rPr>
                  <w:rFonts w:ascii="Arial" w:hAnsi="Arial" w:cs="Arial"/>
                  <w:i/>
                  <w:spacing w:val="-40"/>
                  <w:w w:val="110"/>
                  <w:sz w:val="20"/>
                  <w:szCs w:val="20"/>
                  <w:lang w:val="es-MX"/>
                  <w:rPrChange w:id="2887" w:author="César Gamboa" w:date="2019-11-25T09:13:00Z">
                    <w:rPr>
                      <w:rFonts w:ascii="Times New Roman" w:hAnsi="Times New Roman"/>
                      <w:i/>
                      <w:spacing w:val="-40"/>
                      <w:w w:val="110"/>
                      <w:lang w:val="es-MX"/>
                    </w:rPr>
                  </w:rPrChange>
                </w:rPr>
                <w:t xml:space="preserve"> </w:t>
              </w:r>
              <w:r w:rsidRPr="00BA6CC3">
                <w:rPr>
                  <w:rFonts w:ascii="Arial" w:hAnsi="Arial" w:cs="Arial"/>
                  <w:i/>
                  <w:w w:val="110"/>
                  <w:sz w:val="20"/>
                  <w:szCs w:val="20"/>
                  <w:lang w:val="es-MX"/>
                  <w:rPrChange w:id="2888" w:author="César Gamboa" w:date="2019-11-25T09:13:00Z">
                    <w:rPr>
                      <w:rFonts w:ascii="Times New Roman" w:hAnsi="Times New Roman"/>
                      <w:i/>
                      <w:w w:val="110"/>
                      <w:lang w:val="es-MX"/>
                    </w:rPr>
                  </w:rPrChange>
                </w:rPr>
                <w:t>A</w:t>
              </w:r>
              <w:r w:rsidRPr="00BA6CC3">
                <w:rPr>
                  <w:rFonts w:ascii="Arial" w:hAnsi="Arial" w:cs="Arial"/>
                  <w:w w:val="110"/>
                  <w:sz w:val="20"/>
                  <w:szCs w:val="20"/>
                  <w:lang w:val="es-MX"/>
                  <w:rPrChange w:id="2889" w:author="César Gamboa" w:date="2019-11-25T09:13:00Z">
                    <w:rPr>
                      <w:rFonts w:ascii="Times New Roman" w:hAnsi="Times New Roman"/>
                      <w:w w:val="110"/>
                      <w:lang w:val="es-MX"/>
                    </w:rPr>
                  </w:rPrChange>
                </w:rPr>
                <w:t>(</w:t>
              </w:r>
              <w:r w:rsidRPr="00BA6CC3">
                <w:rPr>
                  <w:rFonts w:ascii="Arial" w:hAnsi="Arial" w:cs="Arial"/>
                  <w:i/>
                  <w:w w:val="110"/>
                  <w:sz w:val="20"/>
                  <w:szCs w:val="20"/>
                  <w:lang w:val="es-MX"/>
                  <w:rPrChange w:id="2890" w:author="César Gamboa" w:date="2019-11-25T09:13:00Z">
                    <w:rPr>
                      <w:rFonts w:ascii="Times New Roman" w:hAnsi="Times New Roman"/>
                      <w:i/>
                      <w:w w:val="110"/>
                      <w:lang w:val="es-MX"/>
                    </w:rPr>
                  </w:rPrChange>
                </w:rPr>
                <w:t>p,</w:t>
              </w:r>
              <w:r w:rsidRPr="00BA6CC3">
                <w:rPr>
                  <w:rFonts w:ascii="Arial" w:hAnsi="Arial" w:cs="Arial"/>
                  <w:i/>
                  <w:spacing w:val="-32"/>
                  <w:w w:val="110"/>
                  <w:sz w:val="20"/>
                  <w:szCs w:val="20"/>
                  <w:lang w:val="es-MX"/>
                  <w:rPrChange w:id="2891" w:author="César Gamboa" w:date="2019-11-25T09:13:00Z">
                    <w:rPr>
                      <w:rFonts w:ascii="Times New Roman" w:hAnsi="Times New Roman"/>
                      <w:i/>
                      <w:spacing w:val="-32"/>
                      <w:w w:val="110"/>
                      <w:lang w:val="es-MX"/>
                    </w:rPr>
                  </w:rPrChange>
                </w:rPr>
                <w:t xml:space="preserve"> </w:t>
              </w:r>
              <w:r w:rsidRPr="00BA6CC3">
                <w:rPr>
                  <w:rFonts w:ascii="Arial" w:hAnsi="Arial" w:cs="Arial"/>
                  <w:i/>
                  <w:w w:val="110"/>
                  <w:sz w:val="20"/>
                  <w:szCs w:val="20"/>
                  <w:lang w:val="es-MX"/>
                  <w:rPrChange w:id="2892" w:author="César Gamboa" w:date="2019-11-25T09:13:00Z">
                    <w:rPr>
                      <w:rFonts w:ascii="Times New Roman" w:hAnsi="Times New Roman"/>
                      <w:i/>
                      <w:w w:val="110"/>
                      <w:lang w:val="es-MX"/>
                    </w:rPr>
                  </w:rPrChange>
                </w:rPr>
                <w:t>d,</w:t>
              </w:r>
              <w:r w:rsidRPr="00BA6CC3">
                <w:rPr>
                  <w:rFonts w:ascii="Arial" w:hAnsi="Arial" w:cs="Arial"/>
                  <w:i/>
                  <w:spacing w:val="-33"/>
                  <w:w w:val="110"/>
                  <w:sz w:val="20"/>
                  <w:szCs w:val="20"/>
                  <w:lang w:val="es-MX"/>
                  <w:rPrChange w:id="2893" w:author="César Gamboa" w:date="2019-11-25T09:13:00Z">
                    <w:rPr>
                      <w:rFonts w:ascii="Times New Roman" w:hAnsi="Times New Roman"/>
                      <w:i/>
                      <w:spacing w:val="-33"/>
                      <w:w w:val="110"/>
                      <w:lang w:val="es-MX"/>
                    </w:rPr>
                  </w:rPrChange>
                </w:rPr>
                <w:t xml:space="preserve"> </w:t>
              </w:r>
              <w:r w:rsidRPr="00BA6CC3">
                <w:rPr>
                  <w:rFonts w:ascii="Arial" w:hAnsi="Arial" w:cs="Arial"/>
                  <w:i/>
                  <w:spacing w:val="3"/>
                  <w:w w:val="110"/>
                  <w:sz w:val="20"/>
                  <w:szCs w:val="20"/>
                  <w:lang w:val="es-MX"/>
                  <w:rPrChange w:id="2894" w:author="César Gamboa" w:date="2019-11-25T09:13:00Z">
                    <w:rPr>
                      <w:rFonts w:ascii="Times New Roman" w:hAnsi="Times New Roman"/>
                      <w:i/>
                      <w:spacing w:val="3"/>
                      <w:w w:val="110"/>
                      <w:lang w:val="es-MX"/>
                    </w:rPr>
                  </w:rPrChange>
                </w:rPr>
                <w:t>q</w:t>
              </w:r>
              <w:r w:rsidRPr="00BA6CC3">
                <w:rPr>
                  <w:rFonts w:ascii="Arial" w:hAnsi="Arial" w:cs="Arial"/>
                  <w:spacing w:val="3"/>
                  <w:w w:val="110"/>
                  <w:sz w:val="20"/>
                  <w:szCs w:val="20"/>
                  <w:lang w:val="es-MX"/>
                  <w:rPrChange w:id="2895" w:author="César Gamboa" w:date="2019-11-25T09:13:00Z">
                    <w:rPr>
                      <w:rFonts w:ascii="Times New Roman" w:hAnsi="Times New Roman"/>
                      <w:spacing w:val="3"/>
                      <w:w w:val="110"/>
                      <w:lang w:val="es-MX"/>
                    </w:rPr>
                  </w:rPrChange>
                </w:rPr>
                <w:t>)</w:t>
              </w:r>
              <w:r w:rsidRPr="00BA6CC3">
                <w:rPr>
                  <w:rFonts w:ascii="Arial" w:hAnsi="Arial" w:cs="Arial"/>
                  <w:spacing w:val="-42"/>
                  <w:w w:val="110"/>
                  <w:sz w:val="20"/>
                  <w:szCs w:val="20"/>
                  <w:lang w:val="es-MX"/>
                  <w:rPrChange w:id="2896" w:author="César Gamboa" w:date="2019-11-25T09:13:00Z">
                    <w:rPr>
                      <w:rFonts w:ascii="Times New Roman" w:hAnsi="Times New Roman"/>
                      <w:spacing w:val="-42"/>
                      <w:w w:val="110"/>
                      <w:lang w:val="es-MX"/>
                    </w:rPr>
                  </w:rPrChange>
                </w:rPr>
                <w:t xml:space="preserve"> </w:t>
              </w:r>
              <w:r w:rsidRPr="00BA6CC3">
                <w:rPr>
                  <w:rFonts w:ascii="Arial" w:hAnsi="Arial" w:cs="Arial"/>
                  <w:w w:val="110"/>
                  <w:sz w:val="20"/>
                  <w:szCs w:val="20"/>
                  <w:lang w:val="es-MX"/>
                  <w:rPrChange w:id="2897" w:author="César Gamboa" w:date="2019-11-25T09:13:00Z">
                    <w:rPr>
                      <w:rFonts w:ascii="Times New Roman" w:hAnsi="Times New Roman"/>
                      <w:w w:val="110"/>
                      <w:lang w:val="es-MX"/>
                    </w:rPr>
                  </w:rPrChange>
                </w:rPr>
                <w:t>a</w:t>
              </w:r>
              <w:r w:rsidRPr="00BA6CC3">
                <w:rPr>
                  <w:rFonts w:ascii="Arial" w:hAnsi="Arial" w:cs="Arial"/>
                  <w:spacing w:val="-24"/>
                  <w:w w:val="110"/>
                  <w:sz w:val="20"/>
                  <w:szCs w:val="20"/>
                  <w:lang w:val="es-MX"/>
                  <w:rPrChange w:id="2898" w:author="César Gamboa" w:date="2019-11-25T09:13:00Z">
                    <w:rPr>
                      <w:rFonts w:ascii="Times New Roman" w:hAnsi="Times New Roman"/>
                      <w:spacing w:val="-24"/>
                      <w:w w:val="110"/>
                      <w:lang w:val="es-MX"/>
                    </w:rPr>
                  </w:rPrChange>
                </w:rPr>
                <w:t xml:space="preserve"> </w:t>
              </w:r>
              <w:r w:rsidRPr="00BA6CC3">
                <w:rPr>
                  <w:rFonts w:ascii="Arial" w:hAnsi="Arial" w:cs="Arial"/>
                  <w:w w:val="110"/>
                  <w:sz w:val="20"/>
                  <w:szCs w:val="20"/>
                  <w:lang w:val="es-MX"/>
                  <w:rPrChange w:id="2899" w:author="César Gamboa" w:date="2019-11-25T09:13:00Z">
                    <w:rPr>
                      <w:rFonts w:ascii="Times New Roman" w:hAnsi="Times New Roman"/>
                      <w:w w:val="110"/>
                      <w:lang w:val="es-MX"/>
                    </w:rPr>
                  </w:rPrChange>
                </w:rPr>
                <w:t>un</w:t>
              </w:r>
              <w:r w:rsidRPr="00BA6CC3">
                <w:rPr>
                  <w:rFonts w:ascii="Arial" w:hAnsi="Arial" w:cs="Arial"/>
                  <w:spacing w:val="-24"/>
                  <w:w w:val="110"/>
                  <w:sz w:val="20"/>
                  <w:szCs w:val="20"/>
                  <w:lang w:val="es-MX"/>
                  <w:rPrChange w:id="2900" w:author="César Gamboa" w:date="2019-11-25T09:13:00Z">
                    <w:rPr>
                      <w:rFonts w:ascii="Times New Roman" w:hAnsi="Times New Roman"/>
                      <w:spacing w:val="-24"/>
                      <w:w w:val="110"/>
                      <w:lang w:val="es-MX"/>
                    </w:rPr>
                  </w:rPrChange>
                </w:rPr>
                <w:t xml:space="preserve"> </w:t>
              </w:r>
              <w:r w:rsidRPr="00BA6CC3">
                <w:rPr>
                  <w:rFonts w:ascii="Arial" w:hAnsi="Arial" w:cs="Arial"/>
                  <w:i/>
                  <w:spacing w:val="4"/>
                  <w:w w:val="110"/>
                  <w:sz w:val="20"/>
                  <w:szCs w:val="20"/>
                  <w:lang w:val="es-MX"/>
                  <w:rPrChange w:id="2901" w:author="César Gamboa" w:date="2019-11-25T09:13:00Z">
                    <w:rPr>
                      <w:rFonts w:ascii="Times New Roman" w:hAnsi="Times New Roman"/>
                      <w:i/>
                      <w:spacing w:val="4"/>
                      <w:w w:val="110"/>
                      <w:lang w:val="es-MX"/>
                    </w:rPr>
                  </w:rPrChange>
                </w:rPr>
                <w:t>ARIM</w:t>
              </w:r>
              <w:r w:rsidRPr="00BA6CC3">
                <w:rPr>
                  <w:rFonts w:ascii="Arial" w:hAnsi="Arial" w:cs="Arial"/>
                  <w:i/>
                  <w:spacing w:val="-40"/>
                  <w:w w:val="110"/>
                  <w:sz w:val="20"/>
                  <w:szCs w:val="20"/>
                  <w:lang w:val="es-MX"/>
                  <w:rPrChange w:id="2902" w:author="César Gamboa" w:date="2019-11-25T09:13:00Z">
                    <w:rPr>
                      <w:rFonts w:ascii="Times New Roman" w:hAnsi="Times New Roman"/>
                      <w:i/>
                      <w:spacing w:val="-40"/>
                      <w:w w:val="110"/>
                      <w:lang w:val="es-MX"/>
                    </w:rPr>
                  </w:rPrChange>
                </w:rPr>
                <w:t xml:space="preserve"> </w:t>
              </w:r>
              <w:r w:rsidRPr="00BA6CC3">
                <w:rPr>
                  <w:rFonts w:ascii="Arial" w:hAnsi="Arial" w:cs="Arial"/>
                  <w:i/>
                  <w:w w:val="110"/>
                  <w:sz w:val="20"/>
                  <w:szCs w:val="20"/>
                  <w:lang w:val="es-MX"/>
                  <w:rPrChange w:id="2903" w:author="César Gamboa" w:date="2019-11-25T09:13:00Z">
                    <w:rPr>
                      <w:rFonts w:ascii="Times New Roman" w:hAnsi="Times New Roman"/>
                      <w:i/>
                      <w:w w:val="110"/>
                      <w:lang w:val="es-MX"/>
                    </w:rPr>
                  </w:rPrChange>
                </w:rPr>
                <w:t>A</w:t>
              </w:r>
              <w:r w:rsidRPr="00BA6CC3">
                <w:rPr>
                  <w:rFonts w:ascii="Arial" w:hAnsi="Arial" w:cs="Arial"/>
                  <w:w w:val="110"/>
                  <w:sz w:val="20"/>
                  <w:szCs w:val="20"/>
                  <w:lang w:val="es-MX"/>
                  <w:rPrChange w:id="2904" w:author="César Gamboa" w:date="2019-11-25T09:13:00Z">
                    <w:rPr>
                      <w:rFonts w:ascii="Times New Roman" w:hAnsi="Times New Roman"/>
                      <w:w w:val="110"/>
                      <w:lang w:val="es-MX"/>
                    </w:rPr>
                  </w:rPrChange>
                </w:rPr>
                <w:t>(</w:t>
              </w:r>
              <w:r w:rsidRPr="00BA6CC3">
                <w:rPr>
                  <w:rFonts w:ascii="Arial" w:hAnsi="Arial" w:cs="Arial"/>
                  <w:i/>
                  <w:w w:val="110"/>
                  <w:sz w:val="20"/>
                  <w:szCs w:val="20"/>
                  <w:lang w:val="es-MX"/>
                  <w:rPrChange w:id="2905" w:author="César Gamboa" w:date="2019-11-25T09:13:00Z">
                    <w:rPr>
                      <w:rFonts w:ascii="Times New Roman" w:hAnsi="Times New Roman"/>
                      <w:i/>
                      <w:w w:val="110"/>
                      <w:lang w:val="es-MX"/>
                    </w:rPr>
                  </w:rPrChange>
                </w:rPr>
                <w:t>p,</w:t>
              </w:r>
              <w:r w:rsidRPr="00BA6CC3">
                <w:rPr>
                  <w:rFonts w:ascii="Arial" w:hAnsi="Arial" w:cs="Arial"/>
                  <w:i/>
                  <w:spacing w:val="-32"/>
                  <w:w w:val="110"/>
                  <w:sz w:val="20"/>
                  <w:szCs w:val="20"/>
                  <w:lang w:val="es-MX"/>
                  <w:rPrChange w:id="2906" w:author="César Gamboa" w:date="2019-11-25T09:13:00Z">
                    <w:rPr>
                      <w:rFonts w:ascii="Times New Roman" w:hAnsi="Times New Roman"/>
                      <w:i/>
                      <w:spacing w:val="-32"/>
                      <w:w w:val="110"/>
                      <w:lang w:val="es-MX"/>
                    </w:rPr>
                  </w:rPrChange>
                </w:rPr>
                <w:t xml:space="preserve"> </w:t>
              </w:r>
              <w:r w:rsidRPr="00BA6CC3">
                <w:rPr>
                  <w:rFonts w:ascii="Arial" w:hAnsi="Arial" w:cs="Arial"/>
                  <w:i/>
                  <w:w w:val="110"/>
                  <w:sz w:val="20"/>
                  <w:szCs w:val="20"/>
                  <w:lang w:val="es-MX"/>
                  <w:rPrChange w:id="2907" w:author="César Gamboa" w:date="2019-11-25T09:13:00Z">
                    <w:rPr>
                      <w:rFonts w:ascii="Times New Roman" w:hAnsi="Times New Roman"/>
                      <w:i/>
                      <w:w w:val="110"/>
                      <w:lang w:val="es-MX"/>
                    </w:rPr>
                  </w:rPrChange>
                </w:rPr>
                <w:t>d,</w:t>
              </w:r>
              <w:r w:rsidRPr="00BA6CC3">
                <w:rPr>
                  <w:rFonts w:ascii="Arial" w:hAnsi="Arial" w:cs="Arial"/>
                  <w:i/>
                  <w:spacing w:val="-34"/>
                  <w:w w:val="110"/>
                  <w:sz w:val="20"/>
                  <w:szCs w:val="20"/>
                  <w:lang w:val="es-MX"/>
                  <w:rPrChange w:id="2908" w:author="César Gamboa" w:date="2019-11-25T09:13:00Z">
                    <w:rPr>
                      <w:rFonts w:ascii="Times New Roman" w:hAnsi="Times New Roman"/>
                      <w:i/>
                      <w:spacing w:val="-34"/>
                      <w:w w:val="110"/>
                      <w:lang w:val="es-MX"/>
                    </w:rPr>
                  </w:rPrChange>
                </w:rPr>
                <w:t xml:space="preserve"> </w:t>
              </w:r>
              <w:r w:rsidRPr="00BA6CC3">
                <w:rPr>
                  <w:rFonts w:ascii="Arial" w:hAnsi="Arial" w:cs="Arial"/>
                  <w:i/>
                  <w:w w:val="110"/>
                  <w:sz w:val="20"/>
                  <w:szCs w:val="20"/>
                  <w:lang w:val="es-MX"/>
                  <w:rPrChange w:id="2909" w:author="César Gamboa" w:date="2019-11-25T09:13:00Z">
                    <w:rPr>
                      <w:rFonts w:ascii="Times New Roman" w:hAnsi="Times New Roman"/>
                      <w:i/>
                      <w:w w:val="110"/>
                      <w:lang w:val="es-MX"/>
                    </w:rPr>
                  </w:rPrChange>
                </w:rPr>
                <w:t>q</w:t>
              </w:r>
              <w:r w:rsidRPr="00BA6CC3">
                <w:rPr>
                  <w:rFonts w:ascii="Arial" w:hAnsi="Arial" w:cs="Arial"/>
                  <w:w w:val="110"/>
                  <w:sz w:val="20"/>
                  <w:szCs w:val="20"/>
                  <w:lang w:val="es-MX"/>
                  <w:rPrChange w:id="2910" w:author="César Gamboa" w:date="2019-11-25T09:13:00Z">
                    <w:rPr>
                      <w:rFonts w:ascii="Times New Roman" w:hAnsi="Times New Roman"/>
                      <w:w w:val="110"/>
                      <w:lang w:val="es-MX"/>
                    </w:rPr>
                  </w:rPrChange>
                </w:rPr>
                <w:t>)(</w:t>
              </w:r>
              <w:r w:rsidRPr="00BA6CC3">
                <w:rPr>
                  <w:rFonts w:ascii="Arial" w:hAnsi="Arial" w:cs="Arial"/>
                  <w:i/>
                  <w:w w:val="110"/>
                  <w:sz w:val="20"/>
                  <w:szCs w:val="20"/>
                  <w:lang w:val="es-MX"/>
                  <w:rPrChange w:id="2911" w:author="César Gamboa" w:date="2019-11-25T09:13:00Z">
                    <w:rPr>
                      <w:rFonts w:ascii="Times New Roman" w:hAnsi="Times New Roman"/>
                      <w:i/>
                      <w:w w:val="110"/>
                      <w:lang w:val="es-MX"/>
                    </w:rPr>
                  </w:rPrChange>
                </w:rPr>
                <w:t>P,</w:t>
              </w:r>
              <w:r w:rsidRPr="00BA6CC3">
                <w:rPr>
                  <w:rFonts w:ascii="Arial" w:hAnsi="Arial" w:cs="Arial"/>
                  <w:i/>
                  <w:spacing w:val="-33"/>
                  <w:w w:val="110"/>
                  <w:sz w:val="20"/>
                  <w:szCs w:val="20"/>
                  <w:lang w:val="es-MX"/>
                  <w:rPrChange w:id="2912" w:author="César Gamboa" w:date="2019-11-25T09:13:00Z">
                    <w:rPr>
                      <w:rFonts w:ascii="Times New Roman" w:hAnsi="Times New Roman"/>
                      <w:i/>
                      <w:spacing w:val="-33"/>
                      <w:w w:val="110"/>
                      <w:lang w:val="es-MX"/>
                    </w:rPr>
                  </w:rPrChange>
                </w:rPr>
                <w:t xml:space="preserve"> </w:t>
              </w:r>
              <w:r w:rsidRPr="00BA6CC3">
                <w:rPr>
                  <w:rFonts w:ascii="Arial" w:hAnsi="Arial" w:cs="Arial"/>
                  <w:i/>
                  <w:spacing w:val="2"/>
                  <w:w w:val="110"/>
                  <w:sz w:val="20"/>
                  <w:szCs w:val="20"/>
                  <w:lang w:val="es-MX"/>
                  <w:rPrChange w:id="2913" w:author="César Gamboa" w:date="2019-11-25T09:13:00Z">
                    <w:rPr>
                      <w:rFonts w:ascii="Times New Roman" w:hAnsi="Times New Roman"/>
                      <w:i/>
                      <w:spacing w:val="2"/>
                      <w:w w:val="110"/>
                      <w:lang w:val="es-MX"/>
                    </w:rPr>
                  </w:rPrChange>
                </w:rPr>
                <w:t>D,</w:t>
              </w:r>
              <w:r w:rsidRPr="00BA6CC3">
                <w:rPr>
                  <w:rFonts w:ascii="Arial" w:hAnsi="Arial" w:cs="Arial"/>
                  <w:i/>
                  <w:spacing w:val="-32"/>
                  <w:w w:val="110"/>
                  <w:sz w:val="20"/>
                  <w:szCs w:val="20"/>
                  <w:lang w:val="es-MX"/>
                  <w:rPrChange w:id="2914" w:author="César Gamboa" w:date="2019-11-25T09:13:00Z">
                    <w:rPr>
                      <w:rFonts w:ascii="Times New Roman" w:hAnsi="Times New Roman"/>
                      <w:i/>
                      <w:spacing w:val="-32"/>
                      <w:w w:val="110"/>
                      <w:lang w:val="es-MX"/>
                    </w:rPr>
                  </w:rPrChange>
                </w:rPr>
                <w:t xml:space="preserve"> </w:t>
              </w:r>
              <w:r w:rsidRPr="00BA6CC3">
                <w:rPr>
                  <w:rFonts w:ascii="Arial" w:hAnsi="Arial" w:cs="Arial"/>
                  <w:i/>
                  <w:spacing w:val="3"/>
                  <w:w w:val="110"/>
                  <w:sz w:val="20"/>
                  <w:szCs w:val="20"/>
                  <w:lang w:val="es-MX"/>
                  <w:rPrChange w:id="2915" w:author="César Gamboa" w:date="2019-11-25T09:13:00Z">
                    <w:rPr>
                      <w:rFonts w:ascii="Times New Roman" w:hAnsi="Times New Roman"/>
                      <w:i/>
                      <w:spacing w:val="3"/>
                      <w:w w:val="110"/>
                      <w:lang w:val="es-MX"/>
                    </w:rPr>
                  </w:rPrChange>
                </w:rPr>
                <w:t>Q</w:t>
              </w:r>
              <w:r w:rsidRPr="00BA6CC3">
                <w:rPr>
                  <w:rFonts w:ascii="Arial" w:hAnsi="Arial" w:cs="Arial"/>
                  <w:spacing w:val="3"/>
                  <w:w w:val="110"/>
                  <w:sz w:val="20"/>
                  <w:szCs w:val="20"/>
                  <w:lang w:val="es-MX"/>
                  <w:rPrChange w:id="2916" w:author="César Gamboa" w:date="2019-11-25T09:13:00Z">
                    <w:rPr>
                      <w:rFonts w:ascii="Times New Roman" w:hAnsi="Times New Roman"/>
                      <w:spacing w:val="3"/>
                      <w:w w:val="110"/>
                      <w:lang w:val="es-MX"/>
                    </w:rPr>
                  </w:rPrChange>
                </w:rPr>
                <w:t>)</w:t>
              </w:r>
              <w:r w:rsidRPr="00BA6CC3">
                <w:rPr>
                  <w:rFonts w:ascii="Arial" w:hAnsi="Arial" w:cs="Arial"/>
                  <w:i/>
                  <w:spacing w:val="3"/>
                  <w:w w:val="110"/>
                  <w:sz w:val="20"/>
                  <w:szCs w:val="20"/>
                  <w:vertAlign w:val="subscript"/>
                  <w:lang w:val="es-MX"/>
                  <w:rPrChange w:id="2917" w:author="César Gamboa" w:date="2019-11-25T09:13:00Z">
                    <w:rPr>
                      <w:rFonts w:ascii="Times New Roman" w:hAnsi="Times New Roman"/>
                      <w:i/>
                      <w:spacing w:val="3"/>
                      <w:w w:val="110"/>
                      <w:vertAlign w:val="subscript"/>
                      <w:lang w:val="es-MX"/>
                    </w:rPr>
                  </w:rPrChange>
                </w:rPr>
                <w:t>S</w:t>
              </w:r>
              <w:r w:rsidRPr="00BA6CC3">
                <w:rPr>
                  <w:rFonts w:ascii="Arial" w:hAnsi="Arial" w:cs="Arial"/>
                  <w:spacing w:val="3"/>
                  <w:w w:val="110"/>
                  <w:sz w:val="20"/>
                  <w:szCs w:val="20"/>
                  <w:lang w:val="es-MX"/>
                  <w:rPrChange w:id="2918" w:author="César Gamboa" w:date="2019-11-25T09:13:00Z">
                    <w:rPr>
                      <w:rFonts w:ascii="Times New Roman" w:hAnsi="Times New Roman"/>
                      <w:spacing w:val="3"/>
                      <w:w w:val="110"/>
                      <w:lang w:val="es-MX"/>
                    </w:rPr>
                  </w:rPrChange>
                </w:rPr>
                <w:t>,</w:t>
              </w:r>
              <w:r w:rsidRPr="00BA6CC3">
                <w:rPr>
                  <w:rFonts w:ascii="Arial" w:hAnsi="Arial" w:cs="Arial"/>
                  <w:spacing w:val="-24"/>
                  <w:w w:val="110"/>
                  <w:sz w:val="20"/>
                  <w:szCs w:val="20"/>
                  <w:lang w:val="es-MX"/>
                  <w:rPrChange w:id="2919" w:author="César Gamboa" w:date="2019-11-25T09:13:00Z">
                    <w:rPr>
                      <w:rFonts w:ascii="Times New Roman" w:hAnsi="Times New Roman"/>
                      <w:spacing w:val="-24"/>
                      <w:w w:val="110"/>
                      <w:lang w:val="es-MX"/>
                    </w:rPr>
                  </w:rPrChange>
                </w:rPr>
                <w:t xml:space="preserve"> </w:t>
              </w:r>
              <w:r w:rsidRPr="00BA6CC3">
                <w:rPr>
                  <w:rFonts w:ascii="Arial" w:hAnsi="Arial" w:cs="Arial"/>
                  <w:w w:val="110"/>
                  <w:sz w:val="20"/>
                  <w:szCs w:val="20"/>
                  <w:lang w:val="es-MX"/>
                  <w:rPrChange w:id="2920" w:author="César Gamboa" w:date="2019-11-25T09:13:00Z">
                    <w:rPr>
                      <w:rFonts w:ascii="Times New Roman" w:hAnsi="Times New Roman"/>
                      <w:w w:val="110"/>
                      <w:lang w:val="es-MX"/>
                    </w:rPr>
                  </w:rPrChange>
                </w:rPr>
                <w:t xml:space="preserve">donde </w:t>
              </w:r>
              <w:r w:rsidRPr="00BA6CC3">
                <w:rPr>
                  <w:rFonts w:ascii="Arial" w:hAnsi="Arial" w:cs="Arial"/>
                  <w:i/>
                  <w:w w:val="110"/>
                  <w:sz w:val="20"/>
                  <w:szCs w:val="20"/>
                  <w:lang w:val="es-MX"/>
                  <w:rPrChange w:id="2921" w:author="César Gamboa" w:date="2019-11-25T09:13:00Z">
                    <w:rPr>
                      <w:rFonts w:ascii="Times New Roman" w:hAnsi="Times New Roman"/>
                      <w:i/>
                      <w:w w:val="110"/>
                      <w:lang w:val="es-MX"/>
                    </w:rPr>
                  </w:rPrChange>
                </w:rPr>
                <w:t xml:space="preserve">P </w:t>
              </w:r>
              <w:r w:rsidRPr="00BA6CC3">
                <w:rPr>
                  <w:rFonts w:ascii="Arial" w:hAnsi="Arial" w:cs="Arial"/>
                  <w:w w:val="110"/>
                  <w:sz w:val="20"/>
                  <w:szCs w:val="20"/>
                  <w:lang w:val="es-MX"/>
                  <w:rPrChange w:id="2922" w:author="César Gamboa" w:date="2019-11-25T09:13:00Z">
                    <w:rPr>
                      <w:rFonts w:ascii="Times New Roman" w:hAnsi="Times New Roman"/>
                      <w:w w:val="110"/>
                      <w:lang w:val="es-MX"/>
                    </w:rPr>
                  </w:rPrChange>
                </w:rPr>
                <w:t xml:space="preserve">, </w:t>
              </w:r>
              <w:r w:rsidRPr="00BA6CC3">
                <w:rPr>
                  <w:rFonts w:ascii="Arial" w:hAnsi="Arial" w:cs="Arial"/>
                  <w:i/>
                  <w:w w:val="110"/>
                  <w:sz w:val="20"/>
                  <w:szCs w:val="20"/>
                  <w:lang w:val="es-MX"/>
                  <w:rPrChange w:id="2923" w:author="César Gamboa" w:date="2019-11-25T09:13:00Z">
                    <w:rPr>
                      <w:rFonts w:ascii="Times New Roman" w:hAnsi="Times New Roman"/>
                      <w:i/>
                      <w:w w:val="110"/>
                      <w:lang w:val="es-MX"/>
                    </w:rPr>
                  </w:rPrChange>
                </w:rPr>
                <w:t xml:space="preserve">D </w:t>
              </w:r>
              <w:r w:rsidRPr="00BA6CC3">
                <w:rPr>
                  <w:rFonts w:ascii="Arial" w:hAnsi="Arial" w:cs="Arial"/>
                  <w:w w:val="110"/>
                  <w:sz w:val="20"/>
                  <w:szCs w:val="20"/>
                  <w:lang w:val="es-MX"/>
                  <w:rPrChange w:id="2924" w:author="César Gamboa" w:date="2019-11-25T09:13:00Z">
                    <w:rPr>
                      <w:rFonts w:ascii="Times New Roman" w:hAnsi="Times New Roman"/>
                      <w:w w:val="110"/>
                      <w:lang w:val="es-MX"/>
                    </w:rPr>
                  </w:rPrChange>
                </w:rPr>
                <w:t xml:space="preserve">y </w:t>
              </w:r>
              <w:r w:rsidRPr="00BA6CC3">
                <w:rPr>
                  <w:rFonts w:ascii="Arial" w:hAnsi="Arial" w:cs="Arial"/>
                  <w:i/>
                  <w:w w:val="110"/>
                  <w:sz w:val="20"/>
                  <w:szCs w:val="20"/>
                  <w:lang w:val="es-MX"/>
                  <w:rPrChange w:id="2925" w:author="César Gamboa" w:date="2019-11-25T09:13:00Z">
                    <w:rPr>
                      <w:rFonts w:ascii="Times New Roman" w:hAnsi="Times New Roman"/>
                      <w:i/>
                      <w:w w:val="110"/>
                      <w:lang w:val="es-MX"/>
                    </w:rPr>
                  </w:rPrChange>
                </w:rPr>
                <w:t>Q</w:t>
              </w:r>
              <w:r w:rsidRPr="00BA6CC3">
                <w:rPr>
                  <w:rFonts w:ascii="Arial" w:hAnsi="Arial" w:cs="Arial"/>
                  <w:i/>
                  <w:spacing w:val="16"/>
                  <w:w w:val="110"/>
                  <w:sz w:val="20"/>
                  <w:szCs w:val="20"/>
                  <w:lang w:val="es-MX"/>
                  <w:rPrChange w:id="2926" w:author="César Gamboa" w:date="2019-11-25T09:13:00Z">
                    <w:rPr>
                      <w:rFonts w:ascii="Times New Roman" w:hAnsi="Times New Roman"/>
                      <w:i/>
                      <w:spacing w:val="16"/>
                      <w:w w:val="110"/>
                      <w:lang w:val="es-MX"/>
                    </w:rPr>
                  </w:rPrChange>
                </w:rPr>
                <w:t xml:space="preserve"> </w:t>
              </w:r>
              <w:r w:rsidRPr="00BA6CC3">
                <w:rPr>
                  <w:rFonts w:ascii="Arial" w:hAnsi="Arial" w:cs="Arial"/>
                  <w:w w:val="110"/>
                  <w:sz w:val="20"/>
                  <w:szCs w:val="20"/>
                  <w:lang w:val="es-MX"/>
                  <w:rPrChange w:id="2927" w:author="César Gamboa" w:date="2019-11-25T09:13:00Z">
                    <w:rPr>
                      <w:rFonts w:ascii="Times New Roman" w:hAnsi="Times New Roman"/>
                      <w:w w:val="110"/>
                      <w:lang w:val="es-MX"/>
                    </w:rPr>
                  </w:rPrChange>
                </w:rPr>
                <w:t xml:space="preserve">se refieren a la parte estacional y </w:t>
              </w:r>
              <w:r w:rsidRPr="00BA6CC3">
                <w:rPr>
                  <w:rFonts w:ascii="Arial" w:hAnsi="Arial" w:cs="Arial"/>
                  <w:i/>
                  <w:w w:val="110"/>
                  <w:sz w:val="20"/>
                  <w:szCs w:val="20"/>
                  <w:lang w:val="es-MX"/>
                  <w:rPrChange w:id="2928" w:author="César Gamboa" w:date="2019-11-25T09:13:00Z">
                    <w:rPr>
                      <w:rFonts w:ascii="Times New Roman" w:hAnsi="Times New Roman"/>
                      <w:i/>
                      <w:w w:val="110"/>
                      <w:lang w:val="es-MX"/>
                    </w:rPr>
                  </w:rPrChange>
                </w:rPr>
                <w:t xml:space="preserve">S </w:t>
              </w:r>
              <w:r w:rsidRPr="00BA6CC3">
                <w:rPr>
                  <w:rFonts w:ascii="Arial" w:hAnsi="Arial" w:cs="Arial"/>
                  <w:w w:val="110"/>
                  <w:sz w:val="20"/>
                  <w:szCs w:val="20"/>
                  <w:lang w:val="es-MX"/>
                  <w:rPrChange w:id="2929" w:author="César Gamboa" w:date="2019-11-25T09:13:00Z">
                    <w:rPr>
                      <w:rFonts w:ascii="Times New Roman" w:hAnsi="Times New Roman"/>
                      <w:w w:val="110"/>
                      <w:lang w:val="es-MX"/>
                    </w:rPr>
                  </w:rPrChange>
                </w:rPr>
                <w:t>a la temporalidad presente en la serie.</w:t>
              </w:r>
            </w:ins>
          </w:p>
          <w:p w14:paraId="040D64C2" w14:textId="77777777" w:rsidR="007128C8" w:rsidRPr="00BA6CC3" w:rsidRDefault="007128C8" w:rsidP="007128C8">
            <w:pPr>
              <w:spacing w:line="240" w:lineRule="auto"/>
              <w:jc w:val="both"/>
              <w:rPr>
                <w:ins w:id="2930" w:author="César Gamboa" w:date="2019-11-24T11:09:00Z"/>
                <w:rFonts w:ascii="Arial" w:hAnsi="Arial" w:cs="Arial"/>
                <w:b/>
                <w:bCs/>
                <w:sz w:val="20"/>
                <w:szCs w:val="20"/>
                <w:rPrChange w:id="2931" w:author="César Gamboa" w:date="2019-11-25T09:13:00Z">
                  <w:rPr>
                    <w:ins w:id="2932" w:author="César Gamboa" w:date="2019-11-24T11:09:00Z"/>
                    <w:rFonts w:ascii="Times New Roman" w:hAnsi="Times New Roman"/>
                    <w:b/>
                    <w:bCs/>
                  </w:rPr>
                </w:rPrChange>
              </w:rPr>
            </w:pPr>
            <w:ins w:id="2933" w:author="César Gamboa" w:date="2019-11-24T11:09:00Z">
              <w:r w:rsidRPr="00BA6CC3">
                <w:rPr>
                  <w:rFonts w:ascii="Arial" w:hAnsi="Arial" w:cs="Arial"/>
                  <w:b/>
                  <w:bCs/>
                  <w:sz w:val="20"/>
                  <w:szCs w:val="20"/>
                  <w:rPrChange w:id="2934" w:author="César Gamboa" w:date="2019-11-25T09:13:00Z">
                    <w:rPr>
                      <w:rFonts w:ascii="Times New Roman" w:hAnsi="Times New Roman"/>
                      <w:b/>
                      <w:bCs/>
                    </w:rPr>
                  </w:rPrChange>
                </w:rPr>
                <w:t>Medidas de</w:t>
              </w:r>
              <w:r w:rsidRPr="00BA6CC3">
                <w:rPr>
                  <w:rFonts w:ascii="Arial" w:hAnsi="Arial" w:cs="Arial"/>
                  <w:b/>
                  <w:bCs/>
                  <w:spacing w:val="-10"/>
                  <w:sz w:val="20"/>
                  <w:szCs w:val="20"/>
                  <w:rPrChange w:id="2935" w:author="César Gamboa" w:date="2019-11-25T09:13:00Z">
                    <w:rPr>
                      <w:rFonts w:ascii="Times New Roman" w:hAnsi="Times New Roman"/>
                      <w:b/>
                      <w:bCs/>
                      <w:spacing w:val="-10"/>
                    </w:rPr>
                  </w:rPrChange>
                </w:rPr>
                <w:t xml:space="preserve"> </w:t>
              </w:r>
              <w:r w:rsidRPr="00BA6CC3">
                <w:rPr>
                  <w:rFonts w:ascii="Arial" w:hAnsi="Arial" w:cs="Arial"/>
                  <w:b/>
                  <w:bCs/>
                  <w:sz w:val="20"/>
                  <w:szCs w:val="20"/>
                  <w:rPrChange w:id="2936" w:author="César Gamboa" w:date="2019-11-25T09:13:00Z">
                    <w:rPr>
                      <w:rFonts w:ascii="Times New Roman" w:hAnsi="Times New Roman"/>
                      <w:b/>
                      <w:bCs/>
                    </w:rPr>
                  </w:rPrChange>
                </w:rPr>
                <w:t>rendimiento</w:t>
              </w:r>
            </w:ins>
          </w:p>
          <w:p w14:paraId="10DF0E57" w14:textId="77777777" w:rsidR="007128C8" w:rsidRPr="00BA6CC3" w:rsidRDefault="007128C8" w:rsidP="007128C8">
            <w:pPr>
              <w:spacing w:line="240" w:lineRule="auto"/>
              <w:jc w:val="both"/>
              <w:rPr>
                <w:ins w:id="2937" w:author="César Gamboa" w:date="2019-11-24T11:09:00Z"/>
                <w:rFonts w:ascii="Arial" w:hAnsi="Arial" w:cs="Arial"/>
                <w:w w:val="105"/>
                <w:sz w:val="20"/>
                <w:szCs w:val="20"/>
                <w:lang w:val="es-MX"/>
                <w:rPrChange w:id="2938" w:author="César Gamboa" w:date="2019-11-25T09:13:00Z">
                  <w:rPr>
                    <w:ins w:id="2939" w:author="César Gamboa" w:date="2019-11-24T11:09:00Z"/>
                    <w:rFonts w:ascii="Times New Roman" w:hAnsi="Times New Roman"/>
                    <w:w w:val="105"/>
                    <w:lang w:val="es-MX"/>
                  </w:rPr>
                </w:rPrChange>
              </w:rPr>
            </w:pPr>
            <w:ins w:id="2940" w:author="César Gamboa" w:date="2019-11-24T11:09:00Z">
              <w:r w:rsidRPr="00BA6CC3">
                <w:rPr>
                  <w:rFonts w:ascii="Arial" w:hAnsi="Arial" w:cs="Arial"/>
                  <w:w w:val="105"/>
                  <w:sz w:val="20"/>
                  <w:szCs w:val="20"/>
                  <w:lang w:val="es-MX"/>
                  <w:rPrChange w:id="2941" w:author="César Gamboa" w:date="2019-11-25T09:13:00Z">
                    <w:rPr>
                      <w:rFonts w:ascii="Times New Roman" w:hAnsi="Times New Roman"/>
                      <w:w w:val="105"/>
                      <w:lang w:val="es-MX"/>
                    </w:rPr>
                  </w:rPrChange>
                </w:rPr>
                <w:t xml:space="preserve">Cuando se tiene el modelo ARIMA estimado, es importante realizar los pronósticos. Sin embargo, estos pronósticos no son imperativos, sino que se debe evaluar su calidad con las llamadas medidas de rendimiento. Estas mediciones son hechas comparando el pronóstico y su diferencia con el valor real. Existen múltiples medidas de rendimiento y Adhikari (Adhikari, K, y Agrawal </w:t>
              </w:r>
              <w:r w:rsidRPr="00BA6CC3">
                <w:rPr>
                  <w:rFonts w:ascii="Arial" w:hAnsi="Arial" w:cs="Arial"/>
                  <w:sz w:val="20"/>
                  <w:szCs w:val="20"/>
                  <w:rPrChange w:id="2942" w:author="César Gamboa" w:date="2019-11-25T09:13:00Z">
                    <w:rPr/>
                  </w:rPrChange>
                </w:rPr>
                <w:fldChar w:fldCharType="begin"/>
              </w:r>
              <w:r w:rsidRPr="00BA6CC3">
                <w:rPr>
                  <w:rFonts w:ascii="Arial" w:hAnsi="Arial" w:cs="Arial"/>
                  <w:sz w:val="20"/>
                  <w:szCs w:val="20"/>
                  <w:rPrChange w:id="2943" w:author="César Gamboa" w:date="2019-11-25T09:13:00Z">
                    <w:rPr/>
                  </w:rPrChange>
                </w:rPr>
                <w:instrText xml:space="preserve"> HYPERLINK \l "_bookmark29" </w:instrText>
              </w:r>
              <w:r w:rsidRPr="00BA6CC3">
                <w:rPr>
                  <w:rFonts w:ascii="Arial" w:hAnsi="Arial" w:cs="Arial"/>
                  <w:sz w:val="20"/>
                  <w:szCs w:val="20"/>
                  <w:rPrChange w:id="2944" w:author="César Gamboa" w:date="2019-11-25T09:13:00Z">
                    <w:rPr/>
                  </w:rPrChange>
                </w:rPr>
                <w:fldChar w:fldCharType="separate"/>
              </w:r>
              <w:r w:rsidRPr="00BA6CC3">
                <w:rPr>
                  <w:rFonts w:ascii="Arial" w:hAnsi="Arial" w:cs="Arial"/>
                  <w:color w:val="0000FF"/>
                  <w:w w:val="105"/>
                  <w:sz w:val="20"/>
                  <w:szCs w:val="20"/>
                  <w:lang w:val="es-MX"/>
                  <w:rPrChange w:id="2945" w:author="César Gamboa" w:date="2019-11-25T09:13:00Z">
                    <w:rPr>
                      <w:rFonts w:ascii="Times New Roman" w:hAnsi="Times New Roman"/>
                      <w:color w:val="0000FF"/>
                      <w:w w:val="105"/>
                      <w:lang w:val="es-MX"/>
                    </w:rPr>
                  </w:rPrChange>
                </w:rPr>
                <w:t>2013b</w:t>
              </w:r>
              <w:r w:rsidRPr="00BA6CC3">
                <w:rPr>
                  <w:rFonts w:ascii="Arial" w:hAnsi="Arial" w:cs="Arial"/>
                  <w:color w:val="0000FF"/>
                  <w:w w:val="105"/>
                  <w:sz w:val="20"/>
                  <w:szCs w:val="20"/>
                  <w:lang w:val="es-MX"/>
                  <w:rPrChange w:id="2946" w:author="César Gamboa" w:date="2019-11-25T09:13:00Z">
                    <w:rPr>
                      <w:rFonts w:ascii="Times New Roman" w:hAnsi="Times New Roman"/>
                      <w:color w:val="0000FF"/>
                      <w:w w:val="105"/>
                      <w:lang w:val="es-MX"/>
                    </w:rPr>
                  </w:rPrChange>
                </w:rPr>
                <w:fldChar w:fldCharType="end"/>
              </w:r>
              <w:r w:rsidRPr="00BA6CC3">
                <w:rPr>
                  <w:rFonts w:ascii="Arial" w:hAnsi="Arial" w:cs="Arial"/>
                  <w:sz w:val="20"/>
                  <w:szCs w:val="20"/>
                  <w:rPrChange w:id="2947" w:author="César Gamboa" w:date="2019-11-25T09:13:00Z">
                    <w:rPr/>
                  </w:rPrChange>
                </w:rPr>
                <w:fldChar w:fldCharType="begin"/>
              </w:r>
              <w:r w:rsidRPr="00BA6CC3">
                <w:rPr>
                  <w:rFonts w:ascii="Arial" w:hAnsi="Arial" w:cs="Arial"/>
                  <w:sz w:val="20"/>
                  <w:szCs w:val="20"/>
                  <w:rPrChange w:id="2948" w:author="César Gamboa" w:date="2019-11-25T09:13:00Z">
                    <w:rPr/>
                  </w:rPrChange>
                </w:rPr>
                <w:instrText xml:space="preserve"> HYPERLINK \l "_bookmark29" </w:instrText>
              </w:r>
              <w:r w:rsidRPr="00BA6CC3">
                <w:rPr>
                  <w:rFonts w:ascii="Arial" w:hAnsi="Arial" w:cs="Arial"/>
                  <w:sz w:val="20"/>
                  <w:szCs w:val="20"/>
                  <w:rPrChange w:id="2949" w:author="César Gamboa" w:date="2019-11-25T09:13:00Z">
                    <w:rPr/>
                  </w:rPrChange>
                </w:rPr>
                <w:fldChar w:fldCharType="separate"/>
              </w:r>
              <w:r w:rsidRPr="00BA6CC3">
                <w:rPr>
                  <w:rFonts w:ascii="Arial" w:hAnsi="Arial" w:cs="Arial"/>
                  <w:w w:val="105"/>
                  <w:sz w:val="20"/>
                  <w:szCs w:val="20"/>
                  <w:lang w:val="es-MX"/>
                  <w:rPrChange w:id="2950" w:author="César Gamboa" w:date="2019-11-25T09:13:00Z">
                    <w:rPr>
                      <w:rFonts w:ascii="Times New Roman" w:hAnsi="Times New Roman"/>
                      <w:w w:val="105"/>
                      <w:lang w:val="es-MX"/>
                    </w:rPr>
                  </w:rPrChange>
                </w:rPr>
                <w:t xml:space="preserve">) </w:t>
              </w:r>
              <w:r w:rsidRPr="00BA6CC3">
                <w:rPr>
                  <w:rFonts w:ascii="Arial" w:hAnsi="Arial" w:cs="Arial"/>
                  <w:w w:val="105"/>
                  <w:sz w:val="20"/>
                  <w:szCs w:val="20"/>
                  <w:lang w:val="es-MX"/>
                  <w:rPrChange w:id="2951" w:author="César Gamboa" w:date="2019-11-25T09:13:00Z">
                    <w:rPr>
                      <w:rFonts w:ascii="Times New Roman" w:hAnsi="Times New Roman"/>
                      <w:w w:val="105"/>
                      <w:lang w:val="es-MX"/>
                    </w:rPr>
                  </w:rPrChange>
                </w:rPr>
                <w:fldChar w:fldCharType="end"/>
              </w:r>
              <w:r w:rsidRPr="00BA6CC3">
                <w:rPr>
                  <w:rFonts w:ascii="Arial" w:hAnsi="Arial" w:cs="Arial"/>
                  <w:w w:val="105"/>
                  <w:sz w:val="20"/>
                  <w:szCs w:val="20"/>
                  <w:lang w:val="es-MX"/>
                  <w:rPrChange w:id="2952" w:author="César Gamboa" w:date="2019-11-25T09:13:00Z">
                    <w:rPr>
                      <w:rFonts w:ascii="Times New Roman" w:hAnsi="Times New Roman"/>
                      <w:w w:val="105"/>
                      <w:lang w:val="es-MX"/>
                    </w:rPr>
                  </w:rPrChange>
                </w:rPr>
                <w:t>menciona las siguientes:</w:t>
              </w:r>
            </w:ins>
          </w:p>
          <w:p w14:paraId="5835EB5B" w14:textId="77777777" w:rsidR="007128C8" w:rsidRPr="00BA6CC3" w:rsidRDefault="007128C8" w:rsidP="007128C8">
            <w:pPr>
              <w:spacing w:line="240" w:lineRule="auto"/>
              <w:jc w:val="both"/>
              <w:rPr>
                <w:ins w:id="2953" w:author="César Gamboa" w:date="2019-11-24T11:09:00Z"/>
                <w:rFonts w:ascii="Arial" w:hAnsi="Arial" w:cs="Arial"/>
                <w:b/>
                <w:bCs/>
                <w:sz w:val="20"/>
                <w:szCs w:val="20"/>
                <w:lang w:val="es-MX"/>
                <w:rPrChange w:id="2954" w:author="César Gamboa" w:date="2019-11-25T09:13:00Z">
                  <w:rPr>
                    <w:ins w:id="2955" w:author="César Gamboa" w:date="2019-11-24T11:09:00Z"/>
                    <w:rFonts w:ascii="Times New Roman" w:hAnsi="Times New Roman"/>
                    <w:b/>
                    <w:bCs/>
                    <w:lang w:val="es-MX"/>
                  </w:rPr>
                </w:rPrChange>
              </w:rPr>
            </w:pPr>
            <w:ins w:id="2956" w:author="César Gamboa" w:date="2019-11-24T11:09:00Z">
              <w:r w:rsidRPr="00BA6CC3">
                <w:rPr>
                  <w:rFonts w:ascii="Arial" w:hAnsi="Arial" w:cs="Arial"/>
                  <w:b/>
                  <w:bCs/>
                  <w:sz w:val="20"/>
                  <w:szCs w:val="20"/>
                  <w:lang w:val="es-MX"/>
                  <w:rPrChange w:id="2957" w:author="César Gamboa" w:date="2019-11-25T09:13:00Z">
                    <w:rPr>
                      <w:rFonts w:ascii="Times New Roman" w:hAnsi="Times New Roman"/>
                      <w:b/>
                      <w:bCs/>
                      <w:lang w:val="es-MX"/>
                    </w:rPr>
                  </w:rPrChange>
                </w:rPr>
                <w:lastRenderedPageBreak/>
                <w:t>MAE</w:t>
              </w:r>
            </w:ins>
          </w:p>
          <w:p w14:paraId="2792F467" w14:textId="77777777" w:rsidR="007128C8" w:rsidRPr="00BA6CC3" w:rsidRDefault="007128C8" w:rsidP="007128C8">
            <w:pPr>
              <w:spacing w:line="240" w:lineRule="auto"/>
              <w:jc w:val="both"/>
              <w:rPr>
                <w:ins w:id="2958" w:author="César Gamboa" w:date="2019-11-24T11:09:00Z"/>
                <w:rFonts w:ascii="Arial" w:hAnsi="Arial" w:cs="Arial"/>
                <w:sz w:val="20"/>
                <w:szCs w:val="20"/>
                <w:lang w:val="es-MX"/>
                <w:rPrChange w:id="2959" w:author="César Gamboa" w:date="2019-11-25T09:13:00Z">
                  <w:rPr>
                    <w:ins w:id="2960" w:author="César Gamboa" w:date="2019-11-24T11:09:00Z"/>
                    <w:rFonts w:ascii="Times New Roman" w:hAnsi="Times New Roman"/>
                    <w:lang w:val="es-MX"/>
                  </w:rPr>
                </w:rPrChange>
              </w:rPr>
            </w:pPr>
            <w:ins w:id="2961" w:author="César Gamboa" w:date="2019-11-24T11:09:00Z">
              <w:r w:rsidRPr="00BA6CC3">
                <w:rPr>
                  <w:rFonts w:ascii="Arial" w:hAnsi="Arial" w:cs="Arial"/>
                  <w:sz w:val="20"/>
                  <w:szCs w:val="20"/>
                  <w:lang w:val="es-MX"/>
                  <w:rPrChange w:id="2962" w:author="César Gamboa" w:date="2019-11-25T09:13:00Z">
                    <w:rPr>
                      <w:rFonts w:ascii="Times New Roman" w:hAnsi="Times New Roman"/>
                      <w:lang w:val="es-MX"/>
                    </w:rPr>
                  </w:rPrChange>
                </w:rPr>
                <w:t xml:space="preserve">El error absoluto medio se define como </w:t>
              </w:r>
              <m:oMath>
                <m:f>
                  <m:fPr>
                    <m:ctrlPr>
                      <w:rPr>
                        <w:rFonts w:ascii="Cambria Math" w:hAnsi="Cambria Math" w:cs="Arial"/>
                        <w:i/>
                        <w:sz w:val="20"/>
                        <w:szCs w:val="20"/>
                        <w:lang w:val="es-MX"/>
                        <w:rPrChange w:id="2963" w:author="César Gamboa" w:date="2019-11-25T09:13:00Z">
                          <w:rPr>
                            <w:rFonts w:ascii="Cambria Math" w:hAnsi="Cambria Math"/>
                            <w:i/>
                            <w:lang w:val="es-MX"/>
                          </w:rPr>
                        </w:rPrChange>
                      </w:rPr>
                    </m:ctrlPr>
                  </m:fPr>
                  <m:num>
                    <m:r>
                      <w:rPr>
                        <w:rFonts w:ascii="Cambria Math" w:hAnsi="Cambria Math" w:cs="Arial"/>
                        <w:sz w:val="20"/>
                        <w:szCs w:val="20"/>
                        <w:lang w:val="es-MX"/>
                        <w:rPrChange w:id="2964" w:author="César Gamboa" w:date="2019-11-25T09:13:00Z">
                          <w:rPr>
                            <w:rFonts w:ascii="Cambria Math" w:hAnsi="Cambria Math"/>
                            <w:lang w:val="es-MX"/>
                          </w:rPr>
                        </w:rPrChange>
                      </w:rPr>
                      <m:t>1</m:t>
                    </m:r>
                  </m:num>
                  <m:den>
                    <m:r>
                      <w:rPr>
                        <w:rFonts w:ascii="Cambria Math" w:hAnsi="Cambria Math" w:cs="Arial"/>
                        <w:sz w:val="20"/>
                        <w:szCs w:val="20"/>
                        <w:lang w:val="es-MX"/>
                        <w:rPrChange w:id="2965" w:author="César Gamboa" w:date="2019-11-25T09:13:00Z">
                          <w:rPr>
                            <w:rFonts w:ascii="Cambria Math" w:hAnsi="Cambria Math"/>
                            <w:lang w:val="es-MX"/>
                          </w:rPr>
                        </w:rPrChange>
                      </w:rPr>
                      <m:t>n</m:t>
                    </m:r>
                  </m:den>
                </m:f>
                <m:nary>
                  <m:naryPr>
                    <m:chr m:val="∑"/>
                    <m:limLoc m:val="undOvr"/>
                    <m:ctrlPr>
                      <w:rPr>
                        <w:rFonts w:ascii="Cambria Math" w:hAnsi="Cambria Math" w:cs="Arial"/>
                        <w:i/>
                        <w:sz w:val="20"/>
                        <w:szCs w:val="20"/>
                        <w:lang w:val="es-MX"/>
                        <w:rPrChange w:id="2966" w:author="César Gamboa" w:date="2019-11-25T09:13:00Z">
                          <w:rPr>
                            <w:rFonts w:ascii="Cambria Math" w:hAnsi="Cambria Math"/>
                            <w:i/>
                            <w:lang w:val="es-MX"/>
                          </w:rPr>
                        </w:rPrChange>
                      </w:rPr>
                    </m:ctrlPr>
                  </m:naryPr>
                  <m:sub>
                    <m:r>
                      <w:rPr>
                        <w:rFonts w:ascii="Cambria Math" w:hAnsi="Cambria Math" w:cs="Arial"/>
                        <w:sz w:val="20"/>
                        <w:szCs w:val="20"/>
                        <w:lang w:val="es-MX"/>
                        <w:rPrChange w:id="2967" w:author="César Gamboa" w:date="2019-11-25T09:13:00Z">
                          <w:rPr>
                            <w:rFonts w:ascii="Cambria Math" w:hAnsi="Cambria Math"/>
                            <w:lang w:val="es-MX"/>
                          </w:rPr>
                        </w:rPrChange>
                      </w:rPr>
                      <m:t>t=1</m:t>
                    </m:r>
                  </m:sub>
                  <m:sup>
                    <m:r>
                      <w:rPr>
                        <w:rFonts w:ascii="Cambria Math" w:hAnsi="Cambria Math" w:cs="Arial"/>
                        <w:sz w:val="20"/>
                        <w:szCs w:val="20"/>
                        <w:lang w:val="es-MX"/>
                        <w:rPrChange w:id="2968" w:author="César Gamboa" w:date="2019-11-25T09:13:00Z">
                          <w:rPr>
                            <w:rFonts w:ascii="Cambria Math" w:hAnsi="Cambria Math"/>
                            <w:lang w:val="es-MX"/>
                          </w:rPr>
                        </w:rPrChange>
                      </w:rPr>
                      <m:t>n</m:t>
                    </m:r>
                  </m:sup>
                  <m:e>
                    <m:r>
                      <w:rPr>
                        <w:rFonts w:ascii="Cambria Math" w:hAnsi="Cambria Math" w:cs="Arial"/>
                        <w:sz w:val="20"/>
                        <w:szCs w:val="20"/>
                        <w:lang w:val="es-MX"/>
                        <w:rPrChange w:id="2969" w:author="César Gamboa" w:date="2019-11-25T09:13:00Z">
                          <w:rPr>
                            <w:rFonts w:ascii="Cambria Math" w:hAnsi="Cambria Math"/>
                            <w:lang w:val="es-MX"/>
                          </w:rPr>
                        </w:rPrChange>
                      </w:rPr>
                      <m:t>|</m:t>
                    </m:r>
                    <m:sSub>
                      <m:sSubPr>
                        <m:ctrlPr>
                          <w:rPr>
                            <w:rFonts w:ascii="Cambria Math" w:hAnsi="Cambria Math" w:cs="Arial"/>
                            <w:i/>
                            <w:sz w:val="20"/>
                            <w:szCs w:val="20"/>
                            <w:lang w:val="es-MX"/>
                            <w:rPrChange w:id="2970" w:author="César Gamboa" w:date="2019-11-25T09:13:00Z">
                              <w:rPr>
                                <w:rFonts w:ascii="Cambria Math" w:hAnsi="Cambria Math"/>
                                <w:i/>
                                <w:lang w:val="es-MX"/>
                              </w:rPr>
                            </w:rPrChange>
                          </w:rPr>
                        </m:ctrlPr>
                      </m:sSubPr>
                      <m:e>
                        <m:r>
                          <w:rPr>
                            <w:rFonts w:ascii="Cambria Math" w:hAnsi="Cambria Math" w:cs="Arial"/>
                            <w:sz w:val="20"/>
                            <w:szCs w:val="20"/>
                            <w:lang w:val="es-MX"/>
                            <w:rPrChange w:id="2971" w:author="César Gamboa" w:date="2019-11-25T09:13:00Z">
                              <w:rPr>
                                <w:rFonts w:ascii="Cambria Math" w:hAnsi="Cambria Math"/>
                                <w:lang w:val="es-MX"/>
                              </w:rPr>
                            </w:rPrChange>
                          </w:rPr>
                          <m:t>e</m:t>
                        </m:r>
                      </m:e>
                      <m:sub>
                        <m:r>
                          <w:rPr>
                            <w:rFonts w:ascii="Cambria Math" w:hAnsi="Cambria Math" w:cs="Arial"/>
                            <w:sz w:val="20"/>
                            <w:szCs w:val="20"/>
                            <w:lang w:val="es-MX"/>
                            <w:rPrChange w:id="2972" w:author="César Gamboa" w:date="2019-11-25T09:13:00Z">
                              <w:rPr>
                                <w:rFonts w:ascii="Cambria Math" w:hAnsi="Cambria Math"/>
                                <w:lang w:val="es-MX"/>
                              </w:rPr>
                            </w:rPrChange>
                          </w:rPr>
                          <m:t>t</m:t>
                        </m:r>
                      </m:sub>
                    </m:sSub>
                    <m:r>
                      <w:rPr>
                        <w:rFonts w:ascii="Cambria Math" w:hAnsi="Cambria Math" w:cs="Arial"/>
                        <w:sz w:val="20"/>
                        <w:szCs w:val="20"/>
                        <w:lang w:val="es-MX"/>
                        <w:rPrChange w:id="2973" w:author="César Gamboa" w:date="2019-11-25T09:13:00Z">
                          <w:rPr>
                            <w:rFonts w:ascii="Cambria Math" w:hAnsi="Cambria Math"/>
                            <w:lang w:val="es-MX"/>
                          </w:rPr>
                        </w:rPrChange>
                      </w:rPr>
                      <m:t>|</m:t>
                    </m:r>
                  </m:e>
                </m:nary>
              </m:oMath>
              <w:r w:rsidRPr="00BA6CC3">
                <w:rPr>
                  <w:rFonts w:ascii="Arial" w:hAnsi="Arial" w:cs="Arial"/>
                  <w:sz w:val="20"/>
                  <w:szCs w:val="20"/>
                  <w:lang w:val="es-MX"/>
                  <w:rPrChange w:id="2974" w:author="César Gamboa" w:date="2019-11-25T09:13:00Z">
                    <w:rPr>
                      <w:rFonts w:ascii="Times New Roman" w:hAnsi="Times New Roman"/>
                      <w:lang w:val="es-MX"/>
                    </w:rPr>
                  </w:rPrChange>
                </w:rPr>
                <w:t>.</w:t>
              </w:r>
            </w:ins>
          </w:p>
          <w:p w14:paraId="4BB6CDF0" w14:textId="77777777" w:rsidR="007128C8" w:rsidRPr="00BA6CC3" w:rsidRDefault="007128C8" w:rsidP="007128C8">
            <w:pPr>
              <w:spacing w:line="240" w:lineRule="auto"/>
              <w:jc w:val="both"/>
              <w:rPr>
                <w:ins w:id="2975" w:author="César Gamboa" w:date="2019-11-24T11:09:00Z"/>
                <w:rFonts w:ascii="Arial" w:hAnsi="Arial" w:cs="Arial"/>
                <w:b/>
                <w:bCs/>
                <w:sz w:val="20"/>
                <w:szCs w:val="20"/>
                <w:lang w:val="es-MX"/>
                <w:rPrChange w:id="2976" w:author="César Gamboa" w:date="2019-11-25T09:13:00Z">
                  <w:rPr>
                    <w:ins w:id="2977" w:author="César Gamboa" w:date="2019-11-24T11:09:00Z"/>
                    <w:rFonts w:ascii="Times New Roman" w:hAnsi="Times New Roman"/>
                    <w:b/>
                    <w:bCs/>
                    <w:lang w:val="es-MX"/>
                  </w:rPr>
                </w:rPrChange>
              </w:rPr>
            </w:pPr>
            <w:ins w:id="2978" w:author="César Gamboa" w:date="2019-11-24T11:09:00Z">
              <w:r w:rsidRPr="00BA6CC3">
                <w:rPr>
                  <w:rFonts w:ascii="Arial" w:hAnsi="Arial" w:cs="Arial"/>
                  <w:b/>
                  <w:bCs/>
                  <w:sz w:val="20"/>
                  <w:szCs w:val="20"/>
                  <w:lang w:val="es-MX"/>
                  <w:rPrChange w:id="2979" w:author="César Gamboa" w:date="2019-11-25T09:13:00Z">
                    <w:rPr>
                      <w:rFonts w:ascii="Times New Roman" w:hAnsi="Times New Roman"/>
                      <w:b/>
                      <w:bCs/>
                      <w:lang w:val="es-MX"/>
                    </w:rPr>
                  </w:rPrChange>
                </w:rPr>
                <w:t>MAPE</w:t>
              </w:r>
            </w:ins>
          </w:p>
          <w:p w14:paraId="3F0744B5" w14:textId="77777777" w:rsidR="007128C8" w:rsidRPr="00BA6CC3" w:rsidRDefault="007128C8" w:rsidP="007128C8">
            <w:pPr>
              <w:spacing w:line="240" w:lineRule="auto"/>
              <w:jc w:val="both"/>
              <w:rPr>
                <w:ins w:id="2980" w:author="César Gamboa" w:date="2019-11-24T11:09:00Z"/>
                <w:rFonts w:ascii="Arial" w:hAnsi="Arial" w:cs="Arial"/>
                <w:sz w:val="20"/>
                <w:szCs w:val="20"/>
                <w:lang w:val="es-MX"/>
                <w:rPrChange w:id="2981" w:author="César Gamboa" w:date="2019-11-25T09:13:00Z">
                  <w:rPr>
                    <w:ins w:id="2982" w:author="César Gamboa" w:date="2019-11-24T11:09:00Z"/>
                    <w:rFonts w:ascii="Times New Roman" w:hAnsi="Times New Roman"/>
                    <w:lang w:val="es-MX"/>
                  </w:rPr>
                </w:rPrChange>
              </w:rPr>
            </w:pPr>
            <w:ins w:id="2983" w:author="César Gamboa" w:date="2019-11-24T11:09:00Z">
              <w:r w:rsidRPr="00BA6CC3">
                <w:rPr>
                  <w:rFonts w:ascii="Arial" w:hAnsi="Arial" w:cs="Arial"/>
                  <w:sz w:val="20"/>
                  <w:szCs w:val="20"/>
                  <w:lang w:val="es-MX"/>
                  <w:rPrChange w:id="2984" w:author="César Gamboa" w:date="2019-11-25T09:13:00Z">
                    <w:rPr>
                      <w:rFonts w:ascii="Times New Roman" w:hAnsi="Times New Roman"/>
                      <w:lang w:val="es-MX"/>
                    </w:rPr>
                  </w:rPrChange>
                </w:rPr>
                <w:t xml:space="preserve">El porcentaje promedio de error absoluto se define como </w:t>
              </w:r>
              <m:oMath>
                <m:f>
                  <m:fPr>
                    <m:ctrlPr>
                      <w:rPr>
                        <w:rFonts w:ascii="Cambria Math" w:hAnsi="Cambria Math" w:cs="Arial"/>
                        <w:i/>
                        <w:sz w:val="20"/>
                        <w:szCs w:val="20"/>
                        <w:lang w:val="es-MX"/>
                        <w:rPrChange w:id="2985" w:author="César Gamboa" w:date="2019-11-25T09:13:00Z">
                          <w:rPr>
                            <w:rFonts w:ascii="Cambria Math" w:hAnsi="Cambria Math"/>
                            <w:i/>
                            <w:lang w:val="es-MX"/>
                          </w:rPr>
                        </w:rPrChange>
                      </w:rPr>
                    </m:ctrlPr>
                  </m:fPr>
                  <m:num>
                    <m:r>
                      <w:rPr>
                        <w:rFonts w:ascii="Cambria Math" w:hAnsi="Cambria Math" w:cs="Arial"/>
                        <w:sz w:val="20"/>
                        <w:szCs w:val="20"/>
                        <w:lang w:val="es-MX"/>
                        <w:rPrChange w:id="2986" w:author="César Gamboa" w:date="2019-11-25T09:13:00Z">
                          <w:rPr>
                            <w:rFonts w:ascii="Cambria Math" w:hAnsi="Cambria Math"/>
                            <w:lang w:val="es-MX"/>
                          </w:rPr>
                        </w:rPrChange>
                      </w:rPr>
                      <m:t>1</m:t>
                    </m:r>
                  </m:num>
                  <m:den>
                    <m:r>
                      <w:rPr>
                        <w:rFonts w:ascii="Cambria Math" w:hAnsi="Cambria Math" w:cs="Arial"/>
                        <w:sz w:val="20"/>
                        <w:szCs w:val="20"/>
                        <w:lang w:val="es-MX"/>
                        <w:rPrChange w:id="2987" w:author="César Gamboa" w:date="2019-11-25T09:13:00Z">
                          <w:rPr>
                            <w:rFonts w:ascii="Cambria Math" w:hAnsi="Cambria Math"/>
                            <w:lang w:val="es-MX"/>
                          </w:rPr>
                        </w:rPrChange>
                      </w:rPr>
                      <m:t>n</m:t>
                    </m:r>
                  </m:den>
                </m:f>
                <m:nary>
                  <m:naryPr>
                    <m:chr m:val="∑"/>
                    <m:limLoc m:val="undOvr"/>
                    <m:ctrlPr>
                      <w:rPr>
                        <w:rFonts w:ascii="Cambria Math" w:hAnsi="Cambria Math" w:cs="Arial"/>
                        <w:i/>
                        <w:sz w:val="20"/>
                        <w:szCs w:val="20"/>
                        <w:lang w:val="es-MX"/>
                        <w:rPrChange w:id="2988" w:author="César Gamboa" w:date="2019-11-25T09:13:00Z">
                          <w:rPr>
                            <w:rFonts w:ascii="Cambria Math" w:hAnsi="Cambria Math"/>
                            <w:i/>
                            <w:lang w:val="es-MX"/>
                          </w:rPr>
                        </w:rPrChange>
                      </w:rPr>
                    </m:ctrlPr>
                  </m:naryPr>
                  <m:sub>
                    <m:r>
                      <w:rPr>
                        <w:rFonts w:ascii="Cambria Math" w:hAnsi="Cambria Math" w:cs="Arial"/>
                        <w:sz w:val="20"/>
                        <w:szCs w:val="20"/>
                        <w:lang w:val="es-MX"/>
                        <w:rPrChange w:id="2989" w:author="César Gamboa" w:date="2019-11-25T09:13:00Z">
                          <w:rPr>
                            <w:rFonts w:ascii="Cambria Math" w:hAnsi="Cambria Math"/>
                            <w:lang w:val="es-MX"/>
                          </w:rPr>
                        </w:rPrChange>
                      </w:rPr>
                      <m:t>t=1</m:t>
                    </m:r>
                  </m:sub>
                  <m:sup>
                    <m:r>
                      <w:rPr>
                        <w:rFonts w:ascii="Cambria Math" w:hAnsi="Cambria Math" w:cs="Arial"/>
                        <w:sz w:val="20"/>
                        <w:szCs w:val="20"/>
                        <w:lang w:val="es-MX"/>
                        <w:rPrChange w:id="2990" w:author="César Gamboa" w:date="2019-11-25T09:13:00Z">
                          <w:rPr>
                            <w:rFonts w:ascii="Cambria Math" w:hAnsi="Cambria Math"/>
                            <w:lang w:val="es-MX"/>
                          </w:rPr>
                        </w:rPrChange>
                      </w:rPr>
                      <m:t>n</m:t>
                    </m:r>
                  </m:sup>
                  <m:e>
                    <m:d>
                      <m:dPr>
                        <m:begChr m:val="|"/>
                        <m:endChr m:val="|"/>
                        <m:ctrlPr>
                          <w:rPr>
                            <w:rFonts w:ascii="Cambria Math" w:hAnsi="Cambria Math" w:cs="Arial"/>
                            <w:i/>
                            <w:sz w:val="20"/>
                            <w:szCs w:val="20"/>
                            <w:lang w:val="es-MX"/>
                            <w:rPrChange w:id="2991" w:author="César Gamboa" w:date="2019-11-25T09:13:00Z">
                              <w:rPr>
                                <w:rFonts w:ascii="Cambria Math" w:hAnsi="Cambria Math"/>
                                <w:i/>
                                <w:lang w:val="es-MX"/>
                              </w:rPr>
                            </w:rPrChange>
                          </w:rPr>
                        </m:ctrlPr>
                      </m:dPr>
                      <m:e>
                        <m:f>
                          <m:fPr>
                            <m:ctrlPr>
                              <w:rPr>
                                <w:rFonts w:ascii="Cambria Math" w:hAnsi="Cambria Math" w:cs="Arial"/>
                                <w:i/>
                                <w:sz w:val="20"/>
                                <w:szCs w:val="20"/>
                                <w:lang w:val="es-MX"/>
                                <w:rPrChange w:id="2992" w:author="César Gamboa" w:date="2019-11-25T09:13:00Z">
                                  <w:rPr>
                                    <w:rFonts w:ascii="Cambria Math" w:hAnsi="Cambria Math"/>
                                    <w:i/>
                                    <w:lang w:val="es-MX"/>
                                  </w:rPr>
                                </w:rPrChange>
                              </w:rPr>
                            </m:ctrlPr>
                          </m:fPr>
                          <m:num>
                            <m:sSub>
                              <m:sSubPr>
                                <m:ctrlPr>
                                  <w:rPr>
                                    <w:rFonts w:ascii="Cambria Math" w:hAnsi="Cambria Math" w:cs="Arial"/>
                                    <w:i/>
                                    <w:sz w:val="20"/>
                                    <w:szCs w:val="20"/>
                                    <w:lang w:val="es-MX"/>
                                    <w:rPrChange w:id="2993" w:author="César Gamboa" w:date="2019-11-25T09:13:00Z">
                                      <w:rPr>
                                        <w:rFonts w:ascii="Cambria Math" w:hAnsi="Cambria Math"/>
                                        <w:i/>
                                        <w:lang w:val="es-MX"/>
                                      </w:rPr>
                                    </w:rPrChange>
                                  </w:rPr>
                                </m:ctrlPr>
                              </m:sSubPr>
                              <m:e>
                                <m:r>
                                  <w:rPr>
                                    <w:rFonts w:ascii="Cambria Math" w:hAnsi="Cambria Math" w:cs="Arial"/>
                                    <w:sz w:val="20"/>
                                    <w:szCs w:val="20"/>
                                    <w:lang w:val="es-MX"/>
                                    <w:rPrChange w:id="2994" w:author="César Gamboa" w:date="2019-11-25T09:13:00Z">
                                      <w:rPr>
                                        <w:rFonts w:ascii="Cambria Math" w:hAnsi="Cambria Math"/>
                                        <w:lang w:val="es-MX"/>
                                      </w:rPr>
                                    </w:rPrChange>
                                  </w:rPr>
                                  <m:t>e</m:t>
                                </m:r>
                              </m:e>
                              <m:sub>
                                <m:r>
                                  <w:rPr>
                                    <w:rFonts w:ascii="Cambria Math" w:hAnsi="Cambria Math" w:cs="Arial"/>
                                    <w:sz w:val="20"/>
                                    <w:szCs w:val="20"/>
                                    <w:lang w:val="es-MX"/>
                                    <w:rPrChange w:id="2995" w:author="César Gamboa" w:date="2019-11-25T09:13:00Z">
                                      <w:rPr>
                                        <w:rFonts w:ascii="Cambria Math" w:hAnsi="Cambria Math"/>
                                        <w:lang w:val="es-MX"/>
                                      </w:rPr>
                                    </w:rPrChange>
                                  </w:rPr>
                                  <m:t>t</m:t>
                                </m:r>
                              </m:sub>
                            </m:sSub>
                          </m:num>
                          <m:den>
                            <m:sSub>
                              <m:sSubPr>
                                <m:ctrlPr>
                                  <w:rPr>
                                    <w:rFonts w:ascii="Cambria Math" w:hAnsi="Cambria Math" w:cs="Arial"/>
                                    <w:i/>
                                    <w:sz w:val="20"/>
                                    <w:szCs w:val="20"/>
                                    <w:lang w:val="es-MX"/>
                                    <w:rPrChange w:id="2996" w:author="César Gamboa" w:date="2019-11-25T09:13:00Z">
                                      <w:rPr>
                                        <w:rFonts w:ascii="Cambria Math" w:hAnsi="Cambria Math"/>
                                        <w:i/>
                                        <w:lang w:val="es-MX"/>
                                      </w:rPr>
                                    </w:rPrChange>
                                  </w:rPr>
                                </m:ctrlPr>
                              </m:sSubPr>
                              <m:e>
                                <m:r>
                                  <w:rPr>
                                    <w:rFonts w:ascii="Cambria Math" w:hAnsi="Cambria Math" w:cs="Arial"/>
                                    <w:sz w:val="20"/>
                                    <w:szCs w:val="20"/>
                                    <w:lang w:val="es-MX"/>
                                    <w:rPrChange w:id="2997" w:author="César Gamboa" w:date="2019-11-25T09:13:00Z">
                                      <w:rPr>
                                        <w:rFonts w:ascii="Cambria Math" w:hAnsi="Cambria Math"/>
                                        <w:lang w:val="es-MX"/>
                                      </w:rPr>
                                    </w:rPrChange>
                                  </w:rPr>
                                  <m:t>y</m:t>
                                </m:r>
                              </m:e>
                              <m:sub>
                                <m:r>
                                  <w:rPr>
                                    <w:rFonts w:ascii="Cambria Math" w:hAnsi="Cambria Math" w:cs="Arial"/>
                                    <w:sz w:val="20"/>
                                    <w:szCs w:val="20"/>
                                    <w:lang w:val="es-MX"/>
                                    <w:rPrChange w:id="2998" w:author="César Gamboa" w:date="2019-11-25T09:13:00Z">
                                      <w:rPr>
                                        <w:rFonts w:ascii="Cambria Math" w:hAnsi="Cambria Math"/>
                                        <w:lang w:val="es-MX"/>
                                      </w:rPr>
                                    </w:rPrChange>
                                  </w:rPr>
                                  <m:t>t</m:t>
                                </m:r>
                              </m:sub>
                            </m:sSub>
                          </m:den>
                        </m:f>
                      </m:e>
                    </m:d>
                  </m:e>
                </m:nary>
              </m:oMath>
              <w:r w:rsidRPr="00BA6CC3">
                <w:rPr>
                  <w:rFonts w:ascii="Arial" w:hAnsi="Arial" w:cs="Arial"/>
                  <w:sz w:val="20"/>
                  <w:szCs w:val="20"/>
                  <w:lang w:val="es-MX"/>
                  <w:rPrChange w:id="2999" w:author="César Gamboa" w:date="2019-11-25T09:13:00Z">
                    <w:rPr>
                      <w:rFonts w:ascii="Times New Roman" w:hAnsi="Times New Roman"/>
                      <w:lang w:val="es-MX"/>
                    </w:rPr>
                  </w:rPrChange>
                </w:rPr>
                <w:t>.</w:t>
              </w:r>
            </w:ins>
          </w:p>
          <w:p w14:paraId="14E3A966" w14:textId="77777777" w:rsidR="007128C8" w:rsidRPr="00BA6CC3" w:rsidRDefault="007128C8" w:rsidP="007128C8">
            <w:pPr>
              <w:spacing w:line="240" w:lineRule="auto"/>
              <w:jc w:val="both"/>
              <w:rPr>
                <w:ins w:id="3000" w:author="César Gamboa" w:date="2019-11-24T11:09:00Z"/>
                <w:rFonts w:ascii="Arial" w:hAnsi="Arial" w:cs="Arial"/>
                <w:b/>
                <w:bCs/>
                <w:sz w:val="20"/>
                <w:szCs w:val="20"/>
                <w:lang w:val="es-MX"/>
                <w:rPrChange w:id="3001" w:author="César Gamboa" w:date="2019-11-25T09:13:00Z">
                  <w:rPr>
                    <w:ins w:id="3002" w:author="César Gamboa" w:date="2019-11-24T11:09:00Z"/>
                    <w:rFonts w:ascii="Times New Roman" w:hAnsi="Times New Roman"/>
                    <w:b/>
                    <w:bCs/>
                    <w:lang w:val="es-MX"/>
                  </w:rPr>
                </w:rPrChange>
              </w:rPr>
            </w:pPr>
            <w:ins w:id="3003" w:author="César Gamboa" w:date="2019-11-24T11:09:00Z">
              <w:r w:rsidRPr="00BA6CC3">
                <w:rPr>
                  <w:rFonts w:ascii="Arial" w:hAnsi="Arial" w:cs="Arial"/>
                  <w:b/>
                  <w:bCs/>
                  <w:sz w:val="20"/>
                  <w:szCs w:val="20"/>
                  <w:lang w:val="es-MX"/>
                  <w:rPrChange w:id="3004" w:author="César Gamboa" w:date="2019-11-25T09:13:00Z">
                    <w:rPr>
                      <w:rFonts w:ascii="Times New Roman" w:hAnsi="Times New Roman"/>
                      <w:b/>
                      <w:bCs/>
                      <w:lang w:val="es-MX"/>
                    </w:rPr>
                  </w:rPrChange>
                </w:rPr>
                <w:t>RMSE</w:t>
              </w:r>
            </w:ins>
          </w:p>
          <w:p w14:paraId="7CE67921" w14:textId="77777777" w:rsidR="007128C8" w:rsidRPr="00BA6CC3" w:rsidRDefault="007128C8" w:rsidP="007128C8">
            <w:pPr>
              <w:spacing w:line="240" w:lineRule="auto"/>
              <w:jc w:val="both"/>
              <w:rPr>
                <w:ins w:id="3005" w:author="César Gamboa" w:date="2019-11-24T11:09:00Z"/>
                <w:rFonts w:ascii="Arial" w:hAnsi="Arial" w:cs="Arial"/>
                <w:sz w:val="20"/>
                <w:szCs w:val="20"/>
                <w:lang w:val="es-MX"/>
                <w:rPrChange w:id="3006" w:author="César Gamboa" w:date="2019-11-25T09:13:00Z">
                  <w:rPr>
                    <w:ins w:id="3007" w:author="César Gamboa" w:date="2019-11-24T11:09:00Z"/>
                    <w:rFonts w:ascii="Times New Roman" w:hAnsi="Times New Roman"/>
                    <w:lang w:val="es-MX"/>
                  </w:rPr>
                </w:rPrChange>
              </w:rPr>
            </w:pPr>
            <w:ins w:id="3008" w:author="César Gamboa" w:date="2019-11-24T11:09:00Z">
              <w:r w:rsidRPr="00BA6CC3">
                <w:rPr>
                  <w:rFonts w:ascii="Arial" w:hAnsi="Arial" w:cs="Arial"/>
                  <w:sz w:val="20"/>
                  <w:szCs w:val="20"/>
                  <w:lang w:val="es-MX"/>
                  <w:rPrChange w:id="3009" w:author="César Gamboa" w:date="2019-11-25T09:13:00Z">
                    <w:rPr>
                      <w:rFonts w:ascii="Times New Roman" w:hAnsi="Times New Roman"/>
                      <w:lang w:val="es-MX"/>
                    </w:rPr>
                  </w:rPrChange>
                </w:rPr>
                <w:t xml:space="preserve">Es la raíz del error cuadrático medio </w:t>
              </w:r>
              <m:oMath>
                <m:rad>
                  <m:radPr>
                    <m:degHide m:val="1"/>
                    <m:ctrlPr>
                      <w:rPr>
                        <w:rFonts w:ascii="Cambria Math" w:hAnsi="Cambria Math" w:cs="Arial"/>
                        <w:i/>
                        <w:sz w:val="20"/>
                        <w:szCs w:val="20"/>
                        <w:lang w:val="es-MX"/>
                        <w:rPrChange w:id="3010" w:author="César Gamboa" w:date="2019-11-25T09:13:00Z">
                          <w:rPr>
                            <w:rFonts w:ascii="Cambria Math" w:hAnsi="Cambria Math"/>
                            <w:i/>
                            <w:lang w:val="es-MX"/>
                          </w:rPr>
                        </w:rPrChange>
                      </w:rPr>
                    </m:ctrlPr>
                  </m:radPr>
                  <m:deg/>
                  <m:e>
                    <m:f>
                      <m:fPr>
                        <m:ctrlPr>
                          <w:rPr>
                            <w:rFonts w:ascii="Cambria Math" w:hAnsi="Cambria Math" w:cs="Arial"/>
                            <w:i/>
                            <w:sz w:val="20"/>
                            <w:szCs w:val="20"/>
                            <w:lang w:val="es-MX"/>
                            <w:rPrChange w:id="3011" w:author="César Gamboa" w:date="2019-11-25T09:13:00Z">
                              <w:rPr>
                                <w:rFonts w:ascii="Cambria Math" w:hAnsi="Cambria Math"/>
                                <w:i/>
                                <w:lang w:val="es-MX"/>
                              </w:rPr>
                            </w:rPrChange>
                          </w:rPr>
                        </m:ctrlPr>
                      </m:fPr>
                      <m:num>
                        <m:r>
                          <w:rPr>
                            <w:rFonts w:ascii="Cambria Math" w:hAnsi="Cambria Math" w:cs="Arial"/>
                            <w:sz w:val="20"/>
                            <w:szCs w:val="20"/>
                            <w:lang w:val="es-MX"/>
                            <w:rPrChange w:id="3012" w:author="César Gamboa" w:date="2019-11-25T09:13:00Z">
                              <w:rPr>
                                <w:rFonts w:ascii="Cambria Math" w:hAnsi="Cambria Math"/>
                                <w:lang w:val="es-MX"/>
                              </w:rPr>
                            </w:rPrChange>
                          </w:rPr>
                          <m:t>1</m:t>
                        </m:r>
                      </m:num>
                      <m:den>
                        <m:r>
                          <w:rPr>
                            <w:rFonts w:ascii="Cambria Math" w:hAnsi="Cambria Math" w:cs="Arial"/>
                            <w:sz w:val="20"/>
                            <w:szCs w:val="20"/>
                            <w:lang w:val="es-MX"/>
                            <w:rPrChange w:id="3013" w:author="César Gamboa" w:date="2019-11-25T09:13:00Z">
                              <w:rPr>
                                <w:rFonts w:ascii="Cambria Math" w:hAnsi="Cambria Math"/>
                                <w:lang w:val="es-MX"/>
                              </w:rPr>
                            </w:rPrChange>
                          </w:rPr>
                          <m:t>n</m:t>
                        </m:r>
                      </m:den>
                    </m:f>
                    <m:nary>
                      <m:naryPr>
                        <m:chr m:val="∑"/>
                        <m:limLoc m:val="undOvr"/>
                        <m:ctrlPr>
                          <w:rPr>
                            <w:rFonts w:ascii="Cambria Math" w:hAnsi="Cambria Math" w:cs="Arial"/>
                            <w:i/>
                            <w:sz w:val="20"/>
                            <w:szCs w:val="20"/>
                            <w:lang w:val="es-MX"/>
                            <w:rPrChange w:id="3014" w:author="César Gamboa" w:date="2019-11-25T09:13:00Z">
                              <w:rPr>
                                <w:rFonts w:ascii="Cambria Math" w:hAnsi="Cambria Math"/>
                                <w:i/>
                                <w:lang w:val="es-MX"/>
                              </w:rPr>
                            </w:rPrChange>
                          </w:rPr>
                        </m:ctrlPr>
                      </m:naryPr>
                      <m:sub>
                        <m:r>
                          <w:rPr>
                            <w:rFonts w:ascii="Cambria Math" w:hAnsi="Cambria Math" w:cs="Arial"/>
                            <w:sz w:val="20"/>
                            <w:szCs w:val="20"/>
                            <w:lang w:val="es-MX"/>
                            <w:rPrChange w:id="3015" w:author="César Gamboa" w:date="2019-11-25T09:13:00Z">
                              <w:rPr>
                                <w:rFonts w:ascii="Cambria Math" w:hAnsi="Cambria Math"/>
                                <w:lang w:val="es-MX"/>
                              </w:rPr>
                            </w:rPrChange>
                          </w:rPr>
                          <m:t>t=1</m:t>
                        </m:r>
                      </m:sub>
                      <m:sup>
                        <m:r>
                          <w:rPr>
                            <w:rFonts w:ascii="Cambria Math" w:hAnsi="Cambria Math" w:cs="Arial"/>
                            <w:sz w:val="20"/>
                            <w:szCs w:val="20"/>
                            <w:lang w:val="es-MX"/>
                            <w:rPrChange w:id="3016" w:author="César Gamboa" w:date="2019-11-25T09:13:00Z">
                              <w:rPr>
                                <w:rFonts w:ascii="Cambria Math" w:hAnsi="Cambria Math"/>
                                <w:lang w:val="es-MX"/>
                              </w:rPr>
                            </w:rPrChange>
                          </w:rPr>
                          <m:t>n</m:t>
                        </m:r>
                      </m:sup>
                      <m:e>
                        <m:r>
                          <w:rPr>
                            <w:rFonts w:ascii="Cambria Math" w:hAnsi="Cambria Math" w:cs="Arial"/>
                            <w:sz w:val="20"/>
                            <w:szCs w:val="20"/>
                            <w:lang w:val="es-MX"/>
                            <w:rPrChange w:id="3017" w:author="César Gamboa" w:date="2019-11-25T09:13:00Z">
                              <w:rPr>
                                <w:rFonts w:ascii="Cambria Math" w:hAnsi="Cambria Math"/>
                                <w:lang w:val="es-MX"/>
                              </w:rPr>
                            </w:rPrChange>
                          </w:rPr>
                          <m:t>|</m:t>
                        </m:r>
                        <m:sSubSup>
                          <m:sSubSupPr>
                            <m:ctrlPr>
                              <w:rPr>
                                <w:rFonts w:ascii="Cambria Math" w:hAnsi="Cambria Math" w:cs="Arial"/>
                                <w:i/>
                                <w:sz w:val="20"/>
                                <w:szCs w:val="20"/>
                                <w:lang w:val="es-MX"/>
                                <w:rPrChange w:id="3018" w:author="César Gamboa" w:date="2019-11-25T09:13:00Z">
                                  <w:rPr>
                                    <w:rFonts w:ascii="Cambria Math" w:hAnsi="Cambria Math"/>
                                    <w:i/>
                                    <w:lang w:val="es-MX"/>
                                  </w:rPr>
                                </w:rPrChange>
                              </w:rPr>
                            </m:ctrlPr>
                          </m:sSubSupPr>
                          <m:e>
                            <m:r>
                              <w:rPr>
                                <w:rFonts w:ascii="Cambria Math" w:hAnsi="Cambria Math" w:cs="Arial"/>
                                <w:sz w:val="20"/>
                                <w:szCs w:val="20"/>
                                <w:lang w:val="es-MX"/>
                                <w:rPrChange w:id="3019" w:author="César Gamboa" w:date="2019-11-25T09:13:00Z">
                                  <w:rPr>
                                    <w:rFonts w:ascii="Cambria Math" w:hAnsi="Cambria Math"/>
                                    <w:lang w:val="es-MX"/>
                                  </w:rPr>
                                </w:rPrChange>
                              </w:rPr>
                              <m:t>e</m:t>
                            </m:r>
                          </m:e>
                          <m:sub>
                            <m:r>
                              <w:rPr>
                                <w:rFonts w:ascii="Cambria Math" w:hAnsi="Cambria Math" w:cs="Arial"/>
                                <w:sz w:val="20"/>
                                <w:szCs w:val="20"/>
                                <w:lang w:val="es-MX"/>
                                <w:rPrChange w:id="3020" w:author="César Gamboa" w:date="2019-11-25T09:13:00Z">
                                  <w:rPr>
                                    <w:rFonts w:ascii="Cambria Math" w:hAnsi="Cambria Math"/>
                                    <w:lang w:val="es-MX"/>
                                  </w:rPr>
                                </w:rPrChange>
                              </w:rPr>
                              <m:t>t</m:t>
                            </m:r>
                          </m:sub>
                          <m:sup>
                            <m:r>
                              <w:rPr>
                                <w:rFonts w:ascii="Cambria Math" w:hAnsi="Cambria Math" w:cs="Arial"/>
                                <w:sz w:val="20"/>
                                <w:szCs w:val="20"/>
                                <w:lang w:val="es-MX"/>
                                <w:rPrChange w:id="3021" w:author="César Gamboa" w:date="2019-11-25T09:13:00Z">
                                  <w:rPr>
                                    <w:rFonts w:ascii="Cambria Math" w:hAnsi="Cambria Math"/>
                                    <w:lang w:val="es-MX"/>
                                  </w:rPr>
                                </w:rPrChange>
                              </w:rPr>
                              <m:t>2</m:t>
                            </m:r>
                          </m:sup>
                        </m:sSubSup>
                        <m:r>
                          <w:rPr>
                            <w:rFonts w:ascii="Cambria Math" w:hAnsi="Cambria Math" w:cs="Arial"/>
                            <w:sz w:val="20"/>
                            <w:szCs w:val="20"/>
                            <w:lang w:val="es-MX"/>
                            <w:rPrChange w:id="3022" w:author="César Gamboa" w:date="2019-11-25T09:13:00Z">
                              <w:rPr>
                                <w:rFonts w:ascii="Cambria Math" w:hAnsi="Cambria Math"/>
                                <w:lang w:val="es-MX"/>
                              </w:rPr>
                            </w:rPrChange>
                          </w:rPr>
                          <m:t>|</m:t>
                        </m:r>
                      </m:e>
                    </m:nary>
                  </m:e>
                </m:rad>
              </m:oMath>
              <w:r w:rsidRPr="00BA6CC3">
                <w:rPr>
                  <w:rFonts w:ascii="Arial" w:hAnsi="Arial" w:cs="Arial"/>
                  <w:sz w:val="20"/>
                  <w:szCs w:val="20"/>
                  <w:lang w:val="es-MX"/>
                  <w:rPrChange w:id="3023" w:author="César Gamboa" w:date="2019-11-25T09:13:00Z">
                    <w:rPr>
                      <w:rFonts w:ascii="Times New Roman" w:hAnsi="Times New Roman"/>
                      <w:lang w:val="es-MX"/>
                    </w:rPr>
                  </w:rPrChange>
                </w:rPr>
                <w:t>.</w:t>
              </w:r>
            </w:ins>
          </w:p>
          <w:p w14:paraId="30C1E757" w14:textId="77777777" w:rsidR="007128C8" w:rsidRPr="00BA6CC3" w:rsidRDefault="007128C8" w:rsidP="007128C8">
            <w:pPr>
              <w:spacing w:line="240" w:lineRule="auto"/>
              <w:jc w:val="both"/>
              <w:rPr>
                <w:ins w:id="3024" w:author="César Gamboa" w:date="2019-11-24T11:09:00Z"/>
                <w:rFonts w:ascii="Arial" w:hAnsi="Arial" w:cs="Arial"/>
                <w:b/>
                <w:bCs/>
                <w:sz w:val="20"/>
                <w:szCs w:val="20"/>
                <w:lang w:val="es-MX"/>
                <w:rPrChange w:id="3025" w:author="César Gamboa" w:date="2019-11-25T09:13:00Z">
                  <w:rPr>
                    <w:ins w:id="3026" w:author="César Gamboa" w:date="2019-11-24T11:09:00Z"/>
                    <w:rFonts w:ascii="Times New Roman" w:hAnsi="Times New Roman"/>
                    <w:b/>
                    <w:bCs/>
                    <w:lang w:val="es-MX"/>
                  </w:rPr>
                </w:rPrChange>
              </w:rPr>
            </w:pPr>
            <w:ins w:id="3027" w:author="César Gamboa" w:date="2019-11-24T11:09:00Z">
              <w:r w:rsidRPr="00BA6CC3">
                <w:rPr>
                  <w:rFonts w:ascii="Arial" w:hAnsi="Arial" w:cs="Arial"/>
                  <w:b/>
                  <w:bCs/>
                  <w:sz w:val="20"/>
                  <w:szCs w:val="20"/>
                  <w:lang w:val="es-MX"/>
                  <w:rPrChange w:id="3028" w:author="César Gamboa" w:date="2019-11-25T09:13:00Z">
                    <w:rPr>
                      <w:rFonts w:ascii="Times New Roman" w:hAnsi="Times New Roman"/>
                      <w:b/>
                      <w:bCs/>
                      <w:lang w:val="es-MX"/>
                    </w:rPr>
                  </w:rPrChange>
                </w:rPr>
                <w:t>MASE</w:t>
              </w:r>
            </w:ins>
          </w:p>
          <w:p w14:paraId="19D4D44B" w14:textId="77777777" w:rsidR="007128C8" w:rsidRPr="00BA6CC3" w:rsidRDefault="007128C8" w:rsidP="007128C8">
            <w:pPr>
              <w:spacing w:line="240" w:lineRule="auto"/>
              <w:jc w:val="both"/>
              <w:rPr>
                <w:ins w:id="3029" w:author="César Gamboa" w:date="2019-11-24T11:09:00Z"/>
                <w:rFonts w:ascii="Arial" w:hAnsi="Arial" w:cs="Arial"/>
                <w:sz w:val="20"/>
                <w:szCs w:val="20"/>
                <w:lang w:val="es-MX"/>
                <w:rPrChange w:id="3030" w:author="César Gamboa" w:date="2019-11-25T09:13:00Z">
                  <w:rPr>
                    <w:ins w:id="3031" w:author="César Gamboa" w:date="2019-11-24T11:09:00Z"/>
                    <w:rFonts w:ascii="Times New Roman" w:hAnsi="Times New Roman"/>
                    <w:lang w:val="es-MX"/>
                  </w:rPr>
                </w:rPrChange>
              </w:rPr>
            </w:pPr>
            <w:ins w:id="3032" w:author="César Gamboa" w:date="2019-11-24T11:09:00Z">
              <w:r w:rsidRPr="00BA6CC3">
                <w:rPr>
                  <w:rFonts w:ascii="Arial" w:hAnsi="Arial" w:cs="Arial"/>
                  <w:sz w:val="20"/>
                  <w:szCs w:val="20"/>
                  <w:lang w:val="es-MX"/>
                  <w:rPrChange w:id="3033" w:author="César Gamboa" w:date="2019-11-25T09:13:00Z">
                    <w:rPr>
                      <w:rFonts w:ascii="Times New Roman" w:hAnsi="Times New Roman"/>
                      <w:lang w:val="es-MX"/>
                    </w:rPr>
                  </w:rPrChange>
                </w:rPr>
                <w:t xml:space="preserve">Para series no estacionales </w:t>
              </w:r>
              <m:oMath>
                <m:f>
                  <m:fPr>
                    <m:ctrlPr>
                      <w:rPr>
                        <w:rFonts w:ascii="Cambria Math" w:hAnsi="Cambria Math" w:cs="Arial"/>
                        <w:i/>
                        <w:sz w:val="20"/>
                        <w:szCs w:val="20"/>
                        <w:lang w:val="es-MX"/>
                        <w:rPrChange w:id="3034" w:author="César Gamboa" w:date="2019-11-25T09:13:00Z">
                          <w:rPr>
                            <w:rFonts w:ascii="Cambria Math" w:hAnsi="Cambria Math"/>
                            <w:i/>
                            <w:lang w:val="es-MX"/>
                          </w:rPr>
                        </w:rPrChange>
                      </w:rPr>
                    </m:ctrlPr>
                  </m:fPr>
                  <m:num>
                    <m:f>
                      <m:fPr>
                        <m:ctrlPr>
                          <w:rPr>
                            <w:rFonts w:ascii="Cambria Math" w:hAnsi="Cambria Math" w:cs="Arial"/>
                            <w:i/>
                            <w:sz w:val="20"/>
                            <w:szCs w:val="20"/>
                            <w:lang w:val="es-MX"/>
                            <w:rPrChange w:id="3035" w:author="César Gamboa" w:date="2019-11-25T09:13:00Z">
                              <w:rPr>
                                <w:rFonts w:ascii="Cambria Math" w:hAnsi="Cambria Math"/>
                                <w:i/>
                                <w:lang w:val="es-MX"/>
                              </w:rPr>
                            </w:rPrChange>
                          </w:rPr>
                        </m:ctrlPr>
                      </m:fPr>
                      <m:num>
                        <m:r>
                          <w:rPr>
                            <w:rFonts w:ascii="Cambria Math" w:hAnsi="Cambria Math" w:cs="Arial"/>
                            <w:sz w:val="20"/>
                            <w:szCs w:val="20"/>
                            <w:lang w:val="es-MX"/>
                            <w:rPrChange w:id="3036" w:author="César Gamboa" w:date="2019-11-25T09:13:00Z">
                              <w:rPr>
                                <w:rFonts w:ascii="Cambria Math" w:hAnsi="Cambria Math"/>
                                <w:lang w:val="es-MX"/>
                              </w:rPr>
                            </w:rPrChange>
                          </w:rPr>
                          <m:t>1</m:t>
                        </m:r>
                      </m:num>
                      <m:den>
                        <m:r>
                          <w:rPr>
                            <w:rFonts w:ascii="Cambria Math" w:hAnsi="Cambria Math" w:cs="Arial"/>
                            <w:sz w:val="20"/>
                            <w:szCs w:val="20"/>
                            <w:lang w:val="es-MX"/>
                            <w:rPrChange w:id="3037" w:author="César Gamboa" w:date="2019-11-25T09:13:00Z">
                              <w:rPr>
                                <w:rFonts w:ascii="Cambria Math" w:hAnsi="Cambria Math"/>
                                <w:lang w:val="es-MX"/>
                              </w:rPr>
                            </w:rPrChange>
                          </w:rPr>
                          <m:t>J</m:t>
                        </m:r>
                      </m:den>
                    </m:f>
                    <m:nary>
                      <m:naryPr>
                        <m:chr m:val="∑"/>
                        <m:limLoc m:val="undOvr"/>
                        <m:supHide m:val="1"/>
                        <m:ctrlPr>
                          <w:rPr>
                            <w:rFonts w:ascii="Cambria Math" w:hAnsi="Cambria Math" w:cs="Arial"/>
                            <w:i/>
                            <w:sz w:val="20"/>
                            <w:szCs w:val="20"/>
                            <w:lang w:val="es-MX"/>
                            <w:rPrChange w:id="3038" w:author="César Gamboa" w:date="2019-11-25T09:13:00Z">
                              <w:rPr>
                                <w:rFonts w:ascii="Cambria Math" w:hAnsi="Cambria Math"/>
                                <w:i/>
                                <w:lang w:val="es-MX"/>
                              </w:rPr>
                            </w:rPrChange>
                          </w:rPr>
                        </m:ctrlPr>
                      </m:naryPr>
                      <m:sub>
                        <m:r>
                          <w:rPr>
                            <w:rFonts w:ascii="Cambria Math" w:hAnsi="Cambria Math" w:cs="Arial"/>
                            <w:sz w:val="20"/>
                            <w:szCs w:val="20"/>
                            <w:lang w:val="es-MX"/>
                            <w:rPrChange w:id="3039" w:author="César Gamboa" w:date="2019-11-25T09:13:00Z">
                              <w:rPr>
                                <w:rFonts w:ascii="Cambria Math" w:hAnsi="Cambria Math"/>
                                <w:lang w:val="es-MX"/>
                              </w:rPr>
                            </w:rPrChange>
                          </w:rPr>
                          <m:t>J</m:t>
                        </m:r>
                      </m:sub>
                      <m:sup/>
                      <m:e>
                        <m:r>
                          <w:rPr>
                            <w:rFonts w:ascii="Cambria Math" w:hAnsi="Cambria Math" w:cs="Arial"/>
                            <w:sz w:val="20"/>
                            <w:szCs w:val="20"/>
                            <w:lang w:val="es-MX"/>
                            <w:rPrChange w:id="3040" w:author="César Gamboa" w:date="2019-11-25T09:13:00Z">
                              <w:rPr>
                                <w:rFonts w:ascii="Cambria Math" w:hAnsi="Cambria Math"/>
                                <w:lang w:val="es-MX"/>
                              </w:rPr>
                            </w:rPrChange>
                          </w:rPr>
                          <m:t>|</m:t>
                        </m:r>
                        <m:sSub>
                          <m:sSubPr>
                            <m:ctrlPr>
                              <w:rPr>
                                <w:rFonts w:ascii="Cambria Math" w:hAnsi="Cambria Math" w:cs="Arial"/>
                                <w:i/>
                                <w:sz w:val="20"/>
                                <w:szCs w:val="20"/>
                                <w:lang w:val="es-MX"/>
                                <w:rPrChange w:id="3041" w:author="César Gamboa" w:date="2019-11-25T09:13:00Z">
                                  <w:rPr>
                                    <w:rFonts w:ascii="Cambria Math" w:hAnsi="Cambria Math"/>
                                    <w:i/>
                                    <w:lang w:val="es-MX"/>
                                  </w:rPr>
                                </w:rPrChange>
                              </w:rPr>
                            </m:ctrlPr>
                          </m:sSubPr>
                          <m:e>
                            <m:r>
                              <w:rPr>
                                <w:rFonts w:ascii="Cambria Math" w:hAnsi="Cambria Math" w:cs="Arial"/>
                                <w:sz w:val="20"/>
                                <w:szCs w:val="20"/>
                                <w:lang w:val="es-MX"/>
                                <w:rPrChange w:id="3042" w:author="César Gamboa" w:date="2019-11-25T09:13:00Z">
                                  <w:rPr>
                                    <w:rFonts w:ascii="Cambria Math" w:hAnsi="Cambria Math"/>
                                    <w:lang w:val="es-MX"/>
                                  </w:rPr>
                                </w:rPrChange>
                              </w:rPr>
                              <m:t>e</m:t>
                            </m:r>
                          </m:e>
                          <m:sub>
                            <m:r>
                              <w:rPr>
                                <w:rFonts w:ascii="Cambria Math" w:hAnsi="Cambria Math" w:cs="Arial"/>
                                <w:sz w:val="20"/>
                                <w:szCs w:val="20"/>
                                <w:lang w:val="es-MX"/>
                                <w:rPrChange w:id="3043" w:author="César Gamboa" w:date="2019-11-25T09:13:00Z">
                                  <w:rPr>
                                    <w:rFonts w:ascii="Cambria Math" w:hAnsi="Cambria Math"/>
                                    <w:lang w:val="es-MX"/>
                                  </w:rPr>
                                </w:rPrChange>
                              </w:rPr>
                              <m:t>j</m:t>
                            </m:r>
                          </m:sub>
                        </m:sSub>
                        <m:r>
                          <w:rPr>
                            <w:rFonts w:ascii="Cambria Math" w:hAnsi="Cambria Math" w:cs="Arial"/>
                            <w:sz w:val="20"/>
                            <w:szCs w:val="20"/>
                            <w:lang w:val="es-MX"/>
                            <w:rPrChange w:id="3044" w:author="César Gamboa" w:date="2019-11-25T09:13:00Z">
                              <w:rPr>
                                <w:rFonts w:ascii="Cambria Math" w:hAnsi="Cambria Math"/>
                                <w:lang w:val="es-MX"/>
                              </w:rPr>
                            </w:rPrChange>
                          </w:rPr>
                          <m:t>|</m:t>
                        </m:r>
                      </m:e>
                    </m:nary>
                  </m:num>
                  <m:den>
                    <m:f>
                      <m:fPr>
                        <m:ctrlPr>
                          <w:rPr>
                            <w:rFonts w:ascii="Cambria Math" w:hAnsi="Cambria Math" w:cs="Arial"/>
                            <w:i/>
                            <w:sz w:val="20"/>
                            <w:szCs w:val="20"/>
                            <w:lang w:val="es-MX"/>
                            <w:rPrChange w:id="3045" w:author="César Gamboa" w:date="2019-11-25T09:13:00Z">
                              <w:rPr>
                                <w:rFonts w:ascii="Cambria Math" w:hAnsi="Cambria Math"/>
                                <w:i/>
                                <w:lang w:val="es-MX"/>
                              </w:rPr>
                            </w:rPrChange>
                          </w:rPr>
                        </m:ctrlPr>
                      </m:fPr>
                      <m:num>
                        <m:r>
                          <w:rPr>
                            <w:rFonts w:ascii="Cambria Math" w:hAnsi="Cambria Math" w:cs="Arial"/>
                            <w:sz w:val="20"/>
                            <w:szCs w:val="20"/>
                            <w:lang w:val="es-MX"/>
                            <w:rPrChange w:id="3046" w:author="César Gamboa" w:date="2019-11-25T09:13:00Z">
                              <w:rPr>
                                <w:rFonts w:ascii="Cambria Math" w:hAnsi="Cambria Math"/>
                                <w:lang w:val="es-MX"/>
                              </w:rPr>
                            </w:rPrChange>
                          </w:rPr>
                          <m:t>1</m:t>
                        </m:r>
                      </m:num>
                      <m:den>
                        <m:r>
                          <w:rPr>
                            <w:rFonts w:ascii="Cambria Math" w:hAnsi="Cambria Math" w:cs="Arial"/>
                            <w:sz w:val="20"/>
                            <w:szCs w:val="20"/>
                            <w:lang w:val="es-MX"/>
                            <w:rPrChange w:id="3047" w:author="César Gamboa" w:date="2019-11-25T09:13:00Z">
                              <w:rPr>
                                <w:rFonts w:ascii="Cambria Math" w:hAnsi="Cambria Math"/>
                                <w:lang w:val="es-MX"/>
                              </w:rPr>
                            </w:rPrChange>
                          </w:rPr>
                          <m:t>T-1</m:t>
                        </m:r>
                      </m:den>
                    </m:f>
                    <m:nary>
                      <m:naryPr>
                        <m:chr m:val="∑"/>
                        <m:limLoc m:val="undOvr"/>
                        <m:ctrlPr>
                          <w:rPr>
                            <w:rFonts w:ascii="Cambria Math" w:hAnsi="Cambria Math" w:cs="Arial"/>
                            <w:i/>
                            <w:sz w:val="20"/>
                            <w:szCs w:val="20"/>
                            <w:lang w:val="es-MX"/>
                            <w:rPrChange w:id="3048" w:author="César Gamboa" w:date="2019-11-25T09:13:00Z">
                              <w:rPr>
                                <w:rFonts w:ascii="Cambria Math" w:hAnsi="Cambria Math"/>
                                <w:i/>
                                <w:lang w:val="es-MX"/>
                              </w:rPr>
                            </w:rPrChange>
                          </w:rPr>
                        </m:ctrlPr>
                      </m:naryPr>
                      <m:sub>
                        <m:r>
                          <w:rPr>
                            <w:rFonts w:ascii="Cambria Math" w:hAnsi="Cambria Math" w:cs="Arial"/>
                            <w:sz w:val="20"/>
                            <w:szCs w:val="20"/>
                            <w:lang w:val="es-MX"/>
                            <w:rPrChange w:id="3049" w:author="César Gamboa" w:date="2019-11-25T09:13:00Z">
                              <w:rPr>
                                <w:rFonts w:ascii="Cambria Math" w:hAnsi="Cambria Math"/>
                                <w:lang w:val="es-MX"/>
                              </w:rPr>
                            </w:rPrChange>
                          </w:rPr>
                          <m:t>t=2</m:t>
                        </m:r>
                      </m:sub>
                      <m:sup>
                        <m:r>
                          <w:rPr>
                            <w:rFonts w:ascii="Cambria Math" w:hAnsi="Cambria Math" w:cs="Arial"/>
                            <w:sz w:val="20"/>
                            <w:szCs w:val="20"/>
                            <w:lang w:val="es-MX"/>
                            <w:rPrChange w:id="3050" w:author="César Gamboa" w:date="2019-11-25T09:13:00Z">
                              <w:rPr>
                                <w:rFonts w:ascii="Cambria Math" w:hAnsi="Cambria Math"/>
                                <w:lang w:val="es-MX"/>
                              </w:rPr>
                            </w:rPrChange>
                          </w:rPr>
                          <m:t>T</m:t>
                        </m:r>
                      </m:sup>
                      <m:e>
                        <m:r>
                          <w:rPr>
                            <w:rFonts w:ascii="Cambria Math" w:hAnsi="Cambria Math" w:cs="Arial"/>
                            <w:sz w:val="20"/>
                            <w:szCs w:val="20"/>
                            <w:lang w:val="es-MX"/>
                            <w:rPrChange w:id="3051" w:author="César Gamboa" w:date="2019-11-25T09:13:00Z">
                              <w:rPr>
                                <w:rFonts w:ascii="Cambria Math" w:hAnsi="Cambria Math"/>
                                <w:lang w:val="es-MX"/>
                              </w:rPr>
                            </w:rPrChange>
                          </w:rPr>
                          <m:t>|</m:t>
                        </m:r>
                        <m:sSub>
                          <m:sSubPr>
                            <m:ctrlPr>
                              <w:rPr>
                                <w:rFonts w:ascii="Cambria Math" w:hAnsi="Cambria Math" w:cs="Arial"/>
                                <w:i/>
                                <w:sz w:val="20"/>
                                <w:szCs w:val="20"/>
                                <w:lang w:val="es-MX"/>
                                <w:rPrChange w:id="3052" w:author="César Gamboa" w:date="2019-11-25T09:13:00Z">
                                  <w:rPr>
                                    <w:rFonts w:ascii="Cambria Math" w:hAnsi="Cambria Math"/>
                                    <w:i/>
                                    <w:lang w:val="es-MX"/>
                                  </w:rPr>
                                </w:rPrChange>
                              </w:rPr>
                            </m:ctrlPr>
                          </m:sSubPr>
                          <m:e>
                            <m:r>
                              <w:rPr>
                                <w:rFonts w:ascii="Cambria Math" w:hAnsi="Cambria Math" w:cs="Arial"/>
                                <w:sz w:val="20"/>
                                <w:szCs w:val="20"/>
                                <w:lang w:val="es-MX"/>
                                <w:rPrChange w:id="3053" w:author="César Gamboa" w:date="2019-11-25T09:13:00Z">
                                  <w:rPr>
                                    <w:rFonts w:ascii="Cambria Math" w:hAnsi="Cambria Math"/>
                                    <w:lang w:val="es-MX"/>
                                  </w:rPr>
                                </w:rPrChange>
                              </w:rPr>
                              <m:t>Y</m:t>
                            </m:r>
                          </m:e>
                          <m:sub>
                            <m:r>
                              <w:rPr>
                                <w:rFonts w:ascii="Cambria Math" w:hAnsi="Cambria Math" w:cs="Arial"/>
                                <w:sz w:val="20"/>
                                <w:szCs w:val="20"/>
                                <w:lang w:val="es-MX"/>
                                <w:rPrChange w:id="3054" w:author="César Gamboa" w:date="2019-11-25T09:13:00Z">
                                  <w:rPr>
                                    <w:rFonts w:ascii="Cambria Math" w:hAnsi="Cambria Math"/>
                                    <w:lang w:val="es-MX"/>
                                  </w:rPr>
                                </w:rPrChange>
                              </w:rPr>
                              <m:t>t</m:t>
                            </m:r>
                          </m:sub>
                        </m:sSub>
                        <m:r>
                          <w:rPr>
                            <w:rFonts w:ascii="Cambria Math" w:hAnsi="Cambria Math" w:cs="Arial"/>
                            <w:sz w:val="20"/>
                            <w:szCs w:val="20"/>
                            <w:lang w:val="es-MX"/>
                            <w:rPrChange w:id="3055" w:author="César Gamboa" w:date="2019-11-25T09:13:00Z">
                              <w:rPr>
                                <w:rFonts w:ascii="Cambria Math" w:hAnsi="Cambria Math"/>
                                <w:lang w:val="es-MX"/>
                              </w:rPr>
                            </w:rPrChange>
                          </w:rPr>
                          <m:t>-</m:t>
                        </m:r>
                        <m:sSub>
                          <m:sSubPr>
                            <m:ctrlPr>
                              <w:rPr>
                                <w:rFonts w:ascii="Cambria Math" w:hAnsi="Cambria Math" w:cs="Arial"/>
                                <w:i/>
                                <w:sz w:val="20"/>
                                <w:szCs w:val="20"/>
                                <w:lang w:val="es-MX"/>
                                <w:rPrChange w:id="3056" w:author="César Gamboa" w:date="2019-11-25T09:13:00Z">
                                  <w:rPr>
                                    <w:rFonts w:ascii="Cambria Math" w:hAnsi="Cambria Math"/>
                                    <w:i/>
                                    <w:lang w:val="es-MX"/>
                                  </w:rPr>
                                </w:rPrChange>
                              </w:rPr>
                            </m:ctrlPr>
                          </m:sSubPr>
                          <m:e>
                            <m:r>
                              <w:rPr>
                                <w:rFonts w:ascii="Cambria Math" w:hAnsi="Cambria Math" w:cs="Arial"/>
                                <w:sz w:val="20"/>
                                <w:szCs w:val="20"/>
                                <w:lang w:val="es-MX"/>
                                <w:rPrChange w:id="3057" w:author="César Gamboa" w:date="2019-11-25T09:13:00Z">
                                  <w:rPr>
                                    <w:rFonts w:ascii="Cambria Math" w:hAnsi="Cambria Math"/>
                                    <w:lang w:val="es-MX"/>
                                  </w:rPr>
                                </w:rPrChange>
                              </w:rPr>
                              <m:t>Y</m:t>
                            </m:r>
                          </m:e>
                          <m:sub>
                            <m:r>
                              <w:rPr>
                                <w:rFonts w:ascii="Cambria Math" w:hAnsi="Cambria Math" w:cs="Arial"/>
                                <w:sz w:val="20"/>
                                <w:szCs w:val="20"/>
                                <w:lang w:val="es-MX"/>
                                <w:rPrChange w:id="3058" w:author="César Gamboa" w:date="2019-11-25T09:13:00Z">
                                  <w:rPr>
                                    <w:rFonts w:ascii="Cambria Math" w:hAnsi="Cambria Math"/>
                                    <w:lang w:val="es-MX"/>
                                  </w:rPr>
                                </w:rPrChange>
                              </w:rPr>
                              <m:t>t-1</m:t>
                            </m:r>
                          </m:sub>
                        </m:sSub>
                        <m:r>
                          <w:rPr>
                            <w:rFonts w:ascii="Cambria Math" w:hAnsi="Cambria Math" w:cs="Arial"/>
                            <w:sz w:val="20"/>
                            <w:szCs w:val="20"/>
                            <w:lang w:val="es-MX"/>
                            <w:rPrChange w:id="3059" w:author="César Gamboa" w:date="2019-11-25T09:13:00Z">
                              <w:rPr>
                                <w:rFonts w:ascii="Cambria Math" w:hAnsi="Cambria Math"/>
                                <w:lang w:val="es-MX"/>
                              </w:rPr>
                            </w:rPrChange>
                          </w:rPr>
                          <m:t>|</m:t>
                        </m:r>
                      </m:e>
                    </m:nary>
                  </m:den>
                </m:f>
              </m:oMath>
              <w:r w:rsidRPr="00BA6CC3">
                <w:rPr>
                  <w:rFonts w:ascii="Arial" w:hAnsi="Arial" w:cs="Arial"/>
                  <w:sz w:val="20"/>
                  <w:szCs w:val="20"/>
                  <w:lang w:val="es-MX"/>
                  <w:rPrChange w:id="3060" w:author="César Gamboa" w:date="2019-11-25T09:13:00Z">
                    <w:rPr>
                      <w:rFonts w:ascii="Times New Roman" w:hAnsi="Times New Roman"/>
                      <w:lang w:val="es-MX"/>
                    </w:rPr>
                  </w:rPrChange>
                </w:rPr>
                <w:t>.</w:t>
              </w:r>
            </w:ins>
          </w:p>
          <w:p w14:paraId="14E0F300" w14:textId="77777777" w:rsidR="007128C8" w:rsidRPr="00BA6CC3" w:rsidRDefault="007128C8" w:rsidP="007128C8">
            <w:pPr>
              <w:spacing w:line="240" w:lineRule="auto"/>
              <w:jc w:val="both"/>
              <w:rPr>
                <w:ins w:id="3061" w:author="César Gamboa" w:date="2019-11-24T11:09:00Z"/>
                <w:rFonts w:ascii="Arial" w:hAnsi="Arial" w:cs="Arial"/>
                <w:sz w:val="20"/>
                <w:szCs w:val="20"/>
                <w:lang w:val="es-MX"/>
                <w:rPrChange w:id="3062" w:author="César Gamboa" w:date="2019-11-25T09:13:00Z">
                  <w:rPr>
                    <w:ins w:id="3063" w:author="César Gamboa" w:date="2019-11-24T11:09:00Z"/>
                    <w:rFonts w:ascii="Times New Roman" w:hAnsi="Times New Roman"/>
                    <w:lang w:val="es-MX"/>
                  </w:rPr>
                </w:rPrChange>
              </w:rPr>
            </w:pPr>
            <w:ins w:id="3064" w:author="César Gamboa" w:date="2019-11-24T11:09:00Z">
              <w:r w:rsidRPr="00BA6CC3">
                <w:rPr>
                  <w:rFonts w:ascii="Arial" w:hAnsi="Arial" w:cs="Arial"/>
                  <w:sz w:val="20"/>
                  <w:szCs w:val="20"/>
                  <w:lang w:val="es-MX"/>
                  <w:rPrChange w:id="3065" w:author="César Gamboa" w:date="2019-11-25T09:13:00Z">
                    <w:rPr>
                      <w:rFonts w:ascii="Times New Roman" w:hAnsi="Times New Roman"/>
                      <w:lang w:val="es-MX"/>
                    </w:rPr>
                  </w:rPrChange>
                </w:rPr>
                <w:t xml:space="preserve">Para series estacionales </w:t>
              </w:r>
              <m:oMath>
                <m:f>
                  <m:fPr>
                    <m:ctrlPr>
                      <w:rPr>
                        <w:rFonts w:ascii="Cambria Math" w:hAnsi="Cambria Math" w:cs="Arial"/>
                        <w:i/>
                        <w:sz w:val="20"/>
                        <w:szCs w:val="20"/>
                        <w:lang w:val="es-MX"/>
                        <w:rPrChange w:id="3066" w:author="César Gamboa" w:date="2019-11-25T09:13:00Z">
                          <w:rPr>
                            <w:rFonts w:ascii="Cambria Math" w:hAnsi="Cambria Math"/>
                            <w:i/>
                            <w:lang w:val="es-MX"/>
                          </w:rPr>
                        </w:rPrChange>
                      </w:rPr>
                    </m:ctrlPr>
                  </m:fPr>
                  <m:num>
                    <m:f>
                      <m:fPr>
                        <m:ctrlPr>
                          <w:rPr>
                            <w:rFonts w:ascii="Cambria Math" w:hAnsi="Cambria Math" w:cs="Arial"/>
                            <w:i/>
                            <w:sz w:val="20"/>
                            <w:szCs w:val="20"/>
                            <w:lang w:val="es-MX"/>
                            <w:rPrChange w:id="3067" w:author="César Gamboa" w:date="2019-11-25T09:13:00Z">
                              <w:rPr>
                                <w:rFonts w:ascii="Cambria Math" w:hAnsi="Cambria Math"/>
                                <w:i/>
                                <w:lang w:val="es-MX"/>
                              </w:rPr>
                            </w:rPrChange>
                          </w:rPr>
                        </m:ctrlPr>
                      </m:fPr>
                      <m:num>
                        <m:r>
                          <w:rPr>
                            <w:rFonts w:ascii="Cambria Math" w:hAnsi="Cambria Math" w:cs="Arial"/>
                            <w:sz w:val="20"/>
                            <w:szCs w:val="20"/>
                            <w:lang w:val="es-MX"/>
                            <w:rPrChange w:id="3068" w:author="César Gamboa" w:date="2019-11-25T09:13:00Z">
                              <w:rPr>
                                <w:rFonts w:ascii="Cambria Math" w:hAnsi="Cambria Math"/>
                                <w:lang w:val="es-MX"/>
                              </w:rPr>
                            </w:rPrChange>
                          </w:rPr>
                          <m:t>1</m:t>
                        </m:r>
                      </m:num>
                      <m:den>
                        <m:r>
                          <w:rPr>
                            <w:rFonts w:ascii="Cambria Math" w:hAnsi="Cambria Math" w:cs="Arial"/>
                            <w:sz w:val="20"/>
                            <w:szCs w:val="20"/>
                            <w:lang w:val="es-MX"/>
                            <w:rPrChange w:id="3069" w:author="César Gamboa" w:date="2019-11-25T09:13:00Z">
                              <w:rPr>
                                <w:rFonts w:ascii="Cambria Math" w:hAnsi="Cambria Math"/>
                                <w:lang w:val="es-MX"/>
                              </w:rPr>
                            </w:rPrChange>
                          </w:rPr>
                          <m:t>J</m:t>
                        </m:r>
                      </m:den>
                    </m:f>
                    <m:nary>
                      <m:naryPr>
                        <m:chr m:val="∑"/>
                        <m:limLoc m:val="undOvr"/>
                        <m:supHide m:val="1"/>
                        <m:ctrlPr>
                          <w:rPr>
                            <w:rFonts w:ascii="Cambria Math" w:hAnsi="Cambria Math" w:cs="Arial"/>
                            <w:i/>
                            <w:sz w:val="20"/>
                            <w:szCs w:val="20"/>
                            <w:lang w:val="es-MX"/>
                            <w:rPrChange w:id="3070" w:author="César Gamboa" w:date="2019-11-25T09:13:00Z">
                              <w:rPr>
                                <w:rFonts w:ascii="Cambria Math" w:hAnsi="Cambria Math"/>
                                <w:i/>
                                <w:lang w:val="es-MX"/>
                              </w:rPr>
                            </w:rPrChange>
                          </w:rPr>
                        </m:ctrlPr>
                      </m:naryPr>
                      <m:sub>
                        <m:r>
                          <w:rPr>
                            <w:rFonts w:ascii="Cambria Math" w:hAnsi="Cambria Math" w:cs="Arial"/>
                            <w:sz w:val="20"/>
                            <w:szCs w:val="20"/>
                            <w:lang w:val="es-MX"/>
                            <w:rPrChange w:id="3071" w:author="César Gamboa" w:date="2019-11-25T09:13:00Z">
                              <w:rPr>
                                <w:rFonts w:ascii="Cambria Math" w:hAnsi="Cambria Math"/>
                                <w:lang w:val="es-MX"/>
                              </w:rPr>
                            </w:rPrChange>
                          </w:rPr>
                          <m:t>J</m:t>
                        </m:r>
                      </m:sub>
                      <m:sup/>
                      <m:e>
                        <m:d>
                          <m:dPr>
                            <m:begChr m:val="|"/>
                            <m:endChr m:val="|"/>
                            <m:ctrlPr>
                              <w:rPr>
                                <w:rFonts w:ascii="Cambria Math" w:hAnsi="Cambria Math" w:cs="Arial"/>
                                <w:i/>
                                <w:sz w:val="20"/>
                                <w:szCs w:val="20"/>
                                <w:lang w:val="es-MX"/>
                                <w:rPrChange w:id="3072" w:author="César Gamboa" w:date="2019-11-25T09:13:00Z">
                                  <w:rPr>
                                    <w:rFonts w:ascii="Cambria Math" w:hAnsi="Cambria Math"/>
                                    <w:i/>
                                    <w:lang w:val="es-MX"/>
                                  </w:rPr>
                                </w:rPrChange>
                              </w:rPr>
                            </m:ctrlPr>
                          </m:dPr>
                          <m:e>
                            <m:sSub>
                              <m:sSubPr>
                                <m:ctrlPr>
                                  <w:rPr>
                                    <w:rFonts w:ascii="Cambria Math" w:hAnsi="Cambria Math" w:cs="Arial"/>
                                    <w:i/>
                                    <w:sz w:val="20"/>
                                    <w:szCs w:val="20"/>
                                    <w:lang w:val="es-MX"/>
                                    <w:rPrChange w:id="3073" w:author="César Gamboa" w:date="2019-11-25T09:13:00Z">
                                      <w:rPr>
                                        <w:rFonts w:ascii="Cambria Math" w:hAnsi="Cambria Math"/>
                                        <w:i/>
                                        <w:lang w:val="es-MX"/>
                                      </w:rPr>
                                    </w:rPrChange>
                                  </w:rPr>
                                </m:ctrlPr>
                              </m:sSubPr>
                              <m:e>
                                <m:r>
                                  <w:rPr>
                                    <w:rFonts w:ascii="Cambria Math" w:hAnsi="Cambria Math" w:cs="Arial"/>
                                    <w:sz w:val="20"/>
                                    <w:szCs w:val="20"/>
                                    <w:lang w:val="es-MX"/>
                                    <w:rPrChange w:id="3074" w:author="César Gamboa" w:date="2019-11-25T09:13:00Z">
                                      <w:rPr>
                                        <w:rFonts w:ascii="Cambria Math" w:hAnsi="Cambria Math"/>
                                        <w:lang w:val="es-MX"/>
                                      </w:rPr>
                                    </w:rPrChange>
                                  </w:rPr>
                                  <m:t>e</m:t>
                                </m:r>
                              </m:e>
                              <m:sub>
                                <m:r>
                                  <w:rPr>
                                    <w:rFonts w:ascii="Cambria Math" w:hAnsi="Cambria Math" w:cs="Arial"/>
                                    <w:sz w:val="20"/>
                                    <w:szCs w:val="20"/>
                                    <w:lang w:val="es-MX"/>
                                    <w:rPrChange w:id="3075" w:author="César Gamboa" w:date="2019-11-25T09:13:00Z">
                                      <w:rPr>
                                        <w:rFonts w:ascii="Cambria Math" w:hAnsi="Cambria Math"/>
                                        <w:lang w:val="es-MX"/>
                                      </w:rPr>
                                    </w:rPrChange>
                                  </w:rPr>
                                  <m:t>j</m:t>
                                </m:r>
                              </m:sub>
                            </m:sSub>
                          </m:e>
                        </m:d>
                      </m:e>
                    </m:nary>
                  </m:num>
                  <m:den>
                    <m:f>
                      <m:fPr>
                        <m:ctrlPr>
                          <w:rPr>
                            <w:rFonts w:ascii="Cambria Math" w:hAnsi="Cambria Math" w:cs="Arial"/>
                            <w:i/>
                            <w:sz w:val="20"/>
                            <w:szCs w:val="20"/>
                            <w:lang w:val="es-MX"/>
                            <w:rPrChange w:id="3076" w:author="César Gamboa" w:date="2019-11-25T09:13:00Z">
                              <w:rPr>
                                <w:rFonts w:ascii="Cambria Math" w:hAnsi="Cambria Math"/>
                                <w:i/>
                                <w:lang w:val="es-MX"/>
                              </w:rPr>
                            </w:rPrChange>
                          </w:rPr>
                        </m:ctrlPr>
                      </m:fPr>
                      <m:num>
                        <m:r>
                          <w:rPr>
                            <w:rFonts w:ascii="Cambria Math" w:hAnsi="Cambria Math" w:cs="Arial"/>
                            <w:sz w:val="20"/>
                            <w:szCs w:val="20"/>
                            <w:lang w:val="es-MX"/>
                            <w:rPrChange w:id="3077" w:author="César Gamboa" w:date="2019-11-25T09:13:00Z">
                              <w:rPr>
                                <w:rFonts w:ascii="Cambria Math" w:hAnsi="Cambria Math"/>
                                <w:lang w:val="es-MX"/>
                              </w:rPr>
                            </w:rPrChange>
                          </w:rPr>
                          <m:t>1</m:t>
                        </m:r>
                      </m:num>
                      <m:den>
                        <m:r>
                          <w:rPr>
                            <w:rFonts w:ascii="Cambria Math" w:hAnsi="Cambria Math" w:cs="Arial"/>
                            <w:sz w:val="20"/>
                            <w:szCs w:val="20"/>
                            <w:lang w:val="es-MX"/>
                            <w:rPrChange w:id="3078" w:author="César Gamboa" w:date="2019-11-25T09:13:00Z">
                              <w:rPr>
                                <w:rFonts w:ascii="Cambria Math" w:hAnsi="Cambria Math"/>
                                <w:lang w:val="es-MX"/>
                              </w:rPr>
                            </w:rPrChange>
                          </w:rPr>
                          <m:t>T-m</m:t>
                        </m:r>
                      </m:den>
                    </m:f>
                    <m:nary>
                      <m:naryPr>
                        <m:chr m:val="∑"/>
                        <m:limLoc m:val="undOvr"/>
                        <m:ctrlPr>
                          <w:rPr>
                            <w:rFonts w:ascii="Cambria Math" w:hAnsi="Cambria Math" w:cs="Arial"/>
                            <w:i/>
                            <w:sz w:val="20"/>
                            <w:szCs w:val="20"/>
                            <w:lang w:val="es-MX"/>
                            <w:rPrChange w:id="3079" w:author="César Gamboa" w:date="2019-11-25T09:13:00Z">
                              <w:rPr>
                                <w:rFonts w:ascii="Cambria Math" w:hAnsi="Cambria Math"/>
                                <w:i/>
                                <w:lang w:val="es-MX"/>
                              </w:rPr>
                            </w:rPrChange>
                          </w:rPr>
                        </m:ctrlPr>
                      </m:naryPr>
                      <m:sub>
                        <m:r>
                          <w:rPr>
                            <w:rFonts w:ascii="Cambria Math" w:hAnsi="Cambria Math" w:cs="Arial"/>
                            <w:sz w:val="20"/>
                            <w:szCs w:val="20"/>
                            <w:lang w:val="es-MX"/>
                            <w:rPrChange w:id="3080" w:author="César Gamboa" w:date="2019-11-25T09:13:00Z">
                              <w:rPr>
                                <w:rFonts w:ascii="Cambria Math" w:hAnsi="Cambria Math"/>
                                <w:lang w:val="es-MX"/>
                              </w:rPr>
                            </w:rPrChange>
                          </w:rPr>
                          <m:t>t=m+1</m:t>
                        </m:r>
                      </m:sub>
                      <m:sup>
                        <m:r>
                          <w:rPr>
                            <w:rFonts w:ascii="Cambria Math" w:hAnsi="Cambria Math" w:cs="Arial"/>
                            <w:sz w:val="20"/>
                            <w:szCs w:val="20"/>
                            <w:lang w:val="es-MX"/>
                            <w:rPrChange w:id="3081" w:author="César Gamboa" w:date="2019-11-25T09:13:00Z">
                              <w:rPr>
                                <w:rFonts w:ascii="Cambria Math" w:hAnsi="Cambria Math"/>
                                <w:lang w:val="es-MX"/>
                              </w:rPr>
                            </w:rPrChange>
                          </w:rPr>
                          <m:t>T</m:t>
                        </m:r>
                      </m:sup>
                      <m:e>
                        <m:d>
                          <m:dPr>
                            <m:begChr m:val="|"/>
                            <m:endChr m:val="|"/>
                            <m:ctrlPr>
                              <w:rPr>
                                <w:rFonts w:ascii="Cambria Math" w:hAnsi="Cambria Math" w:cs="Arial"/>
                                <w:i/>
                                <w:sz w:val="20"/>
                                <w:szCs w:val="20"/>
                                <w:lang w:val="es-MX"/>
                                <w:rPrChange w:id="3082" w:author="César Gamboa" w:date="2019-11-25T09:13:00Z">
                                  <w:rPr>
                                    <w:rFonts w:ascii="Cambria Math" w:hAnsi="Cambria Math"/>
                                    <w:i/>
                                    <w:lang w:val="es-MX"/>
                                  </w:rPr>
                                </w:rPrChange>
                              </w:rPr>
                            </m:ctrlPr>
                          </m:dPr>
                          <m:e>
                            <m:sSub>
                              <m:sSubPr>
                                <m:ctrlPr>
                                  <w:rPr>
                                    <w:rFonts w:ascii="Cambria Math" w:hAnsi="Cambria Math" w:cs="Arial"/>
                                    <w:i/>
                                    <w:sz w:val="20"/>
                                    <w:szCs w:val="20"/>
                                    <w:lang w:val="es-MX"/>
                                    <w:rPrChange w:id="3083" w:author="César Gamboa" w:date="2019-11-25T09:13:00Z">
                                      <w:rPr>
                                        <w:rFonts w:ascii="Cambria Math" w:hAnsi="Cambria Math"/>
                                        <w:i/>
                                        <w:lang w:val="es-MX"/>
                                      </w:rPr>
                                    </w:rPrChange>
                                  </w:rPr>
                                </m:ctrlPr>
                              </m:sSubPr>
                              <m:e>
                                <m:r>
                                  <w:rPr>
                                    <w:rFonts w:ascii="Cambria Math" w:hAnsi="Cambria Math" w:cs="Arial"/>
                                    <w:sz w:val="20"/>
                                    <w:szCs w:val="20"/>
                                    <w:lang w:val="es-MX"/>
                                    <w:rPrChange w:id="3084" w:author="César Gamboa" w:date="2019-11-25T09:13:00Z">
                                      <w:rPr>
                                        <w:rFonts w:ascii="Cambria Math" w:hAnsi="Cambria Math"/>
                                        <w:lang w:val="es-MX"/>
                                      </w:rPr>
                                    </w:rPrChange>
                                  </w:rPr>
                                  <m:t>Y</m:t>
                                </m:r>
                              </m:e>
                              <m:sub>
                                <m:r>
                                  <w:rPr>
                                    <w:rFonts w:ascii="Cambria Math" w:hAnsi="Cambria Math" w:cs="Arial"/>
                                    <w:sz w:val="20"/>
                                    <w:szCs w:val="20"/>
                                    <w:lang w:val="es-MX"/>
                                    <w:rPrChange w:id="3085" w:author="César Gamboa" w:date="2019-11-25T09:13:00Z">
                                      <w:rPr>
                                        <w:rFonts w:ascii="Cambria Math" w:hAnsi="Cambria Math"/>
                                        <w:lang w:val="es-MX"/>
                                      </w:rPr>
                                    </w:rPrChange>
                                  </w:rPr>
                                  <m:t>t</m:t>
                                </m:r>
                              </m:sub>
                            </m:sSub>
                            <m:r>
                              <w:rPr>
                                <w:rFonts w:ascii="Cambria Math" w:hAnsi="Cambria Math" w:cs="Arial"/>
                                <w:sz w:val="20"/>
                                <w:szCs w:val="20"/>
                                <w:lang w:val="es-MX"/>
                                <w:rPrChange w:id="3086" w:author="César Gamboa" w:date="2019-11-25T09:13:00Z">
                                  <w:rPr>
                                    <w:rFonts w:ascii="Cambria Math" w:hAnsi="Cambria Math"/>
                                    <w:lang w:val="es-MX"/>
                                  </w:rPr>
                                </w:rPrChange>
                              </w:rPr>
                              <m:t>-</m:t>
                            </m:r>
                            <m:sSub>
                              <m:sSubPr>
                                <m:ctrlPr>
                                  <w:rPr>
                                    <w:rFonts w:ascii="Cambria Math" w:hAnsi="Cambria Math" w:cs="Arial"/>
                                    <w:i/>
                                    <w:sz w:val="20"/>
                                    <w:szCs w:val="20"/>
                                    <w:lang w:val="es-MX"/>
                                    <w:rPrChange w:id="3087" w:author="César Gamboa" w:date="2019-11-25T09:13:00Z">
                                      <w:rPr>
                                        <w:rFonts w:ascii="Cambria Math" w:hAnsi="Cambria Math"/>
                                        <w:i/>
                                        <w:lang w:val="es-MX"/>
                                      </w:rPr>
                                    </w:rPrChange>
                                  </w:rPr>
                                </m:ctrlPr>
                              </m:sSubPr>
                              <m:e>
                                <m:r>
                                  <w:rPr>
                                    <w:rFonts w:ascii="Cambria Math" w:hAnsi="Cambria Math" w:cs="Arial"/>
                                    <w:sz w:val="20"/>
                                    <w:szCs w:val="20"/>
                                    <w:lang w:val="es-MX"/>
                                    <w:rPrChange w:id="3088" w:author="César Gamboa" w:date="2019-11-25T09:13:00Z">
                                      <w:rPr>
                                        <w:rFonts w:ascii="Cambria Math" w:hAnsi="Cambria Math"/>
                                        <w:lang w:val="es-MX"/>
                                      </w:rPr>
                                    </w:rPrChange>
                                  </w:rPr>
                                  <m:t>Y</m:t>
                                </m:r>
                              </m:e>
                              <m:sub>
                                <m:r>
                                  <w:rPr>
                                    <w:rFonts w:ascii="Cambria Math" w:hAnsi="Cambria Math" w:cs="Arial"/>
                                    <w:sz w:val="20"/>
                                    <w:szCs w:val="20"/>
                                    <w:lang w:val="es-MX"/>
                                    <w:rPrChange w:id="3089" w:author="César Gamboa" w:date="2019-11-25T09:13:00Z">
                                      <w:rPr>
                                        <w:rFonts w:ascii="Cambria Math" w:hAnsi="Cambria Math"/>
                                        <w:lang w:val="es-MX"/>
                                      </w:rPr>
                                    </w:rPrChange>
                                  </w:rPr>
                                  <m:t>t-m</m:t>
                                </m:r>
                              </m:sub>
                            </m:sSub>
                          </m:e>
                        </m:d>
                      </m:e>
                    </m:nary>
                  </m:den>
                </m:f>
              </m:oMath>
            </w:ins>
          </w:p>
          <w:p w14:paraId="14D711DB" w14:textId="77777777" w:rsidR="007128C8" w:rsidRPr="00BA6CC3" w:rsidRDefault="007128C8" w:rsidP="007128C8">
            <w:pPr>
              <w:spacing w:line="240" w:lineRule="auto"/>
              <w:jc w:val="both"/>
              <w:rPr>
                <w:ins w:id="3090" w:author="César Gamboa" w:date="2019-11-24T11:09:00Z"/>
                <w:rFonts w:ascii="Arial" w:hAnsi="Arial" w:cs="Arial"/>
                <w:sz w:val="20"/>
                <w:szCs w:val="20"/>
                <w:lang w:val="es-MX"/>
                <w:rPrChange w:id="3091" w:author="César Gamboa" w:date="2019-11-25T09:13:00Z">
                  <w:rPr>
                    <w:ins w:id="3092" w:author="César Gamboa" w:date="2019-11-24T11:09:00Z"/>
                    <w:rFonts w:ascii="Times New Roman" w:hAnsi="Times New Roman"/>
                    <w:lang w:val="es-MX"/>
                  </w:rPr>
                </w:rPrChange>
              </w:rPr>
            </w:pPr>
            <w:ins w:id="3093" w:author="César Gamboa" w:date="2019-11-24T11:09:00Z">
              <w:r w:rsidRPr="00BA6CC3">
                <w:rPr>
                  <w:rFonts w:ascii="Arial" w:hAnsi="Arial" w:cs="Arial"/>
                  <w:sz w:val="20"/>
                  <w:szCs w:val="20"/>
                  <w:lang w:val="es-MX"/>
                  <w:rPrChange w:id="3094" w:author="César Gamboa" w:date="2019-11-25T09:13:00Z">
                    <w:rPr>
                      <w:rFonts w:ascii="Times New Roman" w:hAnsi="Times New Roman"/>
                      <w:lang w:val="es-MX"/>
                    </w:rPr>
                  </w:rPrChange>
                </w:rPr>
                <w:t>Donde m es la temporalidad de la serie.</w:t>
              </w:r>
            </w:ins>
          </w:p>
          <w:p w14:paraId="19D4C3A5" w14:textId="77777777" w:rsidR="007128C8" w:rsidRPr="00BA6CC3" w:rsidRDefault="007128C8" w:rsidP="007128C8">
            <w:pPr>
              <w:spacing w:line="240" w:lineRule="auto"/>
              <w:jc w:val="both"/>
              <w:rPr>
                <w:ins w:id="3095" w:author="César Gamboa" w:date="2019-11-24T11:09:00Z"/>
                <w:rFonts w:ascii="Arial" w:hAnsi="Arial" w:cs="Arial"/>
                <w:b/>
                <w:bCs/>
                <w:sz w:val="20"/>
                <w:szCs w:val="20"/>
                <w:lang w:val="es-MX"/>
                <w:rPrChange w:id="3096" w:author="César Gamboa" w:date="2019-11-25T09:13:00Z">
                  <w:rPr>
                    <w:ins w:id="3097" w:author="César Gamboa" w:date="2019-11-24T11:09:00Z"/>
                    <w:rFonts w:ascii="Times New Roman" w:hAnsi="Times New Roman"/>
                    <w:b/>
                    <w:bCs/>
                    <w:lang w:val="es-MX"/>
                  </w:rPr>
                </w:rPrChange>
              </w:rPr>
            </w:pPr>
            <w:ins w:id="3098" w:author="César Gamboa" w:date="2019-11-24T11:09:00Z">
              <w:r w:rsidRPr="00BA6CC3">
                <w:rPr>
                  <w:rFonts w:ascii="Arial" w:hAnsi="Arial" w:cs="Arial"/>
                  <w:b/>
                  <w:bCs/>
                  <w:sz w:val="20"/>
                  <w:szCs w:val="20"/>
                  <w:lang w:val="es-MX"/>
                  <w:rPrChange w:id="3099" w:author="César Gamboa" w:date="2019-11-25T09:13:00Z">
                    <w:rPr>
                      <w:rFonts w:ascii="Times New Roman" w:hAnsi="Times New Roman"/>
                      <w:b/>
                      <w:bCs/>
                      <w:lang w:val="es-MX"/>
                    </w:rPr>
                  </w:rPrChange>
                </w:rPr>
                <w:t>AIC</w:t>
              </w:r>
            </w:ins>
          </w:p>
          <w:p w14:paraId="1262568E" w14:textId="77777777" w:rsidR="007128C8" w:rsidRPr="00BA6CC3" w:rsidRDefault="007128C8" w:rsidP="007128C8">
            <w:pPr>
              <w:spacing w:line="240" w:lineRule="auto"/>
              <w:jc w:val="both"/>
              <w:rPr>
                <w:ins w:id="3100" w:author="César Gamboa" w:date="2019-11-24T11:09:00Z"/>
                <w:rFonts w:ascii="Arial" w:hAnsi="Arial" w:cs="Arial"/>
                <w:sz w:val="20"/>
                <w:szCs w:val="20"/>
                <w:lang w:val="es-MX"/>
                <w:rPrChange w:id="3101" w:author="César Gamboa" w:date="2019-11-25T09:13:00Z">
                  <w:rPr>
                    <w:ins w:id="3102" w:author="César Gamboa" w:date="2019-11-24T11:09:00Z"/>
                    <w:rFonts w:ascii="Times New Roman" w:hAnsi="Times New Roman"/>
                    <w:lang w:val="es-MX"/>
                  </w:rPr>
                </w:rPrChange>
              </w:rPr>
            </w:pPr>
            <w:ins w:id="3103" w:author="César Gamboa" w:date="2019-11-24T11:09:00Z">
              <w:r w:rsidRPr="00BA6CC3">
                <w:rPr>
                  <w:rFonts w:ascii="Arial" w:hAnsi="Arial" w:cs="Arial"/>
                  <w:sz w:val="20"/>
                  <w:szCs w:val="20"/>
                  <w:lang w:val="es-MX"/>
                  <w:rPrChange w:id="3104" w:author="César Gamboa" w:date="2019-11-25T09:13:00Z">
                    <w:rPr>
                      <w:rFonts w:ascii="Times New Roman" w:hAnsi="Times New Roman"/>
                      <w:lang w:val="es-MX"/>
                    </w:rPr>
                  </w:rPrChange>
                </w:rPr>
                <w:t xml:space="preserve">Se calcula de la siguiente manera: </w:t>
              </w:r>
              <m:oMath>
                <m:r>
                  <w:rPr>
                    <w:rFonts w:ascii="Cambria Math" w:hAnsi="Cambria Math" w:cs="Arial"/>
                    <w:sz w:val="20"/>
                    <w:szCs w:val="20"/>
                    <w:lang w:val="es-MX"/>
                    <w:rPrChange w:id="3105" w:author="César Gamboa" w:date="2019-11-25T09:13:00Z">
                      <w:rPr>
                        <w:rFonts w:ascii="Cambria Math" w:hAnsi="Cambria Math"/>
                        <w:lang w:val="es-MX"/>
                      </w:rPr>
                    </w:rPrChange>
                  </w:rPr>
                  <m:t>AIC=-2logL</m:t>
                </m:r>
                <m:d>
                  <m:dPr>
                    <m:ctrlPr>
                      <w:rPr>
                        <w:rFonts w:ascii="Cambria Math" w:hAnsi="Cambria Math" w:cs="Arial"/>
                        <w:i/>
                        <w:sz w:val="20"/>
                        <w:szCs w:val="20"/>
                        <w:lang w:val="es-MX"/>
                        <w:rPrChange w:id="3106" w:author="César Gamboa" w:date="2019-11-25T09:13:00Z">
                          <w:rPr>
                            <w:rFonts w:ascii="Cambria Math" w:hAnsi="Cambria Math"/>
                            <w:i/>
                            <w:lang w:val="es-MX"/>
                          </w:rPr>
                        </w:rPrChange>
                      </w:rPr>
                    </m:ctrlPr>
                  </m:dPr>
                  <m:e>
                    <m:acc>
                      <m:accPr>
                        <m:ctrlPr>
                          <w:rPr>
                            <w:rFonts w:ascii="Cambria Math" w:hAnsi="Cambria Math" w:cs="Arial"/>
                            <w:i/>
                            <w:sz w:val="20"/>
                            <w:szCs w:val="20"/>
                            <w:lang w:val="es-MX"/>
                            <w:rPrChange w:id="3107" w:author="César Gamboa" w:date="2019-11-25T09:13:00Z">
                              <w:rPr>
                                <w:rFonts w:ascii="Cambria Math" w:hAnsi="Cambria Math"/>
                                <w:i/>
                                <w:lang w:val="es-MX"/>
                              </w:rPr>
                            </w:rPrChange>
                          </w:rPr>
                        </m:ctrlPr>
                      </m:accPr>
                      <m:e>
                        <m:r>
                          <w:rPr>
                            <w:rFonts w:ascii="Cambria Math" w:hAnsi="Cambria Math" w:cs="Arial"/>
                            <w:sz w:val="20"/>
                            <w:szCs w:val="20"/>
                            <w:lang w:val="es-MX"/>
                            <w:rPrChange w:id="3108" w:author="César Gamboa" w:date="2019-11-25T09:13:00Z">
                              <w:rPr>
                                <w:rFonts w:ascii="Cambria Math" w:hAnsi="Cambria Math"/>
                                <w:lang w:val="es-MX"/>
                              </w:rPr>
                            </w:rPrChange>
                          </w:rPr>
                          <m:t>θ</m:t>
                        </m:r>
                      </m:e>
                    </m:acc>
                  </m:e>
                </m:d>
                <m:r>
                  <w:rPr>
                    <w:rFonts w:ascii="Cambria Math" w:hAnsi="Cambria Math" w:cs="Arial"/>
                    <w:sz w:val="20"/>
                    <w:szCs w:val="20"/>
                    <w:lang w:val="es-MX"/>
                    <w:rPrChange w:id="3109" w:author="César Gamboa" w:date="2019-11-25T09:13:00Z">
                      <w:rPr>
                        <w:rFonts w:ascii="Cambria Math" w:hAnsi="Cambria Math"/>
                        <w:lang w:val="es-MX"/>
                      </w:rPr>
                    </w:rPrChange>
                  </w:rPr>
                  <m:t>+2k</m:t>
                </m:r>
              </m:oMath>
              <w:r w:rsidRPr="00BA6CC3">
                <w:rPr>
                  <w:rFonts w:ascii="Arial" w:hAnsi="Arial" w:cs="Arial"/>
                  <w:sz w:val="20"/>
                  <w:szCs w:val="20"/>
                  <w:lang w:val="es-MX"/>
                  <w:rPrChange w:id="3110" w:author="César Gamboa" w:date="2019-11-25T09:13:00Z">
                    <w:rPr>
                      <w:rFonts w:ascii="Times New Roman" w:hAnsi="Times New Roman"/>
                      <w:lang w:val="es-MX"/>
                    </w:rPr>
                  </w:rPrChange>
                </w:rPr>
                <w:t xml:space="preserve"> </w:t>
              </w:r>
            </w:ins>
          </w:p>
          <w:p w14:paraId="619F2F3F" w14:textId="77777777" w:rsidR="007128C8" w:rsidRPr="00BA6CC3" w:rsidRDefault="007128C8" w:rsidP="007128C8">
            <w:pPr>
              <w:spacing w:line="240" w:lineRule="auto"/>
              <w:jc w:val="both"/>
              <w:rPr>
                <w:ins w:id="3111" w:author="César Gamboa" w:date="2019-11-24T11:09:00Z"/>
                <w:rFonts w:ascii="Arial" w:hAnsi="Arial" w:cs="Arial"/>
                <w:sz w:val="20"/>
                <w:szCs w:val="20"/>
                <w:lang w:val="es-MX"/>
                <w:rPrChange w:id="3112" w:author="César Gamboa" w:date="2019-11-25T09:13:00Z">
                  <w:rPr>
                    <w:ins w:id="3113" w:author="César Gamboa" w:date="2019-11-24T11:09:00Z"/>
                    <w:rFonts w:ascii="Times New Roman" w:hAnsi="Times New Roman"/>
                    <w:lang w:val="es-MX"/>
                  </w:rPr>
                </w:rPrChange>
              </w:rPr>
            </w:pPr>
            <w:ins w:id="3114" w:author="César Gamboa" w:date="2019-11-24T11:09:00Z">
              <w:r w:rsidRPr="00BA6CC3">
                <w:rPr>
                  <w:rFonts w:ascii="Arial" w:hAnsi="Arial" w:cs="Arial"/>
                  <w:sz w:val="20"/>
                  <w:szCs w:val="20"/>
                  <w:lang w:val="es-MX"/>
                  <w:rPrChange w:id="3115" w:author="César Gamboa" w:date="2019-11-25T09:13:00Z">
                    <w:rPr>
                      <w:rFonts w:ascii="Times New Roman" w:hAnsi="Times New Roman"/>
                      <w:lang w:val="es-MX"/>
                    </w:rPr>
                  </w:rPrChange>
                </w:rPr>
                <w:t>Donde k es el número de parámetros y n el número de datos.</w:t>
              </w:r>
            </w:ins>
          </w:p>
          <w:p w14:paraId="32E45D6D" w14:textId="77777777" w:rsidR="007128C8" w:rsidRPr="00BA6CC3" w:rsidRDefault="007128C8" w:rsidP="007128C8">
            <w:pPr>
              <w:spacing w:line="240" w:lineRule="auto"/>
              <w:jc w:val="both"/>
              <w:rPr>
                <w:ins w:id="3116" w:author="César Gamboa" w:date="2019-11-24T11:09:00Z"/>
                <w:rFonts w:ascii="Arial" w:hAnsi="Arial" w:cs="Arial"/>
                <w:b/>
                <w:bCs/>
                <w:sz w:val="20"/>
                <w:szCs w:val="20"/>
                <w:lang w:val="es-MX"/>
                <w:rPrChange w:id="3117" w:author="César Gamboa" w:date="2019-11-25T09:13:00Z">
                  <w:rPr>
                    <w:ins w:id="3118" w:author="César Gamboa" w:date="2019-11-24T11:09:00Z"/>
                    <w:rFonts w:ascii="Times New Roman" w:hAnsi="Times New Roman"/>
                    <w:b/>
                    <w:bCs/>
                    <w:lang w:val="es-MX"/>
                  </w:rPr>
                </w:rPrChange>
              </w:rPr>
            </w:pPr>
            <w:ins w:id="3119" w:author="César Gamboa" w:date="2019-11-24T11:09:00Z">
              <w:r w:rsidRPr="00BA6CC3">
                <w:rPr>
                  <w:rFonts w:ascii="Arial" w:hAnsi="Arial" w:cs="Arial"/>
                  <w:b/>
                  <w:bCs/>
                  <w:sz w:val="20"/>
                  <w:szCs w:val="20"/>
                  <w:lang w:val="es-MX"/>
                  <w:rPrChange w:id="3120" w:author="César Gamboa" w:date="2019-11-25T09:13:00Z">
                    <w:rPr>
                      <w:rFonts w:ascii="Times New Roman" w:hAnsi="Times New Roman"/>
                      <w:b/>
                      <w:bCs/>
                      <w:lang w:val="es-MX"/>
                    </w:rPr>
                  </w:rPrChange>
                </w:rPr>
                <w:t>AICc</w:t>
              </w:r>
            </w:ins>
          </w:p>
          <w:p w14:paraId="7DE0FAC2" w14:textId="77777777" w:rsidR="007128C8" w:rsidRPr="00BA6CC3" w:rsidRDefault="007128C8" w:rsidP="007128C8">
            <w:pPr>
              <w:spacing w:line="240" w:lineRule="auto"/>
              <w:jc w:val="both"/>
              <w:rPr>
                <w:ins w:id="3121" w:author="César Gamboa" w:date="2019-11-24T11:09:00Z"/>
                <w:rFonts w:ascii="Arial" w:hAnsi="Arial" w:cs="Arial"/>
                <w:sz w:val="20"/>
                <w:szCs w:val="20"/>
                <w:lang w:val="es-MX"/>
                <w:rPrChange w:id="3122" w:author="César Gamboa" w:date="2019-11-25T09:13:00Z">
                  <w:rPr>
                    <w:ins w:id="3123" w:author="César Gamboa" w:date="2019-11-24T11:09:00Z"/>
                    <w:rFonts w:ascii="Times New Roman" w:hAnsi="Times New Roman"/>
                    <w:lang w:val="es-MX"/>
                  </w:rPr>
                </w:rPrChange>
              </w:rPr>
            </w:pPr>
            <w:ins w:id="3124" w:author="César Gamboa" w:date="2019-11-24T11:09:00Z">
              <w:r w:rsidRPr="00BA6CC3">
                <w:rPr>
                  <w:rFonts w:ascii="Arial" w:hAnsi="Arial" w:cs="Arial"/>
                  <w:sz w:val="20"/>
                  <w:szCs w:val="20"/>
                  <w:lang w:val="es-MX"/>
                  <w:rPrChange w:id="3125" w:author="César Gamboa" w:date="2019-11-25T09:13:00Z">
                    <w:rPr>
                      <w:rFonts w:ascii="Times New Roman" w:hAnsi="Times New Roman"/>
                      <w:lang w:val="es-MX"/>
                    </w:rPr>
                  </w:rPrChange>
                </w:rPr>
                <w:t xml:space="preserve">Se calcula de la siguiente manera: </w:t>
              </w:r>
              <m:oMath>
                <m:r>
                  <w:rPr>
                    <w:rFonts w:ascii="Cambria Math" w:hAnsi="Cambria Math" w:cs="Arial"/>
                    <w:sz w:val="20"/>
                    <w:szCs w:val="20"/>
                    <w:lang w:val="es-MX"/>
                    <w:rPrChange w:id="3126" w:author="César Gamboa" w:date="2019-11-25T09:13:00Z">
                      <w:rPr>
                        <w:rFonts w:ascii="Cambria Math" w:hAnsi="Cambria Math"/>
                        <w:lang w:val="es-MX"/>
                      </w:rPr>
                    </w:rPrChange>
                  </w:rPr>
                  <m:t>AIC=-2logL</m:t>
                </m:r>
                <m:d>
                  <m:dPr>
                    <m:ctrlPr>
                      <w:rPr>
                        <w:rFonts w:ascii="Cambria Math" w:hAnsi="Cambria Math" w:cs="Arial"/>
                        <w:i/>
                        <w:sz w:val="20"/>
                        <w:szCs w:val="20"/>
                        <w:lang w:val="es-MX"/>
                        <w:rPrChange w:id="3127" w:author="César Gamboa" w:date="2019-11-25T09:13:00Z">
                          <w:rPr>
                            <w:rFonts w:ascii="Cambria Math" w:hAnsi="Cambria Math"/>
                            <w:i/>
                            <w:lang w:val="es-MX"/>
                          </w:rPr>
                        </w:rPrChange>
                      </w:rPr>
                    </m:ctrlPr>
                  </m:dPr>
                  <m:e>
                    <m:acc>
                      <m:accPr>
                        <m:ctrlPr>
                          <w:rPr>
                            <w:rFonts w:ascii="Cambria Math" w:hAnsi="Cambria Math" w:cs="Arial"/>
                            <w:i/>
                            <w:sz w:val="20"/>
                            <w:szCs w:val="20"/>
                            <w:lang w:val="es-MX"/>
                            <w:rPrChange w:id="3128" w:author="César Gamboa" w:date="2019-11-25T09:13:00Z">
                              <w:rPr>
                                <w:rFonts w:ascii="Cambria Math" w:hAnsi="Cambria Math"/>
                                <w:i/>
                                <w:lang w:val="es-MX"/>
                              </w:rPr>
                            </w:rPrChange>
                          </w:rPr>
                        </m:ctrlPr>
                      </m:accPr>
                      <m:e>
                        <m:r>
                          <w:rPr>
                            <w:rFonts w:ascii="Cambria Math" w:hAnsi="Cambria Math" w:cs="Arial"/>
                            <w:sz w:val="20"/>
                            <w:szCs w:val="20"/>
                            <w:lang w:val="es-MX"/>
                            <w:rPrChange w:id="3129" w:author="César Gamboa" w:date="2019-11-25T09:13:00Z">
                              <w:rPr>
                                <w:rFonts w:ascii="Cambria Math" w:hAnsi="Cambria Math"/>
                                <w:lang w:val="es-MX"/>
                              </w:rPr>
                            </w:rPrChange>
                          </w:rPr>
                          <m:t>θ</m:t>
                        </m:r>
                      </m:e>
                    </m:acc>
                  </m:e>
                </m:d>
                <m:r>
                  <w:rPr>
                    <w:rFonts w:ascii="Cambria Math" w:hAnsi="Cambria Math" w:cs="Arial"/>
                    <w:sz w:val="20"/>
                    <w:szCs w:val="20"/>
                    <w:lang w:val="es-MX"/>
                    <w:rPrChange w:id="3130" w:author="César Gamboa" w:date="2019-11-25T09:13:00Z">
                      <w:rPr>
                        <w:rFonts w:ascii="Cambria Math" w:hAnsi="Cambria Math"/>
                        <w:lang w:val="es-MX"/>
                      </w:rPr>
                    </w:rPrChange>
                  </w:rPr>
                  <m:t>+2k+</m:t>
                </m:r>
                <m:f>
                  <m:fPr>
                    <m:ctrlPr>
                      <w:rPr>
                        <w:rFonts w:ascii="Cambria Math" w:hAnsi="Cambria Math" w:cs="Arial"/>
                        <w:i/>
                        <w:sz w:val="20"/>
                        <w:szCs w:val="20"/>
                        <w:lang w:val="es-MX"/>
                        <w:rPrChange w:id="3131" w:author="César Gamboa" w:date="2019-11-25T09:13:00Z">
                          <w:rPr>
                            <w:rFonts w:ascii="Cambria Math" w:hAnsi="Cambria Math"/>
                            <w:i/>
                            <w:lang w:val="es-MX"/>
                          </w:rPr>
                        </w:rPrChange>
                      </w:rPr>
                    </m:ctrlPr>
                  </m:fPr>
                  <m:num>
                    <m:r>
                      <w:rPr>
                        <w:rFonts w:ascii="Cambria Math" w:hAnsi="Cambria Math" w:cs="Arial"/>
                        <w:sz w:val="20"/>
                        <w:szCs w:val="20"/>
                        <w:lang w:val="es-MX"/>
                        <w:rPrChange w:id="3132" w:author="César Gamboa" w:date="2019-11-25T09:13:00Z">
                          <w:rPr>
                            <w:rFonts w:ascii="Cambria Math" w:hAnsi="Cambria Math"/>
                            <w:lang w:val="es-MX"/>
                          </w:rPr>
                        </w:rPrChange>
                      </w:rPr>
                      <m:t>2k+1</m:t>
                    </m:r>
                  </m:num>
                  <m:den>
                    <m:r>
                      <w:rPr>
                        <w:rFonts w:ascii="Cambria Math" w:hAnsi="Cambria Math" w:cs="Arial"/>
                        <w:sz w:val="20"/>
                        <w:szCs w:val="20"/>
                        <w:lang w:val="es-MX"/>
                        <w:rPrChange w:id="3133" w:author="César Gamboa" w:date="2019-11-25T09:13:00Z">
                          <w:rPr>
                            <w:rFonts w:ascii="Cambria Math" w:hAnsi="Cambria Math"/>
                            <w:lang w:val="es-MX"/>
                          </w:rPr>
                        </w:rPrChange>
                      </w:rPr>
                      <m:t>n-k-1</m:t>
                    </m:r>
                  </m:den>
                </m:f>
              </m:oMath>
              <w:r w:rsidRPr="00BA6CC3">
                <w:rPr>
                  <w:rFonts w:ascii="Arial" w:hAnsi="Arial" w:cs="Arial"/>
                  <w:sz w:val="20"/>
                  <w:szCs w:val="20"/>
                  <w:lang w:val="es-MX"/>
                  <w:rPrChange w:id="3134" w:author="César Gamboa" w:date="2019-11-25T09:13:00Z">
                    <w:rPr>
                      <w:rFonts w:ascii="Times New Roman" w:hAnsi="Times New Roman"/>
                      <w:lang w:val="es-MX"/>
                    </w:rPr>
                  </w:rPrChange>
                </w:rPr>
                <w:t xml:space="preserve"> </w:t>
              </w:r>
            </w:ins>
          </w:p>
          <w:p w14:paraId="3B00CE5A" w14:textId="77777777" w:rsidR="007128C8" w:rsidRPr="00BA6CC3" w:rsidRDefault="007128C8" w:rsidP="007128C8">
            <w:pPr>
              <w:spacing w:line="240" w:lineRule="auto"/>
              <w:jc w:val="both"/>
              <w:rPr>
                <w:ins w:id="3135" w:author="César Gamboa" w:date="2019-11-24T11:09:00Z"/>
                <w:rFonts w:ascii="Arial" w:hAnsi="Arial" w:cs="Arial"/>
                <w:sz w:val="20"/>
                <w:szCs w:val="20"/>
                <w:lang w:val="es-MX"/>
                <w:rPrChange w:id="3136" w:author="César Gamboa" w:date="2019-11-25T09:13:00Z">
                  <w:rPr>
                    <w:ins w:id="3137" w:author="César Gamboa" w:date="2019-11-24T11:09:00Z"/>
                    <w:rFonts w:ascii="Times New Roman" w:hAnsi="Times New Roman"/>
                    <w:lang w:val="es-MX"/>
                  </w:rPr>
                </w:rPrChange>
              </w:rPr>
            </w:pPr>
            <w:ins w:id="3138" w:author="César Gamboa" w:date="2019-11-24T11:09:00Z">
              <w:r w:rsidRPr="00BA6CC3">
                <w:rPr>
                  <w:rFonts w:ascii="Arial" w:hAnsi="Arial" w:cs="Arial"/>
                  <w:sz w:val="20"/>
                  <w:szCs w:val="20"/>
                  <w:lang w:val="es-MX"/>
                  <w:rPrChange w:id="3139" w:author="César Gamboa" w:date="2019-11-25T09:13:00Z">
                    <w:rPr>
                      <w:rFonts w:ascii="Times New Roman" w:hAnsi="Times New Roman"/>
                      <w:lang w:val="es-MX"/>
                    </w:rPr>
                  </w:rPrChange>
                </w:rPr>
                <w:t>Donde k es el número de parámetros y n el número de datos.</w:t>
              </w:r>
            </w:ins>
          </w:p>
          <w:p w14:paraId="28F91F80" w14:textId="77777777" w:rsidR="007128C8" w:rsidRPr="00BA6CC3" w:rsidRDefault="007128C8" w:rsidP="007128C8">
            <w:pPr>
              <w:spacing w:line="240" w:lineRule="auto"/>
              <w:jc w:val="both"/>
              <w:rPr>
                <w:ins w:id="3140" w:author="César Gamboa" w:date="2019-11-24T11:09:00Z"/>
                <w:rFonts w:ascii="Arial" w:hAnsi="Arial" w:cs="Arial"/>
                <w:b/>
                <w:bCs/>
                <w:sz w:val="20"/>
                <w:szCs w:val="20"/>
                <w:lang w:val="es-MX"/>
                <w:rPrChange w:id="3141" w:author="César Gamboa" w:date="2019-11-25T09:13:00Z">
                  <w:rPr>
                    <w:ins w:id="3142" w:author="César Gamboa" w:date="2019-11-24T11:09:00Z"/>
                    <w:rFonts w:ascii="Times New Roman" w:hAnsi="Times New Roman"/>
                    <w:b/>
                    <w:bCs/>
                    <w:lang w:val="es-MX"/>
                  </w:rPr>
                </w:rPrChange>
              </w:rPr>
            </w:pPr>
            <w:ins w:id="3143" w:author="César Gamboa" w:date="2019-11-24T11:09:00Z">
              <w:r w:rsidRPr="00BA6CC3">
                <w:rPr>
                  <w:rFonts w:ascii="Arial" w:hAnsi="Arial" w:cs="Arial"/>
                  <w:b/>
                  <w:bCs/>
                  <w:sz w:val="20"/>
                  <w:szCs w:val="20"/>
                  <w:lang w:val="es-MX"/>
                  <w:rPrChange w:id="3144" w:author="César Gamboa" w:date="2019-11-25T09:13:00Z">
                    <w:rPr>
                      <w:rFonts w:ascii="Times New Roman" w:hAnsi="Times New Roman"/>
                      <w:b/>
                      <w:bCs/>
                      <w:lang w:val="es-MX"/>
                    </w:rPr>
                  </w:rPrChange>
                </w:rPr>
                <w:t>BIC</w:t>
              </w:r>
            </w:ins>
          </w:p>
          <w:p w14:paraId="783A2BF1" w14:textId="77777777" w:rsidR="007128C8" w:rsidRPr="00BA6CC3" w:rsidRDefault="007128C8" w:rsidP="007128C8">
            <w:pPr>
              <w:spacing w:line="240" w:lineRule="auto"/>
              <w:jc w:val="both"/>
              <w:rPr>
                <w:ins w:id="3145" w:author="César Gamboa" w:date="2019-11-24T11:09:00Z"/>
                <w:rFonts w:ascii="Arial" w:hAnsi="Arial" w:cs="Arial"/>
                <w:sz w:val="20"/>
                <w:szCs w:val="20"/>
                <w:lang w:val="es-MX"/>
                <w:rPrChange w:id="3146" w:author="César Gamboa" w:date="2019-11-25T09:13:00Z">
                  <w:rPr>
                    <w:ins w:id="3147" w:author="César Gamboa" w:date="2019-11-24T11:09:00Z"/>
                    <w:rFonts w:ascii="Times New Roman" w:hAnsi="Times New Roman"/>
                    <w:lang w:val="es-MX"/>
                  </w:rPr>
                </w:rPrChange>
              </w:rPr>
            </w:pPr>
            <w:ins w:id="3148" w:author="César Gamboa" w:date="2019-11-24T11:09:00Z">
              <w:r w:rsidRPr="00BA6CC3">
                <w:rPr>
                  <w:rFonts w:ascii="Arial" w:hAnsi="Arial" w:cs="Arial"/>
                  <w:sz w:val="20"/>
                  <w:szCs w:val="20"/>
                  <w:lang w:val="es-MX"/>
                  <w:rPrChange w:id="3149" w:author="César Gamboa" w:date="2019-11-25T09:13:00Z">
                    <w:rPr>
                      <w:rFonts w:ascii="Times New Roman" w:hAnsi="Times New Roman"/>
                      <w:lang w:val="es-MX"/>
                    </w:rPr>
                  </w:rPrChange>
                </w:rPr>
                <w:t xml:space="preserve">Se calcula de la siguiente manera: </w:t>
              </w:r>
              <m:oMath>
                <m:r>
                  <w:rPr>
                    <w:rFonts w:ascii="Cambria Math" w:hAnsi="Cambria Math" w:cs="Arial"/>
                    <w:sz w:val="20"/>
                    <w:szCs w:val="20"/>
                    <w:lang w:val="es-MX"/>
                    <w:rPrChange w:id="3150" w:author="César Gamboa" w:date="2019-11-25T09:13:00Z">
                      <w:rPr>
                        <w:rFonts w:ascii="Cambria Math" w:hAnsi="Cambria Math"/>
                        <w:lang w:val="es-MX"/>
                      </w:rPr>
                    </w:rPrChange>
                  </w:rPr>
                  <m:t>AIC=-2logL</m:t>
                </m:r>
                <m:d>
                  <m:dPr>
                    <m:ctrlPr>
                      <w:rPr>
                        <w:rFonts w:ascii="Cambria Math" w:hAnsi="Cambria Math" w:cs="Arial"/>
                        <w:i/>
                        <w:sz w:val="20"/>
                        <w:szCs w:val="20"/>
                        <w:lang w:val="es-MX"/>
                        <w:rPrChange w:id="3151" w:author="César Gamboa" w:date="2019-11-25T09:13:00Z">
                          <w:rPr>
                            <w:rFonts w:ascii="Cambria Math" w:hAnsi="Cambria Math"/>
                            <w:i/>
                            <w:lang w:val="es-MX"/>
                          </w:rPr>
                        </w:rPrChange>
                      </w:rPr>
                    </m:ctrlPr>
                  </m:dPr>
                  <m:e>
                    <m:acc>
                      <m:accPr>
                        <m:ctrlPr>
                          <w:rPr>
                            <w:rFonts w:ascii="Cambria Math" w:hAnsi="Cambria Math" w:cs="Arial"/>
                            <w:i/>
                            <w:sz w:val="20"/>
                            <w:szCs w:val="20"/>
                            <w:lang w:val="es-MX"/>
                            <w:rPrChange w:id="3152" w:author="César Gamboa" w:date="2019-11-25T09:13:00Z">
                              <w:rPr>
                                <w:rFonts w:ascii="Cambria Math" w:hAnsi="Cambria Math"/>
                                <w:i/>
                                <w:lang w:val="es-MX"/>
                              </w:rPr>
                            </w:rPrChange>
                          </w:rPr>
                        </m:ctrlPr>
                      </m:accPr>
                      <m:e>
                        <m:r>
                          <w:rPr>
                            <w:rFonts w:ascii="Cambria Math" w:hAnsi="Cambria Math" w:cs="Arial"/>
                            <w:sz w:val="20"/>
                            <w:szCs w:val="20"/>
                            <w:lang w:val="es-MX"/>
                            <w:rPrChange w:id="3153" w:author="César Gamboa" w:date="2019-11-25T09:13:00Z">
                              <w:rPr>
                                <w:rFonts w:ascii="Cambria Math" w:hAnsi="Cambria Math"/>
                                <w:lang w:val="es-MX"/>
                              </w:rPr>
                            </w:rPrChange>
                          </w:rPr>
                          <m:t>θ</m:t>
                        </m:r>
                      </m:e>
                    </m:acc>
                  </m:e>
                </m:d>
                <m:r>
                  <w:rPr>
                    <w:rFonts w:ascii="Cambria Math" w:hAnsi="Cambria Math" w:cs="Arial"/>
                    <w:sz w:val="20"/>
                    <w:szCs w:val="20"/>
                    <w:lang w:val="es-MX"/>
                    <w:rPrChange w:id="3154" w:author="César Gamboa" w:date="2019-11-25T09:13:00Z">
                      <w:rPr>
                        <w:rFonts w:ascii="Cambria Math" w:hAnsi="Cambria Math"/>
                        <w:lang w:val="es-MX"/>
                      </w:rPr>
                    </w:rPrChange>
                  </w:rPr>
                  <m:t>+2k ⋅</m:t>
                </m:r>
                <m:func>
                  <m:funcPr>
                    <m:ctrlPr>
                      <w:rPr>
                        <w:rFonts w:ascii="Cambria Math" w:hAnsi="Cambria Math" w:cs="Arial"/>
                        <w:i/>
                        <w:sz w:val="20"/>
                        <w:szCs w:val="20"/>
                        <w:lang w:val="es-MX"/>
                        <w:rPrChange w:id="3155" w:author="César Gamboa" w:date="2019-11-25T09:13:00Z">
                          <w:rPr>
                            <w:rFonts w:ascii="Cambria Math" w:hAnsi="Cambria Math"/>
                            <w:i/>
                            <w:lang w:val="es-MX"/>
                          </w:rPr>
                        </w:rPrChange>
                      </w:rPr>
                    </m:ctrlPr>
                  </m:funcPr>
                  <m:fName>
                    <m:r>
                      <m:rPr>
                        <m:sty m:val="p"/>
                      </m:rPr>
                      <w:rPr>
                        <w:rFonts w:ascii="Cambria Math" w:hAnsi="Cambria Math" w:cs="Arial"/>
                        <w:sz w:val="20"/>
                        <w:szCs w:val="20"/>
                        <w:lang w:val="es-MX"/>
                        <w:rPrChange w:id="3156" w:author="César Gamboa" w:date="2019-11-25T09:13:00Z">
                          <w:rPr>
                            <w:rFonts w:ascii="Cambria Math" w:hAnsi="Cambria Math"/>
                            <w:lang w:val="es-MX"/>
                          </w:rPr>
                        </w:rPrChange>
                      </w:rPr>
                      <m:t>log</m:t>
                    </m:r>
                  </m:fName>
                  <m:e>
                    <m:d>
                      <m:dPr>
                        <m:ctrlPr>
                          <w:rPr>
                            <w:rFonts w:ascii="Cambria Math" w:hAnsi="Cambria Math" w:cs="Arial"/>
                            <w:i/>
                            <w:sz w:val="20"/>
                            <w:szCs w:val="20"/>
                            <w:lang w:val="es-MX"/>
                            <w:rPrChange w:id="3157" w:author="César Gamboa" w:date="2019-11-25T09:13:00Z">
                              <w:rPr>
                                <w:rFonts w:ascii="Cambria Math" w:hAnsi="Cambria Math"/>
                                <w:i/>
                                <w:lang w:val="es-MX"/>
                              </w:rPr>
                            </w:rPrChange>
                          </w:rPr>
                        </m:ctrlPr>
                      </m:dPr>
                      <m:e>
                        <m:r>
                          <w:rPr>
                            <w:rFonts w:ascii="Cambria Math" w:hAnsi="Cambria Math" w:cs="Arial"/>
                            <w:sz w:val="20"/>
                            <w:szCs w:val="20"/>
                            <w:lang w:val="es-MX"/>
                            <w:rPrChange w:id="3158" w:author="César Gamboa" w:date="2019-11-25T09:13:00Z">
                              <w:rPr>
                                <w:rFonts w:ascii="Cambria Math" w:hAnsi="Cambria Math"/>
                                <w:lang w:val="es-MX"/>
                              </w:rPr>
                            </w:rPrChange>
                          </w:rPr>
                          <m:t>n</m:t>
                        </m:r>
                      </m:e>
                    </m:d>
                  </m:e>
                </m:func>
              </m:oMath>
              <w:r w:rsidRPr="00BA6CC3">
                <w:rPr>
                  <w:rFonts w:ascii="Arial" w:hAnsi="Arial" w:cs="Arial"/>
                  <w:sz w:val="20"/>
                  <w:szCs w:val="20"/>
                  <w:lang w:val="es-MX"/>
                  <w:rPrChange w:id="3159" w:author="César Gamboa" w:date="2019-11-25T09:13:00Z">
                    <w:rPr>
                      <w:rFonts w:ascii="Times New Roman" w:hAnsi="Times New Roman"/>
                      <w:lang w:val="es-MX"/>
                    </w:rPr>
                  </w:rPrChange>
                </w:rPr>
                <w:t xml:space="preserve"> </w:t>
              </w:r>
            </w:ins>
          </w:p>
          <w:p w14:paraId="3A8CC8F6" w14:textId="77777777" w:rsidR="007128C8" w:rsidRPr="00BA6CC3" w:rsidRDefault="007128C8" w:rsidP="007128C8">
            <w:pPr>
              <w:spacing w:line="240" w:lineRule="auto"/>
              <w:jc w:val="both"/>
              <w:rPr>
                <w:ins w:id="3160" w:author="César Gamboa" w:date="2019-11-24T11:09:00Z"/>
                <w:rFonts w:ascii="Arial" w:hAnsi="Arial" w:cs="Arial"/>
                <w:sz w:val="20"/>
                <w:szCs w:val="20"/>
                <w:lang w:val="es-MX"/>
                <w:rPrChange w:id="3161" w:author="César Gamboa" w:date="2019-11-25T09:13:00Z">
                  <w:rPr>
                    <w:ins w:id="3162" w:author="César Gamboa" w:date="2019-11-24T11:09:00Z"/>
                    <w:rFonts w:ascii="Times New Roman" w:hAnsi="Times New Roman"/>
                    <w:lang w:val="es-MX"/>
                  </w:rPr>
                </w:rPrChange>
              </w:rPr>
            </w:pPr>
            <w:ins w:id="3163" w:author="César Gamboa" w:date="2019-11-24T11:09:00Z">
              <w:r w:rsidRPr="00BA6CC3">
                <w:rPr>
                  <w:rFonts w:ascii="Arial" w:hAnsi="Arial" w:cs="Arial"/>
                  <w:sz w:val="20"/>
                  <w:szCs w:val="20"/>
                  <w:lang w:val="es-MX"/>
                  <w:rPrChange w:id="3164" w:author="César Gamboa" w:date="2019-11-25T09:13:00Z">
                    <w:rPr>
                      <w:rFonts w:ascii="Times New Roman" w:hAnsi="Times New Roman"/>
                      <w:lang w:val="es-MX"/>
                    </w:rPr>
                  </w:rPrChange>
                </w:rPr>
                <w:t>Donde k es el número de parámetros y n el número de datos.</w:t>
              </w:r>
            </w:ins>
          </w:p>
          <w:p w14:paraId="572925CE" w14:textId="46065CA9" w:rsidR="007128C8" w:rsidRPr="00BA6CC3" w:rsidRDefault="007128C8" w:rsidP="007128C8">
            <w:pPr>
              <w:spacing w:line="240" w:lineRule="auto"/>
              <w:jc w:val="both"/>
              <w:rPr>
                <w:rFonts w:ascii="Arial" w:hAnsi="Arial" w:cs="Arial"/>
                <w:b/>
                <w:bCs/>
                <w:sz w:val="20"/>
                <w:szCs w:val="20"/>
                <w:rPrChange w:id="3165" w:author="César Gamboa" w:date="2019-11-25T09:13:00Z">
                  <w:rPr>
                    <w:rFonts w:ascii="Times New Roman" w:hAnsi="Times New Roman"/>
                    <w:b/>
                    <w:bCs/>
                  </w:rPr>
                </w:rPrChange>
              </w:rPr>
            </w:pPr>
            <w:r w:rsidRPr="00BA6CC3">
              <w:rPr>
                <w:rFonts w:ascii="Arial" w:hAnsi="Arial" w:cs="Arial"/>
                <w:b/>
                <w:bCs/>
                <w:sz w:val="20"/>
                <w:szCs w:val="20"/>
                <w:rPrChange w:id="3166" w:author="César Gamboa" w:date="2019-11-25T09:13:00Z">
                  <w:rPr>
                    <w:rFonts w:ascii="Times New Roman" w:hAnsi="Times New Roman"/>
                    <w:b/>
                    <w:bCs/>
                  </w:rPr>
                </w:rPrChange>
              </w:rPr>
              <w:t>Estudio de</w:t>
            </w:r>
            <w:r w:rsidRPr="00BA6CC3">
              <w:rPr>
                <w:rFonts w:ascii="Arial" w:hAnsi="Arial" w:cs="Arial"/>
                <w:b/>
                <w:bCs/>
                <w:spacing w:val="-11"/>
                <w:sz w:val="20"/>
                <w:szCs w:val="20"/>
                <w:rPrChange w:id="3167" w:author="César Gamboa" w:date="2019-11-25T09:13:00Z">
                  <w:rPr>
                    <w:rFonts w:ascii="Times New Roman" w:hAnsi="Times New Roman"/>
                    <w:b/>
                    <w:bCs/>
                    <w:spacing w:val="-11"/>
                  </w:rPr>
                </w:rPrChange>
              </w:rPr>
              <w:t xml:space="preserve"> </w:t>
            </w:r>
            <w:r w:rsidRPr="00BA6CC3">
              <w:rPr>
                <w:rFonts w:ascii="Arial" w:hAnsi="Arial" w:cs="Arial"/>
                <w:b/>
                <w:bCs/>
                <w:sz w:val="20"/>
                <w:szCs w:val="20"/>
                <w:rPrChange w:id="3168" w:author="César Gamboa" w:date="2019-11-25T09:13:00Z">
                  <w:rPr>
                    <w:rFonts w:ascii="Times New Roman" w:hAnsi="Times New Roman"/>
                    <w:b/>
                    <w:bCs/>
                  </w:rPr>
                </w:rPrChange>
              </w:rPr>
              <w:t>simulación</w:t>
            </w:r>
          </w:p>
          <w:p w14:paraId="609C3DFB" w14:textId="135AD7B0" w:rsidR="007128C8" w:rsidRPr="00BA6CC3" w:rsidRDefault="007128C8" w:rsidP="007128C8">
            <w:pPr>
              <w:spacing w:line="240" w:lineRule="auto"/>
              <w:jc w:val="both"/>
              <w:rPr>
                <w:rFonts w:ascii="Arial" w:hAnsi="Arial" w:cs="Arial"/>
                <w:sz w:val="20"/>
                <w:szCs w:val="20"/>
                <w:lang w:val="es-MX"/>
                <w:rPrChange w:id="3169" w:author="César Gamboa" w:date="2019-11-25T09:13:00Z">
                  <w:rPr>
                    <w:rFonts w:ascii="Times New Roman" w:hAnsi="Times New Roman"/>
                    <w:lang w:val="es-MX"/>
                  </w:rPr>
                </w:rPrChange>
              </w:rPr>
            </w:pPr>
            <w:r w:rsidRPr="00BA6CC3">
              <w:rPr>
                <w:rFonts w:ascii="Arial" w:hAnsi="Arial" w:cs="Arial"/>
                <w:w w:val="110"/>
                <w:sz w:val="20"/>
                <w:szCs w:val="20"/>
                <w:lang w:val="es-MX"/>
                <w:rPrChange w:id="3170" w:author="César Gamboa" w:date="2019-11-25T09:13:00Z">
                  <w:rPr>
                    <w:rFonts w:ascii="Times New Roman" w:hAnsi="Times New Roman"/>
                    <w:w w:val="110"/>
                    <w:lang w:val="es-MX"/>
                  </w:rPr>
                </w:rPrChange>
              </w:rPr>
              <w:t xml:space="preserve">Inicialmente se simulan series cronológicas partiendo de valores </w:t>
            </w:r>
            <w:proofErr w:type="spellStart"/>
            <w:r w:rsidRPr="00BA6CC3">
              <w:rPr>
                <w:rFonts w:ascii="Arial" w:hAnsi="Arial" w:cs="Arial"/>
                <w:w w:val="110"/>
                <w:sz w:val="20"/>
                <w:szCs w:val="20"/>
                <w:lang w:val="es-MX"/>
                <w:rPrChange w:id="3171" w:author="César Gamboa" w:date="2019-11-25T09:13:00Z">
                  <w:rPr>
                    <w:rFonts w:ascii="Times New Roman" w:hAnsi="Times New Roman"/>
                    <w:w w:val="110"/>
                    <w:lang w:val="es-MX"/>
                  </w:rPr>
                </w:rPrChange>
              </w:rPr>
              <w:t>valores</w:t>
            </w:r>
            <w:proofErr w:type="spellEnd"/>
            <w:r w:rsidRPr="00BA6CC3">
              <w:rPr>
                <w:rFonts w:ascii="Arial" w:hAnsi="Arial" w:cs="Arial"/>
                <w:w w:val="110"/>
                <w:sz w:val="20"/>
                <w:szCs w:val="20"/>
                <w:lang w:val="es-MX"/>
                <w:rPrChange w:id="3172" w:author="César Gamboa" w:date="2019-11-25T09:13:00Z">
                  <w:rPr>
                    <w:rFonts w:ascii="Times New Roman" w:hAnsi="Times New Roman"/>
                    <w:w w:val="110"/>
                    <w:lang w:val="es-MX"/>
                  </w:rPr>
                </w:rPrChange>
              </w:rPr>
              <w:t xml:space="preserve"> aleatorios de alguna distribución de probabilidad, o bien, de datos reales de alguna serie. Con estos valores iniciales se generarán </w:t>
            </w:r>
            <w:r w:rsidRPr="00BA6CC3">
              <w:rPr>
                <w:rFonts w:ascii="Arial" w:hAnsi="Arial" w:cs="Arial"/>
                <w:i/>
                <w:w w:val="105"/>
                <w:sz w:val="20"/>
                <w:szCs w:val="20"/>
                <w:lang w:val="es-MX"/>
                <w:rPrChange w:id="3173" w:author="César Gamboa" w:date="2019-11-25T09:13:00Z">
                  <w:rPr>
                    <w:rFonts w:ascii="Times New Roman" w:hAnsi="Times New Roman"/>
                    <w:i/>
                    <w:w w:val="105"/>
                    <w:lang w:val="es-MX"/>
                  </w:rPr>
                </w:rPrChange>
              </w:rPr>
              <w:t xml:space="preserve">n </w:t>
            </w:r>
            <w:r w:rsidRPr="00BA6CC3">
              <w:rPr>
                <w:rFonts w:ascii="Arial" w:hAnsi="Arial" w:cs="Arial"/>
                <w:w w:val="105"/>
                <w:sz w:val="20"/>
                <w:szCs w:val="20"/>
                <w:lang w:val="es-MX"/>
                <w:rPrChange w:id="3174" w:author="César Gamboa" w:date="2019-11-25T09:13:00Z">
                  <w:rPr>
                    <w:rFonts w:ascii="Times New Roman" w:hAnsi="Times New Roman"/>
                    <w:w w:val="105"/>
                    <w:lang w:val="es-MX"/>
                  </w:rPr>
                </w:rPrChange>
              </w:rPr>
              <w:t>valores aleatorios que sigan un proceso específico ARIMA(</w:t>
            </w:r>
            <w:proofErr w:type="gramStart"/>
            <w:r w:rsidRPr="00BA6CC3">
              <w:rPr>
                <w:rFonts w:ascii="Arial" w:hAnsi="Arial" w:cs="Arial"/>
                <w:w w:val="105"/>
                <w:sz w:val="20"/>
                <w:szCs w:val="20"/>
                <w:lang w:val="es-MX"/>
                <w:rPrChange w:id="3175" w:author="César Gamboa" w:date="2019-11-25T09:13:00Z">
                  <w:rPr>
                    <w:rFonts w:ascii="Times New Roman" w:hAnsi="Times New Roman"/>
                    <w:w w:val="105"/>
                    <w:lang w:val="es-MX"/>
                  </w:rPr>
                </w:rPrChange>
              </w:rPr>
              <w:t>p,d</w:t>
            </w:r>
            <w:proofErr w:type="gramEnd"/>
            <w:r w:rsidRPr="00BA6CC3">
              <w:rPr>
                <w:rFonts w:ascii="Arial" w:hAnsi="Arial" w:cs="Arial"/>
                <w:w w:val="105"/>
                <w:sz w:val="20"/>
                <w:szCs w:val="20"/>
                <w:lang w:val="es-MX"/>
                <w:rPrChange w:id="3176" w:author="César Gamboa" w:date="2019-11-25T09:13:00Z">
                  <w:rPr>
                    <w:rFonts w:ascii="Times New Roman" w:hAnsi="Times New Roman"/>
                    <w:w w:val="105"/>
                    <w:lang w:val="es-MX"/>
                  </w:rPr>
                </w:rPrChange>
              </w:rPr>
              <w:t>,q)(P,D,Q).</w:t>
            </w:r>
          </w:p>
          <w:p w14:paraId="1A335192" w14:textId="121453E3" w:rsidR="007128C8" w:rsidRPr="00BA6CC3" w:rsidRDefault="007128C8" w:rsidP="007128C8">
            <w:pPr>
              <w:spacing w:line="240" w:lineRule="auto"/>
              <w:jc w:val="both"/>
              <w:rPr>
                <w:rFonts w:ascii="Arial" w:hAnsi="Arial" w:cs="Arial"/>
                <w:w w:val="105"/>
                <w:sz w:val="20"/>
                <w:szCs w:val="20"/>
                <w:lang w:val="es-MX"/>
                <w:rPrChange w:id="3177" w:author="César Gamboa" w:date="2019-11-25T09:13:00Z">
                  <w:rPr>
                    <w:rFonts w:ascii="Times New Roman" w:hAnsi="Times New Roman"/>
                    <w:w w:val="105"/>
                    <w:lang w:val="es-MX"/>
                  </w:rPr>
                </w:rPrChange>
              </w:rPr>
            </w:pPr>
            <w:r w:rsidRPr="00BA6CC3">
              <w:rPr>
                <w:rFonts w:ascii="Arial" w:hAnsi="Arial" w:cs="Arial"/>
                <w:w w:val="105"/>
                <w:sz w:val="20"/>
                <w:szCs w:val="20"/>
                <w:lang w:val="es-MX"/>
                <w:rPrChange w:id="3178" w:author="César Gamboa" w:date="2019-11-25T09:13:00Z">
                  <w:rPr>
                    <w:rFonts w:ascii="Times New Roman" w:hAnsi="Times New Roman"/>
                    <w:w w:val="105"/>
                    <w:lang w:val="es-MX"/>
                  </w:rPr>
                </w:rPrChange>
              </w:rPr>
              <w:t xml:space="preserve">Para generar el proceso en cuestión, se deben fijar los valores de </w:t>
            </w:r>
            <w:r w:rsidRPr="00BA6CC3">
              <w:rPr>
                <w:rFonts w:ascii="Arial" w:hAnsi="Arial" w:cs="Arial"/>
                <w:i/>
                <w:w w:val="105"/>
                <w:sz w:val="20"/>
                <w:szCs w:val="20"/>
                <w:lang w:val="es-MX"/>
                <w:rPrChange w:id="3179" w:author="César Gamboa" w:date="2019-11-25T09:13:00Z">
                  <w:rPr>
                    <w:rFonts w:ascii="Times New Roman" w:hAnsi="Times New Roman"/>
                    <w:i/>
                    <w:w w:val="105"/>
                    <w:lang w:val="es-MX"/>
                  </w:rPr>
                </w:rPrChange>
              </w:rPr>
              <w:t xml:space="preserve">p, d, </w:t>
            </w:r>
            <w:proofErr w:type="gramStart"/>
            <w:r w:rsidRPr="00BA6CC3">
              <w:rPr>
                <w:rFonts w:ascii="Arial" w:hAnsi="Arial" w:cs="Arial"/>
                <w:i/>
                <w:w w:val="105"/>
                <w:sz w:val="20"/>
                <w:szCs w:val="20"/>
                <w:lang w:val="es-MX"/>
                <w:rPrChange w:id="3180" w:author="César Gamboa" w:date="2019-11-25T09:13:00Z">
                  <w:rPr>
                    <w:rFonts w:ascii="Times New Roman" w:hAnsi="Times New Roman"/>
                    <w:i/>
                    <w:w w:val="105"/>
                    <w:lang w:val="es-MX"/>
                  </w:rPr>
                </w:rPrChange>
              </w:rPr>
              <w:t xml:space="preserve">q  </w:t>
            </w:r>
            <w:r w:rsidRPr="00BA6CC3">
              <w:rPr>
                <w:rFonts w:ascii="Arial" w:hAnsi="Arial" w:cs="Arial"/>
                <w:w w:val="105"/>
                <w:sz w:val="20"/>
                <w:szCs w:val="20"/>
                <w:lang w:val="es-MX"/>
                <w:rPrChange w:id="3181" w:author="César Gamboa" w:date="2019-11-25T09:13:00Z">
                  <w:rPr>
                    <w:rFonts w:ascii="Times New Roman" w:hAnsi="Times New Roman"/>
                    <w:w w:val="105"/>
                    <w:lang w:val="es-MX"/>
                  </w:rPr>
                </w:rPrChange>
              </w:rPr>
              <w:t>en</w:t>
            </w:r>
            <w:proofErr w:type="gramEnd"/>
            <w:r w:rsidRPr="00BA6CC3">
              <w:rPr>
                <w:rFonts w:ascii="Arial" w:hAnsi="Arial" w:cs="Arial"/>
                <w:w w:val="105"/>
                <w:sz w:val="20"/>
                <w:szCs w:val="20"/>
                <w:lang w:val="es-MX"/>
                <w:rPrChange w:id="3182" w:author="César Gamboa" w:date="2019-11-25T09:13:00Z">
                  <w:rPr>
                    <w:rFonts w:ascii="Times New Roman" w:hAnsi="Times New Roman"/>
                    <w:w w:val="105"/>
                    <w:lang w:val="es-MX"/>
                  </w:rPr>
                </w:rPrChange>
              </w:rPr>
              <w:t xml:space="preserve"> la parte no estacional y  </w:t>
            </w:r>
            <w:r w:rsidRPr="00BA6CC3">
              <w:rPr>
                <w:rFonts w:ascii="Arial" w:hAnsi="Arial" w:cs="Arial"/>
                <w:i/>
                <w:spacing w:val="2"/>
                <w:w w:val="105"/>
                <w:sz w:val="20"/>
                <w:szCs w:val="20"/>
                <w:lang w:val="es-MX"/>
                <w:rPrChange w:id="3183" w:author="César Gamboa" w:date="2019-11-25T09:13:00Z">
                  <w:rPr>
                    <w:rFonts w:ascii="Times New Roman" w:hAnsi="Times New Roman"/>
                    <w:i/>
                    <w:spacing w:val="2"/>
                    <w:w w:val="105"/>
                    <w:lang w:val="es-MX"/>
                  </w:rPr>
                </w:rPrChange>
              </w:rPr>
              <w:t xml:space="preserve">P, D, </w:t>
            </w:r>
            <w:r w:rsidRPr="00BA6CC3">
              <w:rPr>
                <w:rFonts w:ascii="Arial" w:hAnsi="Arial" w:cs="Arial"/>
                <w:i/>
                <w:w w:val="105"/>
                <w:sz w:val="20"/>
                <w:szCs w:val="20"/>
                <w:lang w:val="es-MX"/>
                <w:rPrChange w:id="3184" w:author="César Gamboa" w:date="2019-11-25T09:13:00Z">
                  <w:rPr>
                    <w:rFonts w:ascii="Times New Roman" w:hAnsi="Times New Roman"/>
                    <w:i/>
                    <w:w w:val="105"/>
                    <w:lang w:val="es-MX"/>
                  </w:rPr>
                </w:rPrChange>
              </w:rPr>
              <w:t xml:space="preserve">Q </w:t>
            </w:r>
            <w:r w:rsidRPr="00BA6CC3">
              <w:rPr>
                <w:rFonts w:ascii="Arial" w:hAnsi="Arial" w:cs="Arial"/>
                <w:w w:val="105"/>
                <w:sz w:val="20"/>
                <w:szCs w:val="20"/>
                <w:lang w:val="es-MX"/>
                <w:rPrChange w:id="3185" w:author="César Gamboa" w:date="2019-11-25T09:13:00Z">
                  <w:rPr>
                    <w:rFonts w:ascii="Times New Roman" w:hAnsi="Times New Roman"/>
                    <w:w w:val="105"/>
                    <w:lang w:val="es-MX"/>
                  </w:rPr>
                </w:rPrChange>
              </w:rPr>
              <w:t xml:space="preserve">en la parte estacional de un modelo ARIMA, así como la temporalidad que se desea para la misma. Además, se ofrece la posibilidad de definir el </w:t>
            </w:r>
            <w:r w:rsidRPr="00BA6CC3">
              <w:rPr>
                <w:rFonts w:ascii="Arial" w:hAnsi="Arial" w:cs="Arial"/>
                <w:spacing w:val="-3"/>
                <w:w w:val="105"/>
                <w:sz w:val="20"/>
                <w:szCs w:val="20"/>
                <w:lang w:val="es-MX"/>
                <w:rPrChange w:id="3186" w:author="César Gamboa" w:date="2019-11-25T09:13:00Z">
                  <w:rPr>
                    <w:rFonts w:ascii="Times New Roman" w:hAnsi="Times New Roman"/>
                    <w:spacing w:val="-3"/>
                    <w:w w:val="105"/>
                    <w:lang w:val="es-MX"/>
                  </w:rPr>
                </w:rPrChange>
              </w:rPr>
              <w:t xml:space="preserve">valor </w:t>
            </w:r>
            <w:r w:rsidRPr="00BA6CC3">
              <w:rPr>
                <w:rFonts w:ascii="Arial" w:hAnsi="Arial" w:cs="Arial"/>
                <w:w w:val="105"/>
                <w:sz w:val="20"/>
                <w:szCs w:val="20"/>
                <w:lang w:val="es-MX"/>
                <w:rPrChange w:id="3187" w:author="César Gamboa" w:date="2019-11-25T09:13:00Z">
                  <w:rPr>
                    <w:rFonts w:ascii="Times New Roman" w:hAnsi="Times New Roman"/>
                    <w:w w:val="105"/>
                    <w:lang w:val="es-MX"/>
                  </w:rPr>
                </w:rPrChange>
              </w:rPr>
              <w:t>de los coeficientes del modelo para cada orden del</w:t>
            </w:r>
            <w:r w:rsidRPr="00BA6CC3">
              <w:rPr>
                <w:rFonts w:ascii="Arial" w:hAnsi="Arial" w:cs="Arial"/>
                <w:spacing w:val="-14"/>
                <w:w w:val="105"/>
                <w:sz w:val="20"/>
                <w:szCs w:val="20"/>
                <w:lang w:val="es-MX"/>
                <w:rPrChange w:id="3188" w:author="César Gamboa" w:date="2019-11-25T09:13:00Z">
                  <w:rPr>
                    <w:rFonts w:ascii="Times New Roman" w:hAnsi="Times New Roman"/>
                    <w:spacing w:val="-14"/>
                    <w:w w:val="105"/>
                    <w:lang w:val="es-MX"/>
                  </w:rPr>
                </w:rPrChange>
              </w:rPr>
              <w:t xml:space="preserve"> </w:t>
            </w:r>
            <w:r w:rsidRPr="00BA6CC3">
              <w:rPr>
                <w:rFonts w:ascii="Arial" w:hAnsi="Arial" w:cs="Arial"/>
                <w:w w:val="105"/>
                <w:sz w:val="20"/>
                <w:szCs w:val="20"/>
                <w:lang w:val="es-MX"/>
                <w:rPrChange w:id="3189" w:author="César Gamboa" w:date="2019-11-25T09:13:00Z">
                  <w:rPr>
                    <w:rFonts w:ascii="Times New Roman" w:hAnsi="Times New Roman"/>
                    <w:w w:val="105"/>
                    <w:lang w:val="es-MX"/>
                  </w:rPr>
                </w:rPrChange>
              </w:rPr>
              <w:t>proceso;</w:t>
            </w:r>
            <w:r w:rsidRPr="00BA6CC3">
              <w:rPr>
                <w:rFonts w:ascii="Arial" w:hAnsi="Arial" w:cs="Arial"/>
                <w:spacing w:val="-13"/>
                <w:w w:val="105"/>
                <w:sz w:val="20"/>
                <w:szCs w:val="20"/>
                <w:lang w:val="es-MX"/>
                <w:rPrChange w:id="3190" w:author="César Gamboa" w:date="2019-11-25T09:13:00Z">
                  <w:rPr>
                    <w:rFonts w:ascii="Times New Roman" w:hAnsi="Times New Roman"/>
                    <w:spacing w:val="-13"/>
                    <w:w w:val="105"/>
                    <w:lang w:val="es-MX"/>
                  </w:rPr>
                </w:rPrChange>
              </w:rPr>
              <w:t xml:space="preserve"> </w:t>
            </w:r>
            <w:r w:rsidRPr="00BA6CC3">
              <w:rPr>
                <w:rFonts w:ascii="Arial" w:hAnsi="Arial" w:cs="Arial"/>
                <w:w w:val="105"/>
                <w:sz w:val="20"/>
                <w:szCs w:val="20"/>
                <w:lang w:val="es-MX"/>
                <w:rPrChange w:id="3191" w:author="César Gamboa" w:date="2019-11-25T09:13:00Z">
                  <w:rPr>
                    <w:rFonts w:ascii="Times New Roman" w:hAnsi="Times New Roman"/>
                    <w:w w:val="105"/>
                    <w:lang w:val="es-MX"/>
                  </w:rPr>
                </w:rPrChange>
              </w:rPr>
              <w:t>por</w:t>
            </w:r>
            <w:r w:rsidRPr="00BA6CC3">
              <w:rPr>
                <w:rFonts w:ascii="Arial" w:hAnsi="Arial" w:cs="Arial"/>
                <w:spacing w:val="-14"/>
                <w:w w:val="105"/>
                <w:sz w:val="20"/>
                <w:szCs w:val="20"/>
                <w:lang w:val="es-MX"/>
                <w:rPrChange w:id="3192" w:author="César Gamboa" w:date="2019-11-25T09:13:00Z">
                  <w:rPr>
                    <w:rFonts w:ascii="Times New Roman" w:hAnsi="Times New Roman"/>
                    <w:spacing w:val="-14"/>
                    <w:w w:val="105"/>
                    <w:lang w:val="es-MX"/>
                  </w:rPr>
                </w:rPrChange>
              </w:rPr>
              <w:t xml:space="preserve"> </w:t>
            </w:r>
            <w:r w:rsidRPr="00BA6CC3">
              <w:rPr>
                <w:rFonts w:ascii="Arial" w:hAnsi="Arial" w:cs="Arial"/>
                <w:w w:val="105"/>
                <w:sz w:val="20"/>
                <w:szCs w:val="20"/>
                <w:lang w:val="es-MX"/>
                <w:rPrChange w:id="3193" w:author="César Gamboa" w:date="2019-11-25T09:13:00Z">
                  <w:rPr>
                    <w:rFonts w:ascii="Times New Roman" w:hAnsi="Times New Roman"/>
                    <w:w w:val="105"/>
                    <w:lang w:val="es-MX"/>
                  </w:rPr>
                </w:rPrChange>
              </w:rPr>
              <w:t>ejemplo,</w:t>
            </w:r>
            <w:r w:rsidRPr="00BA6CC3">
              <w:rPr>
                <w:rFonts w:ascii="Arial" w:hAnsi="Arial" w:cs="Arial"/>
                <w:spacing w:val="-13"/>
                <w:w w:val="105"/>
                <w:sz w:val="20"/>
                <w:szCs w:val="20"/>
                <w:lang w:val="es-MX"/>
                <w:rPrChange w:id="3194" w:author="César Gamboa" w:date="2019-11-25T09:13:00Z">
                  <w:rPr>
                    <w:rFonts w:ascii="Times New Roman" w:hAnsi="Times New Roman"/>
                    <w:spacing w:val="-13"/>
                    <w:w w:val="105"/>
                    <w:lang w:val="es-MX"/>
                  </w:rPr>
                </w:rPrChange>
              </w:rPr>
              <w:t xml:space="preserve"> </w:t>
            </w:r>
            <w:r w:rsidRPr="00BA6CC3">
              <w:rPr>
                <w:rFonts w:ascii="Arial" w:hAnsi="Arial" w:cs="Arial"/>
                <w:w w:val="105"/>
                <w:sz w:val="20"/>
                <w:szCs w:val="20"/>
                <w:lang w:val="es-MX"/>
                <w:rPrChange w:id="3195" w:author="César Gamboa" w:date="2019-11-25T09:13:00Z">
                  <w:rPr>
                    <w:rFonts w:ascii="Times New Roman" w:hAnsi="Times New Roman"/>
                    <w:w w:val="105"/>
                    <w:lang w:val="es-MX"/>
                  </w:rPr>
                </w:rPrChange>
              </w:rPr>
              <w:t>si</w:t>
            </w:r>
            <w:r w:rsidRPr="00BA6CC3">
              <w:rPr>
                <w:rFonts w:ascii="Arial" w:hAnsi="Arial" w:cs="Arial"/>
                <w:spacing w:val="-13"/>
                <w:w w:val="105"/>
                <w:sz w:val="20"/>
                <w:szCs w:val="20"/>
                <w:lang w:val="es-MX"/>
                <w:rPrChange w:id="3196" w:author="César Gamboa" w:date="2019-11-25T09:13:00Z">
                  <w:rPr>
                    <w:rFonts w:ascii="Times New Roman" w:hAnsi="Times New Roman"/>
                    <w:spacing w:val="-13"/>
                    <w:w w:val="105"/>
                    <w:lang w:val="es-MX"/>
                  </w:rPr>
                </w:rPrChange>
              </w:rPr>
              <w:t xml:space="preserve"> </w:t>
            </w:r>
            <w:r w:rsidRPr="00BA6CC3">
              <w:rPr>
                <w:rFonts w:ascii="Arial" w:hAnsi="Arial" w:cs="Arial"/>
                <w:w w:val="105"/>
                <w:sz w:val="20"/>
                <w:szCs w:val="20"/>
                <w:lang w:val="es-MX"/>
                <w:rPrChange w:id="3197" w:author="César Gamboa" w:date="2019-11-25T09:13:00Z">
                  <w:rPr>
                    <w:rFonts w:ascii="Times New Roman" w:hAnsi="Times New Roman"/>
                    <w:w w:val="105"/>
                    <w:lang w:val="es-MX"/>
                  </w:rPr>
                </w:rPrChange>
              </w:rPr>
              <w:t>se desea generar una serie</w:t>
            </w:r>
            <w:r w:rsidRPr="00BA6CC3">
              <w:rPr>
                <w:rFonts w:ascii="Arial" w:hAnsi="Arial" w:cs="Arial"/>
                <w:spacing w:val="-13"/>
                <w:w w:val="105"/>
                <w:sz w:val="20"/>
                <w:szCs w:val="20"/>
                <w:lang w:val="es-MX"/>
                <w:rPrChange w:id="3198" w:author="César Gamboa" w:date="2019-11-25T09:13:00Z">
                  <w:rPr>
                    <w:rFonts w:ascii="Times New Roman" w:hAnsi="Times New Roman"/>
                    <w:spacing w:val="-13"/>
                    <w:w w:val="105"/>
                    <w:lang w:val="es-MX"/>
                  </w:rPr>
                </w:rPrChange>
              </w:rPr>
              <w:t xml:space="preserve"> </w:t>
            </w:r>
            <w:r w:rsidRPr="00BA6CC3">
              <w:rPr>
                <w:rFonts w:ascii="Arial" w:hAnsi="Arial" w:cs="Arial"/>
                <w:w w:val="105"/>
                <w:sz w:val="20"/>
                <w:szCs w:val="20"/>
                <w:lang w:val="es-MX"/>
                <w:rPrChange w:id="3199" w:author="César Gamboa" w:date="2019-11-25T09:13:00Z">
                  <w:rPr>
                    <w:rFonts w:ascii="Times New Roman" w:hAnsi="Times New Roman"/>
                    <w:w w:val="105"/>
                    <w:lang w:val="es-MX"/>
                  </w:rPr>
                </w:rPrChange>
              </w:rPr>
              <w:t xml:space="preserve">cuyo proceso es un </w:t>
            </w:r>
            <w:r w:rsidRPr="00BA6CC3">
              <w:rPr>
                <w:rFonts w:ascii="Arial" w:hAnsi="Arial" w:cs="Arial"/>
                <w:i/>
                <w:spacing w:val="4"/>
                <w:w w:val="105"/>
                <w:sz w:val="20"/>
                <w:szCs w:val="20"/>
                <w:lang w:val="es-MX"/>
                <w:rPrChange w:id="3200" w:author="César Gamboa" w:date="2019-11-25T09:13:00Z">
                  <w:rPr>
                    <w:rFonts w:ascii="Times New Roman" w:hAnsi="Times New Roman"/>
                    <w:i/>
                    <w:spacing w:val="4"/>
                    <w:w w:val="105"/>
                    <w:lang w:val="es-MX"/>
                  </w:rPr>
                </w:rPrChange>
              </w:rPr>
              <w:t>ARIM</w:t>
            </w:r>
            <w:r w:rsidRPr="00BA6CC3">
              <w:rPr>
                <w:rFonts w:ascii="Arial" w:hAnsi="Arial" w:cs="Arial"/>
                <w:i/>
                <w:spacing w:val="-36"/>
                <w:w w:val="105"/>
                <w:sz w:val="20"/>
                <w:szCs w:val="20"/>
                <w:lang w:val="es-MX"/>
                <w:rPrChange w:id="3201" w:author="César Gamboa" w:date="2019-11-25T09:13:00Z">
                  <w:rPr>
                    <w:rFonts w:ascii="Times New Roman" w:hAnsi="Times New Roman"/>
                    <w:i/>
                    <w:spacing w:val="-36"/>
                    <w:w w:val="105"/>
                    <w:lang w:val="es-MX"/>
                  </w:rPr>
                </w:rPrChange>
              </w:rPr>
              <w:t xml:space="preserve"> </w:t>
            </w:r>
            <w:r w:rsidRPr="00BA6CC3">
              <w:rPr>
                <w:rFonts w:ascii="Arial" w:hAnsi="Arial" w:cs="Arial"/>
                <w:i/>
                <w:w w:val="105"/>
                <w:sz w:val="20"/>
                <w:szCs w:val="20"/>
                <w:lang w:val="es-MX"/>
                <w:rPrChange w:id="3202" w:author="César Gamboa" w:date="2019-11-25T09:13:00Z">
                  <w:rPr>
                    <w:rFonts w:ascii="Times New Roman" w:hAnsi="Times New Roman"/>
                    <w:i/>
                    <w:w w:val="105"/>
                    <w:lang w:val="es-MX"/>
                  </w:rPr>
                </w:rPrChange>
              </w:rPr>
              <w:t>A</w:t>
            </w:r>
            <w:r w:rsidRPr="00BA6CC3">
              <w:rPr>
                <w:rFonts w:ascii="Arial" w:hAnsi="Arial" w:cs="Arial"/>
                <w:w w:val="105"/>
                <w:sz w:val="20"/>
                <w:szCs w:val="20"/>
                <w:lang w:val="es-MX"/>
                <w:rPrChange w:id="3203" w:author="César Gamboa" w:date="2019-11-25T09:13:00Z">
                  <w:rPr>
                    <w:rFonts w:ascii="Times New Roman" w:hAnsi="Times New Roman"/>
                    <w:w w:val="105"/>
                    <w:lang w:val="es-MX"/>
                  </w:rPr>
                </w:rPrChange>
              </w:rPr>
              <w:t>(2</w:t>
            </w:r>
            <w:r w:rsidRPr="00BA6CC3">
              <w:rPr>
                <w:rFonts w:ascii="Arial" w:hAnsi="Arial" w:cs="Arial"/>
                <w:i/>
                <w:w w:val="105"/>
                <w:sz w:val="20"/>
                <w:szCs w:val="20"/>
                <w:lang w:val="es-MX"/>
                <w:rPrChange w:id="3204" w:author="César Gamboa" w:date="2019-11-25T09:13:00Z">
                  <w:rPr>
                    <w:rFonts w:ascii="Times New Roman" w:hAnsi="Times New Roman"/>
                    <w:i/>
                    <w:w w:val="105"/>
                    <w:lang w:val="es-MX"/>
                  </w:rPr>
                </w:rPrChange>
              </w:rPr>
              <w:t>,</w:t>
            </w:r>
            <w:r w:rsidRPr="00BA6CC3">
              <w:rPr>
                <w:rFonts w:ascii="Arial" w:hAnsi="Arial" w:cs="Arial"/>
                <w:i/>
                <w:spacing w:val="-28"/>
                <w:w w:val="105"/>
                <w:sz w:val="20"/>
                <w:szCs w:val="20"/>
                <w:lang w:val="es-MX"/>
                <w:rPrChange w:id="3205" w:author="César Gamboa" w:date="2019-11-25T09:13:00Z">
                  <w:rPr>
                    <w:rFonts w:ascii="Times New Roman" w:hAnsi="Times New Roman"/>
                    <w:i/>
                    <w:spacing w:val="-28"/>
                    <w:w w:val="105"/>
                    <w:lang w:val="es-MX"/>
                  </w:rPr>
                </w:rPrChange>
              </w:rPr>
              <w:t xml:space="preserve"> </w:t>
            </w:r>
            <w:r w:rsidRPr="00BA6CC3">
              <w:rPr>
                <w:rFonts w:ascii="Arial" w:hAnsi="Arial" w:cs="Arial"/>
                <w:w w:val="105"/>
                <w:sz w:val="20"/>
                <w:szCs w:val="20"/>
                <w:lang w:val="es-MX"/>
                <w:rPrChange w:id="3206" w:author="César Gamboa" w:date="2019-11-25T09:13:00Z">
                  <w:rPr>
                    <w:rFonts w:ascii="Times New Roman" w:hAnsi="Times New Roman"/>
                    <w:w w:val="105"/>
                    <w:lang w:val="es-MX"/>
                  </w:rPr>
                </w:rPrChange>
              </w:rPr>
              <w:t>1</w:t>
            </w:r>
            <w:r w:rsidRPr="00BA6CC3">
              <w:rPr>
                <w:rFonts w:ascii="Arial" w:hAnsi="Arial" w:cs="Arial"/>
                <w:i/>
                <w:w w:val="105"/>
                <w:sz w:val="20"/>
                <w:szCs w:val="20"/>
                <w:lang w:val="es-MX"/>
                <w:rPrChange w:id="3207" w:author="César Gamboa" w:date="2019-11-25T09:13:00Z">
                  <w:rPr>
                    <w:rFonts w:ascii="Times New Roman" w:hAnsi="Times New Roman"/>
                    <w:i/>
                    <w:w w:val="105"/>
                    <w:lang w:val="es-MX"/>
                  </w:rPr>
                </w:rPrChange>
              </w:rPr>
              <w:t>,</w:t>
            </w:r>
            <w:r w:rsidRPr="00BA6CC3">
              <w:rPr>
                <w:rFonts w:ascii="Arial" w:hAnsi="Arial" w:cs="Arial"/>
                <w:i/>
                <w:spacing w:val="-28"/>
                <w:w w:val="105"/>
                <w:sz w:val="20"/>
                <w:szCs w:val="20"/>
                <w:lang w:val="es-MX"/>
                <w:rPrChange w:id="3208" w:author="César Gamboa" w:date="2019-11-25T09:13:00Z">
                  <w:rPr>
                    <w:rFonts w:ascii="Times New Roman" w:hAnsi="Times New Roman"/>
                    <w:i/>
                    <w:spacing w:val="-28"/>
                    <w:w w:val="105"/>
                    <w:lang w:val="es-MX"/>
                  </w:rPr>
                </w:rPrChange>
              </w:rPr>
              <w:t xml:space="preserve"> </w:t>
            </w:r>
            <w:r w:rsidRPr="00BA6CC3">
              <w:rPr>
                <w:rFonts w:ascii="Arial" w:hAnsi="Arial" w:cs="Arial"/>
                <w:w w:val="105"/>
                <w:sz w:val="20"/>
                <w:szCs w:val="20"/>
                <w:lang w:val="es-MX"/>
                <w:rPrChange w:id="3209" w:author="César Gamboa" w:date="2019-11-25T09:13:00Z">
                  <w:rPr>
                    <w:rFonts w:ascii="Times New Roman" w:hAnsi="Times New Roman"/>
                    <w:w w:val="105"/>
                    <w:lang w:val="es-MX"/>
                  </w:rPr>
                </w:rPrChange>
              </w:rPr>
              <w:t>1)(1</w:t>
            </w:r>
            <w:r w:rsidRPr="00BA6CC3">
              <w:rPr>
                <w:rFonts w:ascii="Arial" w:hAnsi="Arial" w:cs="Arial"/>
                <w:i/>
                <w:w w:val="105"/>
                <w:sz w:val="20"/>
                <w:szCs w:val="20"/>
                <w:lang w:val="es-MX"/>
                <w:rPrChange w:id="3210" w:author="César Gamboa" w:date="2019-11-25T09:13:00Z">
                  <w:rPr>
                    <w:rFonts w:ascii="Times New Roman" w:hAnsi="Times New Roman"/>
                    <w:i/>
                    <w:w w:val="105"/>
                    <w:lang w:val="es-MX"/>
                  </w:rPr>
                </w:rPrChange>
              </w:rPr>
              <w:t>,</w:t>
            </w:r>
            <w:r w:rsidRPr="00BA6CC3">
              <w:rPr>
                <w:rFonts w:ascii="Arial" w:hAnsi="Arial" w:cs="Arial"/>
                <w:i/>
                <w:spacing w:val="-28"/>
                <w:w w:val="105"/>
                <w:sz w:val="20"/>
                <w:szCs w:val="20"/>
                <w:lang w:val="es-MX"/>
                <w:rPrChange w:id="3211" w:author="César Gamboa" w:date="2019-11-25T09:13:00Z">
                  <w:rPr>
                    <w:rFonts w:ascii="Times New Roman" w:hAnsi="Times New Roman"/>
                    <w:i/>
                    <w:spacing w:val="-28"/>
                    <w:w w:val="105"/>
                    <w:lang w:val="es-MX"/>
                  </w:rPr>
                </w:rPrChange>
              </w:rPr>
              <w:t xml:space="preserve"> </w:t>
            </w:r>
            <w:r w:rsidRPr="00BA6CC3">
              <w:rPr>
                <w:rFonts w:ascii="Arial" w:hAnsi="Arial" w:cs="Arial"/>
                <w:w w:val="105"/>
                <w:sz w:val="20"/>
                <w:szCs w:val="20"/>
                <w:lang w:val="es-MX"/>
                <w:rPrChange w:id="3212" w:author="César Gamboa" w:date="2019-11-25T09:13:00Z">
                  <w:rPr>
                    <w:rFonts w:ascii="Times New Roman" w:hAnsi="Times New Roman"/>
                    <w:w w:val="105"/>
                    <w:lang w:val="es-MX"/>
                  </w:rPr>
                </w:rPrChange>
              </w:rPr>
              <w:t>1</w:t>
            </w:r>
            <w:r w:rsidRPr="00BA6CC3">
              <w:rPr>
                <w:rFonts w:ascii="Arial" w:hAnsi="Arial" w:cs="Arial"/>
                <w:i/>
                <w:w w:val="105"/>
                <w:sz w:val="20"/>
                <w:szCs w:val="20"/>
                <w:lang w:val="es-MX"/>
                <w:rPrChange w:id="3213" w:author="César Gamboa" w:date="2019-11-25T09:13:00Z">
                  <w:rPr>
                    <w:rFonts w:ascii="Times New Roman" w:hAnsi="Times New Roman"/>
                    <w:i/>
                    <w:w w:val="105"/>
                    <w:lang w:val="es-MX"/>
                  </w:rPr>
                </w:rPrChange>
              </w:rPr>
              <w:t>,</w:t>
            </w:r>
            <w:r w:rsidRPr="00BA6CC3">
              <w:rPr>
                <w:rFonts w:ascii="Arial" w:hAnsi="Arial" w:cs="Arial"/>
                <w:i/>
                <w:spacing w:val="-28"/>
                <w:w w:val="105"/>
                <w:sz w:val="20"/>
                <w:szCs w:val="20"/>
                <w:lang w:val="es-MX"/>
                <w:rPrChange w:id="3214" w:author="César Gamboa" w:date="2019-11-25T09:13:00Z">
                  <w:rPr>
                    <w:rFonts w:ascii="Times New Roman" w:hAnsi="Times New Roman"/>
                    <w:i/>
                    <w:spacing w:val="-28"/>
                    <w:w w:val="105"/>
                    <w:lang w:val="es-MX"/>
                  </w:rPr>
                </w:rPrChange>
              </w:rPr>
              <w:t xml:space="preserve"> </w:t>
            </w:r>
            <w:r w:rsidRPr="00BA6CC3">
              <w:rPr>
                <w:rFonts w:ascii="Arial" w:hAnsi="Arial" w:cs="Arial"/>
                <w:w w:val="105"/>
                <w:sz w:val="20"/>
                <w:szCs w:val="20"/>
                <w:lang w:val="es-MX"/>
                <w:rPrChange w:id="3215" w:author="César Gamboa" w:date="2019-11-25T09:13:00Z">
                  <w:rPr>
                    <w:rFonts w:ascii="Times New Roman" w:hAnsi="Times New Roman"/>
                    <w:w w:val="105"/>
                    <w:lang w:val="es-MX"/>
                  </w:rPr>
                </w:rPrChange>
              </w:rPr>
              <w:t>3),</w:t>
            </w:r>
            <w:r w:rsidRPr="00BA6CC3">
              <w:rPr>
                <w:rFonts w:ascii="Arial" w:hAnsi="Arial" w:cs="Arial"/>
                <w:spacing w:val="-14"/>
                <w:w w:val="105"/>
                <w:sz w:val="20"/>
                <w:szCs w:val="20"/>
                <w:lang w:val="es-MX"/>
                <w:rPrChange w:id="3216" w:author="César Gamboa" w:date="2019-11-25T09:13:00Z">
                  <w:rPr>
                    <w:rFonts w:ascii="Times New Roman" w:hAnsi="Times New Roman"/>
                    <w:spacing w:val="-14"/>
                    <w:w w:val="105"/>
                    <w:lang w:val="es-MX"/>
                  </w:rPr>
                </w:rPrChange>
              </w:rPr>
              <w:t xml:space="preserve"> </w:t>
            </w:r>
            <w:r w:rsidRPr="00BA6CC3">
              <w:rPr>
                <w:rFonts w:ascii="Arial" w:hAnsi="Arial" w:cs="Arial"/>
                <w:w w:val="105"/>
                <w:sz w:val="20"/>
                <w:szCs w:val="20"/>
                <w:lang w:val="es-MX"/>
                <w:rPrChange w:id="3217" w:author="César Gamboa" w:date="2019-11-25T09:13:00Z">
                  <w:rPr>
                    <w:rFonts w:ascii="Times New Roman" w:hAnsi="Times New Roman"/>
                    <w:w w:val="105"/>
                    <w:lang w:val="es-MX"/>
                  </w:rPr>
                </w:rPrChange>
              </w:rPr>
              <w:t>el</w:t>
            </w:r>
            <w:r w:rsidRPr="00BA6CC3">
              <w:rPr>
                <w:rFonts w:ascii="Arial" w:hAnsi="Arial" w:cs="Arial"/>
                <w:spacing w:val="-13"/>
                <w:w w:val="105"/>
                <w:sz w:val="20"/>
                <w:szCs w:val="20"/>
                <w:lang w:val="es-MX"/>
                <w:rPrChange w:id="3218" w:author="César Gamboa" w:date="2019-11-25T09:13:00Z">
                  <w:rPr>
                    <w:rFonts w:ascii="Times New Roman" w:hAnsi="Times New Roman"/>
                    <w:spacing w:val="-13"/>
                    <w:w w:val="105"/>
                    <w:lang w:val="es-MX"/>
                  </w:rPr>
                </w:rPrChange>
              </w:rPr>
              <w:t xml:space="preserve"> </w:t>
            </w:r>
            <w:r w:rsidRPr="00BA6CC3">
              <w:rPr>
                <w:rFonts w:ascii="Arial" w:hAnsi="Arial" w:cs="Arial"/>
                <w:w w:val="105"/>
                <w:sz w:val="20"/>
                <w:szCs w:val="20"/>
                <w:lang w:val="es-MX"/>
                <w:rPrChange w:id="3219" w:author="César Gamboa" w:date="2019-11-25T09:13:00Z">
                  <w:rPr>
                    <w:rFonts w:ascii="Times New Roman" w:hAnsi="Times New Roman"/>
                    <w:w w:val="105"/>
                    <w:lang w:val="es-MX"/>
                  </w:rPr>
                </w:rPrChange>
              </w:rPr>
              <w:t>2</w:t>
            </w:r>
            <w:r w:rsidRPr="00BA6CC3">
              <w:rPr>
                <w:rFonts w:ascii="Arial" w:hAnsi="Arial" w:cs="Arial"/>
                <w:spacing w:val="-31"/>
                <w:w w:val="105"/>
                <w:sz w:val="20"/>
                <w:szCs w:val="20"/>
                <w:lang w:val="es-MX"/>
                <w:rPrChange w:id="3220" w:author="César Gamboa" w:date="2019-11-25T09:13:00Z">
                  <w:rPr>
                    <w:rFonts w:ascii="Times New Roman" w:hAnsi="Times New Roman"/>
                    <w:spacing w:val="-31"/>
                    <w:w w:val="105"/>
                    <w:lang w:val="es-MX"/>
                  </w:rPr>
                </w:rPrChange>
              </w:rPr>
              <w:t xml:space="preserve"> </w:t>
            </w:r>
            <w:r w:rsidRPr="00BA6CC3">
              <w:rPr>
                <w:rFonts w:ascii="Arial" w:hAnsi="Arial" w:cs="Arial"/>
                <w:w w:val="105"/>
                <w:sz w:val="20"/>
                <w:szCs w:val="20"/>
                <w:lang w:val="es-MX"/>
                <w:rPrChange w:id="3221" w:author="César Gamboa" w:date="2019-11-25T09:13:00Z">
                  <w:rPr>
                    <w:rFonts w:ascii="Times New Roman" w:hAnsi="Times New Roman"/>
                    <w:w w:val="105"/>
                    <w:lang w:val="es-MX"/>
                  </w:rPr>
                </w:rPrChange>
              </w:rPr>
              <w:t>indica</w:t>
            </w:r>
            <w:r w:rsidRPr="00BA6CC3">
              <w:rPr>
                <w:rFonts w:ascii="Arial" w:hAnsi="Arial" w:cs="Arial"/>
                <w:spacing w:val="-13"/>
                <w:w w:val="105"/>
                <w:sz w:val="20"/>
                <w:szCs w:val="20"/>
                <w:lang w:val="es-MX"/>
                <w:rPrChange w:id="3222" w:author="César Gamboa" w:date="2019-11-25T09:13:00Z">
                  <w:rPr>
                    <w:rFonts w:ascii="Times New Roman" w:hAnsi="Times New Roman"/>
                    <w:spacing w:val="-13"/>
                    <w:w w:val="105"/>
                    <w:lang w:val="es-MX"/>
                  </w:rPr>
                </w:rPrChange>
              </w:rPr>
              <w:t xml:space="preserve"> </w:t>
            </w:r>
            <w:r w:rsidRPr="00BA6CC3">
              <w:rPr>
                <w:rFonts w:ascii="Arial" w:hAnsi="Arial" w:cs="Arial"/>
                <w:w w:val="105"/>
                <w:sz w:val="20"/>
                <w:szCs w:val="20"/>
                <w:lang w:val="es-MX"/>
                <w:rPrChange w:id="3223" w:author="César Gamboa" w:date="2019-11-25T09:13:00Z">
                  <w:rPr>
                    <w:rFonts w:ascii="Times New Roman" w:hAnsi="Times New Roman"/>
                    <w:w w:val="105"/>
                    <w:lang w:val="es-MX"/>
                  </w:rPr>
                </w:rPrChange>
              </w:rPr>
              <w:t>que</w:t>
            </w:r>
            <w:r w:rsidRPr="00BA6CC3">
              <w:rPr>
                <w:rFonts w:ascii="Arial" w:hAnsi="Arial" w:cs="Arial"/>
                <w:spacing w:val="-14"/>
                <w:w w:val="105"/>
                <w:sz w:val="20"/>
                <w:szCs w:val="20"/>
                <w:lang w:val="es-MX"/>
                <w:rPrChange w:id="3224" w:author="César Gamboa" w:date="2019-11-25T09:13:00Z">
                  <w:rPr>
                    <w:rFonts w:ascii="Times New Roman" w:hAnsi="Times New Roman"/>
                    <w:spacing w:val="-14"/>
                    <w:w w:val="105"/>
                    <w:lang w:val="es-MX"/>
                  </w:rPr>
                </w:rPrChange>
              </w:rPr>
              <w:t xml:space="preserve"> </w:t>
            </w:r>
            <w:r w:rsidRPr="00BA6CC3">
              <w:rPr>
                <w:rFonts w:ascii="Arial" w:hAnsi="Arial" w:cs="Arial"/>
                <w:w w:val="105"/>
                <w:sz w:val="20"/>
                <w:szCs w:val="20"/>
                <w:lang w:val="es-MX"/>
                <w:rPrChange w:id="3225" w:author="César Gamboa" w:date="2019-11-25T09:13:00Z">
                  <w:rPr>
                    <w:rFonts w:ascii="Times New Roman" w:hAnsi="Times New Roman"/>
                    <w:w w:val="105"/>
                    <w:lang w:val="es-MX"/>
                  </w:rPr>
                </w:rPrChange>
              </w:rPr>
              <w:t>se</w:t>
            </w:r>
            <w:r w:rsidRPr="00BA6CC3">
              <w:rPr>
                <w:rFonts w:ascii="Arial" w:hAnsi="Arial" w:cs="Arial"/>
                <w:spacing w:val="-13"/>
                <w:w w:val="105"/>
                <w:sz w:val="20"/>
                <w:szCs w:val="20"/>
                <w:lang w:val="es-MX"/>
                <w:rPrChange w:id="3226" w:author="César Gamboa" w:date="2019-11-25T09:13:00Z">
                  <w:rPr>
                    <w:rFonts w:ascii="Times New Roman" w:hAnsi="Times New Roman"/>
                    <w:spacing w:val="-13"/>
                    <w:w w:val="105"/>
                    <w:lang w:val="es-MX"/>
                  </w:rPr>
                </w:rPrChange>
              </w:rPr>
              <w:t xml:space="preserve"> </w:t>
            </w:r>
            <w:r w:rsidRPr="00BA6CC3">
              <w:rPr>
                <w:rFonts w:ascii="Arial" w:hAnsi="Arial" w:cs="Arial"/>
                <w:w w:val="105"/>
                <w:sz w:val="20"/>
                <w:szCs w:val="20"/>
                <w:lang w:val="es-MX"/>
                <w:rPrChange w:id="3227" w:author="César Gamboa" w:date="2019-11-25T09:13:00Z">
                  <w:rPr>
                    <w:rFonts w:ascii="Times New Roman" w:hAnsi="Times New Roman"/>
                    <w:w w:val="105"/>
                    <w:lang w:val="es-MX"/>
                  </w:rPr>
                </w:rPrChange>
              </w:rPr>
              <w:t>pueden</w:t>
            </w:r>
            <w:r w:rsidRPr="00BA6CC3">
              <w:rPr>
                <w:rFonts w:ascii="Arial" w:hAnsi="Arial" w:cs="Arial"/>
                <w:spacing w:val="-13"/>
                <w:w w:val="105"/>
                <w:sz w:val="20"/>
                <w:szCs w:val="20"/>
                <w:lang w:val="es-MX"/>
                <w:rPrChange w:id="3228" w:author="César Gamboa" w:date="2019-11-25T09:13:00Z">
                  <w:rPr>
                    <w:rFonts w:ascii="Times New Roman" w:hAnsi="Times New Roman"/>
                    <w:spacing w:val="-13"/>
                    <w:w w:val="105"/>
                    <w:lang w:val="es-MX"/>
                  </w:rPr>
                </w:rPrChange>
              </w:rPr>
              <w:t xml:space="preserve"> </w:t>
            </w:r>
            <w:r w:rsidRPr="00BA6CC3">
              <w:rPr>
                <w:rFonts w:ascii="Arial" w:hAnsi="Arial" w:cs="Arial"/>
                <w:w w:val="105"/>
                <w:sz w:val="20"/>
                <w:szCs w:val="20"/>
                <w:lang w:val="es-MX"/>
                <w:rPrChange w:id="3229" w:author="César Gamboa" w:date="2019-11-25T09:13:00Z">
                  <w:rPr>
                    <w:rFonts w:ascii="Times New Roman" w:hAnsi="Times New Roman"/>
                    <w:w w:val="105"/>
                    <w:lang w:val="es-MX"/>
                  </w:rPr>
                </w:rPrChange>
              </w:rPr>
              <w:t>fijar</w:t>
            </w:r>
            <w:r w:rsidRPr="00BA6CC3">
              <w:rPr>
                <w:rFonts w:ascii="Arial" w:hAnsi="Arial" w:cs="Arial"/>
                <w:spacing w:val="-13"/>
                <w:w w:val="105"/>
                <w:sz w:val="20"/>
                <w:szCs w:val="20"/>
                <w:lang w:val="es-MX"/>
                <w:rPrChange w:id="3230" w:author="César Gamboa" w:date="2019-11-25T09:13:00Z">
                  <w:rPr>
                    <w:rFonts w:ascii="Times New Roman" w:hAnsi="Times New Roman"/>
                    <w:spacing w:val="-13"/>
                    <w:w w:val="105"/>
                    <w:lang w:val="es-MX"/>
                  </w:rPr>
                </w:rPrChange>
              </w:rPr>
              <w:t xml:space="preserve"> </w:t>
            </w:r>
            <w:r w:rsidRPr="00BA6CC3">
              <w:rPr>
                <w:rFonts w:ascii="Arial" w:hAnsi="Arial" w:cs="Arial"/>
                <w:w w:val="105"/>
                <w:sz w:val="20"/>
                <w:szCs w:val="20"/>
                <w:lang w:val="es-MX"/>
                <w:rPrChange w:id="3231" w:author="César Gamboa" w:date="2019-11-25T09:13:00Z">
                  <w:rPr>
                    <w:rFonts w:ascii="Times New Roman" w:hAnsi="Times New Roman"/>
                    <w:w w:val="105"/>
                    <w:lang w:val="es-MX"/>
                  </w:rPr>
                </w:rPrChange>
              </w:rPr>
              <w:t>los</w:t>
            </w:r>
            <w:r w:rsidRPr="00BA6CC3">
              <w:rPr>
                <w:rFonts w:ascii="Arial" w:hAnsi="Arial" w:cs="Arial"/>
                <w:spacing w:val="-14"/>
                <w:w w:val="105"/>
                <w:sz w:val="20"/>
                <w:szCs w:val="20"/>
                <w:lang w:val="es-MX"/>
                <w:rPrChange w:id="3232" w:author="César Gamboa" w:date="2019-11-25T09:13:00Z">
                  <w:rPr>
                    <w:rFonts w:ascii="Times New Roman" w:hAnsi="Times New Roman"/>
                    <w:spacing w:val="-14"/>
                    <w:w w:val="105"/>
                    <w:lang w:val="es-MX"/>
                  </w:rPr>
                </w:rPrChange>
              </w:rPr>
              <w:t xml:space="preserve"> </w:t>
            </w:r>
            <w:r w:rsidRPr="00BA6CC3">
              <w:rPr>
                <w:rFonts w:ascii="Arial" w:hAnsi="Arial" w:cs="Arial"/>
                <w:w w:val="105"/>
                <w:sz w:val="20"/>
                <w:szCs w:val="20"/>
                <w:lang w:val="es-MX"/>
                <w:rPrChange w:id="3233" w:author="César Gamboa" w:date="2019-11-25T09:13:00Z">
                  <w:rPr>
                    <w:rFonts w:ascii="Times New Roman" w:hAnsi="Times New Roman"/>
                    <w:w w:val="105"/>
                    <w:lang w:val="es-MX"/>
                  </w:rPr>
                </w:rPrChange>
              </w:rPr>
              <w:t>valores de</w:t>
            </w:r>
            <w:r w:rsidRPr="00BA6CC3">
              <w:rPr>
                <w:rFonts w:ascii="Arial" w:hAnsi="Arial" w:cs="Arial"/>
                <w:spacing w:val="28"/>
                <w:w w:val="105"/>
                <w:sz w:val="20"/>
                <w:szCs w:val="20"/>
                <w:lang w:val="es-MX"/>
                <w:rPrChange w:id="3234" w:author="César Gamboa" w:date="2019-11-25T09:13:00Z">
                  <w:rPr>
                    <w:rFonts w:ascii="Times New Roman" w:hAnsi="Times New Roman"/>
                    <w:spacing w:val="28"/>
                    <w:w w:val="105"/>
                    <w:lang w:val="es-MX"/>
                  </w:rPr>
                </w:rPrChange>
              </w:rPr>
              <w:t xml:space="preserve"> </w:t>
            </w:r>
            <w:r w:rsidRPr="00BA6CC3">
              <w:rPr>
                <w:rFonts w:ascii="Arial" w:hAnsi="Arial" w:cs="Arial"/>
                <w:w w:val="105"/>
                <w:sz w:val="20"/>
                <w:szCs w:val="20"/>
                <w:lang w:val="es-MX"/>
                <w:rPrChange w:id="3235" w:author="César Gamboa" w:date="2019-11-25T09:13:00Z">
                  <w:rPr>
                    <w:rFonts w:ascii="Times New Roman" w:hAnsi="Times New Roman"/>
                    <w:w w:val="105"/>
                    <w:lang w:val="es-MX"/>
                  </w:rPr>
                </w:rPrChange>
              </w:rPr>
              <w:t>los</w:t>
            </w:r>
            <w:r w:rsidRPr="00BA6CC3">
              <w:rPr>
                <w:rFonts w:ascii="Arial" w:hAnsi="Arial" w:cs="Arial"/>
                <w:spacing w:val="28"/>
                <w:w w:val="105"/>
                <w:sz w:val="20"/>
                <w:szCs w:val="20"/>
                <w:lang w:val="es-MX"/>
                <w:rPrChange w:id="3236" w:author="César Gamboa" w:date="2019-11-25T09:13:00Z">
                  <w:rPr>
                    <w:rFonts w:ascii="Times New Roman" w:hAnsi="Times New Roman"/>
                    <w:spacing w:val="28"/>
                    <w:w w:val="105"/>
                    <w:lang w:val="es-MX"/>
                  </w:rPr>
                </w:rPrChange>
              </w:rPr>
              <w:t xml:space="preserve"> </w:t>
            </w:r>
            <w:r w:rsidRPr="00BA6CC3">
              <w:rPr>
                <w:rFonts w:ascii="Arial" w:hAnsi="Arial" w:cs="Arial"/>
                <w:w w:val="105"/>
                <w:sz w:val="20"/>
                <w:szCs w:val="20"/>
                <w:lang w:val="es-MX"/>
                <w:rPrChange w:id="3237" w:author="César Gamboa" w:date="2019-11-25T09:13:00Z">
                  <w:rPr>
                    <w:rFonts w:ascii="Times New Roman" w:hAnsi="Times New Roman"/>
                    <w:w w:val="105"/>
                    <w:lang w:val="es-MX"/>
                  </w:rPr>
                </w:rPrChange>
              </w:rPr>
              <w:t>coeficientes</w:t>
            </w:r>
            <w:r w:rsidRPr="00BA6CC3">
              <w:rPr>
                <w:rFonts w:ascii="Arial" w:hAnsi="Arial" w:cs="Arial"/>
                <w:spacing w:val="28"/>
                <w:w w:val="105"/>
                <w:sz w:val="20"/>
                <w:szCs w:val="20"/>
                <w:lang w:val="es-MX"/>
                <w:rPrChange w:id="3238" w:author="César Gamboa" w:date="2019-11-25T09:13:00Z">
                  <w:rPr>
                    <w:rFonts w:ascii="Times New Roman" w:hAnsi="Times New Roman"/>
                    <w:spacing w:val="28"/>
                    <w:w w:val="105"/>
                    <w:lang w:val="es-MX"/>
                  </w:rPr>
                </w:rPrChange>
              </w:rPr>
              <w:t xml:space="preserve"> </w:t>
            </w:r>
            <w:r w:rsidRPr="00BA6CC3">
              <w:rPr>
                <w:rFonts w:ascii="Arial" w:hAnsi="Arial" w:cs="Arial"/>
                <w:i/>
                <w:w w:val="105"/>
                <w:sz w:val="20"/>
                <w:szCs w:val="20"/>
                <w:lang w:val="es-MX"/>
                <w:rPrChange w:id="3239" w:author="César Gamboa" w:date="2019-11-25T09:13:00Z">
                  <w:rPr>
                    <w:rFonts w:ascii="Times New Roman" w:hAnsi="Times New Roman"/>
                    <w:i/>
                    <w:w w:val="105"/>
                    <w:lang w:val="es-MX"/>
                  </w:rPr>
                </w:rPrChange>
              </w:rPr>
              <w:t>AR</w:t>
            </w:r>
            <w:r w:rsidRPr="00BA6CC3">
              <w:rPr>
                <w:rFonts w:ascii="Arial" w:hAnsi="Arial" w:cs="Arial"/>
                <w:w w:val="105"/>
                <w:sz w:val="20"/>
                <w:szCs w:val="20"/>
                <w:lang w:val="es-MX"/>
                <w:rPrChange w:id="3240" w:author="César Gamboa" w:date="2019-11-25T09:13:00Z">
                  <w:rPr>
                    <w:rFonts w:ascii="Times New Roman" w:hAnsi="Times New Roman"/>
                    <w:w w:val="105"/>
                    <w:lang w:val="es-MX"/>
                  </w:rPr>
                </w:rPrChange>
              </w:rPr>
              <w:t>(1)</w:t>
            </w:r>
            <w:r w:rsidRPr="00BA6CC3">
              <w:rPr>
                <w:rFonts w:ascii="Arial" w:hAnsi="Arial" w:cs="Arial"/>
                <w:spacing w:val="11"/>
                <w:w w:val="105"/>
                <w:sz w:val="20"/>
                <w:szCs w:val="20"/>
                <w:lang w:val="es-MX"/>
                <w:rPrChange w:id="3241" w:author="César Gamboa" w:date="2019-11-25T09:13:00Z">
                  <w:rPr>
                    <w:rFonts w:ascii="Times New Roman" w:hAnsi="Times New Roman"/>
                    <w:spacing w:val="11"/>
                    <w:w w:val="105"/>
                    <w:lang w:val="es-MX"/>
                  </w:rPr>
                </w:rPrChange>
              </w:rPr>
              <w:t xml:space="preserve"> </w:t>
            </w:r>
            <w:r w:rsidRPr="00BA6CC3">
              <w:rPr>
                <w:rFonts w:ascii="Arial" w:hAnsi="Arial" w:cs="Arial"/>
                <w:w w:val="105"/>
                <w:sz w:val="20"/>
                <w:szCs w:val="20"/>
                <w:lang w:val="es-MX"/>
                <w:rPrChange w:id="3242" w:author="César Gamboa" w:date="2019-11-25T09:13:00Z">
                  <w:rPr>
                    <w:rFonts w:ascii="Times New Roman" w:hAnsi="Times New Roman"/>
                    <w:w w:val="105"/>
                    <w:lang w:val="es-MX"/>
                  </w:rPr>
                </w:rPrChange>
              </w:rPr>
              <w:t>y</w:t>
            </w:r>
            <w:r w:rsidRPr="00BA6CC3">
              <w:rPr>
                <w:rFonts w:ascii="Arial" w:hAnsi="Arial" w:cs="Arial"/>
                <w:spacing w:val="28"/>
                <w:w w:val="105"/>
                <w:sz w:val="20"/>
                <w:szCs w:val="20"/>
                <w:lang w:val="es-MX"/>
                <w:rPrChange w:id="3243" w:author="César Gamboa" w:date="2019-11-25T09:13:00Z">
                  <w:rPr>
                    <w:rFonts w:ascii="Times New Roman" w:hAnsi="Times New Roman"/>
                    <w:spacing w:val="28"/>
                    <w:w w:val="105"/>
                    <w:lang w:val="es-MX"/>
                  </w:rPr>
                </w:rPrChange>
              </w:rPr>
              <w:t xml:space="preserve"> </w:t>
            </w:r>
            <w:r w:rsidRPr="00BA6CC3">
              <w:rPr>
                <w:rFonts w:ascii="Arial" w:hAnsi="Arial" w:cs="Arial"/>
                <w:i/>
                <w:w w:val="105"/>
                <w:sz w:val="20"/>
                <w:szCs w:val="20"/>
                <w:lang w:val="es-MX"/>
                <w:rPrChange w:id="3244" w:author="César Gamboa" w:date="2019-11-25T09:13:00Z">
                  <w:rPr>
                    <w:rFonts w:ascii="Times New Roman" w:hAnsi="Times New Roman"/>
                    <w:i/>
                    <w:w w:val="105"/>
                    <w:lang w:val="es-MX"/>
                  </w:rPr>
                </w:rPrChange>
              </w:rPr>
              <w:t>AR</w:t>
            </w:r>
            <w:r w:rsidRPr="00BA6CC3">
              <w:rPr>
                <w:rFonts w:ascii="Arial" w:hAnsi="Arial" w:cs="Arial"/>
                <w:w w:val="105"/>
                <w:sz w:val="20"/>
                <w:szCs w:val="20"/>
                <w:lang w:val="es-MX"/>
                <w:rPrChange w:id="3245" w:author="César Gamboa" w:date="2019-11-25T09:13:00Z">
                  <w:rPr>
                    <w:rFonts w:ascii="Times New Roman" w:hAnsi="Times New Roman"/>
                    <w:w w:val="105"/>
                    <w:lang w:val="es-MX"/>
                  </w:rPr>
                </w:rPrChange>
              </w:rPr>
              <w:t>(2)</w:t>
            </w:r>
            <w:r w:rsidRPr="00BA6CC3">
              <w:rPr>
                <w:rFonts w:ascii="Arial" w:hAnsi="Arial" w:cs="Arial"/>
                <w:spacing w:val="11"/>
                <w:w w:val="105"/>
                <w:sz w:val="20"/>
                <w:szCs w:val="20"/>
                <w:lang w:val="es-MX"/>
                <w:rPrChange w:id="3246" w:author="César Gamboa" w:date="2019-11-25T09:13:00Z">
                  <w:rPr>
                    <w:rFonts w:ascii="Times New Roman" w:hAnsi="Times New Roman"/>
                    <w:spacing w:val="11"/>
                    <w:w w:val="105"/>
                    <w:lang w:val="es-MX"/>
                  </w:rPr>
                </w:rPrChange>
              </w:rPr>
              <w:t xml:space="preserve"> </w:t>
            </w:r>
            <w:r w:rsidRPr="00BA6CC3">
              <w:rPr>
                <w:rFonts w:ascii="Arial" w:hAnsi="Arial" w:cs="Arial"/>
                <w:w w:val="105"/>
                <w:sz w:val="20"/>
                <w:szCs w:val="20"/>
                <w:lang w:val="es-MX"/>
                <w:rPrChange w:id="3247" w:author="César Gamboa" w:date="2019-11-25T09:13:00Z">
                  <w:rPr>
                    <w:rFonts w:ascii="Times New Roman" w:hAnsi="Times New Roman"/>
                    <w:w w:val="105"/>
                    <w:lang w:val="es-MX"/>
                  </w:rPr>
                </w:rPrChange>
              </w:rPr>
              <w:t>en,</w:t>
            </w:r>
            <w:r w:rsidRPr="00BA6CC3">
              <w:rPr>
                <w:rFonts w:ascii="Arial" w:hAnsi="Arial" w:cs="Arial"/>
                <w:spacing w:val="28"/>
                <w:w w:val="105"/>
                <w:sz w:val="20"/>
                <w:szCs w:val="20"/>
                <w:lang w:val="es-MX"/>
                <w:rPrChange w:id="3248" w:author="César Gamboa" w:date="2019-11-25T09:13:00Z">
                  <w:rPr>
                    <w:rFonts w:ascii="Times New Roman" w:hAnsi="Times New Roman"/>
                    <w:spacing w:val="28"/>
                    <w:w w:val="105"/>
                    <w:lang w:val="es-MX"/>
                  </w:rPr>
                </w:rPrChange>
              </w:rPr>
              <w:t xml:space="preserve"> </w:t>
            </w:r>
            <w:r w:rsidRPr="00BA6CC3">
              <w:rPr>
                <w:rFonts w:ascii="Arial" w:hAnsi="Arial" w:cs="Arial"/>
                <w:w w:val="105"/>
                <w:sz w:val="20"/>
                <w:szCs w:val="20"/>
                <w:lang w:val="es-MX"/>
                <w:rPrChange w:id="3249" w:author="César Gamboa" w:date="2019-11-25T09:13:00Z">
                  <w:rPr>
                    <w:rFonts w:ascii="Times New Roman" w:hAnsi="Times New Roman"/>
                    <w:w w:val="105"/>
                    <w:lang w:val="es-MX"/>
                  </w:rPr>
                </w:rPrChange>
              </w:rPr>
              <w:t>digamos</w:t>
            </w:r>
            <w:r w:rsidRPr="00BA6CC3">
              <w:rPr>
                <w:rFonts w:ascii="Arial" w:hAnsi="Arial" w:cs="Arial"/>
                <w:spacing w:val="28"/>
                <w:w w:val="105"/>
                <w:sz w:val="20"/>
                <w:szCs w:val="20"/>
                <w:lang w:val="es-MX"/>
                <w:rPrChange w:id="3250" w:author="César Gamboa" w:date="2019-11-25T09:13:00Z">
                  <w:rPr>
                    <w:rFonts w:ascii="Times New Roman" w:hAnsi="Times New Roman"/>
                    <w:spacing w:val="28"/>
                    <w:w w:val="105"/>
                    <w:lang w:val="es-MX"/>
                  </w:rPr>
                </w:rPrChange>
              </w:rPr>
              <w:t xml:space="preserve"> </w:t>
            </w:r>
            <w:r w:rsidRPr="00BA6CC3">
              <w:rPr>
                <w:rFonts w:ascii="Arial" w:hAnsi="Arial" w:cs="Arial"/>
                <w:w w:val="105"/>
                <w:sz w:val="20"/>
                <w:szCs w:val="20"/>
                <w:lang w:val="es-MX"/>
                <w:rPrChange w:id="3251" w:author="César Gamboa" w:date="2019-11-25T09:13:00Z">
                  <w:rPr>
                    <w:rFonts w:ascii="Times New Roman" w:hAnsi="Times New Roman"/>
                    <w:w w:val="105"/>
                    <w:lang w:val="es-MX"/>
                  </w:rPr>
                </w:rPrChange>
              </w:rPr>
              <w:t>2</w:t>
            </w:r>
            <w:r w:rsidRPr="00BA6CC3">
              <w:rPr>
                <w:rFonts w:ascii="Arial" w:hAnsi="Arial" w:cs="Arial"/>
                <w:spacing w:val="11"/>
                <w:w w:val="105"/>
                <w:sz w:val="20"/>
                <w:szCs w:val="20"/>
                <w:lang w:val="es-MX"/>
                <w:rPrChange w:id="3252" w:author="César Gamboa" w:date="2019-11-25T09:13:00Z">
                  <w:rPr>
                    <w:rFonts w:ascii="Times New Roman" w:hAnsi="Times New Roman"/>
                    <w:spacing w:val="11"/>
                    <w:w w:val="105"/>
                    <w:lang w:val="es-MX"/>
                  </w:rPr>
                </w:rPrChange>
              </w:rPr>
              <w:t xml:space="preserve"> </w:t>
            </w:r>
            <w:r w:rsidRPr="00BA6CC3">
              <w:rPr>
                <w:rFonts w:ascii="Arial" w:hAnsi="Arial" w:cs="Arial"/>
                <w:w w:val="105"/>
                <w:sz w:val="20"/>
                <w:szCs w:val="20"/>
                <w:lang w:val="es-MX"/>
                <w:rPrChange w:id="3253" w:author="César Gamboa" w:date="2019-11-25T09:13:00Z">
                  <w:rPr>
                    <w:rFonts w:ascii="Times New Roman" w:hAnsi="Times New Roman"/>
                    <w:w w:val="105"/>
                    <w:lang w:val="es-MX"/>
                  </w:rPr>
                </w:rPrChange>
              </w:rPr>
              <w:t>y</w:t>
            </w:r>
            <w:r w:rsidRPr="00BA6CC3">
              <w:rPr>
                <w:rFonts w:ascii="Arial" w:hAnsi="Arial" w:cs="Arial"/>
                <w:spacing w:val="28"/>
                <w:w w:val="105"/>
                <w:sz w:val="20"/>
                <w:szCs w:val="20"/>
                <w:lang w:val="es-MX"/>
                <w:rPrChange w:id="3254" w:author="César Gamboa" w:date="2019-11-25T09:13:00Z">
                  <w:rPr>
                    <w:rFonts w:ascii="Times New Roman" w:hAnsi="Times New Roman"/>
                    <w:spacing w:val="28"/>
                    <w:w w:val="105"/>
                    <w:lang w:val="es-MX"/>
                  </w:rPr>
                </w:rPrChange>
              </w:rPr>
              <w:t xml:space="preserve"> </w:t>
            </w:r>
            <w:r w:rsidRPr="00BA6CC3">
              <w:rPr>
                <w:rFonts w:ascii="Arial" w:hAnsi="Arial" w:cs="Arial"/>
                <w:w w:val="105"/>
                <w:sz w:val="20"/>
                <w:szCs w:val="20"/>
                <w:lang w:val="es-MX"/>
                <w:rPrChange w:id="3255" w:author="César Gamboa" w:date="2019-11-25T09:13:00Z">
                  <w:rPr>
                    <w:rFonts w:ascii="Times New Roman" w:hAnsi="Times New Roman"/>
                    <w:w w:val="105"/>
                    <w:lang w:val="es-MX"/>
                  </w:rPr>
                </w:rPrChange>
              </w:rPr>
              <w:t>46</w:t>
            </w:r>
            <w:r w:rsidRPr="00BA6CC3">
              <w:rPr>
                <w:rFonts w:ascii="Arial" w:hAnsi="Arial" w:cs="Arial"/>
                <w:spacing w:val="11"/>
                <w:w w:val="105"/>
                <w:sz w:val="20"/>
                <w:szCs w:val="20"/>
                <w:lang w:val="es-MX"/>
                <w:rPrChange w:id="3256" w:author="César Gamboa" w:date="2019-11-25T09:13:00Z">
                  <w:rPr>
                    <w:rFonts w:ascii="Times New Roman" w:hAnsi="Times New Roman"/>
                    <w:spacing w:val="11"/>
                    <w:w w:val="105"/>
                    <w:lang w:val="es-MX"/>
                  </w:rPr>
                </w:rPrChange>
              </w:rPr>
              <w:t xml:space="preserve"> </w:t>
            </w:r>
            <w:r w:rsidRPr="00BA6CC3">
              <w:rPr>
                <w:rFonts w:ascii="Arial" w:hAnsi="Arial" w:cs="Arial"/>
                <w:w w:val="105"/>
                <w:sz w:val="20"/>
                <w:szCs w:val="20"/>
                <w:lang w:val="es-MX"/>
                <w:rPrChange w:id="3257" w:author="César Gamboa" w:date="2019-11-25T09:13:00Z">
                  <w:rPr>
                    <w:rFonts w:ascii="Times New Roman" w:hAnsi="Times New Roman"/>
                    <w:w w:val="105"/>
                    <w:lang w:val="es-MX"/>
                  </w:rPr>
                </w:rPrChange>
              </w:rPr>
              <w:t>respectivamente;</w:t>
            </w:r>
            <w:r w:rsidRPr="00BA6CC3">
              <w:rPr>
                <w:rFonts w:ascii="Arial" w:hAnsi="Arial" w:cs="Arial"/>
                <w:spacing w:val="28"/>
                <w:w w:val="105"/>
                <w:sz w:val="20"/>
                <w:szCs w:val="20"/>
                <w:lang w:val="es-MX"/>
                <w:rPrChange w:id="3258" w:author="César Gamboa" w:date="2019-11-25T09:13:00Z">
                  <w:rPr>
                    <w:rFonts w:ascii="Times New Roman" w:hAnsi="Times New Roman"/>
                    <w:spacing w:val="28"/>
                    <w:w w:val="105"/>
                    <w:lang w:val="es-MX"/>
                  </w:rPr>
                </w:rPrChange>
              </w:rPr>
              <w:t xml:space="preserve"> </w:t>
            </w:r>
            <w:r w:rsidRPr="00BA6CC3">
              <w:rPr>
                <w:rFonts w:ascii="Arial" w:hAnsi="Arial" w:cs="Arial"/>
                <w:w w:val="105"/>
                <w:sz w:val="20"/>
                <w:szCs w:val="20"/>
                <w:lang w:val="es-MX"/>
                <w:rPrChange w:id="3259" w:author="César Gamboa" w:date="2019-11-25T09:13:00Z">
                  <w:rPr>
                    <w:rFonts w:ascii="Times New Roman" w:hAnsi="Times New Roman"/>
                    <w:w w:val="105"/>
                    <w:lang w:val="es-MX"/>
                  </w:rPr>
                </w:rPrChange>
              </w:rPr>
              <w:t>de</w:t>
            </w:r>
            <w:r w:rsidRPr="00BA6CC3">
              <w:rPr>
                <w:rFonts w:ascii="Arial" w:hAnsi="Arial" w:cs="Arial"/>
                <w:spacing w:val="28"/>
                <w:w w:val="105"/>
                <w:sz w:val="20"/>
                <w:szCs w:val="20"/>
                <w:lang w:val="es-MX"/>
                <w:rPrChange w:id="3260" w:author="César Gamboa" w:date="2019-11-25T09:13:00Z">
                  <w:rPr>
                    <w:rFonts w:ascii="Times New Roman" w:hAnsi="Times New Roman"/>
                    <w:spacing w:val="28"/>
                    <w:w w:val="105"/>
                    <w:lang w:val="es-MX"/>
                  </w:rPr>
                </w:rPrChange>
              </w:rPr>
              <w:t xml:space="preserve"> </w:t>
            </w:r>
            <w:r w:rsidRPr="00BA6CC3">
              <w:rPr>
                <w:rFonts w:ascii="Arial" w:hAnsi="Arial" w:cs="Arial"/>
                <w:w w:val="105"/>
                <w:sz w:val="20"/>
                <w:szCs w:val="20"/>
                <w:lang w:val="es-MX"/>
                <w:rPrChange w:id="3261" w:author="César Gamboa" w:date="2019-11-25T09:13:00Z">
                  <w:rPr>
                    <w:rFonts w:ascii="Times New Roman" w:hAnsi="Times New Roman"/>
                    <w:w w:val="105"/>
                    <w:lang w:val="es-MX"/>
                  </w:rPr>
                </w:rPrChange>
              </w:rPr>
              <w:t>forma</w:t>
            </w:r>
            <w:r w:rsidRPr="00BA6CC3">
              <w:rPr>
                <w:rFonts w:ascii="Arial" w:hAnsi="Arial" w:cs="Arial"/>
                <w:spacing w:val="28"/>
                <w:w w:val="105"/>
                <w:sz w:val="20"/>
                <w:szCs w:val="20"/>
                <w:lang w:val="es-MX"/>
                <w:rPrChange w:id="3262" w:author="César Gamboa" w:date="2019-11-25T09:13:00Z">
                  <w:rPr>
                    <w:rFonts w:ascii="Times New Roman" w:hAnsi="Times New Roman"/>
                    <w:spacing w:val="28"/>
                    <w:w w:val="105"/>
                    <w:lang w:val="es-MX"/>
                  </w:rPr>
                </w:rPrChange>
              </w:rPr>
              <w:t xml:space="preserve"> </w:t>
            </w:r>
            <w:r w:rsidRPr="00BA6CC3">
              <w:rPr>
                <w:rFonts w:ascii="Arial" w:hAnsi="Arial" w:cs="Arial"/>
                <w:w w:val="105"/>
                <w:sz w:val="20"/>
                <w:szCs w:val="20"/>
                <w:lang w:val="es-MX"/>
                <w:rPrChange w:id="3263" w:author="César Gamboa" w:date="2019-11-25T09:13:00Z">
                  <w:rPr>
                    <w:rFonts w:ascii="Times New Roman" w:hAnsi="Times New Roman"/>
                    <w:w w:val="105"/>
                    <w:lang w:val="es-MX"/>
                  </w:rPr>
                </w:rPrChange>
              </w:rPr>
              <w:lastRenderedPageBreak/>
              <w:t>análoga,</w:t>
            </w:r>
            <w:r w:rsidRPr="00BA6CC3">
              <w:rPr>
                <w:rFonts w:ascii="Arial" w:hAnsi="Arial" w:cs="Arial"/>
                <w:spacing w:val="28"/>
                <w:w w:val="105"/>
                <w:sz w:val="20"/>
                <w:szCs w:val="20"/>
                <w:lang w:val="es-MX"/>
                <w:rPrChange w:id="3264" w:author="César Gamboa" w:date="2019-11-25T09:13:00Z">
                  <w:rPr>
                    <w:rFonts w:ascii="Times New Roman" w:hAnsi="Times New Roman"/>
                    <w:spacing w:val="28"/>
                    <w:w w:val="105"/>
                    <w:lang w:val="es-MX"/>
                  </w:rPr>
                </w:rPrChange>
              </w:rPr>
              <w:t xml:space="preserve"> </w:t>
            </w:r>
            <w:r w:rsidRPr="00BA6CC3">
              <w:rPr>
                <w:rFonts w:ascii="Arial" w:hAnsi="Arial" w:cs="Arial"/>
                <w:w w:val="105"/>
                <w:sz w:val="20"/>
                <w:szCs w:val="20"/>
                <w:lang w:val="es-MX"/>
                <w:rPrChange w:id="3265" w:author="César Gamboa" w:date="2019-11-25T09:13:00Z">
                  <w:rPr>
                    <w:rFonts w:ascii="Times New Roman" w:hAnsi="Times New Roman"/>
                    <w:w w:val="105"/>
                    <w:lang w:val="es-MX"/>
                  </w:rPr>
                </w:rPrChange>
              </w:rPr>
              <w:t xml:space="preserve">pueden definirse los coeficientes </w:t>
            </w:r>
            <w:r w:rsidRPr="00BA6CC3">
              <w:rPr>
                <w:rFonts w:ascii="Arial" w:hAnsi="Arial" w:cs="Arial"/>
                <w:i/>
                <w:w w:val="105"/>
                <w:sz w:val="20"/>
                <w:szCs w:val="20"/>
                <w:lang w:val="es-MX"/>
                <w:rPrChange w:id="3266" w:author="César Gamboa" w:date="2019-11-25T09:13:00Z">
                  <w:rPr>
                    <w:rFonts w:ascii="Times New Roman" w:hAnsi="Times New Roman"/>
                    <w:i/>
                    <w:w w:val="105"/>
                    <w:lang w:val="es-MX"/>
                  </w:rPr>
                </w:rPrChange>
              </w:rPr>
              <w:t>SM A</w:t>
            </w:r>
            <w:r w:rsidRPr="00BA6CC3">
              <w:rPr>
                <w:rFonts w:ascii="Arial" w:hAnsi="Arial" w:cs="Arial"/>
                <w:w w:val="105"/>
                <w:sz w:val="20"/>
                <w:szCs w:val="20"/>
                <w:lang w:val="es-MX"/>
                <w:rPrChange w:id="3267" w:author="César Gamboa" w:date="2019-11-25T09:13:00Z">
                  <w:rPr>
                    <w:rFonts w:ascii="Times New Roman" w:hAnsi="Times New Roman"/>
                    <w:w w:val="105"/>
                    <w:lang w:val="es-MX"/>
                  </w:rPr>
                </w:rPrChange>
              </w:rPr>
              <w:t xml:space="preserve">(1), </w:t>
            </w:r>
            <w:r w:rsidRPr="00BA6CC3">
              <w:rPr>
                <w:rFonts w:ascii="Arial" w:hAnsi="Arial" w:cs="Arial"/>
                <w:i/>
                <w:w w:val="105"/>
                <w:sz w:val="20"/>
                <w:szCs w:val="20"/>
                <w:lang w:val="es-MX"/>
                <w:rPrChange w:id="3268" w:author="César Gamboa" w:date="2019-11-25T09:13:00Z">
                  <w:rPr>
                    <w:rFonts w:ascii="Times New Roman" w:hAnsi="Times New Roman"/>
                    <w:i/>
                    <w:w w:val="105"/>
                    <w:lang w:val="es-MX"/>
                  </w:rPr>
                </w:rPrChange>
              </w:rPr>
              <w:t>SM A</w:t>
            </w:r>
            <w:r w:rsidRPr="00BA6CC3">
              <w:rPr>
                <w:rFonts w:ascii="Arial" w:hAnsi="Arial" w:cs="Arial"/>
                <w:w w:val="105"/>
                <w:sz w:val="20"/>
                <w:szCs w:val="20"/>
                <w:lang w:val="es-MX"/>
                <w:rPrChange w:id="3269" w:author="César Gamboa" w:date="2019-11-25T09:13:00Z">
                  <w:rPr>
                    <w:rFonts w:ascii="Times New Roman" w:hAnsi="Times New Roman"/>
                    <w:w w:val="105"/>
                    <w:lang w:val="es-MX"/>
                  </w:rPr>
                </w:rPrChange>
              </w:rPr>
              <w:t xml:space="preserve">(2) y </w:t>
            </w:r>
            <w:r w:rsidRPr="00BA6CC3">
              <w:rPr>
                <w:rFonts w:ascii="Arial" w:hAnsi="Arial" w:cs="Arial"/>
                <w:i/>
                <w:w w:val="105"/>
                <w:sz w:val="20"/>
                <w:szCs w:val="20"/>
                <w:lang w:val="es-MX"/>
                <w:rPrChange w:id="3270" w:author="César Gamboa" w:date="2019-11-25T09:13:00Z">
                  <w:rPr>
                    <w:rFonts w:ascii="Times New Roman" w:hAnsi="Times New Roman"/>
                    <w:i/>
                    <w:w w:val="105"/>
                    <w:lang w:val="es-MX"/>
                  </w:rPr>
                </w:rPrChange>
              </w:rPr>
              <w:t>SM A</w:t>
            </w:r>
            <w:r w:rsidRPr="00BA6CC3">
              <w:rPr>
                <w:rFonts w:ascii="Arial" w:hAnsi="Arial" w:cs="Arial"/>
                <w:w w:val="105"/>
                <w:sz w:val="20"/>
                <w:szCs w:val="20"/>
                <w:lang w:val="es-MX"/>
                <w:rPrChange w:id="3271" w:author="César Gamboa" w:date="2019-11-25T09:13:00Z">
                  <w:rPr>
                    <w:rFonts w:ascii="Times New Roman" w:hAnsi="Times New Roman"/>
                    <w:w w:val="105"/>
                    <w:lang w:val="es-MX"/>
                  </w:rPr>
                </w:rPrChange>
              </w:rPr>
              <w:t xml:space="preserve">(3) en </w:t>
            </w:r>
            <w:r w:rsidRPr="00BA6CC3">
              <w:rPr>
                <w:rFonts w:ascii="Arial" w:hAnsi="Arial" w:cs="Arial"/>
                <w:i/>
                <w:w w:val="105"/>
                <w:sz w:val="20"/>
                <w:szCs w:val="20"/>
                <w:lang w:val="es-MX"/>
                <w:rPrChange w:id="3272" w:author="César Gamboa" w:date="2019-11-25T09:13:00Z">
                  <w:rPr>
                    <w:rFonts w:ascii="Times New Roman" w:hAnsi="Times New Roman"/>
                    <w:i/>
                    <w:w w:val="105"/>
                    <w:lang w:val="es-MX"/>
                  </w:rPr>
                </w:rPrChange>
              </w:rPr>
              <w:t>,</w:t>
            </w:r>
            <w:r w:rsidRPr="00BA6CC3">
              <w:rPr>
                <w:rFonts w:ascii="Arial" w:hAnsi="Arial" w:cs="Arial"/>
                <w:w w:val="105"/>
                <w:sz w:val="20"/>
                <w:szCs w:val="20"/>
                <w:lang w:val="es-MX"/>
                <w:rPrChange w:id="3273" w:author="César Gamboa" w:date="2019-11-25T09:13:00Z">
                  <w:rPr>
                    <w:rFonts w:ascii="Times New Roman" w:hAnsi="Times New Roman"/>
                    <w:w w:val="105"/>
                    <w:lang w:val="es-MX"/>
                  </w:rPr>
                </w:rPrChange>
              </w:rPr>
              <w:t>4</w:t>
            </w:r>
            <w:r w:rsidRPr="00BA6CC3">
              <w:rPr>
                <w:rFonts w:ascii="Arial" w:hAnsi="Arial" w:cs="Arial"/>
                <w:i/>
                <w:w w:val="105"/>
                <w:sz w:val="20"/>
                <w:szCs w:val="20"/>
                <w:lang w:val="es-MX"/>
                <w:rPrChange w:id="3274" w:author="César Gamboa" w:date="2019-11-25T09:13:00Z">
                  <w:rPr>
                    <w:rFonts w:ascii="Times New Roman" w:hAnsi="Times New Roman"/>
                    <w:i/>
                    <w:w w:val="105"/>
                    <w:lang w:val="es-MX"/>
                  </w:rPr>
                </w:rPrChange>
              </w:rPr>
              <w:t>,</w:t>
            </w:r>
            <w:r w:rsidRPr="00BA6CC3">
              <w:rPr>
                <w:rFonts w:ascii="Arial" w:hAnsi="Arial" w:cs="Arial"/>
                <w:w w:val="105"/>
                <w:sz w:val="20"/>
                <w:szCs w:val="20"/>
                <w:lang w:val="es-MX"/>
                <w:rPrChange w:id="3275" w:author="César Gamboa" w:date="2019-11-25T09:13:00Z">
                  <w:rPr>
                    <w:rFonts w:ascii="Times New Roman" w:hAnsi="Times New Roman"/>
                    <w:w w:val="105"/>
                    <w:lang w:val="es-MX"/>
                  </w:rPr>
                </w:rPrChange>
              </w:rPr>
              <w:t>1 y 3 respectivamente.</w:t>
            </w:r>
          </w:p>
          <w:p w14:paraId="00019120" w14:textId="41E11191" w:rsidR="007128C8" w:rsidRPr="00BA6CC3" w:rsidRDefault="007128C8" w:rsidP="007128C8">
            <w:pPr>
              <w:spacing w:line="240" w:lineRule="auto"/>
              <w:jc w:val="both"/>
              <w:rPr>
                <w:rFonts w:ascii="Arial" w:hAnsi="Arial" w:cs="Arial"/>
                <w:sz w:val="20"/>
                <w:szCs w:val="20"/>
                <w:rPrChange w:id="3276" w:author="César Gamboa" w:date="2019-11-25T09:13:00Z">
                  <w:rPr>
                    <w:rFonts w:ascii="Times New Roman" w:hAnsi="Times New Roman"/>
                  </w:rPr>
                </w:rPrChange>
              </w:rPr>
            </w:pPr>
            <w:r w:rsidRPr="00BA6CC3">
              <w:rPr>
                <w:rFonts w:ascii="Arial" w:hAnsi="Arial" w:cs="Arial"/>
                <w:sz w:val="20"/>
                <w:szCs w:val="20"/>
                <w:rPrChange w:id="3277" w:author="César Gamboa" w:date="2019-11-25T09:13:00Z">
                  <w:rPr>
                    <w:rFonts w:ascii="Times New Roman" w:hAnsi="Times New Roman"/>
                  </w:rPr>
                </w:rPrChange>
              </w:rPr>
              <w:t xml:space="preserve">Para esta simulación, se trabajarán dos tipos de series escenarios: estacionales y no estacionales. El valor máximo del proceso ARIMA que se generará es un </w:t>
            </w:r>
            <w:proofErr w:type="gramStart"/>
            <w:r w:rsidRPr="00BA6CC3">
              <w:rPr>
                <w:rFonts w:ascii="Arial" w:hAnsi="Arial" w:cs="Arial"/>
                <w:sz w:val="20"/>
                <w:szCs w:val="20"/>
                <w:rPrChange w:id="3278" w:author="César Gamboa" w:date="2019-11-25T09:13:00Z">
                  <w:rPr>
                    <w:rFonts w:ascii="Times New Roman" w:hAnsi="Times New Roman"/>
                  </w:rPr>
                </w:rPrChange>
              </w:rPr>
              <w:t>ARIMA(</w:t>
            </w:r>
            <w:proofErr w:type="gramEnd"/>
            <w:r w:rsidRPr="00BA6CC3">
              <w:rPr>
                <w:rFonts w:ascii="Arial" w:hAnsi="Arial" w:cs="Arial"/>
                <w:sz w:val="20"/>
                <w:szCs w:val="20"/>
                <w:rPrChange w:id="3279" w:author="César Gamboa" w:date="2019-11-25T09:13:00Z">
                  <w:rPr>
                    <w:rFonts w:ascii="Times New Roman" w:hAnsi="Times New Roman"/>
                  </w:rPr>
                </w:rPrChange>
              </w:rPr>
              <w:t>4,1,4)(4,1,4).</w:t>
            </w:r>
          </w:p>
          <w:p w14:paraId="799B3D32" w14:textId="25861B5D" w:rsidR="007128C8" w:rsidRPr="00BA6CC3" w:rsidRDefault="007128C8" w:rsidP="007128C8">
            <w:pPr>
              <w:spacing w:line="240" w:lineRule="auto"/>
              <w:jc w:val="both"/>
              <w:rPr>
                <w:rFonts w:ascii="Arial" w:hAnsi="Arial" w:cs="Arial"/>
                <w:b/>
                <w:bCs/>
                <w:sz w:val="20"/>
                <w:szCs w:val="20"/>
                <w:rPrChange w:id="3280" w:author="César Gamboa" w:date="2019-11-25T09:13:00Z">
                  <w:rPr>
                    <w:rFonts w:ascii="Times New Roman" w:hAnsi="Times New Roman"/>
                    <w:b/>
                    <w:bCs/>
                  </w:rPr>
                </w:rPrChange>
              </w:rPr>
            </w:pPr>
            <w:r w:rsidRPr="00BA6CC3">
              <w:rPr>
                <w:rFonts w:ascii="Arial" w:hAnsi="Arial" w:cs="Arial"/>
                <w:b/>
                <w:bCs/>
                <w:sz w:val="20"/>
                <w:szCs w:val="20"/>
                <w:rPrChange w:id="3281" w:author="César Gamboa" w:date="2019-11-25T09:13:00Z">
                  <w:rPr>
                    <w:rFonts w:ascii="Times New Roman" w:hAnsi="Times New Roman"/>
                    <w:b/>
                    <w:bCs/>
                  </w:rPr>
                </w:rPrChange>
              </w:rPr>
              <w:t>Selección de ARIMA vía</w:t>
            </w:r>
            <w:r w:rsidRPr="00BA6CC3">
              <w:rPr>
                <w:rFonts w:ascii="Arial" w:hAnsi="Arial" w:cs="Arial"/>
                <w:b/>
                <w:bCs/>
                <w:spacing w:val="26"/>
                <w:sz w:val="20"/>
                <w:szCs w:val="20"/>
                <w:rPrChange w:id="3282" w:author="César Gamboa" w:date="2019-11-25T09:13:00Z">
                  <w:rPr>
                    <w:rFonts w:ascii="Times New Roman" w:hAnsi="Times New Roman"/>
                    <w:b/>
                    <w:bCs/>
                    <w:spacing w:val="26"/>
                  </w:rPr>
                </w:rPrChange>
              </w:rPr>
              <w:t xml:space="preserve"> </w:t>
            </w:r>
            <w:r w:rsidRPr="00BA6CC3">
              <w:rPr>
                <w:rFonts w:ascii="Arial" w:hAnsi="Arial" w:cs="Arial"/>
                <w:b/>
                <w:bCs/>
                <w:sz w:val="20"/>
                <w:szCs w:val="20"/>
                <w:rPrChange w:id="3283" w:author="César Gamboa" w:date="2019-11-25T09:13:00Z">
                  <w:rPr>
                    <w:rFonts w:ascii="Times New Roman" w:hAnsi="Times New Roman"/>
                    <w:b/>
                    <w:bCs/>
                  </w:rPr>
                </w:rPrChange>
              </w:rPr>
              <w:t>sobreparametrización</w:t>
            </w:r>
          </w:p>
          <w:p w14:paraId="1768C4AC" w14:textId="418AC9FE" w:rsidR="007128C8" w:rsidRPr="00BA6CC3" w:rsidRDefault="007128C8" w:rsidP="007128C8">
            <w:pPr>
              <w:spacing w:line="240" w:lineRule="auto"/>
              <w:jc w:val="both"/>
              <w:rPr>
                <w:rFonts w:ascii="Arial" w:hAnsi="Arial" w:cs="Arial"/>
                <w:sz w:val="20"/>
                <w:szCs w:val="20"/>
                <w:lang w:val="es-MX"/>
                <w:rPrChange w:id="3284" w:author="César Gamboa" w:date="2019-11-25T09:13:00Z">
                  <w:rPr>
                    <w:rFonts w:ascii="Times New Roman" w:hAnsi="Times New Roman"/>
                    <w:lang w:val="es-MX"/>
                  </w:rPr>
                </w:rPrChange>
              </w:rPr>
            </w:pPr>
            <w:r w:rsidRPr="00BA6CC3">
              <w:rPr>
                <w:rFonts w:ascii="Arial" w:hAnsi="Arial" w:cs="Arial"/>
                <w:w w:val="105"/>
                <w:sz w:val="20"/>
                <w:szCs w:val="20"/>
                <w:lang w:val="es-MX"/>
                <w:rPrChange w:id="3285" w:author="César Gamboa" w:date="2019-11-25T09:13:00Z">
                  <w:rPr>
                    <w:rFonts w:ascii="Times New Roman" w:hAnsi="Times New Roman"/>
                    <w:w w:val="105"/>
                    <w:lang w:val="es-MX"/>
                  </w:rPr>
                </w:rPrChange>
              </w:rPr>
              <w:t xml:space="preserve">A partir de las series cronológicas simuladas en la sección anterior, se prueba el método propuesto, el cual consiste en una selección fundamentada en las permutaciones de los parámetros de un modelo ARIMA, seleccionando la mejor especificación con base en medidas de rendimiento MAE, RMSE, MAPE y MASE: se comparan todos los posibles términos definiendo una diferenciación adecuada para la serie y permutando hasta un máximo determinado para los términos de especificación de un  </w:t>
            </w:r>
            <w:r w:rsidRPr="00BA6CC3">
              <w:rPr>
                <w:rFonts w:ascii="Arial" w:hAnsi="Arial" w:cs="Arial"/>
                <w:i/>
                <w:spacing w:val="4"/>
                <w:w w:val="105"/>
                <w:sz w:val="20"/>
                <w:szCs w:val="20"/>
                <w:lang w:val="es-MX"/>
                <w:rPrChange w:id="3286" w:author="César Gamboa" w:date="2019-11-25T09:13:00Z">
                  <w:rPr>
                    <w:rFonts w:ascii="Times New Roman" w:hAnsi="Times New Roman"/>
                    <w:i/>
                    <w:spacing w:val="4"/>
                    <w:w w:val="105"/>
                    <w:lang w:val="es-MX"/>
                  </w:rPr>
                </w:rPrChange>
              </w:rPr>
              <w:t>ARIM</w:t>
            </w:r>
            <w:r w:rsidRPr="00BA6CC3">
              <w:rPr>
                <w:rFonts w:ascii="Arial" w:hAnsi="Arial" w:cs="Arial"/>
                <w:i/>
                <w:spacing w:val="-30"/>
                <w:w w:val="105"/>
                <w:sz w:val="20"/>
                <w:szCs w:val="20"/>
                <w:lang w:val="es-MX"/>
                <w:rPrChange w:id="3287" w:author="César Gamboa" w:date="2019-11-25T09:13:00Z">
                  <w:rPr>
                    <w:rFonts w:ascii="Times New Roman" w:hAnsi="Times New Roman"/>
                    <w:i/>
                    <w:spacing w:val="-30"/>
                    <w:w w:val="105"/>
                    <w:lang w:val="es-MX"/>
                  </w:rPr>
                </w:rPrChange>
              </w:rPr>
              <w:t xml:space="preserve"> </w:t>
            </w:r>
            <w:r w:rsidRPr="00BA6CC3">
              <w:rPr>
                <w:rFonts w:ascii="Arial" w:hAnsi="Arial" w:cs="Arial"/>
                <w:i/>
                <w:w w:val="105"/>
                <w:sz w:val="20"/>
                <w:szCs w:val="20"/>
                <w:lang w:val="es-MX"/>
                <w:rPrChange w:id="3288" w:author="César Gamboa" w:date="2019-11-25T09:13:00Z">
                  <w:rPr>
                    <w:rFonts w:ascii="Times New Roman" w:hAnsi="Times New Roman"/>
                    <w:i/>
                    <w:w w:val="105"/>
                    <w:lang w:val="es-MX"/>
                  </w:rPr>
                </w:rPrChange>
              </w:rPr>
              <w:t>A</w:t>
            </w:r>
            <w:bookmarkStart w:id="3289" w:name="Estudio_de_simulación"/>
            <w:bookmarkStart w:id="3290" w:name="_bookmark25"/>
            <w:bookmarkEnd w:id="3289"/>
            <w:bookmarkEnd w:id="3290"/>
            <w:r w:rsidRPr="00BA6CC3">
              <w:rPr>
                <w:rFonts w:ascii="Arial" w:hAnsi="Arial" w:cs="Arial"/>
                <w:w w:val="105"/>
                <w:sz w:val="20"/>
                <w:szCs w:val="20"/>
                <w:lang w:val="es-MX"/>
                <w:rPrChange w:id="3291" w:author="César Gamboa" w:date="2019-11-25T09:13:00Z">
                  <w:rPr>
                    <w:rFonts w:ascii="Times New Roman" w:hAnsi="Times New Roman"/>
                    <w:w w:val="105"/>
                    <w:lang w:val="es-MX"/>
                  </w:rPr>
                </w:rPrChange>
              </w:rPr>
              <w:t>(</w:t>
            </w:r>
            <w:r w:rsidRPr="00BA6CC3">
              <w:rPr>
                <w:rFonts w:ascii="Arial" w:hAnsi="Arial" w:cs="Arial"/>
                <w:i/>
                <w:w w:val="105"/>
                <w:sz w:val="20"/>
                <w:szCs w:val="20"/>
                <w:lang w:val="es-MX"/>
                <w:rPrChange w:id="3292" w:author="César Gamboa" w:date="2019-11-25T09:13:00Z">
                  <w:rPr>
                    <w:rFonts w:ascii="Times New Roman" w:hAnsi="Times New Roman"/>
                    <w:i/>
                    <w:w w:val="105"/>
                    <w:lang w:val="es-MX"/>
                  </w:rPr>
                </w:rPrChange>
              </w:rPr>
              <w:t>p,</w:t>
            </w:r>
            <w:r w:rsidRPr="00BA6CC3">
              <w:rPr>
                <w:rFonts w:ascii="Arial" w:hAnsi="Arial" w:cs="Arial"/>
                <w:i/>
                <w:spacing w:val="-18"/>
                <w:w w:val="105"/>
                <w:sz w:val="20"/>
                <w:szCs w:val="20"/>
                <w:lang w:val="es-MX"/>
                <w:rPrChange w:id="3293" w:author="César Gamboa" w:date="2019-11-25T09:13:00Z">
                  <w:rPr>
                    <w:rFonts w:ascii="Times New Roman" w:hAnsi="Times New Roman"/>
                    <w:i/>
                    <w:spacing w:val="-18"/>
                    <w:w w:val="105"/>
                    <w:lang w:val="es-MX"/>
                  </w:rPr>
                </w:rPrChange>
              </w:rPr>
              <w:t xml:space="preserve"> </w:t>
            </w:r>
            <w:r w:rsidRPr="00BA6CC3">
              <w:rPr>
                <w:rFonts w:ascii="Arial" w:hAnsi="Arial" w:cs="Arial"/>
                <w:i/>
                <w:w w:val="105"/>
                <w:sz w:val="20"/>
                <w:szCs w:val="20"/>
                <w:lang w:val="es-MX"/>
                <w:rPrChange w:id="3294" w:author="César Gamboa" w:date="2019-11-25T09:13:00Z">
                  <w:rPr>
                    <w:rFonts w:ascii="Times New Roman" w:hAnsi="Times New Roman"/>
                    <w:i/>
                    <w:w w:val="105"/>
                    <w:lang w:val="es-MX"/>
                  </w:rPr>
                </w:rPrChange>
              </w:rPr>
              <w:t>d,</w:t>
            </w:r>
            <w:r w:rsidRPr="00BA6CC3">
              <w:rPr>
                <w:rFonts w:ascii="Arial" w:hAnsi="Arial" w:cs="Arial"/>
                <w:i/>
                <w:spacing w:val="-18"/>
                <w:w w:val="105"/>
                <w:sz w:val="20"/>
                <w:szCs w:val="20"/>
                <w:lang w:val="es-MX"/>
                <w:rPrChange w:id="3295" w:author="César Gamboa" w:date="2019-11-25T09:13:00Z">
                  <w:rPr>
                    <w:rFonts w:ascii="Times New Roman" w:hAnsi="Times New Roman"/>
                    <w:i/>
                    <w:spacing w:val="-18"/>
                    <w:w w:val="105"/>
                    <w:lang w:val="es-MX"/>
                  </w:rPr>
                </w:rPrChange>
              </w:rPr>
              <w:t xml:space="preserve"> </w:t>
            </w:r>
            <w:r w:rsidRPr="00BA6CC3">
              <w:rPr>
                <w:rFonts w:ascii="Arial" w:hAnsi="Arial" w:cs="Arial"/>
                <w:i/>
                <w:w w:val="105"/>
                <w:sz w:val="20"/>
                <w:szCs w:val="20"/>
                <w:lang w:val="es-MX"/>
                <w:rPrChange w:id="3296" w:author="César Gamboa" w:date="2019-11-25T09:13:00Z">
                  <w:rPr>
                    <w:rFonts w:ascii="Times New Roman" w:hAnsi="Times New Roman"/>
                    <w:i/>
                    <w:w w:val="105"/>
                    <w:lang w:val="es-MX"/>
                  </w:rPr>
                </w:rPrChange>
              </w:rPr>
              <w:t>q</w:t>
            </w:r>
            <w:r w:rsidRPr="00BA6CC3">
              <w:rPr>
                <w:rFonts w:ascii="Arial" w:hAnsi="Arial" w:cs="Arial"/>
                <w:w w:val="105"/>
                <w:sz w:val="20"/>
                <w:szCs w:val="20"/>
                <w:lang w:val="es-MX"/>
                <w:rPrChange w:id="3297" w:author="César Gamboa" w:date="2019-11-25T09:13:00Z">
                  <w:rPr>
                    <w:rFonts w:ascii="Times New Roman" w:hAnsi="Times New Roman"/>
                    <w:w w:val="105"/>
                    <w:lang w:val="es-MX"/>
                  </w:rPr>
                </w:rPrChange>
              </w:rPr>
              <w:t>)(</w:t>
            </w:r>
            <w:r w:rsidRPr="00BA6CC3">
              <w:rPr>
                <w:rFonts w:ascii="Arial" w:hAnsi="Arial" w:cs="Arial"/>
                <w:i/>
                <w:w w:val="105"/>
                <w:sz w:val="20"/>
                <w:szCs w:val="20"/>
                <w:lang w:val="es-MX"/>
                <w:rPrChange w:id="3298" w:author="César Gamboa" w:date="2019-11-25T09:13:00Z">
                  <w:rPr>
                    <w:rFonts w:ascii="Times New Roman" w:hAnsi="Times New Roman"/>
                    <w:i/>
                    <w:w w:val="105"/>
                    <w:lang w:val="es-MX"/>
                  </w:rPr>
                </w:rPrChange>
              </w:rPr>
              <w:t>P,</w:t>
            </w:r>
            <w:r w:rsidRPr="00BA6CC3">
              <w:rPr>
                <w:rFonts w:ascii="Arial" w:hAnsi="Arial" w:cs="Arial"/>
                <w:i/>
                <w:spacing w:val="-19"/>
                <w:w w:val="105"/>
                <w:sz w:val="20"/>
                <w:szCs w:val="20"/>
                <w:lang w:val="es-MX"/>
                <w:rPrChange w:id="3299" w:author="César Gamboa" w:date="2019-11-25T09:13:00Z">
                  <w:rPr>
                    <w:rFonts w:ascii="Times New Roman" w:hAnsi="Times New Roman"/>
                    <w:i/>
                    <w:spacing w:val="-19"/>
                    <w:w w:val="105"/>
                    <w:lang w:val="es-MX"/>
                  </w:rPr>
                </w:rPrChange>
              </w:rPr>
              <w:t xml:space="preserve"> </w:t>
            </w:r>
            <w:r w:rsidRPr="00BA6CC3">
              <w:rPr>
                <w:rFonts w:ascii="Arial" w:hAnsi="Arial" w:cs="Arial"/>
                <w:i/>
                <w:spacing w:val="2"/>
                <w:w w:val="105"/>
                <w:sz w:val="20"/>
                <w:szCs w:val="20"/>
                <w:lang w:val="es-MX"/>
                <w:rPrChange w:id="3300" w:author="César Gamboa" w:date="2019-11-25T09:13:00Z">
                  <w:rPr>
                    <w:rFonts w:ascii="Times New Roman" w:hAnsi="Times New Roman"/>
                    <w:i/>
                    <w:spacing w:val="2"/>
                    <w:w w:val="105"/>
                    <w:lang w:val="es-MX"/>
                  </w:rPr>
                </w:rPrChange>
              </w:rPr>
              <w:t>D,</w:t>
            </w:r>
            <w:r w:rsidRPr="00BA6CC3">
              <w:rPr>
                <w:rFonts w:ascii="Arial" w:hAnsi="Arial" w:cs="Arial"/>
                <w:i/>
                <w:spacing w:val="-17"/>
                <w:w w:val="105"/>
                <w:sz w:val="20"/>
                <w:szCs w:val="20"/>
                <w:lang w:val="es-MX"/>
                <w:rPrChange w:id="3301" w:author="César Gamboa" w:date="2019-11-25T09:13:00Z">
                  <w:rPr>
                    <w:rFonts w:ascii="Times New Roman" w:hAnsi="Times New Roman"/>
                    <w:i/>
                    <w:spacing w:val="-17"/>
                    <w:w w:val="105"/>
                    <w:lang w:val="es-MX"/>
                  </w:rPr>
                </w:rPrChange>
              </w:rPr>
              <w:t xml:space="preserve"> </w:t>
            </w:r>
            <w:r w:rsidRPr="00BA6CC3">
              <w:rPr>
                <w:rFonts w:ascii="Arial" w:hAnsi="Arial" w:cs="Arial"/>
                <w:i/>
                <w:w w:val="105"/>
                <w:sz w:val="20"/>
                <w:szCs w:val="20"/>
                <w:lang w:val="es-MX"/>
                <w:rPrChange w:id="3302" w:author="César Gamboa" w:date="2019-11-25T09:13:00Z">
                  <w:rPr>
                    <w:rFonts w:ascii="Times New Roman" w:hAnsi="Times New Roman"/>
                    <w:i/>
                    <w:w w:val="105"/>
                    <w:lang w:val="es-MX"/>
                  </w:rPr>
                </w:rPrChange>
              </w:rPr>
              <w:t>Q</w:t>
            </w:r>
            <w:r w:rsidRPr="00BA6CC3">
              <w:rPr>
                <w:rFonts w:ascii="Arial" w:hAnsi="Arial" w:cs="Arial"/>
                <w:w w:val="105"/>
                <w:sz w:val="20"/>
                <w:szCs w:val="20"/>
                <w:lang w:val="es-MX"/>
                <w:rPrChange w:id="3303" w:author="César Gamboa" w:date="2019-11-25T09:13:00Z">
                  <w:rPr>
                    <w:rFonts w:ascii="Times New Roman" w:hAnsi="Times New Roman"/>
                    <w:w w:val="105"/>
                    <w:lang w:val="es-MX"/>
                  </w:rPr>
                </w:rPrChange>
              </w:rPr>
              <w:t>).</w:t>
            </w:r>
          </w:p>
          <w:p w14:paraId="0987F7D1" w14:textId="75C049C0" w:rsidR="007128C8" w:rsidRPr="00BA6CC3" w:rsidRDefault="007128C8" w:rsidP="007128C8">
            <w:pPr>
              <w:spacing w:line="240" w:lineRule="auto"/>
              <w:jc w:val="both"/>
              <w:rPr>
                <w:rFonts w:ascii="Arial" w:hAnsi="Arial" w:cs="Arial"/>
                <w:sz w:val="20"/>
                <w:szCs w:val="20"/>
                <w:lang w:val="es-MX"/>
                <w:rPrChange w:id="3304" w:author="César Gamboa" w:date="2019-11-25T09:13:00Z">
                  <w:rPr>
                    <w:rFonts w:ascii="Times New Roman" w:hAnsi="Times New Roman"/>
                    <w:lang w:val="es-MX"/>
                  </w:rPr>
                </w:rPrChange>
              </w:rPr>
            </w:pPr>
            <w:r w:rsidRPr="00BA6CC3">
              <w:rPr>
                <w:rFonts w:ascii="Arial" w:hAnsi="Arial" w:cs="Arial"/>
                <w:sz w:val="20"/>
                <w:szCs w:val="20"/>
                <w:lang w:val="es-MX"/>
                <w:rPrChange w:id="3305" w:author="César Gamboa" w:date="2019-11-25T09:13:00Z">
                  <w:rPr>
                    <w:rFonts w:ascii="Times New Roman" w:hAnsi="Times New Roman"/>
                    <w:lang w:val="es-MX"/>
                  </w:rPr>
                </w:rPrChange>
              </w:rPr>
              <w:t>Tras ejecutar el método con los escenarios de simulación mencionados, se validará el mismo con las seis series cronológicas reales previamente mencionadas.</w:t>
            </w:r>
          </w:p>
        </w:tc>
      </w:tr>
      <w:tr w:rsidR="007128C8" w:rsidRPr="002E6993" w14:paraId="02757835" w14:textId="77777777" w:rsidTr="003D636D">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3306" w:author="César Gamboa" w:date="2019-11-24T15:58: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113"/>
          <w:trPrChange w:id="3307" w:author="César Gamboa" w:date="2019-11-24T15:58:00Z">
            <w:trPr>
              <w:trHeight w:val="113"/>
            </w:trPr>
          </w:trPrChange>
        </w:trPr>
        <w:tc>
          <w:tcPr>
            <w:tcW w:w="279" w:type="pct"/>
            <w:vMerge/>
            <w:tcPrChange w:id="3308" w:author="César Gamboa" w:date="2019-11-24T15:58:00Z">
              <w:tcPr>
                <w:tcW w:w="229" w:type="pct"/>
                <w:vMerge/>
              </w:tcPr>
            </w:tcPrChange>
          </w:tcPr>
          <w:p w14:paraId="29139FAB" w14:textId="77777777" w:rsidR="007128C8" w:rsidRPr="00BA6CC3" w:rsidRDefault="007128C8" w:rsidP="007128C8">
            <w:pPr>
              <w:spacing w:after="0" w:line="240" w:lineRule="auto"/>
              <w:rPr>
                <w:rFonts w:ascii="Arial" w:hAnsi="Arial" w:cs="Arial"/>
                <w:sz w:val="20"/>
                <w:szCs w:val="20"/>
                <w:rPrChange w:id="3309" w:author="César Gamboa" w:date="2019-11-25T09:13:00Z">
                  <w:rPr>
                    <w:rFonts w:ascii="Times New Roman" w:hAnsi="Times New Roman"/>
                  </w:rPr>
                </w:rPrChange>
              </w:rPr>
            </w:pPr>
          </w:p>
        </w:tc>
        <w:tc>
          <w:tcPr>
            <w:tcW w:w="1079" w:type="pct"/>
            <w:tcPrChange w:id="3310" w:author="César Gamboa" w:date="2019-11-24T15:58:00Z">
              <w:tcPr>
                <w:tcW w:w="1129" w:type="pct"/>
                <w:gridSpan w:val="2"/>
              </w:tcPr>
            </w:tcPrChange>
          </w:tcPr>
          <w:p w14:paraId="70E1358A" w14:textId="77777777" w:rsidR="007128C8" w:rsidRPr="00BA6CC3" w:rsidRDefault="007128C8" w:rsidP="007128C8">
            <w:pPr>
              <w:spacing w:after="0" w:line="240" w:lineRule="auto"/>
              <w:rPr>
                <w:rFonts w:ascii="Arial" w:hAnsi="Arial" w:cs="Arial"/>
                <w:sz w:val="20"/>
                <w:szCs w:val="20"/>
                <w:rPrChange w:id="3311" w:author="César Gamboa" w:date="2019-11-25T09:13:00Z">
                  <w:rPr>
                    <w:rFonts w:ascii="Times New Roman" w:hAnsi="Times New Roman"/>
                  </w:rPr>
                </w:rPrChange>
              </w:rPr>
            </w:pPr>
            <w:proofErr w:type="gramStart"/>
            <w:r w:rsidRPr="00BA6CC3">
              <w:rPr>
                <w:rFonts w:ascii="Arial" w:hAnsi="Arial" w:cs="Arial"/>
                <w:sz w:val="20"/>
                <w:szCs w:val="20"/>
                <w:rPrChange w:id="3312" w:author="César Gamboa" w:date="2019-11-25T09:13:00Z">
                  <w:rPr>
                    <w:rFonts w:ascii="Times New Roman" w:hAnsi="Times New Roman"/>
                  </w:rPr>
                </w:rPrChange>
              </w:rPr>
              <w:t>Software estadístico a utilizar</w:t>
            </w:r>
            <w:proofErr w:type="gramEnd"/>
          </w:p>
        </w:tc>
        <w:tc>
          <w:tcPr>
            <w:tcW w:w="3642" w:type="pct"/>
            <w:tcPrChange w:id="3313" w:author="César Gamboa" w:date="2019-11-24T15:58:00Z">
              <w:tcPr>
                <w:tcW w:w="3642" w:type="pct"/>
              </w:tcPr>
            </w:tcPrChange>
          </w:tcPr>
          <w:p w14:paraId="64FE14EB" w14:textId="756D9B8A" w:rsidR="007128C8" w:rsidRPr="00BA6CC3" w:rsidRDefault="007128C8" w:rsidP="007128C8">
            <w:pPr>
              <w:spacing w:line="240" w:lineRule="auto"/>
              <w:jc w:val="both"/>
              <w:rPr>
                <w:rFonts w:ascii="Arial" w:hAnsi="Arial" w:cs="Arial"/>
                <w:sz w:val="20"/>
                <w:szCs w:val="20"/>
                <w:rPrChange w:id="3314" w:author="César Gamboa" w:date="2019-11-25T09:13:00Z">
                  <w:rPr>
                    <w:rFonts w:ascii="Times New Roman" w:hAnsi="Times New Roman"/>
                  </w:rPr>
                </w:rPrChange>
              </w:rPr>
            </w:pPr>
            <w:r w:rsidRPr="00BA6CC3">
              <w:rPr>
                <w:rFonts w:ascii="Arial" w:hAnsi="Arial" w:cs="Arial"/>
                <w:w w:val="105"/>
                <w:sz w:val="20"/>
                <w:szCs w:val="20"/>
                <w:lang w:val="es-MX"/>
                <w:rPrChange w:id="3315" w:author="César Gamboa" w:date="2019-11-25T09:13:00Z">
                  <w:rPr>
                    <w:rFonts w:ascii="Times New Roman" w:hAnsi="Times New Roman"/>
                    <w:w w:val="105"/>
                    <w:lang w:val="es-MX"/>
                  </w:rPr>
                </w:rPrChange>
              </w:rPr>
              <w:t>Se utilizará el lenguaje de programación R (R Core Team</w:t>
            </w:r>
            <w:r w:rsidR="00D617CD" w:rsidRPr="00BA6CC3">
              <w:rPr>
                <w:rFonts w:ascii="Arial" w:hAnsi="Arial" w:cs="Arial"/>
                <w:sz w:val="20"/>
                <w:szCs w:val="20"/>
                <w:rPrChange w:id="3316" w:author="César Gamboa" w:date="2019-11-25T09:13:00Z">
                  <w:rPr/>
                </w:rPrChange>
              </w:rPr>
              <w:fldChar w:fldCharType="begin"/>
            </w:r>
            <w:r w:rsidR="00D617CD" w:rsidRPr="00BA6CC3">
              <w:rPr>
                <w:rFonts w:ascii="Arial" w:hAnsi="Arial" w:cs="Arial"/>
                <w:sz w:val="20"/>
                <w:szCs w:val="20"/>
                <w:rPrChange w:id="3317" w:author="César Gamboa" w:date="2019-11-25T09:13:00Z">
                  <w:rPr/>
                </w:rPrChange>
              </w:rPr>
              <w:instrText xml:space="preserve"> HYPERLINK \l "_bookmark48" </w:instrText>
            </w:r>
            <w:r w:rsidR="00D617CD" w:rsidRPr="00BA6CC3">
              <w:rPr>
                <w:rFonts w:ascii="Arial" w:hAnsi="Arial" w:cs="Arial"/>
                <w:sz w:val="20"/>
                <w:szCs w:val="20"/>
                <w:rPrChange w:id="3318" w:author="César Gamboa" w:date="2019-11-25T09:13:00Z">
                  <w:rPr/>
                </w:rPrChange>
              </w:rPr>
              <w:fldChar w:fldCharType="separate"/>
            </w:r>
            <w:r w:rsidRPr="00BA6CC3">
              <w:rPr>
                <w:rFonts w:ascii="Arial" w:hAnsi="Arial" w:cs="Arial"/>
                <w:color w:val="0000FF"/>
                <w:w w:val="105"/>
                <w:sz w:val="20"/>
                <w:szCs w:val="20"/>
                <w:lang w:val="es-MX"/>
                <w:rPrChange w:id="3319" w:author="César Gamboa" w:date="2019-11-25T09:13:00Z">
                  <w:rPr>
                    <w:rFonts w:ascii="Times New Roman" w:hAnsi="Times New Roman"/>
                    <w:color w:val="0000FF"/>
                    <w:w w:val="105"/>
                    <w:lang w:val="es-MX"/>
                  </w:rPr>
                </w:rPrChange>
              </w:rPr>
              <w:t>2019a</w:t>
            </w:r>
            <w:r w:rsidR="00D617CD" w:rsidRPr="00BA6CC3">
              <w:rPr>
                <w:rFonts w:ascii="Arial" w:hAnsi="Arial" w:cs="Arial"/>
                <w:color w:val="0000FF"/>
                <w:w w:val="105"/>
                <w:sz w:val="20"/>
                <w:szCs w:val="20"/>
                <w:lang w:val="es-MX"/>
                <w:rPrChange w:id="3320" w:author="César Gamboa" w:date="2019-11-25T09:13:00Z">
                  <w:rPr>
                    <w:rFonts w:ascii="Times New Roman" w:hAnsi="Times New Roman"/>
                    <w:color w:val="0000FF"/>
                    <w:w w:val="105"/>
                    <w:lang w:val="es-MX"/>
                  </w:rPr>
                </w:rPrChange>
              </w:rPr>
              <w:fldChar w:fldCharType="end"/>
            </w:r>
            <w:r w:rsidR="00D617CD" w:rsidRPr="00BA6CC3">
              <w:rPr>
                <w:rFonts w:ascii="Arial" w:hAnsi="Arial" w:cs="Arial"/>
                <w:sz w:val="20"/>
                <w:szCs w:val="20"/>
                <w:rPrChange w:id="3321" w:author="César Gamboa" w:date="2019-11-25T09:13:00Z">
                  <w:rPr/>
                </w:rPrChange>
              </w:rPr>
              <w:fldChar w:fldCharType="begin"/>
            </w:r>
            <w:r w:rsidR="00D617CD" w:rsidRPr="00BA6CC3">
              <w:rPr>
                <w:rFonts w:ascii="Arial" w:hAnsi="Arial" w:cs="Arial"/>
                <w:sz w:val="20"/>
                <w:szCs w:val="20"/>
                <w:rPrChange w:id="3322" w:author="César Gamboa" w:date="2019-11-25T09:13:00Z">
                  <w:rPr/>
                </w:rPrChange>
              </w:rPr>
              <w:instrText xml:space="preserve"> HYPERLINK \l "_bookmark48" </w:instrText>
            </w:r>
            <w:r w:rsidR="00D617CD" w:rsidRPr="00BA6CC3">
              <w:rPr>
                <w:rFonts w:ascii="Arial" w:hAnsi="Arial" w:cs="Arial"/>
                <w:sz w:val="20"/>
                <w:szCs w:val="20"/>
                <w:rPrChange w:id="3323" w:author="César Gamboa" w:date="2019-11-25T09:13:00Z">
                  <w:rPr/>
                </w:rPrChange>
              </w:rPr>
              <w:fldChar w:fldCharType="separate"/>
            </w:r>
            <w:r w:rsidRPr="00BA6CC3">
              <w:rPr>
                <w:rFonts w:ascii="Arial" w:hAnsi="Arial" w:cs="Arial"/>
                <w:w w:val="105"/>
                <w:sz w:val="20"/>
                <w:szCs w:val="20"/>
                <w:lang w:val="es-MX"/>
                <w:rPrChange w:id="3324" w:author="César Gamboa" w:date="2019-11-25T09:13:00Z">
                  <w:rPr>
                    <w:rFonts w:ascii="Times New Roman" w:hAnsi="Times New Roman"/>
                    <w:w w:val="105"/>
                    <w:lang w:val="es-MX"/>
                  </w:rPr>
                </w:rPrChange>
              </w:rPr>
              <w:t xml:space="preserve">) </w:t>
            </w:r>
            <w:r w:rsidR="00D617CD" w:rsidRPr="00BA6CC3">
              <w:rPr>
                <w:rFonts w:ascii="Arial" w:hAnsi="Arial" w:cs="Arial"/>
                <w:w w:val="105"/>
                <w:sz w:val="20"/>
                <w:szCs w:val="20"/>
                <w:lang w:val="es-MX"/>
                <w:rPrChange w:id="3325" w:author="César Gamboa" w:date="2019-11-25T09:13:00Z">
                  <w:rPr>
                    <w:rFonts w:ascii="Times New Roman" w:hAnsi="Times New Roman"/>
                    <w:w w:val="105"/>
                    <w:lang w:val="es-MX"/>
                  </w:rPr>
                </w:rPrChange>
              </w:rPr>
              <w:fldChar w:fldCharType="end"/>
            </w:r>
            <w:r w:rsidRPr="00BA6CC3">
              <w:rPr>
                <w:rFonts w:ascii="Arial" w:hAnsi="Arial" w:cs="Arial"/>
                <w:w w:val="105"/>
                <w:sz w:val="20"/>
                <w:szCs w:val="20"/>
                <w:lang w:val="es-MX"/>
                <w:rPrChange w:id="3326" w:author="César Gamboa" w:date="2019-11-25T09:13:00Z">
                  <w:rPr>
                    <w:rFonts w:ascii="Times New Roman" w:hAnsi="Times New Roman"/>
                    <w:w w:val="105"/>
                    <w:lang w:val="es-MX"/>
                  </w:rPr>
                </w:rPrChange>
              </w:rPr>
              <w:t>mediante su interfaz RStudio para todos los procesos relacionados con la estimación y la simulación. Se hará uso de funciones contenidas en los paquetes tidyr (Wickham and Henry</w:t>
            </w:r>
            <w:r w:rsidR="00D617CD" w:rsidRPr="00BA6CC3">
              <w:rPr>
                <w:rFonts w:ascii="Arial" w:hAnsi="Arial" w:cs="Arial"/>
                <w:sz w:val="20"/>
                <w:szCs w:val="20"/>
                <w:rPrChange w:id="3327" w:author="César Gamboa" w:date="2019-11-25T09:13:00Z">
                  <w:rPr/>
                </w:rPrChange>
              </w:rPr>
              <w:fldChar w:fldCharType="begin"/>
            </w:r>
            <w:r w:rsidR="00D617CD" w:rsidRPr="00BA6CC3">
              <w:rPr>
                <w:rFonts w:ascii="Arial" w:hAnsi="Arial" w:cs="Arial"/>
                <w:sz w:val="20"/>
                <w:szCs w:val="20"/>
                <w:rPrChange w:id="3328" w:author="César Gamboa" w:date="2019-11-25T09:13:00Z">
                  <w:rPr/>
                </w:rPrChange>
              </w:rPr>
              <w:instrText xml:space="preserve"> HYPERLINK \l "_bookmark53" </w:instrText>
            </w:r>
            <w:r w:rsidR="00D617CD" w:rsidRPr="00BA6CC3">
              <w:rPr>
                <w:rFonts w:ascii="Arial" w:hAnsi="Arial" w:cs="Arial"/>
                <w:sz w:val="20"/>
                <w:szCs w:val="20"/>
                <w:rPrChange w:id="3329" w:author="César Gamboa" w:date="2019-11-25T09:13:00Z">
                  <w:rPr/>
                </w:rPrChange>
              </w:rPr>
              <w:fldChar w:fldCharType="separate"/>
            </w:r>
            <w:r w:rsidRPr="00BA6CC3">
              <w:rPr>
                <w:rFonts w:ascii="Arial" w:hAnsi="Arial" w:cs="Arial"/>
                <w:color w:val="0000FF"/>
                <w:w w:val="105"/>
                <w:sz w:val="20"/>
                <w:szCs w:val="20"/>
                <w:lang w:val="es-MX"/>
                <w:rPrChange w:id="3330" w:author="César Gamboa" w:date="2019-11-25T09:13:00Z">
                  <w:rPr>
                    <w:rFonts w:ascii="Times New Roman" w:hAnsi="Times New Roman"/>
                    <w:color w:val="0000FF"/>
                    <w:w w:val="105"/>
                    <w:lang w:val="es-MX"/>
                  </w:rPr>
                </w:rPrChange>
              </w:rPr>
              <w:t>2019</w:t>
            </w:r>
            <w:r w:rsidR="00D617CD" w:rsidRPr="00BA6CC3">
              <w:rPr>
                <w:rFonts w:ascii="Arial" w:hAnsi="Arial" w:cs="Arial"/>
                <w:color w:val="0000FF"/>
                <w:w w:val="105"/>
                <w:sz w:val="20"/>
                <w:szCs w:val="20"/>
                <w:lang w:val="es-MX"/>
                <w:rPrChange w:id="3331" w:author="César Gamboa" w:date="2019-11-25T09:13:00Z">
                  <w:rPr>
                    <w:rFonts w:ascii="Times New Roman" w:hAnsi="Times New Roman"/>
                    <w:color w:val="0000FF"/>
                    <w:w w:val="105"/>
                    <w:lang w:val="es-MX"/>
                  </w:rPr>
                </w:rPrChange>
              </w:rPr>
              <w:fldChar w:fldCharType="end"/>
            </w:r>
            <w:r w:rsidRPr="00BA6CC3">
              <w:rPr>
                <w:rFonts w:ascii="Arial" w:hAnsi="Arial" w:cs="Arial"/>
                <w:w w:val="105"/>
                <w:sz w:val="20"/>
                <w:szCs w:val="20"/>
                <w:lang w:val="es-MX"/>
                <w:rPrChange w:id="3332" w:author="César Gamboa" w:date="2019-11-25T09:13:00Z">
                  <w:rPr>
                    <w:rFonts w:ascii="Times New Roman" w:hAnsi="Times New Roman"/>
                    <w:w w:val="105"/>
                    <w:lang w:val="es-MX"/>
                  </w:rPr>
                </w:rPrChange>
              </w:rPr>
              <w:t>), dplyr (Wickham et al.</w:t>
            </w:r>
            <w:r w:rsidR="00D617CD" w:rsidRPr="00BA6CC3">
              <w:rPr>
                <w:rFonts w:ascii="Arial" w:hAnsi="Arial" w:cs="Arial"/>
                <w:sz w:val="20"/>
                <w:szCs w:val="20"/>
                <w:rPrChange w:id="3333" w:author="César Gamboa" w:date="2019-11-25T09:13:00Z">
                  <w:rPr/>
                </w:rPrChange>
              </w:rPr>
              <w:fldChar w:fldCharType="begin"/>
            </w:r>
            <w:r w:rsidR="00D617CD" w:rsidRPr="00BA6CC3">
              <w:rPr>
                <w:rFonts w:ascii="Arial" w:hAnsi="Arial" w:cs="Arial"/>
                <w:sz w:val="20"/>
                <w:szCs w:val="20"/>
                <w:rPrChange w:id="3334" w:author="César Gamboa" w:date="2019-11-25T09:13:00Z">
                  <w:rPr/>
                </w:rPrChange>
              </w:rPr>
              <w:instrText xml:space="preserve"> HYPERLINK \l "_bookmark52" </w:instrText>
            </w:r>
            <w:r w:rsidR="00D617CD" w:rsidRPr="00BA6CC3">
              <w:rPr>
                <w:rFonts w:ascii="Arial" w:hAnsi="Arial" w:cs="Arial"/>
                <w:sz w:val="20"/>
                <w:szCs w:val="20"/>
                <w:rPrChange w:id="3335" w:author="César Gamboa" w:date="2019-11-25T09:13:00Z">
                  <w:rPr/>
                </w:rPrChange>
              </w:rPr>
              <w:fldChar w:fldCharType="separate"/>
            </w:r>
            <w:r w:rsidRPr="00BA6CC3">
              <w:rPr>
                <w:rFonts w:ascii="Arial" w:hAnsi="Arial" w:cs="Arial"/>
                <w:color w:val="0000FF"/>
                <w:w w:val="105"/>
                <w:sz w:val="20"/>
                <w:szCs w:val="20"/>
                <w:rPrChange w:id="3336" w:author="César Gamboa" w:date="2019-11-25T09:13:00Z">
                  <w:rPr>
                    <w:rFonts w:ascii="Times New Roman" w:hAnsi="Times New Roman"/>
                    <w:color w:val="0000FF"/>
                    <w:w w:val="105"/>
                  </w:rPr>
                </w:rPrChange>
              </w:rPr>
              <w:t>2019</w:t>
            </w:r>
            <w:r w:rsidRPr="00BA6CC3">
              <w:rPr>
                <w:rFonts w:ascii="Arial" w:hAnsi="Arial" w:cs="Arial"/>
                <w:w w:val="105"/>
                <w:sz w:val="20"/>
                <w:szCs w:val="20"/>
                <w:rPrChange w:id="3337" w:author="César Gamboa" w:date="2019-11-25T09:13:00Z">
                  <w:rPr>
                    <w:rFonts w:ascii="Times New Roman" w:hAnsi="Times New Roman"/>
                    <w:w w:val="105"/>
                  </w:rPr>
                </w:rPrChange>
              </w:rPr>
              <w:t>)</w:t>
            </w:r>
            <w:r w:rsidR="00D617CD" w:rsidRPr="00BA6CC3">
              <w:rPr>
                <w:rFonts w:ascii="Arial" w:hAnsi="Arial" w:cs="Arial"/>
                <w:w w:val="105"/>
                <w:sz w:val="20"/>
                <w:szCs w:val="20"/>
                <w:rPrChange w:id="3338" w:author="César Gamboa" w:date="2019-11-25T09:13:00Z">
                  <w:rPr>
                    <w:rFonts w:ascii="Times New Roman" w:hAnsi="Times New Roman"/>
                    <w:w w:val="105"/>
                  </w:rPr>
                </w:rPrChange>
              </w:rPr>
              <w:fldChar w:fldCharType="end"/>
            </w:r>
            <w:r w:rsidRPr="00BA6CC3">
              <w:rPr>
                <w:rFonts w:ascii="Arial" w:hAnsi="Arial" w:cs="Arial"/>
                <w:w w:val="105"/>
                <w:sz w:val="20"/>
                <w:szCs w:val="20"/>
                <w:rPrChange w:id="3339" w:author="César Gamboa" w:date="2019-11-25T09:13:00Z">
                  <w:rPr>
                    <w:rFonts w:ascii="Times New Roman" w:hAnsi="Times New Roman"/>
                    <w:w w:val="105"/>
                  </w:rPr>
                </w:rPrChange>
              </w:rPr>
              <w:t xml:space="preserve"> y parallel (R Core Team</w:t>
            </w:r>
            <w:bookmarkStart w:id="3340" w:name="REFERENCIAS"/>
            <w:bookmarkStart w:id="3341" w:name="_bookmark27"/>
            <w:bookmarkEnd w:id="3340"/>
            <w:bookmarkEnd w:id="3341"/>
            <w:r w:rsidRPr="00BA6CC3">
              <w:rPr>
                <w:rFonts w:ascii="Arial" w:hAnsi="Arial" w:cs="Arial"/>
                <w:w w:val="105"/>
                <w:sz w:val="20"/>
                <w:szCs w:val="20"/>
                <w:rPrChange w:id="3342" w:author="César Gamboa" w:date="2019-11-25T09:13:00Z">
                  <w:rPr>
                    <w:rFonts w:ascii="Times New Roman" w:hAnsi="Times New Roman"/>
                    <w:w w:val="105"/>
                  </w:rPr>
                </w:rPrChange>
              </w:rPr>
              <w:t xml:space="preserve"> </w:t>
            </w:r>
            <w:r w:rsidR="00D617CD" w:rsidRPr="00BA6CC3">
              <w:rPr>
                <w:rFonts w:ascii="Arial" w:hAnsi="Arial" w:cs="Arial"/>
                <w:sz w:val="20"/>
                <w:szCs w:val="20"/>
                <w:rPrChange w:id="3343" w:author="César Gamboa" w:date="2019-11-25T09:13:00Z">
                  <w:rPr/>
                </w:rPrChange>
              </w:rPr>
              <w:fldChar w:fldCharType="begin"/>
            </w:r>
            <w:r w:rsidR="00D617CD" w:rsidRPr="00BA6CC3">
              <w:rPr>
                <w:rFonts w:ascii="Arial" w:hAnsi="Arial" w:cs="Arial"/>
                <w:sz w:val="20"/>
                <w:szCs w:val="20"/>
                <w:rPrChange w:id="3344" w:author="César Gamboa" w:date="2019-11-25T09:13:00Z">
                  <w:rPr/>
                </w:rPrChange>
              </w:rPr>
              <w:instrText xml:space="preserve"> HYPERLINK \l "_bookmark49" </w:instrText>
            </w:r>
            <w:r w:rsidR="00D617CD" w:rsidRPr="00BA6CC3">
              <w:rPr>
                <w:rFonts w:ascii="Arial" w:hAnsi="Arial" w:cs="Arial"/>
                <w:sz w:val="20"/>
                <w:szCs w:val="20"/>
                <w:rPrChange w:id="3345" w:author="César Gamboa" w:date="2019-11-25T09:13:00Z">
                  <w:rPr/>
                </w:rPrChange>
              </w:rPr>
              <w:fldChar w:fldCharType="separate"/>
            </w:r>
            <w:r w:rsidRPr="00BA6CC3">
              <w:rPr>
                <w:rFonts w:ascii="Arial" w:hAnsi="Arial" w:cs="Arial"/>
                <w:color w:val="0000FF"/>
                <w:w w:val="105"/>
                <w:sz w:val="20"/>
                <w:szCs w:val="20"/>
                <w:rPrChange w:id="3346" w:author="César Gamboa" w:date="2019-11-25T09:13:00Z">
                  <w:rPr>
                    <w:rFonts w:ascii="Times New Roman" w:hAnsi="Times New Roman"/>
                    <w:color w:val="0000FF"/>
                    <w:w w:val="105"/>
                  </w:rPr>
                </w:rPrChange>
              </w:rPr>
              <w:t>2019</w:t>
            </w:r>
            <w:r w:rsidR="00D617CD" w:rsidRPr="00BA6CC3">
              <w:rPr>
                <w:rFonts w:ascii="Arial" w:hAnsi="Arial" w:cs="Arial"/>
                <w:color w:val="0000FF"/>
                <w:w w:val="105"/>
                <w:sz w:val="20"/>
                <w:szCs w:val="20"/>
                <w:rPrChange w:id="3347" w:author="César Gamboa" w:date="2019-11-25T09:13:00Z">
                  <w:rPr>
                    <w:rFonts w:ascii="Times New Roman" w:hAnsi="Times New Roman"/>
                    <w:color w:val="0000FF"/>
                    <w:w w:val="105"/>
                  </w:rPr>
                </w:rPrChange>
              </w:rPr>
              <w:fldChar w:fldCharType="end"/>
            </w:r>
            <w:r w:rsidR="00D617CD" w:rsidRPr="00BA6CC3">
              <w:rPr>
                <w:rFonts w:ascii="Arial" w:hAnsi="Arial" w:cs="Arial"/>
                <w:sz w:val="20"/>
                <w:szCs w:val="20"/>
                <w:rPrChange w:id="3348" w:author="César Gamboa" w:date="2019-11-25T09:13:00Z">
                  <w:rPr/>
                </w:rPrChange>
              </w:rPr>
              <w:fldChar w:fldCharType="begin"/>
            </w:r>
            <w:r w:rsidR="00D617CD" w:rsidRPr="00BA6CC3">
              <w:rPr>
                <w:rFonts w:ascii="Arial" w:hAnsi="Arial" w:cs="Arial"/>
                <w:sz w:val="20"/>
                <w:szCs w:val="20"/>
                <w:rPrChange w:id="3349" w:author="César Gamboa" w:date="2019-11-25T09:13:00Z">
                  <w:rPr/>
                </w:rPrChange>
              </w:rPr>
              <w:instrText xml:space="preserve"> HYPERLINK \l "_bookmark49" </w:instrText>
            </w:r>
            <w:r w:rsidR="00D617CD" w:rsidRPr="00BA6CC3">
              <w:rPr>
                <w:rFonts w:ascii="Arial" w:hAnsi="Arial" w:cs="Arial"/>
                <w:sz w:val="20"/>
                <w:szCs w:val="20"/>
                <w:rPrChange w:id="3350" w:author="César Gamboa" w:date="2019-11-25T09:13:00Z">
                  <w:rPr/>
                </w:rPrChange>
              </w:rPr>
              <w:fldChar w:fldCharType="separate"/>
            </w:r>
            <w:r w:rsidRPr="00BA6CC3">
              <w:rPr>
                <w:rFonts w:ascii="Arial" w:hAnsi="Arial" w:cs="Arial"/>
                <w:color w:val="0000FF"/>
                <w:w w:val="105"/>
                <w:sz w:val="20"/>
                <w:szCs w:val="20"/>
                <w:rPrChange w:id="3351" w:author="César Gamboa" w:date="2019-11-25T09:13:00Z">
                  <w:rPr>
                    <w:rFonts w:ascii="Times New Roman" w:hAnsi="Times New Roman"/>
                    <w:color w:val="0000FF"/>
                    <w:w w:val="105"/>
                  </w:rPr>
                </w:rPrChange>
              </w:rPr>
              <w:t>b</w:t>
            </w:r>
            <w:r w:rsidR="00D617CD" w:rsidRPr="00BA6CC3">
              <w:rPr>
                <w:rFonts w:ascii="Arial" w:hAnsi="Arial" w:cs="Arial"/>
                <w:color w:val="0000FF"/>
                <w:w w:val="105"/>
                <w:sz w:val="20"/>
                <w:szCs w:val="20"/>
                <w:rPrChange w:id="3352" w:author="César Gamboa" w:date="2019-11-25T09:13:00Z">
                  <w:rPr>
                    <w:rFonts w:ascii="Times New Roman" w:hAnsi="Times New Roman"/>
                    <w:color w:val="0000FF"/>
                    <w:w w:val="105"/>
                  </w:rPr>
                </w:rPrChange>
              </w:rPr>
              <w:fldChar w:fldCharType="end"/>
            </w:r>
            <w:r w:rsidRPr="00BA6CC3">
              <w:rPr>
                <w:rFonts w:ascii="Arial" w:hAnsi="Arial" w:cs="Arial"/>
                <w:w w:val="105"/>
                <w:sz w:val="20"/>
                <w:szCs w:val="20"/>
                <w:rPrChange w:id="3353" w:author="César Gamboa" w:date="2019-11-25T09:13:00Z">
                  <w:rPr>
                    <w:rFonts w:ascii="Times New Roman" w:hAnsi="Times New Roman"/>
                    <w:w w:val="105"/>
                  </w:rPr>
                </w:rPrChange>
              </w:rPr>
              <w:t>).</w:t>
            </w:r>
          </w:p>
        </w:tc>
      </w:tr>
      <w:tr w:rsidR="007128C8" w:rsidRPr="00BA6CC3" w14:paraId="40D114E8" w14:textId="77777777" w:rsidTr="007128C8">
        <w:trPr>
          <w:trHeight w:val="113"/>
        </w:trPr>
        <w:tc>
          <w:tcPr>
            <w:tcW w:w="1358" w:type="pct"/>
            <w:gridSpan w:val="2"/>
          </w:tcPr>
          <w:p w14:paraId="6F912DE4" w14:textId="77777777" w:rsidR="007128C8" w:rsidRPr="00BA6CC3" w:rsidRDefault="007128C8" w:rsidP="007128C8">
            <w:pPr>
              <w:spacing w:after="0" w:line="240" w:lineRule="auto"/>
              <w:rPr>
                <w:rFonts w:ascii="Arial" w:hAnsi="Arial" w:cs="Arial"/>
                <w:sz w:val="20"/>
                <w:szCs w:val="20"/>
                <w:rPrChange w:id="3354" w:author="César Gamboa" w:date="2019-11-25T09:13:00Z">
                  <w:rPr>
                    <w:rFonts w:ascii="Times New Roman" w:hAnsi="Times New Roman"/>
                  </w:rPr>
                </w:rPrChange>
              </w:rPr>
            </w:pPr>
            <w:r w:rsidRPr="00BA6CC3">
              <w:rPr>
                <w:rFonts w:ascii="Arial" w:hAnsi="Arial" w:cs="Arial"/>
                <w:sz w:val="20"/>
                <w:szCs w:val="20"/>
                <w:rPrChange w:id="3355" w:author="César Gamboa" w:date="2019-11-25T09:13:00Z">
                  <w:rPr>
                    <w:rFonts w:ascii="Times New Roman" w:hAnsi="Times New Roman"/>
                  </w:rPr>
                </w:rPrChange>
              </w:rPr>
              <w:t xml:space="preserve">Referencias bibliográficas </w:t>
            </w:r>
          </w:p>
        </w:tc>
        <w:tc>
          <w:tcPr>
            <w:tcW w:w="3642" w:type="pct"/>
          </w:tcPr>
          <w:p w14:paraId="2F9A7D37" w14:textId="77777777" w:rsidR="007128C8" w:rsidRPr="00BA6CC3" w:rsidRDefault="007128C8" w:rsidP="007128C8">
            <w:pPr>
              <w:spacing w:line="240" w:lineRule="auto"/>
              <w:jc w:val="both"/>
              <w:rPr>
                <w:rFonts w:ascii="Arial" w:hAnsi="Arial" w:cs="Arial"/>
                <w:sz w:val="20"/>
                <w:szCs w:val="20"/>
                <w:lang w:val="en-US"/>
                <w:rPrChange w:id="3356" w:author="César Gamboa" w:date="2019-11-25T09:13:00Z">
                  <w:rPr>
                    <w:rFonts w:ascii="Times New Roman" w:hAnsi="Times New Roman"/>
                    <w:lang w:val="en-US"/>
                  </w:rPr>
                </w:rPrChange>
              </w:rPr>
            </w:pPr>
            <w:r w:rsidRPr="00BA6CC3">
              <w:rPr>
                <w:rFonts w:ascii="Arial" w:hAnsi="Arial" w:cs="Arial"/>
                <w:w w:val="115"/>
                <w:sz w:val="20"/>
                <w:szCs w:val="20"/>
                <w:lang w:val="en-US"/>
                <w:rPrChange w:id="3357" w:author="César Gamboa" w:date="2019-11-25T09:13:00Z">
                  <w:rPr>
                    <w:rFonts w:ascii="Times New Roman" w:hAnsi="Times New Roman"/>
                    <w:w w:val="115"/>
                    <w:lang w:val="en-US"/>
                  </w:rPr>
                </w:rPrChange>
              </w:rPr>
              <w:t>Adhikari,</w:t>
            </w:r>
            <w:r w:rsidRPr="00BA6CC3">
              <w:rPr>
                <w:rFonts w:ascii="Arial" w:hAnsi="Arial" w:cs="Arial"/>
                <w:spacing w:val="-20"/>
                <w:w w:val="115"/>
                <w:sz w:val="20"/>
                <w:szCs w:val="20"/>
                <w:lang w:val="en-US"/>
                <w:rPrChange w:id="3358" w:author="César Gamboa" w:date="2019-11-25T09:13:00Z">
                  <w:rPr>
                    <w:rFonts w:ascii="Times New Roman" w:hAnsi="Times New Roman"/>
                    <w:spacing w:val="-20"/>
                    <w:w w:val="115"/>
                    <w:lang w:val="en-US"/>
                  </w:rPr>
                </w:rPrChange>
              </w:rPr>
              <w:t xml:space="preserve"> </w:t>
            </w:r>
            <w:r w:rsidRPr="00BA6CC3">
              <w:rPr>
                <w:rFonts w:ascii="Arial" w:hAnsi="Arial" w:cs="Arial"/>
                <w:w w:val="115"/>
                <w:sz w:val="20"/>
                <w:szCs w:val="20"/>
                <w:lang w:val="en-US"/>
                <w:rPrChange w:id="3359" w:author="César Gamboa" w:date="2019-11-25T09:13:00Z">
                  <w:rPr>
                    <w:rFonts w:ascii="Times New Roman" w:hAnsi="Times New Roman"/>
                    <w:w w:val="115"/>
                    <w:lang w:val="en-US"/>
                  </w:rPr>
                </w:rPrChange>
              </w:rPr>
              <w:t>R.,</w:t>
            </w:r>
            <w:r w:rsidRPr="00BA6CC3">
              <w:rPr>
                <w:rFonts w:ascii="Arial" w:hAnsi="Arial" w:cs="Arial"/>
                <w:spacing w:val="-20"/>
                <w:w w:val="115"/>
                <w:sz w:val="20"/>
                <w:szCs w:val="20"/>
                <w:lang w:val="en-US"/>
                <w:rPrChange w:id="3360" w:author="César Gamboa" w:date="2019-11-25T09:13:00Z">
                  <w:rPr>
                    <w:rFonts w:ascii="Times New Roman" w:hAnsi="Times New Roman"/>
                    <w:spacing w:val="-20"/>
                    <w:w w:val="115"/>
                    <w:lang w:val="en-US"/>
                  </w:rPr>
                </w:rPrChange>
              </w:rPr>
              <w:t xml:space="preserve"> </w:t>
            </w:r>
            <w:r w:rsidRPr="00BA6CC3">
              <w:rPr>
                <w:rFonts w:ascii="Arial" w:hAnsi="Arial" w:cs="Arial"/>
                <w:w w:val="115"/>
                <w:sz w:val="20"/>
                <w:szCs w:val="20"/>
                <w:lang w:val="en-US"/>
                <w:rPrChange w:id="3361" w:author="César Gamboa" w:date="2019-11-25T09:13:00Z">
                  <w:rPr>
                    <w:rFonts w:ascii="Times New Roman" w:hAnsi="Times New Roman"/>
                    <w:w w:val="115"/>
                    <w:lang w:val="en-US"/>
                  </w:rPr>
                </w:rPrChange>
              </w:rPr>
              <w:t>A.</w:t>
            </w:r>
            <w:r w:rsidRPr="00BA6CC3">
              <w:rPr>
                <w:rFonts w:ascii="Arial" w:hAnsi="Arial" w:cs="Arial"/>
                <w:spacing w:val="-19"/>
                <w:w w:val="115"/>
                <w:sz w:val="20"/>
                <w:szCs w:val="20"/>
                <w:lang w:val="en-US"/>
                <w:rPrChange w:id="3362" w:author="César Gamboa" w:date="2019-11-25T09:13:00Z">
                  <w:rPr>
                    <w:rFonts w:ascii="Times New Roman" w:hAnsi="Times New Roman"/>
                    <w:spacing w:val="-19"/>
                    <w:w w:val="115"/>
                    <w:lang w:val="en-US"/>
                  </w:rPr>
                </w:rPrChange>
              </w:rPr>
              <w:t xml:space="preserve"> </w:t>
            </w:r>
            <w:r w:rsidRPr="00BA6CC3">
              <w:rPr>
                <w:rFonts w:ascii="Arial" w:hAnsi="Arial" w:cs="Arial"/>
                <w:w w:val="115"/>
                <w:sz w:val="20"/>
                <w:szCs w:val="20"/>
                <w:lang w:val="en-US"/>
                <w:rPrChange w:id="3363" w:author="César Gamboa" w:date="2019-11-25T09:13:00Z">
                  <w:rPr>
                    <w:rFonts w:ascii="Times New Roman" w:hAnsi="Times New Roman"/>
                    <w:w w:val="115"/>
                    <w:lang w:val="en-US"/>
                  </w:rPr>
                </w:rPrChange>
              </w:rPr>
              <w:t>R.</w:t>
            </w:r>
            <w:r w:rsidRPr="00BA6CC3">
              <w:rPr>
                <w:rFonts w:ascii="Arial" w:hAnsi="Arial" w:cs="Arial"/>
                <w:spacing w:val="-20"/>
                <w:w w:val="115"/>
                <w:sz w:val="20"/>
                <w:szCs w:val="20"/>
                <w:lang w:val="en-US"/>
                <w:rPrChange w:id="3364" w:author="César Gamboa" w:date="2019-11-25T09:13:00Z">
                  <w:rPr>
                    <w:rFonts w:ascii="Times New Roman" w:hAnsi="Times New Roman"/>
                    <w:spacing w:val="-20"/>
                    <w:w w:val="115"/>
                    <w:lang w:val="en-US"/>
                  </w:rPr>
                </w:rPrChange>
              </w:rPr>
              <w:t xml:space="preserve"> </w:t>
            </w:r>
            <w:r w:rsidRPr="00BA6CC3">
              <w:rPr>
                <w:rFonts w:ascii="Arial" w:hAnsi="Arial" w:cs="Arial"/>
                <w:w w:val="115"/>
                <w:sz w:val="20"/>
                <w:szCs w:val="20"/>
                <w:lang w:val="en-US"/>
                <w:rPrChange w:id="3365" w:author="César Gamboa" w:date="2019-11-25T09:13:00Z">
                  <w:rPr>
                    <w:rFonts w:ascii="Times New Roman" w:hAnsi="Times New Roman"/>
                    <w:w w:val="115"/>
                    <w:lang w:val="en-US"/>
                  </w:rPr>
                </w:rPrChange>
              </w:rPr>
              <w:t>K,</w:t>
            </w:r>
            <w:r w:rsidRPr="00BA6CC3">
              <w:rPr>
                <w:rFonts w:ascii="Arial" w:hAnsi="Arial" w:cs="Arial"/>
                <w:spacing w:val="-19"/>
                <w:w w:val="115"/>
                <w:sz w:val="20"/>
                <w:szCs w:val="20"/>
                <w:lang w:val="en-US"/>
                <w:rPrChange w:id="3366" w:author="César Gamboa" w:date="2019-11-25T09:13:00Z">
                  <w:rPr>
                    <w:rFonts w:ascii="Times New Roman" w:hAnsi="Times New Roman"/>
                    <w:spacing w:val="-19"/>
                    <w:w w:val="115"/>
                    <w:lang w:val="en-US"/>
                  </w:rPr>
                </w:rPrChange>
              </w:rPr>
              <w:t xml:space="preserve"> </w:t>
            </w:r>
            <w:r w:rsidRPr="00BA6CC3">
              <w:rPr>
                <w:rFonts w:ascii="Arial" w:hAnsi="Arial" w:cs="Arial"/>
                <w:w w:val="115"/>
                <w:sz w:val="20"/>
                <w:szCs w:val="20"/>
                <w:lang w:val="en-US"/>
                <w:rPrChange w:id="3367" w:author="César Gamboa" w:date="2019-11-25T09:13:00Z">
                  <w:rPr>
                    <w:rFonts w:ascii="Times New Roman" w:hAnsi="Times New Roman"/>
                    <w:w w:val="115"/>
                    <w:lang w:val="en-US"/>
                  </w:rPr>
                </w:rPrChange>
              </w:rPr>
              <w:t>and</w:t>
            </w:r>
            <w:r w:rsidRPr="00BA6CC3">
              <w:rPr>
                <w:rFonts w:ascii="Arial" w:hAnsi="Arial" w:cs="Arial"/>
                <w:spacing w:val="-20"/>
                <w:w w:val="115"/>
                <w:sz w:val="20"/>
                <w:szCs w:val="20"/>
                <w:lang w:val="en-US"/>
                <w:rPrChange w:id="3368" w:author="César Gamboa" w:date="2019-11-25T09:13:00Z">
                  <w:rPr>
                    <w:rFonts w:ascii="Times New Roman" w:hAnsi="Times New Roman"/>
                    <w:spacing w:val="-20"/>
                    <w:w w:val="115"/>
                    <w:lang w:val="en-US"/>
                  </w:rPr>
                </w:rPrChange>
              </w:rPr>
              <w:t xml:space="preserve"> </w:t>
            </w:r>
            <w:r w:rsidRPr="00BA6CC3">
              <w:rPr>
                <w:rFonts w:ascii="Arial" w:hAnsi="Arial" w:cs="Arial"/>
                <w:w w:val="115"/>
                <w:sz w:val="20"/>
                <w:szCs w:val="20"/>
                <w:lang w:val="en-US"/>
                <w:rPrChange w:id="3369" w:author="César Gamboa" w:date="2019-11-25T09:13:00Z">
                  <w:rPr>
                    <w:rFonts w:ascii="Times New Roman" w:hAnsi="Times New Roman"/>
                    <w:w w:val="115"/>
                    <w:lang w:val="en-US"/>
                  </w:rPr>
                </w:rPrChange>
              </w:rPr>
              <w:t>R.</w:t>
            </w:r>
            <w:r w:rsidRPr="00BA6CC3">
              <w:rPr>
                <w:rFonts w:ascii="Arial" w:hAnsi="Arial" w:cs="Arial"/>
                <w:spacing w:val="-20"/>
                <w:w w:val="115"/>
                <w:sz w:val="20"/>
                <w:szCs w:val="20"/>
                <w:lang w:val="en-US"/>
                <w:rPrChange w:id="3370" w:author="César Gamboa" w:date="2019-11-25T09:13:00Z">
                  <w:rPr>
                    <w:rFonts w:ascii="Times New Roman" w:hAnsi="Times New Roman"/>
                    <w:spacing w:val="-20"/>
                    <w:w w:val="115"/>
                    <w:lang w:val="en-US"/>
                  </w:rPr>
                </w:rPrChange>
              </w:rPr>
              <w:t xml:space="preserve"> </w:t>
            </w:r>
            <w:r w:rsidRPr="00BA6CC3">
              <w:rPr>
                <w:rFonts w:ascii="Arial" w:hAnsi="Arial" w:cs="Arial"/>
                <w:w w:val="115"/>
                <w:sz w:val="20"/>
                <w:szCs w:val="20"/>
                <w:lang w:val="en-US"/>
                <w:rPrChange w:id="3371" w:author="César Gamboa" w:date="2019-11-25T09:13:00Z">
                  <w:rPr>
                    <w:rFonts w:ascii="Times New Roman" w:hAnsi="Times New Roman"/>
                    <w:w w:val="115"/>
                    <w:lang w:val="en-US"/>
                  </w:rPr>
                </w:rPrChange>
              </w:rPr>
              <w:t>K.</w:t>
            </w:r>
            <w:r w:rsidRPr="00BA6CC3">
              <w:rPr>
                <w:rFonts w:ascii="Arial" w:hAnsi="Arial" w:cs="Arial"/>
                <w:spacing w:val="-19"/>
                <w:w w:val="115"/>
                <w:sz w:val="20"/>
                <w:szCs w:val="20"/>
                <w:lang w:val="en-US"/>
                <w:rPrChange w:id="3372" w:author="César Gamboa" w:date="2019-11-25T09:13:00Z">
                  <w:rPr>
                    <w:rFonts w:ascii="Times New Roman" w:hAnsi="Times New Roman"/>
                    <w:spacing w:val="-19"/>
                    <w:w w:val="115"/>
                    <w:lang w:val="en-US"/>
                  </w:rPr>
                </w:rPrChange>
              </w:rPr>
              <w:t xml:space="preserve"> </w:t>
            </w:r>
            <w:r w:rsidRPr="00BA6CC3">
              <w:rPr>
                <w:rFonts w:ascii="Arial" w:hAnsi="Arial" w:cs="Arial"/>
                <w:w w:val="115"/>
                <w:sz w:val="20"/>
                <w:szCs w:val="20"/>
                <w:lang w:val="en-US"/>
                <w:rPrChange w:id="3373" w:author="César Gamboa" w:date="2019-11-25T09:13:00Z">
                  <w:rPr>
                    <w:rFonts w:ascii="Times New Roman" w:hAnsi="Times New Roman"/>
                    <w:w w:val="115"/>
                    <w:lang w:val="en-US"/>
                  </w:rPr>
                </w:rPrChange>
              </w:rPr>
              <w:t>Agrawal.</w:t>
            </w:r>
            <w:r w:rsidRPr="00BA6CC3">
              <w:rPr>
                <w:rFonts w:ascii="Arial" w:hAnsi="Arial" w:cs="Arial"/>
                <w:spacing w:val="-20"/>
                <w:w w:val="115"/>
                <w:sz w:val="20"/>
                <w:szCs w:val="20"/>
                <w:lang w:val="en-US"/>
                <w:rPrChange w:id="3374" w:author="César Gamboa" w:date="2019-11-25T09:13:00Z">
                  <w:rPr>
                    <w:rFonts w:ascii="Times New Roman" w:hAnsi="Times New Roman"/>
                    <w:spacing w:val="-20"/>
                    <w:w w:val="115"/>
                    <w:lang w:val="en-US"/>
                  </w:rPr>
                </w:rPrChange>
              </w:rPr>
              <w:t xml:space="preserve"> </w:t>
            </w:r>
            <w:r w:rsidRPr="00BA6CC3">
              <w:rPr>
                <w:rFonts w:ascii="Arial" w:hAnsi="Arial" w:cs="Arial"/>
                <w:w w:val="115"/>
                <w:sz w:val="20"/>
                <w:szCs w:val="20"/>
                <w:lang w:val="en-US"/>
                <w:rPrChange w:id="3375" w:author="César Gamboa" w:date="2019-11-25T09:13:00Z">
                  <w:rPr>
                    <w:rFonts w:ascii="Times New Roman" w:hAnsi="Times New Roman"/>
                    <w:w w:val="115"/>
                    <w:lang w:val="en-US"/>
                  </w:rPr>
                </w:rPrChange>
              </w:rPr>
              <w:t>2013a.</w:t>
            </w:r>
            <w:r w:rsidRPr="00BA6CC3">
              <w:rPr>
                <w:rFonts w:ascii="Arial" w:hAnsi="Arial" w:cs="Arial"/>
                <w:spacing w:val="-19"/>
                <w:w w:val="115"/>
                <w:sz w:val="20"/>
                <w:szCs w:val="20"/>
                <w:lang w:val="en-US"/>
                <w:rPrChange w:id="3376" w:author="César Gamboa" w:date="2019-11-25T09:13:00Z">
                  <w:rPr>
                    <w:rFonts w:ascii="Times New Roman" w:hAnsi="Times New Roman"/>
                    <w:spacing w:val="-19"/>
                    <w:w w:val="115"/>
                    <w:lang w:val="en-US"/>
                  </w:rPr>
                </w:rPrChange>
              </w:rPr>
              <w:t xml:space="preserve"> </w:t>
            </w:r>
            <w:r w:rsidRPr="00BA6CC3">
              <w:rPr>
                <w:rFonts w:ascii="Arial" w:hAnsi="Arial" w:cs="Arial"/>
                <w:i/>
                <w:spacing w:val="-6"/>
                <w:w w:val="115"/>
                <w:sz w:val="20"/>
                <w:szCs w:val="20"/>
                <w:lang w:val="en-US"/>
                <w:rPrChange w:id="3377" w:author="César Gamboa" w:date="2019-11-25T09:13:00Z">
                  <w:rPr>
                    <w:rFonts w:ascii="Times New Roman" w:hAnsi="Times New Roman"/>
                    <w:i/>
                    <w:spacing w:val="-6"/>
                    <w:w w:val="115"/>
                    <w:lang w:val="en-US"/>
                  </w:rPr>
                </w:rPrChange>
              </w:rPr>
              <w:t>An</w:t>
            </w:r>
            <w:r w:rsidRPr="00BA6CC3">
              <w:rPr>
                <w:rFonts w:ascii="Arial" w:hAnsi="Arial" w:cs="Arial"/>
                <w:i/>
                <w:spacing w:val="-17"/>
                <w:w w:val="115"/>
                <w:sz w:val="20"/>
                <w:szCs w:val="20"/>
                <w:lang w:val="en-US"/>
                <w:rPrChange w:id="3378" w:author="César Gamboa" w:date="2019-11-25T09:13:00Z">
                  <w:rPr>
                    <w:rFonts w:ascii="Times New Roman" w:hAnsi="Times New Roman"/>
                    <w:i/>
                    <w:spacing w:val="-17"/>
                    <w:w w:val="115"/>
                    <w:lang w:val="en-US"/>
                  </w:rPr>
                </w:rPrChange>
              </w:rPr>
              <w:t xml:space="preserve"> </w:t>
            </w:r>
            <w:r w:rsidRPr="00BA6CC3">
              <w:rPr>
                <w:rFonts w:ascii="Arial" w:hAnsi="Arial" w:cs="Arial"/>
                <w:i/>
                <w:spacing w:val="-3"/>
                <w:w w:val="115"/>
                <w:sz w:val="20"/>
                <w:szCs w:val="20"/>
                <w:lang w:val="en-US"/>
                <w:rPrChange w:id="3379" w:author="César Gamboa" w:date="2019-11-25T09:13:00Z">
                  <w:rPr>
                    <w:rFonts w:ascii="Times New Roman" w:hAnsi="Times New Roman"/>
                    <w:i/>
                    <w:spacing w:val="-3"/>
                    <w:w w:val="115"/>
                    <w:lang w:val="en-US"/>
                  </w:rPr>
                </w:rPrChange>
              </w:rPr>
              <w:t>Introductory</w:t>
            </w:r>
            <w:r w:rsidRPr="00BA6CC3">
              <w:rPr>
                <w:rFonts w:ascii="Arial" w:hAnsi="Arial" w:cs="Arial"/>
                <w:i/>
                <w:spacing w:val="-17"/>
                <w:w w:val="115"/>
                <w:sz w:val="20"/>
                <w:szCs w:val="20"/>
                <w:lang w:val="en-US"/>
                <w:rPrChange w:id="3380" w:author="César Gamboa" w:date="2019-11-25T09:13:00Z">
                  <w:rPr>
                    <w:rFonts w:ascii="Times New Roman" w:hAnsi="Times New Roman"/>
                    <w:i/>
                    <w:spacing w:val="-17"/>
                    <w:w w:val="115"/>
                    <w:lang w:val="en-US"/>
                  </w:rPr>
                </w:rPrChange>
              </w:rPr>
              <w:t xml:space="preserve"> </w:t>
            </w:r>
            <w:r w:rsidRPr="00BA6CC3">
              <w:rPr>
                <w:rFonts w:ascii="Arial" w:hAnsi="Arial" w:cs="Arial"/>
                <w:i/>
                <w:w w:val="115"/>
                <w:sz w:val="20"/>
                <w:szCs w:val="20"/>
                <w:lang w:val="en-US"/>
                <w:rPrChange w:id="3381" w:author="César Gamboa" w:date="2019-11-25T09:13:00Z">
                  <w:rPr>
                    <w:rFonts w:ascii="Times New Roman" w:hAnsi="Times New Roman"/>
                    <w:i/>
                    <w:w w:val="115"/>
                    <w:lang w:val="en-US"/>
                  </w:rPr>
                </w:rPrChange>
              </w:rPr>
              <w:t>Study</w:t>
            </w:r>
            <w:r w:rsidRPr="00BA6CC3">
              <w:rPr>
                <w:rFonts w:ascii="Arial" w:hAnsi="Arial" w:cs="Arial"/>
                <w:i/>
                <w:spacing w:val="-17"/>
                <w:w w:val="115"/>
                <w:sz w:val="20"/>
                <w:szCs w:val="20"/>
                <w:lang w:val="en-US"/>
                <w:rPrChange w:id="3382" w:author="César Gamboa" w:date="2019-11-25T09:13:00Z">
                  <w:rPr>
                    <w:rFonts w:ascii="Times New Roman" w:hAnsi="Times New Roman"/>
                    <w:i/>
                    <w:spacing w:val="-17"/>
                    <w:w w:val="115"/>
                    <w:lang w:val="en-US"/>
                  </w:rPr>
                </w:rPrChange>
              </w:rPr>
              <w:t xml:space="preserve"> </w:t>
            </w:r>
            <w:r w:rsidRPr="00BA6CC3">
              <w:rPr>
                <w:rFonts w:ascii="Arial" w:hAnsi="Arial" w:cs="Arial"/>
                <w:i/>
                <w:w w:val="115"/>
                <w:sz w:val="20"/>
                <w:szCs w:val="20"/>
                <w:lang w:val="en-US"/>
                <w:rPrChange w:id="3383" w:author="César Gamboa" w:date="2019-11-25T09:13:00Z">
                  <w:rPr>
                    <w:rFonts w:ascii="Times New Roman" w:hAnsi="Times New Roman"/>
                    <w:i/>
                    <w:w w:val="115"/>
                    <w:lang w:val="en-US"/>
                  </w:rPr>
                </w:rPrChange>
              </w:rPr>
              <w:t>on</w:t>
            </w:r>
            <w:r w:rsidRPr="00BA6CC3">
              <w:rPr>
                <w:rFonts w:ascii="Arial" w:hAnsi="Arial" w:cs="Arial"/>
                <w:i/>
                <w:spacing w:val="-17"/>
                <w:w w:val="115"/>
                <w:sz w:val="20"/>
                <w:szCs w:val="20"/>
                <w:lang w:val="en-US"/>
                <w:rPrChange w:id="3384" w:author="César Gamboa" w:date="2019-11-25T09:13:00Z">
                  <w:rPr>
                    <w:rFonts w:ascii="Times New Roman" w:hAnsi="Times New Roman"/>
                    <w:i/>
                    <w:spacing w:val="-17"/>
                    <w:w w:val="115"/>
                    <w:lang w:val="en-US"/>
                  </w:rPr>
                </w:rPrChange>
              </w:rPr>
              <w:t xml:space="preserve"> </w:t>
            </w:r>
            <w:r w:rsidRPr="00BA6CC3">
              <w:rPr>
                <w:rFonts w:ascii="Arial" w:hAnsi="Arial" w:cs="Arial"/>
                <w:i/>
                <w:w w:val="115"/>
                <w:sz w:val="20"/>
                <w:szCs w:val="20"/>
                <w:lang w:val="en-US"/>
                <w:rPrChange w:id="3385" w:author="César Gamboa" w:date="2019-11-25T09:13:00Z">
                  <w:rPr>
                    <w:rFonts w:ascii="Times New Roman" w:hAnsi="Times New Roman"/>
                    <w:i/>
                    <w:w w:val="115"/>
                    <w:lang w:val="en-US"/>
                  </w:rPr>
                </w:rPrChange>
              </w:rPr>
              <w:t>Time</w:t>
            </w:r>
            <w:r w:rsidRPr="00BA6CC3">
              <w:rPr>
                <w:rFonts w:ascii="Arial" w:hAnsi="Arial" w:cs="Arial"/>
                <w:i/>
                <w:spacing w:val="-17"/>
                <w:w w:val="115"/>
                <w:sz w:val="20"/>
                <w:szCs w:val="20"/>
                <w:lang w:val="en-US"/>
                <w:rPrChange w:id="3386" w:author="César Gamboa" w:date="2019-11-25T09:13:00Z">
                  <w:rPr>
                    <w:rFonts w:ascii="Times New Roman" w:hAnsi="Times New Roman"/>
                    <w:i/>
                    <w:spacing w:val="-17"/>
                    <w:w w:val="115"/>
                    <w:lang w:val="en-US"/>
                  </w:rPr>
                </w:rPrChange>
              </w:rPr>
              <w:t xml:space="preserve"> </w:t>
            </w:r>
            <w:r w:rsidRPr="00BA6CC3">
              <w:rPr>
                <w:rFonts w:ascii="Arial" w:hAnsi="Arial" w:cs="Arial"/>
                <w:i/>
                <w:w w:val="115"/>
                <w:sz w:val="20"/>
                <w:szCs w:val="20"/>
                <w:lang w:val="en-US"/>
                <w:rPrChange w:id="3387" w:author="César Gamboa" w:date="2019-11-25T09:13:00Z">
                  <w:rPr>
                    <w:rFonts w:ascii="Times New Roman" w:hAnsi="Times New Roman"/>
                    <w:i/>
                    <w:w w:val="115"/>
                    <w:lang w:val="en-US"/>
                  </w:rPr>
                </w:rPrChange>
              </w:rPr>
              <w:t>Series</w:t>
            </w:r>
            <w:r w:rsidRPr="00BA6CC3">
              <w:rPr>
                <w:rFonts w:ascii="Arial" w:hAnsi="Arial" w:cs="Arial"/>
                <w:i/>
                <w:spacing w:val="-17"/>
                <w:w w:val="115"/>
                <w:sz w:val="20"/>
                <w:szCs w:val="20"/>
                <w:lang w:val="en-US"/>
                <w:rPrChange w:id="3388" w:author="César Gamboa" w:date="2019-11-25T09:13:00Z">
                  <w:rPr>
                    <w:rFonts w:ascii="Times New Roman" w:hAnsi="Times New Roman"/>
                    <w:i/>
                    <w:spacing w:val="-17"/>
                    <w:w w:val="115"/>
                    <w:lang w:val="en-US"/>
                  </w:rPr>
                </w:rPrChange>
              </w:rPr>
              <w:t xml:space="preserve"> </w:t>
            </w:r>
            <w:r w:rsidRPr="00BA6CC3">
              <w:rPr>
                <w:rFonts w:ascii="Arial" w:hAnsi="Arial" w:cs="Arial"/>
                <w:i/>
                <w:w w:val="115"/>
                <w:sz w:val="20"/>
                <w:szCs w:val="20"/>
                <w:lang w:val="en-US"/>
                <w:rPrChange w:id="3389" w:author="César Gamboa" w:date="2019-11-25T09:13:00Z">
                  <w:rPr>
                    <w:rFonts w:ascii="Times New Roman" w:hAnsi="Times New Roman"/>
                    <w:i/>
                    <w:w w:val="115"/>
                    <w:lang w:val="en-US"/>
                  </w:rPr>
                </w:rPrChange>
              </w:rPr>
              <w:t>Modeling</w:t>
            </w:r>
            <w:r w:rsidRPr="00BA6CC3">
              <w:rPr>
                <w:rFonts w:ascii="Arial" w:hAnsi="Arial" w:cs="Arial"/>
                <w:i/>
                <w:spacing w:val="-17"/>
                <w:w w:val="115"/>
                <w:sz w:val="20"/>
                <w:szCs w:val="20"/>
                <w:lang w:val="en-US"/>
                <w:rPrChange w:id="3390" w:author="César Gamboa" w:date="2019-11-25T09:13:00Z">
                  <w:rPr>
                    <w:rFonts w:ascii="Times New Roman" w:hAnsi="Times New Roman"/>
                    <w:i/>
                    <w:spacing w:val="-17"/>
                    <w:w w:val="115"/>
                    <w:lang w:val="en-US"/>
                  </w:rPr>
                </w:rPrChange>
              </w:rPr>
              <w:t xml:space="preserve"> </w:t>
            </w:r>
            <w:r w:rsidRPr="00BA6CC3">
              <w:rPr>
                <w:rFonts w:ascii="Arial" w:hAnsi="Arial" w:cs="Arial"/>
                <w:i/>
                <w:w w:val="115"/>
                <w:sz w:val="20"/>
                <w:szCs w:val="20"/>
                <w:lang w:val="en-US"/>
                <w:rPrChange w:id="3391" w:author="César Gamboa" w:date="2019-11-25T09:13:00Z">
                  <w:rPr>
                    <w:rFonts w:ascii="Times New Roman" w:hAnsi="Times New Roman"/>
                    <w:i/>
                    <w:w w:val="115"/>
                    <w:lang w:val="en-US"/>
                  </w:rPr>
                </w:rPrChange>
              </w:rPr>
              <w:t xml:space="preserve">and </w:t>
            </w:r>
            <w:r w:rsidRPr="00BA6CC3">
              <w:rPr>
                <w:rFonts w:ascii="Arial" w:hAnsi="Arial" w:cs="Arial"/>
                <w:i/>
                <w:spacing w:val="-5"/>
                <w:w w:val="115"/>
                <w:sz w:val="20"/>
                <w:szCs w:val="20"/>
                <w:lang w:val="en-US"/>
                <w:rPrChange w:id="3392" w:author="César Gamboa" w:date="2019-11-25T09:13:00Z">
                  <w:rPr>
                    <w:rFonts w:ascii="Times New Roman" w:hAnsi="Times New Roman"/>
                    <w:i/>
                    <w:spacing w:val="-5"/>
                    <w:w w:val="115"/>
                    <w:lang w:val="en-US"/>
                  </w:rPr>
                </w:rPrChange>
              </w:rPr>
              <w:t>Forecasting</w:t>
            </w:r>
            <w:r w:rsidRPr="00BA6CC3">
              <w:rPr>
                <w:rFonts w:ascii="Arial" w:hAnsi="Arial" w:cs="Arial"/>
                <w:spacing w:val="-5"/>
                <w:w w:val="115"/>
                <w:sz w:val="20"/>
                <w:szCs w:val="20"/>
                <w:lang w:val="en-US"/>
                <w:rPrChange w:id="3393" w:author="César Gamboa" w:date="2019-11-25T09:13:00Z">
                  <w:rPr>
                    <w:rFonts w:ascii="Times New Roman" w:hAnsi="Times New Roman"/>
                    <w:spacing w:val="-5"/>
                    <w:w w:val="115"/>
                    <w:lang w:val="en-US"/>
                  </w:rPr>
                </w:rPrChange>
              </w:rPr>
              <w:t>.</w:t>
            </w:r>
            <w:r w:rsidRPr="00BA6CC3">
              <w:rPr>
                <w:rFonts w:ascii="Arial" w:hAnsi="Arial" w:cs="Arial"/>
                <w:spacing w:val="-16"/>
                <w:w w:val="115"/>
                <w:sz w:val="20"/>
                <w:szCs w:val="20"/>
                <w:lang w:val="en-US"/>
                <w:rPrChange w:id="3394" w:author="César Gamboa" w:date="2019-11-25T09:13:00Z">
                  <w:rPr>
                    <w:rFonts w:ascii="Times New Roman" w:hAnsi="Times New Roman"/>
                    <w:spacing w:val="-16"/>
                    <w:w w:val="115"/>
                    <w:lang w:val="en-US"/>
                  </w:rPr>
                </w:rPrChange>
              </w:rPr>
              <w:t xml:space="preserve"> </w:t>
            </w:r>
            <w:r w:rsidRPr="00BA6CC3">
              <w:rPr>
                <w:rFonts w:ascii="Arial" w:hAnsi="Arial" w:cs="Arial"/>
                <w:w w:val="115"/>
                <w:sz w:val="20"/>
                <w:szCs w:val="20"/>
                <w:lang w:val="en-US"/>
                <w:rPrChange w:id="3395" w:author="César Gamboa" w:date="2019-11-25T09:13:00Z">
                  <w:rPr>
                    <w:rFonts w:ascii="Times New Roman" w:hAnsi="Times New Roman"/>
                    <w:w w:val="115"/>
                    <w:lang w:val="en-US"/>
                  </w:rPr>
                </w:rPrChange>
              </w:rPr>
              <w:t>Lap</w:t>
            </w:r>
            <w:r w:rsidRPr="00BA6CC3">
              <w:rPr>
                <w:rFonts w:ascii="Arial" w:hAnsi="Arial" w:cs="Arial"/>
                <w:spacing w:val="-16"/>
                <w:w w:val="115"/>
                <w:sz w:val="20"/>
                <w:szCs w:val="20"/>
                <w:lang w:val="en-US"/>
                <w:rPrChange w:id="3396" w:author="César Gamboa" w:date="2019-11-25T09:13:00Z">
                  <w:rPr>
                    <w:rFonts w:ascii="Times New Roman" w:hAnsi="Times New Roman"/>
                    <w:spacing w:val="-16"/>
                    <w:w w:val="115"/>
                    <w:lang w:val="en-US"/>
                  </w:rPr>
                </w:rPrChange>
              </w:rPr>
              <w:t xml:space="preserve"> </w:t>
            </w:r>
            <w:r w:rsidRPr="00BA6CC3">
              <w:rPr>
                <w:rFonts w:ascii="Arial" w:hAnsi="Arial" w:cs="Arial"/>
                <w:w w:val="115"/>
                <w:sz w:val="20"/>
                <w:szCs w:val="20"/>
                <w:lang w:val="en-US"/>
                <w:rPrChange w:id="3397" w:author="César Gamboa" w:date="2019-11-25T09:13:00Z">
                  <w:rPr>
                    <w:rFonts w:ascii="Times New Roman" w:hAnsi="Times New Roman"/>
                    <w:w w:val="115"/>
                    <w:lang w:val="en-US"/>
                  </w:rPr>
                </w:rPrChange>
              </w:rPr>
              <w:t>Lambert</w:t>
            </w:r>
            <w:r w:rsidRPr="00BA6CC3">
              <w:rPr>
                <w:rFonts w:ascii="Arial" w:hAnsi="Arial" w:cs="Arial"/>
                <w:spacing w:val="-16"/>
                <w:w w:val="115"/>
                <w:sz w:val="20"/>
                <w:szCs w:val="20"/>
                <w:lang w:val="en-US"/>
                <w:rPrChange w:id="3398" w:author="César Gamboa" w:date="2019-11-25T09:13:00Z">
                  <w:rPr>
                    <w:rFonts w:ascii="Times New Roman" w:hAnsi="Times New Roman"/>
                    <w:spacing w:val="-16"/>
                    <w:w w:val="115"/>
                    <w:lang w:val="en-US"/>
                  </w:rPr>
                </w:rPrChange>
              </w:rPr>
              <w:t xml:space="preserve"> </w:t>
            </w:r>
            <w:r w:rsidRPr="00BA6CC3">
              <w:rPr>
                <w:rFonts w:ascii="Arial" w:hAnsi="Arial" w:cs="Arial"/>
                <w:w w:val="115"/>
                <w:sz w:val="20"/>
                <w:szCs w:val="20"/>
                <w:lang w:val="en-US"/>
                <w:rPrChange w:id="3399" w:author="César Gamboa" w:date="2019-11-25T09:13:00Z">
                  <w:rPr>
                    <w:rFonts w:ascii="Times New Roman" w:hAnsi="Times New Roman"/>
                    <w:w w:val="115"/>
                    <w:lang w:val="en-US"/>
                  </w:rPr>
                </w:rPrChange>
              </w:rPr>
              <w:t>Academic</w:t>
            </w:r>
            <w:r w:rsidRPr="00BA6CC3">
              <w:rPr>
                <w:rFonts w:ascii="Arial" w:hAnsi="Arial" w:cs="Arial"/>
                <w:spacing w:val="-16"/>
                <w:w w:val="115"/>
                <w:sz w:val="20"/>
                <w:szCs w:val="20"/>
                <w:lang w:val="en-US"/>
                <w:rPrChange w:id="3400" w:author="César Gamboa" w:date="2019-11-25T09:13:00Z">
                  <w:rPr>
                    <w:rFonts w:ascii="Times New Roman" w:hAnsi="Times New Roman"/>
                    <w:spacing w:val="-16"/>
                    <w:w w:val="115"/>
                    <w:lang w:val="en-US"/>
                  </w:rPr>
                </w:rPrChange>
              </w:rPr>
              <w:t xml:space="preserve"> </w:t>
            </w:r>
            <w:r w:rsidRPr="00BA6CC3">
              <w:rPr>
                <w:rFonts w:ascii="Arial" w:hAnsi="Arial" w:cs="Arial"/>
                <w:w w:val="115"/>
                <w:sz w:val="20"/>
                <w:szCs w:val="20"/>
                <w:lang w:val="en-US"/>
                <w:rPrChange w:id="3401" w:author="César Gamboa" w:date="2019-11-25T09:13:00Z">
                  <w:rPr>
                    <w:rFonts w:ascii="Times New Roman" w:hAnsi="Times New Roman"/>
                    <w:w w:val="115"/>
                    <w:lang w:val="en-US"/>
                  </w:rPr>
                </w:rPrChange>
              </w:rPr>
              <w:t>Publishing</w:t>
            </w:r>
            <w:r w:rsidRPr="00BA6CC3">
              <w:rPr>
                <w:rFonts w:ascii="Arial" w:hAnsi="Arial" w:cs="Arial"/>
                <w:spacing w:val="-16"/>
                <w:w w:val="115"/>
                <w:sz w:val="20"/>
                <w:szCs w:val="20"/>
                <w:lang w:val="en-US"/>
                <w:rPrChange w:id="3402" w:author="César Gamboa" w:date="2019-11-25T09:13:00Z">
                  <w:rPr>
                    <w:rFonts w:ascii="Times New Roman" w:hAnsi="Times New Roman"/>
                    <w:spacing w:val="-16"/>
                    <w:w w:val="115"/>
                    <w:lang w:val="en-US"/>
                  </w:rPr>
                </w:rPrChange>
              </w:rPr>
              <w:t xml:space="preserve"> </w:t>
            </w:r>
            <w:r w:rsidRPr="00BA6CC3">
              <w:rPr>
                <w:rFonts w:ascii="Arial" w:hAnsi="Arial" w:cs="Arial"/>
                <w:w w:val="115"/>
                <w:sz w:val="20"/>
                <w:szCs w:val="20"/>
                <w:lang w:val="en-US"/>
                <w:rPrChange w:id="3403" w:author="César Gamboa" w:date="2019-11-25T09:13:00Z">
                  <w:rPr>
                    <w:rFonts w:ascii="Times New Roman" w:hAnsi="Times New Roman"/>
                    <w:w w:val="115"/>
                    <w:lang w:val="en-US"/>
                  </w:rPr>
                </w:rPrChange>
              </w:rPr>
              <w:t>GmbH</w:t>
            </w:r>
            <w:r w:rsidRPr="00BA6CC3">
              <w:rPr>
                <w:rFonts w:ascii="Arial" w:hAnsi="Arial" w:cs="Arial"/>
                <w:spacing w:val="-16"/>
                <w:w w:val="115"/>
                <w:sz w:val="20"/>
                <w:szCs w:val="20"/>
                <w:lang w:val="en-US"/>
                <w:rPrChange w:id="3404" w:author="César Gamboa" w:date="2019-11-25T09:13:00Z">
                  <w:rPr>
                    <w:rFonts w:ascii="Times New Roman" w:hAnsi="Times New Roman"/>
                    <w:spacing w:val="-16"/>
                    <w:w w:val="115"/>
                    <w:lang w:val="en-US"/>
                  </w:rPr>
                </w:rPrChange>
              </w:rPr>
              <w:t xml:space="preserve"> </w:t>
            </w:r>
            <w:proofErr w:type="spellStart"/>
            <w:r w:rsidRPr="00BA6CC3">
              <w:rPr>
                <w:rFonts w:ascii="Arial" w:hAnsi="Arial" w:cs="Arial"/>
                <w:w w:val="115"/>
                <w:sz w:val="20"/>
                <w:szCs w:val="20"/>
                <w:lang w:val="en-US"/>
                <w:rPrChange w:id="3405" w:author="César Gamboa" w:date="2019-11-25T09:13:00Z">
                  <w:rPr>
                    <w:rFonts w:ascii="Times New Roman" w:hAnsi="Times New Roman"/>
                    <w:w w:val="115"/>
                    <w:lang w:val="en-US"/>
                  </w:rPr>
                </w:rPrChange>
              </w:rPr>
              <w:t>KG.</w:t>
            </w:r>
            <w:r w:rsidRPr="00BA6CC3">
              <w:rPr>
                <w:rFonts w:ascii="Arial" w:hAnsi="Arial" w:cs="Arial"/>
                <w:color w:val="0000FF"/>
                <w:w w:val="115"/>
                <w:sz w:val="20"/>
                <w:szCs w:val="20"/>
                <w:lang w:val="en-US"/>
                <w:rPrChange w:id="3406" w:author="César Gamboa" w:date="2019-11-25T09:13:00Z">
                  <w:rPr>
                    <w:rFonts w:ascii="Times New Roman" w:hAnsi="Times New Roman"/>
                    <w:color w:val="0000FF"/>
                    <w:w w:val="115"/>
                    <w:lang w:val="en-US"/>
                  </w:rPr>
                </w:rPrChange>
              </w:rPr>
              <w:t>h</w:t>
            </w:r>
            <w:r w:rsidRPr="00BA6CC3">
              <w:rPr>
                <w:rFonts w:ascii="Arial" w:hAnsi="Arial" w:cs="Arial"/>
                <w:sz w:val="20"/>
                <w:szCs w:val="20"/>
                <w:rPrChange w:id="3407" w:author="César Gamboa" w:date="2019-11-25T09:13:00Z">
                  <w:rPr/>
                </w:rPrChange>
              </w:rPr>
              <w:fldChar w:fldCharType="begin"/>
            </w:r>
            <w:r w:rsidRPr="00BA6CC3">
              <w:rPr>
                <w:rFonts w:ascii="Arial" w:hAnsi="Arial" w:cs="Arial"/>
                <w:sz w:val="20"/>
                <w:szCs w:val="20"/>
                <w:lang w:val="en-US"/>
                <w:rPrChange w:id="3408" w:author="César Gamboa" w:date="2019-11-25T09:13:00Z">
                  <w:rPr/>
                </w:rPrChange>
              </w:rPr>
              <w:instrText xml:space="preserve"> HYPERLINK "https://arxiv.org/ftp/arxiv/papers/1302/1302.6613.pdf" \h </w:instrText>
            </w:r>
            <w:r w:rsidRPr="00BA6CC3">
              <w:rPr>
                <w:rFonts w:ascii="Arial" w:hAnsi="Arial" w:cs="Arial"/>
                <w:sz w:val="20"/>
                <w:szCs w:val="20"/>
                <w:rPrChange w:id="3409" w:author="César Gamboa" w:date="2019-11-25T09:13:00Z">
                  <w:rPr/>
                </w:rPrChange>
              </w:rPr>
              <w:fldChar w:fldCharType="separate"/>
            </w:r>
            <w:r w:rsidRPr="00BA6CC3">
              <w:rPr>
                <w:rFonts w:ascii="Arial" w:hAnsi="Arial" w:cs="Arial"/>
                <w:color w:val="0000FF"/>
                <w:w w:val="115"/>
                <w:sz w:val="20"/>
                <w:szCs w:val="20"/>
                <w:lang w:val="en-US"/>
                <w:rPrChange w:id="3410" w:author="César Gamboa" w:date="2019-11-25T09:13:00Z">
                  <w:rPr>
                    <w:rFonts w:ascii="Times New Roman" w:hAnsi="Times New Roman"/>
                    <w:color w:val="0000FF"/>
                    <w:w w:val="115"/>
                    <w:lang w:val="en-US"/>
                  </w:rPr>
                </w:rPrChange>
              </w:rPr>
              <w:t>ttps</w:t>
            </w:r>
            <w:proofErr w:type="spellEnd"/>
            <w:r w:rsidRPr="00BA6CC3">
              <w:rPr>
                <w:rFonts w:ascii="Arial" w:hAnsi="Arial" w:cs="Arial"/>
                <w:color w:val="0000FF"/>
                <w:w w:val="115"/>
                <w:sz w:val="20"/>
                <w:szCs w:val="20"/>
                <w:lang w:val="en-US"/>
                <w:rPrChange w:id="3411" w:author="César Gamboa" w:date="2019-11-25T09:13:00Z">
                  <w:rPr>
                    <w:rFonts w:ascii="Times New Roman" w:hAnsi="Times New Roman"/>
                    <w:color w:val="0000FF"/>
                    <w:w w:val="115"/>
                    <w:lang w:val="en-US"/>
                  </w:rPr>
                </w:rPrChange>
              </w:rPr>
              <w:t>://arxiv.org/ftp/</w:t>
            </w:r>
            <w:proofErr w:type="spellStart"/>
            <w:r w:rsidRPr="00BA6CC3">
              <w:rPr>
                <w:rFonts w:ascii="Arial" w:hAnsi="Arial" w:cs="Arial"/>
                <w:color w:val="0000FF"/>
                <w:w w:val="115"/>
                <w:sz w:val="20"/>
                <w:szCs w:val="20"/>
                <w:lang w:val="en-US"/>
                <w:rPrChange w:id="3412" w:author="César Gamboa" w:date="2019-11-25T09:13:00Z">
                  <w:rPr>
                    <w:rFonts w:ascii="Times New Roman" w:hAnsi="Times New Roman"/>
                    <w:color w:val="0000FF"/>
                    <w:w w:val="115"/>
                    <w:lang w:val="en-US"/>
                  </w:rPr>
                </w:rPrChange>
              </w:rPr>
              <w:t>arxiv</w:t>
            </w:r>
            <w:proofErr w:type="spellEnd"/>
            <w:r w:rsidRPr="00BA6CC3">
              <w:rPr>
                <w:rFonts w:ascii="Arial" w:hAnsi="Arial" w:cs="Arial"/>
                <w:color w:val="0000FF"/>
                <w:w w:val="115"/>
                <w:sz w:val="20"/>
                <w:szCs w:val="20"/>
                <w:lang w:val="en-US"/>
                <w:rPrChange w:id="3413" w:author="César Gamboa" w:date="2019-11-25T09:13:00Z">
                  <w:rPr>
                    <w:rFonts w:ascii="Times New Roman" w:hAnsi="Times New Roman"/>
                    <w:color w:val="0000FF"/>
                    <w:w w:val="115"/>
                    <w:lang w:val="en-US"/>
                  </w:rPr>
                </w:rPrChange>
              </w:rPr>
              <w:t>/papers/1302/</w:t>
            </w:r>
            <w:r w:rsidRPr="00BA6CC3">
              <w:rPr>
                <w:rFonts w:ascii="Arial" w:hAnsi="Arial" w:cs="Arial"/>
                <w:color w:val="0000FF"/>
                <w:w w:val="115"/>
                <w:sz w:val="20"/>
                <w:szCs w:val="20"/>
                <w:lang w:val="en-US"/>
                <w:rPrChange w:id="3414" w:author="César Gamboa" w:date="2019-11-25T09:13:00Z">
                  <w:rPr>
                    <w:rFonts w:ascii="Times New Roman" w:hAnsi="Times New Roman"/>
                    <w:color w:val="0000FF"/>
                    <w:w w:val="115"/>
                    <w:lang w:val="en-US"/>
                  </w:rPr>
                </w:rPrChange>
              </w:rPr>
              <w:fldChar w:fldCharType="end"/>
            </w:r>
            <w:r w:rsidRPr="00BA6CC3">
              <w:rPr>
                <w:rFonts w:ascii="Arial" w:hAnsi="Arial" w:cs="Arial"/>
                <w:color w:val="0000FF"/>
                <w:w w:val="115"/>
                <w:sz w:val="20"/>
                <w:szCs w:val="20"/>
                <w:lang w:val="en-US"/>
                <w:rPrChange w:id="3415" w:author="César Gamboa" w:date="2019-11-25T09:13:00Z">
                  <w:rPr>
                    <w:rFonts w:ascii="Times New Roman" w:hAnsi="Times New Roman"/>
                    <w:color w:val="0000FF"/>
                    <w:w w:val="115"/>
                    <w:lang w:val="en-US"/>
                  </w:rPr>
                </w:rPrChange>
              </w:rPr>
              <w:t xml:space="preserve"> </w:t>
            </w:r>
            <w:r w:rsidRPr="00BA6CC3">
              <w:rPr>
                <w:rFonts w:ascii="Arial" w:hAnsi="Arial" w:cs="Arial"/>
                <w:sz w:val="20"/>
                <w:szCs w:val="20"/>
                <w:rPrChange w:id="3416" w:author="César Gamboa" w:date="2019-11-25T09:13:00Z">
                  <w:rPr/>
                </w:rPrChange>
              </w:rPr>
              <w:fldChar w:fldCharType="begin"/>
            </w:r>
            <w:r w:rsidRPr="00BA6CC3">
              <w:rPr>
                <w:rFonts w:ascii="Arial" w:hAnsi="Arial" w:cs="Arial"/>
                <w:sz w:val="20"/>
                <w:szCs w:val="20"/>
                <w:lang w:val="en-US"/>
                <w:rPrChange w:id="3417" w:author="César Gamboa" w:date="2019-11-25T09:13:00Z">
                  <w:rPr/>
                </w:rPrChange>
              </w:rPr>
              <w:instrText xml:space="preserve"> HYPERLINK "https://arxiv.org/ftp/arxiv/papers/1302/1302.6613.pdf" \h </w:instrText>
            </w:r>
            <w:r w:rsidRPr="00BA6CC3">
              <w:rPr>
                <w:rFonts w:ascii="Arial" w:hAnsi="Arial" w:cs="Arial"/>
                <w:sz w:val="20"/>
                <w:szCs w:val="20"/>
                <w:rPrChange w:id="3418" w:author="César Gamboa" w:date="2019-11-25T09:13:00Z">
                  <w:rPr/>
                </w:rPrChange>
              </w:rPr>
              <w:fldChar w:fldCharType="separate"/>
            </w:r>
            <w:r w:rsidRPr="00BA6CC3">
              <w:rPr>
                <w:rFonts w:ascii="Arial" w:hAnsi="Arial" w:cs="Arial"/>
                <w:color w:val="0000FF"/>
                <w:w w:val="115"/>
                <w:sz w:val="20"/>
                <w:szCs w:val="20"/>
                <w:lang w:val="en-US"/>
                <w:rPrChange w:id="3419" w:author="César Gamboa" w:date="2019-11-25T09:13:00Z">
                  <w:rPr>
                    <w:rFonts w:ascii="Times New Roman" w:hAnsi="Times New Roman"/>
                    <w:color w:val="0000FF"/>
                    <w:w w:val="115"/>
                    <w:lang w:val="en-US"/>
                  </w:rPr>
                </w:rPrChange>
              </w:rPr>
              <w:t>1302.6613.pdf</w:t>
            </w:r>
            <w:r w:rsidRPr="00BA6CC3">
              <w:rPr>
                <w:rFonts w:ascii="Arial" w:hAnsi="Arial" w:cs="Arial"/>
                <w:color w:val="0000FF"/>
                <w:w w:val="115"/>
                <w:sz w:val="20"/>
                <w:szCs w:val="20"/>
                <w:lang w:val="en-US"/>
                <w:rPrChange w:id="3420" w:author="César Gamboa" w:date="2019-11-25T09:13:00Z">
                  <w:rPr>
                    <w:rFonts w:ascii="Times New Roman" w:hAnsi="Times New Roman"/>
                    <w:color w:val="0000FF"/>
                    <w:w w:val="115"/>
                    <w:lang w:val="en-US"/>
                  </w:rPr>
                </w:rPrChange>
              </w:rPr>
              <w:fldChar w:fldCharType="end"/>
            </w:r>
            <w:r w:rsidRPr="00BA6CC3">
              <w:rPr>
                <w:rFonts w:ascii="Arial" w:hAnsi="Arial" w:cs="Arial"/>
                <w:w w:val="115"/>
                <w:sz w:val="20"/>
                <w:szCs w:val="20"/>
                <w:lang w:val="en-US"/>
                <w:rPrChange w:id="3421" w:author="César Gamboa" w:date="2019-11-25T09:13:00Z">
                  <w:rPr>
                    <w:rFonts w:ascii="Times New Roman" w:hAnsi="Times New Roman"/>
                    <w:w w:val="115"/>
                    <w:lang w:val="en-US"/>
                  </w:rPr>
                </w:rPrChange>
              </w:rPr>
              <w:t>.</w:t>
            </w:r>
          </w:p>
          <w:p w14:paraId="54C27B6C" w14:textId="77777777" w:rsidR="007128C8" w:rsidRPr="00BA6CC3" w:rsidRDefault="007128C8" w:rsidP="007128C8">
            <w:pPr>
              <w:spacing w:line="240" w:lineRule="auto"/>
              <w:jc w:val="both"/>
              <w:rPr>
                <w:rFonts w:ascii="Arial" w:hAnsi="Arial" w:cs="Arial"/>
                <w:sz w:val="20"/>
                <w:szCs w:val="20"/>
                <w:lang w:val="en-US"/>
                <w:rPrChange w:id="3422" w:author="César Gamboa" w:date="2019-11-25T09:13:00Z">
                  <w:rPr>
                    <w:rFonts w:ascii="Times New Roman" w:hAnsi="Times New Roman"/>
                    <w:lang w:val="en-US"/>
                  </w:rPr>
                </w:rPrChange>
              </w:rPr>
            </w:pPr>
            <w:bookmarkStart w:id="3423" w:name="_bookmark29"/>
            <w:bookmarkEnd w:id="3423"/>
            <w:r w:rsidRPr="00BA6CC3">
              <w:rPr>
                <w:rFonts w:ascii="Arial" w:hAnsi="Arial" w:cs="Arial"/>
                <w:w w:val="110"/>
                <w:sz w:val="20"/>
                <w:szCs w:val="20"/>
                <w:lang w:val="en-US"/>
                <w:rPrChange w:id="3424" w:author="César Gamboa" w:date="2019-11-25T09:13:00Z">
                  <w:rPr>
                    <w:rFonts w:ascii="Times New Roman" w:hAnsi="Times New Roman"/>
                    <w:w w:val="110"/>
                    <w:lang w:val="en-US"/>
                  </w:rPr>
                </w:rPrChange>
              </w:rPr>
              <w:t>———.</w:t>
            </w:r>
            <w:r w:rsidRPr="00BA6CC3">
              <w:rPr>
                <w:rFonts w:ascii="Arial" w:hAnsi="Arial" w:cs="Arial"/>
                <w:spacing w:val="-17"/>
                <w:w w:val="110"/>
                <w:sz w:val="20"/>
                <w:szCs w:val="20"/>
                <w:lang w:val="en-US"/>
                <w:rPrChange w:id="3425" w:author="César Gamboa" w:date="2019-11-25T09:13:00Z">
                  <w:rPr>
                    <w:rFonts w:ascii="Times New Roman" w:hAnsi="Times New Roman"/>
                    <w:spacing w:val="-17"/>
                    <w:w w:val="110"/>
                    <w:lang w:val="en-US"/>
                  </w:rPr>
                </w:rPrChange>
              </w:rPr>
              <w:t xml:space="preserve"> </w:t>
            </w:r>
            <w:r w:rsidRPr="00BA6CC3">
              <w:rPr>
                <w:rFonts w:ascii="Arial" w:hAnsi="Arial" w:cs="Arial"/>
                <w:w w:val="110"/>
                <w:sz w:val="20"/>
                <w:szCs w:val="20"/>
                <w:lang w:val="en-US"/>
                <w:rPrChange w:id="3426" w:author="César Gamboa" w:date="2019-11-25T09:13:00Z">
                  <w:rPr>
                    <w:rFonts w:ascii="Times New Roman" w:hAnsi="Times New Roman"/>
                    <w:w w:val="110"/>
                    <w:lang w:val="en-US"/>
                  </w:rPr>
                </w:rPrChange>
              </w:rPr>
              <w:t>2013b.</w:t>
            </w:r>
            <w:r w:rsidRPr="00BA6CC3">
              <w:rPr>
                <w:rFonts w:ascii="Arial" w:hAnsi="Arial" w:cs="Arial"/>
                <w:spacing w:val="-17"/>
                <w:w w:val="110"/>
                <w:sz w:val="20"/>
                <w:szCs w:val="20"/>
                <w:lang w:val="en-US"/>
                <w:rPrChange w:id="3427" w:author="César Gamboa" w:date="2019-11-25T09:13:00Z">
                  <w:rPr>
                    <w:rFonts w:ascii="Times New Roman" w:hAnsi="Times New Roman"/>
                    <w:spacing w:val="-17"/>
                    <w:w w:val="110"/>
                    <w:lang w:val="en-US"/>
                  </w:rPr>
                </w:rPrChange>
              </w:rPr>
              <w:t xml:space="preserve"> </w:t>
            </w:r>
            <w:r w:rsidRPr="00BA6CC3">
              <w:rPr>
                <w:rFonts w:ascii="Arial" w:hAnsi="Arial" w:cs="Arial"/>
                <w:i/>
                <w:spacing w:val="-6"/>
                <w:w w:val="110"/>
                <w:sz w:val="20"/>
                <w:szCs w:val="20"/>
                <w:lang w:val="en-US"/>
                <w:rPrChange w:id="3428" w:author="César Gamboa" w:date="2019-11-25T09:13:00Z">
                  <w:rPr>
                    <w:rFonts w:ascii="Times New Roman" w:hAnsi="Times New Roman"/>
                    <w:i/>
                    <w:spacing w:val="-6"/>
                    <w:w w:val="110"/>
                    <w:lang w:val="en-US"/>
                  </w:rPr>
                </w:rPrChange>
              </w:rPr>
              <w:t>An</w:t>
            </w:r>
            <w:r w:rsidRPr="00BA6CC3">
              <w:rPr>
                <w:rFonts w:ascii="Arial" w:hAnsi="Arial" w:cs="Arial"/>
                <w:i/>
                <w:spacing w:val="-14"/>
                <w:w w:val="110"/>
                <w:sz w:val="20"/>
                <w:szCs w:val="20"/>
                <w:lang w:val="en-US"/>
                <w:rPrChange w:id="3429" w:author="César Gamboa" w:date="2019-11-25T09:13:00Z">
                  <w:rPr>
                    <w:rFonts w:ascii="Times New Roman" w:hAnsi="Times New Roman"/>
                    <w:i/>
                    <w:spacing w:val="-14"/>
                    <w:w w:val="110"/>
                    <w:lang w:val="en-US"/>
                  </w:rPr>
                </w:rPrChange>
              </w:rPr>
              <w:t xml:space="preserve"> </w:t>
            </w:r>
            <w:r w:rsidRPr="00BA6CC3">
              <w:rPr>
                <w:rFonts w:ascii="Arial" w:hAnsi="Arial" w:cs="Arial"/>
                <w:i/>
                <w:spacing w:val="-2"/>
                <w:w w:val="110"/>
                <w:sz w:val="20"/>
                <w:szCs w:val="20"/>
                <w:lang w:val="en-US"/>
                <w:rPrChange w:id="3430" w:author="César Gamboa" w:date="2019-11-25T09:13:00Z">
                  <w:rPr>
                    <w:rFonts w:ascii="Times New Roman" w:hAnsi="Times New Roman"/>
                    <w:i/>
                    <w:spacing w:val="-2"/>
                    <w:w w:val="110"/>
                    <w:lang w:val="en-US"/>
                  </w:rPr>
                </w:rPrChange>
              </w:rPr>
              <w:t>Introductory</w:t>
            </w:r>
            <w:r w:rsidRPr="00BA6CC3">
              <w:rPr>
                <w:rFonts w:ascii="Arial" w:hAnsi="Arial" w:cs="Arial"/>
                <w:i/>
                <w:spacing w:val="-14"/>
                <w:w w:val="110"/>
                <w:sz w:val="20"/>
                <w:szCs w:val="20"/>
                <w:lang w:val="en-US"/>
                <w:rPrChange w:id="3431" w:author="César Gamboa" w:date="2019-11-25T09:13:00Z">
                  <w:rPr>
                    <w:rFonts w:ascii="Times New Roman" w:hAnsi="Times New Roman"/>
                    <w:i/>
                    <w:spacing w:val="-14"/>
                    <w:w w:val="110"/>
                    <w:lang w:val="en-US"/>
                  </w:rPr>
                </w:rPrChange>
              </w:rPr>
              <w:t xml:space="preserve"> </w:t>
            </w:r>
            <w:r w:rsidRPr="00BA6CC3">
              <w:rPr>
                <w:rFonts w:ascii="Arial" w:hAnsi="Arial" w:cs="Arial"/>
                <w:i/>
                <w:w w:val="110"/>
                <w:sz w:val="20"/>
                <w:szCs w:val="20"/>
                <w:lang w:val="en-US"/>
                <w:rPrChange w:id="3432" w:author="César Gamboa" w:date="2019-11-25T09:13:00Z">
                  <w:rPr>
                    <w:rFonts w:ascii="Times New Roman" w:hAnsi="Times New Roman"/>
                    <w:i/>
                    <w:w w:val="110"/>
                    <w:lang w:val="en-US"/>
                  </w:rPr>
                </w:rPrChange>
              </w:rPr>
              <w:t>Study</w:t>
            </w:r>
            <w:r w:rsidRPr="00BA6CC3">
              <w:rPr>
                <w:rFonts w:ascii="Arial" w:hAnsi="Arial" w:cs="Arial"/>
                <w:i/>
                <w:spacing w:val="-13"/>
                <w:w w:val="110"/>
                <w:sz w:val="20"/>
                <w:szCs w:val="20"/>
                <w:lang w:val="en-US"/>
                <w:rPrChange w:id="3433" w:author="César Gamboa" w:date="2019-11-25T09:13:00Z">
                  <w:rPr>
                    <w:rFonts w:ascii="Times New Roman" w:hAnsi="Times New Roman"/>
                    <w:i/>
                    <w:spacing w:val="-13"/>
                    <w:w w:val="110"/>
                    <w:lang w:val="en-US"/>
                  </w:rPr>
                </w:rPrChange>
              </w:rPr>
              <w:t xml:space="preserve"> </w:t>
            </w:r>
            <w:r w:rsidRPr="00BA6CC3">
              <w:rPr>
                <w:rFonts w:ascii="Arial" w:hAnsi="Arial" w:cs="Arial"/>
                <w:i/>
                <w:w w:val="110"/>
                <w:sz w:val="20"/>
                <w:szCs w:val="20"/>
                <w:lang w:val="en-US"/>
                <w:rPrChange w:id="3434" w:author="César Gamboa" w:date="2019-11-25T09:13:00Z">
                  <w:rPr>
                    <w:rFonts w:ascii="Times New Roman" w:hAnsi="Times New Roman"/>
                    <w:i/>
                    <w:w w:val="110"/>
                    <w:lang w:val="en-US"/>
                  </w:rPr>
                </w:rPrChange>
              </w:rPr>
              <w:t>on</w:t>
            </w:r>
            <w:r w:rsidRPr="00BA6CC3">
              <w:rPr>
                <w:rFonts w:ascii="Arial" w:hAnsi="Arial" w:cs="Arial"/>
                <w:i/>
                <w:spacing w:val="-14"/>
                <w:w w:val="110"/>
                <w:sz w:val="20"/>
                <w:szCs w:val="20"/>
                <w:lang w:val="en-US"/>
                <w:rPrChange w:id="3435" w:author="César Gamboa" w:date="2019-11-25T09:13:00Z">
                  <w:rPr>
                    <w:rFonts w:ascii="Times New Roman" w:hAnsi="Times New Roman"/>
                    <w:i/>
                    <w:spacing w:val="-14"/>
                    <w:w w:val="110"/>
                    <w:lang w:val="en-US"/>
                  </w:rPr>
                </w:rPrChange>
              </w:rPr>
              <w:t xml:space="preserve"> </w:t>
            </w:r>
            <w:r w:rsidRPr="00BA6CC3">
              <w:rPr>
                <w:rFonts w:ascii="Arial" w:hAnsi="Arial" w:cs="Arial"/>
                <w:i/>
                <w:w w:val="110"/>
                <w:sz w:val="20"/>
                <w:szCs w:val="20"/>
                <w:lang w:val="en-US"/>
                <w:rPrChange w:id="3436" w:author="César Gamboa" w:date="2019-11-25T09:13:00Z">
                  <w:rPr>
                    <w:rFonts w:ascii="Times New Roman" w:hAnsi="Times New Roman"/>
                    <w:i/>
                    <w:w w:val="110"/>
                    <w:lang w:val="en-US"/>
                  </w:rPr>
                </w:rPrChange>
              </w:rPr>
              <w:t>Time</w:t>
            </w:r>
            <w:r w:rsidRPr="00BA6CC3">
              <w:rPr>
                <w:rFonts w:ascii="Arial" w:hAnsi="Arial" w:cs="Arial"/>
                <w:i/>
                <w:spacing w:val="-14"/>
                <w:w w:val="110"/>
                <w:sz w:val="20"/>
                <w:szCs w:val="20"/>
                <w:lang w:val="en-US"/>
                <w:rPrChange w:id="3437" w:author="César Gamboa" w:date="2019-11-25T09:13:00Z">
                  <w:rPr>
                    <w:rFonts w:ascii="Times New Roman" w:hAnsi="Times New Roman"/>
                    <w:i/>
                    <w:spacing w:val="-14"/>
                    <w:w w:val="110"/>
                    <w:lang w:val="en-US"/>
                  </w:rPr>
                </w:rPrChange>
              </w:rPr>
              <w:t xml:space="preserve"> </w:t>
            </w:r>
            <w:r w:rsidRPr="00BA6CC3">
              <w:rPr>
                <w:rFonts w:ascii="Arial" w:hAnsi="Arial" w:cs="Arial"/>
                <w:i/>
                <w:w w:val="110"/>
                <w:sz w:val="20"/>
                <w:szCs w:val="20"/>
                <w:lang w:val="en-US"/>
                <w:rPrChange w:id="3438" w:author="César Gamboa" w:date="2019-11-25T09:13:00Z">
                  <w:rPr>
                    <w:rFonts w:ascii="Times New Roman" w:hAnsi="Times New Roman"/>
                    <w:i/>
                    <w:w w:val="110"/>
                    <w:lang w:val="en-US"/>
                  </w:rPr>
                </w:rPrChange>
              </w:rPr>
              <w:t>Series</w:t>
            </w:r>
            <w:r w:rsidRPr="00BA6CC3">
              <w:rPr>
                <w:rFonts w:ascii="Arial" w:hAnsi="Arial" w:cs="Arial"/>
                <w:i/>
                <w:spacing w:val="-13"/>
                <w:w w:val="110"/>
                <w:sz w:val="20"/>
                <w:szCs w:val="20"/>
                <w:lang w:val="en-US"/>
                <w:rPrChange w:id="3439" w:author="César Gamboa" w:date="2019-11-25T09:13:00Z">
                  <w:rPr>
                    <w:rFonts w:ascii="Times New Roman" w:hAnsi="Times New Roman"/>
                    <w:i/>
                    <w:spacing w:val="-13"/>
                    <w:w w:val="110"/>
                    <w:lang w:val="en-US"/>
                  </w:rPr>
                </w:rPrChange>
              </w:rPr>
              <w:t xml:space="preserve"> </w:t>
            </w:r>
            <w:r w:rsidRPr="00BA6CC3">
              <w:rPr>
                <w:rFonts w:ascii="Arial" w:hAnsi="Arial" w:cs="Arial"/>
                <w:i/>
                <w:w w:val="110"/>
                <w:sz w:val="20"/>
                <w:szCs w:val="20"/>
                <w:lang w:val="en-US"/>
                <w:rPrChange w:id="3440" w:author="César Gamboa" w:date="2019-11-25T09:13:00Z">
                  <w:rPr>
                    <w:rFonts w:ascii="Times New Roman" w:hAnsi="Times New Roman"/>
                    <w:i/>
                    <w:w w:val="110"/>
                    <w:lang w:val="en-US"/>
                  </w:rPr>
                </w:rPrChange>
              </w:rPr>
              <w:t>Modeling</w:t>
            </w:r>
            <w:r w:rsidRPr="00BA6CC3">
              <w:rPr>
                <w:rFonts w:ascii="Arial" w:hAnsi="Arial" w:cs="Arial"/>
                <w:i/>
                <w:spacing w:val="-14"/>
                <w:w w:val="110"/>
                <w:sz w:val="20"/>
                <w:szCs w:val="20"/>
                <w:lang w:val="en-US"/>
                <w:rPrChange w:id="3441" w:author="César Gamboa" w:date="2019-11-25T09:13:00Z">
                  <w:rPr>
                    <w:rFonts w:ascii="Times New Roman" w:hAnsi="Times New Roman"/>
                    <w:i/>
                    <w:spacing w:val="-14"/>
                    <w:w w:val="110"/>
                    <w:lang w:val="en-US"/>
                  </w:rPr>
                </w:rPrChange>
              </w:rPr>
              <w:t xml:space="preserve"> </w:t>
            </w:r>
            <w:r w:rsidRPr="00BA6CC3">
              <w:rPr>
                <w:rFonts w:ascii="Arial" w:hAnsi="Arial" w:cs="Arial"/>
                <w:i/>
                <w:w w:val="110"/>
                <w:sz w:val="20"/>
                <w:szCs w:val="20"/>
                <w:lang w:val="en-US"/>
                <w:rPrChange w:id="3442" w:author="César Gamboa" w:date="2019-11-25T09:13:00Z">
                  <w:rPr>
                    <w:rFonts w:ascii="Times New Roman" w:hAnsi="Times New Roman"/>
                    <w:i/>
                    <w:w w:val="110"/>
                    <w:lang w:val="en-US"/>
                  </w:rPr>
                </w:rPrChange>
              </w:rPr>
              <w:t>and</w:t>
            </w:r>
            <w:r w:rsidRPr="00BA6CC3">
              <w:rPr>
                <w:rFonts w:ascii="Arial" w:hAnsi="Arial" w:cs="Arial"/>
                <w:i/>
                <w:spacing w:val="-13"/>
                <w:w w:val="110"/>
                <w:sz w:val="20"/>
                <w:szCs w:val="20"/>
                <w:lang w:val="en-US"/>
                <w:rPrChange w:id="3443" w:author="César Gamboa" w:date="2019-11-25T09:13:00Z">
                  <w:rPr>
                    <w:rFonts w:ascii="Times New Roman" w:hAnsi="Times New Roman"/>
                    <w:i/>
                    <w:spacing w:val="-13"/>
                    <w:w w:val="110"/>
                    <w:lang w:val="en-US"/>
                  </w:rPr>
                </w:rPrChange>
              </w:rPr>
              <w:t xml:space="preserve"> </w:t>
            </w:r>
            <w:r w:rsidRPr="00BA6CC3">
              <w:rPr>
                <w:rFonts w:ascii="Arial" w:hAnsi="Arial" w:cs="Arial"/>
                <w:i/>
                <w:spacing w:val="-5"/>
                <w:w w:val="110"/>
                <w:sz w:val="20"/>
                <w:szCs w:val="20"/>
                <w:lang w:val="en-US"/>
                <w:rPrChange w:id="3444" w:author="César Gamboa" w:date="2019-11-25T09:13:00Z">
                  <w:rPr>
                    <w:rFonts w:ascii="Times New Roman" w:hAnsi="Times New Roman"/>
                    <w:i/>
                    <w:spacing w:val="-5"/>
                    <w:w w:val="110"/>
                    <w:lang w:val="en-US"/>
                  </w:rPr>
                </w:rPrChange>
              </w:rPr>
              <w:t>Forecasting</w:t>
            </w:r>
            <w:r w:rsidRPr="00BA6CC3">
              <w:rPr>
                <w:rFonts w:ascii="Arial" w:hAnsi="Arial" w:cs="Arial"/>
                <w:spacing w:val="-5"/>
                <w:w w:val="110"/>
                <w:sz w:val="20"/>
                <w:szCs w:val="20"/>
                <w:lang w:val="en-US"/>
                <w:rPrChange w:id="3445" w:author="César Gamboa" w:date="2019-11-25T09:13:00Z">
                  <w:rPr>
                    <w:rFonts w:ascii="Times New Roman" w:hAnsi="Times New Roman"/>
                    <w:spacing w:val="-5"/>
                    <w:w w:val="110"/>
                    <w:lang w:val="en-US"/>
                  </w:rPr>
                </w:rPrChange>
              </w:rPr>
              <w:t>.</w:t>
            </w:r>
            <w:r w:rsidRPr="00BA6CC3">
              <w:rPr>
                <w:rFonts w:ascii="Arial" w:hAnsi="Arial" w:cs="Arial"/>
                <w:spacing w:val="-17"/>
                <w:w w:val="110"/>
                <w:sz w:val="20"/>
                <w:szCs w:val="20"/>
                <w:lang w:val="en-US"/>
                <w:rPrChange w:id="3446" w:author="César Gamboa" w:date="2019-11-25T09:13:00Z">
                  <w:rPr>
                    <w:rFonts w:ascii="Times New Roman" w:hAnsi="Times New Roman"/>
                    <w:spacing w:val="-17"/>
                    <w:w w:val="110"/>
                    <w:lang w:val="en-US"/>
                  </w:rPr>
                </w:rPrChange>
              </w:rPr>
              <w:t xml:space="preserve"> </w:t>
            </w:r>
            <w:r w:rsidRPr="00BA6CC3">
              <w:rPr>
                <w:rFonts w:ascii="Arial" w:hAnsi="Arial" w:cs="Arial"/>
                <w:w w:val="110"/>
                <w:sz w:val="20"/>
                <w:szCs w:val="20"/>
                <w:lang w:val="en-US"/>
                <w:rPrChange w:id="3447" w:author="César Gamboa" w:date="2019-11-25T09:13:00Z">
                  <w:rPr>
                    <w:rFonts w:ascii="Times New Roman" w:hAnsi="Times New Roman"/>
                    <w:w w:val="110"/>
                    <w:lang w:val="en-US"/>
                  </w:rPr>
                </w:rPrChange>
              </w:rPr>
              <w:t>Lap</w:t>
            </w:r>
            <w:r w:rsidRPr="00BA6CC3">
              <w:rPr>
                <w:rFonts w:ascii="Arial" w:hAnsi="Arial" w:cs="Arial"/>
                <w:spacing w:val="-17"/>
                <w:w w:val="110"/>
                <w:sz w:val="20"/>
                <w:szCs w:val="20"/>
                <w:lang w:val="en-US"/>
                <w:rPrChange w:id="3448" w:author="César Gamboa" w:date="2019-11-25T09:13:00Z">
                  <w:rPr>
                    <w:rFonts w:ascii="Times New Roman" w:hAnsi="Times New Roman"/>
                    <w:spacing w:val="-17"/>
                    <w:w w:val="110"/>
                    <w:lang w:val="en-US"/>
                  </w:rPr>
                </w:rPrChange>
              </w:rPr>
              <w:t xml:space="preserve"> </w:t>
            </w:r>
            <w:r w:rsidRPr="00BA6CC3">
              <w:rPr>
                <w:rFonts w:ascii="Arial" w:hAnsi="Arial" w:cs="Arial"/>
                <w:w w:val="110"/>
                <w:sz w:val="20"/>
                <w:szCs w:val="20"/>
                <w:lang w:val="en-US"/>
                <w:rPrChange w:id="3449" w:author="César Gamboa" w:date="2019-11-25T09:13:00Z">
                  <w:rPr>
                    <w:rFonts w:ascii="Times New Roman" w:hAnsi="Times New Roman"/>
                    <w:w w:val="110"/>
                    <w:lang w:val="en-US"/>
                  </w:rPr>
                </w:rPrChange>
              </w:rPr>
              <w:t>Lambert</w:t>
            </w:r>
            <w:r w:rsidRPr="00BA6CC3">
              <w:rPr>
                <w:rFonts w:ascii="Arial" w:hAnsi="Arial" w:cs="Arial"/>
                <w:spacing w:val="-17"/>
                <w:w w:val="110"/>
                <w:sz w:val="20"/>
                <w:szCs w:val="20"/>
                <w:lang w:val="en-US"/>
                <w:rPrChange w:id="3450" w:author="César Gamboa" w:date="2019-11-25T09:13:00Z">
                  <w:rPr>
                    <w:rFonts w:ascii="Times New Roman" w:hAnsi="Times New Roman"/>
                    <w:spacing w:val="-17"/>
                    <w:w w:val="110"/>
                    <w:lang w:val="en-US"/>
                  </w:rPr>
                </w:rPrChange>
              </w:rPr>
              <w:t xml:space="preserve"> </w:t>
            </w:r>
            <w:r w:rsidRPr="00BA6CC3">
              <w:rPr>
                <w:rFonts w:ascii="Arial" w:hAnsi="Arial" w:cs="Arial"/>
                <w:w w:val="110"/>
                <w:sz w:val="20"/>
                <w:szCs w:val="20"/>
                <w:lang w:val="en-US"/>
                <w:rPrChange w:id="3451" w:author="César Gamboa" w:date="2019-11-25T09:13:00Z">
                  <w:rPr>
                    <w:rFonts w:ascii="Times New Roman" w:hAnsi="Times New Roman"/>
                    <w:w w:val="110"/>
                    <w:lang w:val="en-US"/>
                  </w:rPr>
                </w:rPrChange>
              </w:rPr>
              <w:t>Academic Publishing GmbH</w:t>
            </w:r>
            <w:r w:rsidRPr="00BA6CC3">
              <w:rPr>
                <w:rFonts w:ascii="Arial" w:hAnsi="Arial" w:cs="Arial"/>
                <w:spacing w:val="22"/>
                <w:w w:val="110"/>
                <w:sz w:val="20"/>
                <w:szCs w:val="20"/>
                <w:lang w:val="en-US"/>
                <w:rPrChange w:id="3452" w:author="César Gamboa" w:date="2019-11-25T09:13:00Z">
                  <w:rPr>
                    <w:rFonts w:ascii="Times New Roman" w:hAnsi="Times New Roman"/>
                    <w:spacing w:val="22"/>
                    <w:w w:val="110"/>
                    <w:lang w:val="en-US"/>
                  </w:rPr>
                </w:rPrChange>
              </w:rPr>
              <w:t xml:space="preserve"> </w:t>
            </w:r>
            <w:proofErr w:type="spellStart"/>
            <w:r w:rsidRPr="00BA6CC3">
              <w:rPr>
                <w:rFonts w:ascii="Arial" w:hAnsi="Arial" w:cs="Arial"/>
                <w:w w:val="110"/>
                <w:sz w:val="20"/>
                <w:szCs w:val="20"/>
                <w:lang w:val="en-US"/>
                <w:rPrChange w:id="3453" w:author="César Gamboa" w:date="2019-11-25T09:13:00Z">
                  <w:rPr>
                    <w:rFonts w:ascii="Times New Roman" w:hAnsi="Times New Roman"/>
                    <w:w w:val="110"/>
                    <w:lang w:val="en-US"/>
                  </w:rPr>
                </w:rPrChange>
              </w:rPr>
              <w:t>KG.</w:t>
            </w:r>
            <w:r w:rsidRPr="00BA6CC3">
              <w:rPr>
                <w:rFonts w:ascii="Arial" w:hAnsi="Arial" w:cs="Arial"/>
                <w:color w:val="0000FF"/>
                <w:w w:val="110"/>
                <w:sz w:val="20"/>
                <w:szCs w:val="20"/>
                <w:lang w:val="en-US"/>
                <w:rPrChange w:id="3454" w:author="César Gamboa" w:date="2019-11-25T09:13:00Z">
                  <w:rPr>
                    <w:rFonts w:ascii="Times New Roman" w:hAnsi="Times New Roman"/>
                    <w:color w:val="0000FF"/>
                    <w:w w:val="110"/>
                    <w:lang w:val="en-US"/>
                  </w:rPr>
                </w:rPrChange>
              </w:rPr>
              <w:t>h</w:t>
            </w:r>
            <w:r w:rsidRPr="00BA6CC3">
              <w:rPr>
                <w:rFonts w:ascii="Arial" w:hAnsi="Arial" w:cs="Arial"/>
                <w:sz w:val="20"/>
                <w:szCs w:val="20"/>
                <w:rPrChange w:id="3455" w:author="César Gamboa" w:date="2019-11-25T09:13:00Z">
                  <w:rPr/>
                </w:rPrChange>
              </w:rPr>
              <w:fldChar w:fldCharType="begin"/>
            </w:r>
            <w:r w:rsidRPr="00BA6CC3">
              <w:rPr>
                <w:rFonts w:ascii="Arial" w:hAnsi="Arial" w:cs="Arial"/>
                <w:sz w:val="20"/>
                <w:szCs w:val="20"/>
                <w:lang w:val="en-US"/>
                <w:rPrChange w:id="3456" w:author="César Gamboa" w:date="2019-11-25T09:13:00Z">
                  <w:rPr/>
                </w:rPrChange>
              </w:rPr>
              <w:instrText xml:space="preserve"> HYPERLINK "https://arxiv.org/ftp/arxiv/papers/1302/1302.6613.pdf" \h </w:instrText>
            </w:r>
            <w:r w:rsidRPr="00BA6CC3">
              <w:rPr>
                <w:rFonts w:ascii="Arial" w:hAnsi="Arial" w:cs="Arial"/>
                <w:sz w:val="20"/>
                <w:szCs w:val="20"/>
                <w:rPrChange w:id="3457" w:author="César Gamboa" w:date="2019-11-25T09:13:00Z">
                  <w:rPr/>
                </w:rPrChange>
              </w:rPr>
              <w:fldChar w:fldCharType="separate"/>
            </w:r>
            <w:r w:rsidRPr="00BA6CC3">
              <w:rPr>
                <w:rFonts w:ascii="Arial" w:hAnsi="Arial" w:cs="Arial"/>
                <w:color w:val="0000FF"/>
                <w:w w:val="110"/>
                <w:sz w:val="20"/>
                <w:szCs w:val="20"/>
                <w:lang w:val="en-US"/>
                <w:rPrChange w:id="3458" w:author="César Gamboa" w:date="2019-11-25T09:13:00Z">
                  <w:rPr>
                    <w:rFonts w:ascii="Times New Roman" w:hAnsi="Times New Roman"/>
                    <w:color w:val="0000FF"/>
                    <w:w w:val="110"/>
                    <w:lang w:val="en-US"/>
                  </w:rPr>
                </w:rPrChange>
              </w:rPr>
              <w:t>ttps</w:t>
            </w:r>
            <w:proofErr w:type="spellEnd"/>
            <w:r w:rsidRPr="00BA6CC3">
              <w:rPr>
                <w:rFonts w:ascii="Arial" w:hAnsi="Arial" w:cs="Arial"/>
                <w:color w:val="0000FF"/>
                <w:w w:val="110"/>
                <w:sz w:val="20"/>
                <w:szCs w:val="20"/>
                <w:lang w:val="en-US"/>
                <w:rPrChange w:id="3459" w:author="César Gamboa" w:date="2019-11-25T09:13:00Z">
                  <w:rPr>
                    <w:rFonts w:ascii="Times New Roman" w:hAnsi="Times New Roman"/>
                    <w:color w:val="0000FF"/>
                    <w:w w:val="110"/>
                    <w:lang w:val="en-US"/>
                  </w:rPr>
                </w:rPrChange>
              </w:rPr>
              <w:t>://arxiv.org/ftp/</w:t>
            </w:r>
            <w:proofErr w:type="spellStart"/>
            <w:r w:rsidRPr="00BA6CC3">
              <w:rPr>
                <w:rFonts w:ascii="Arial" w:hAnsi="Arial" w:cs="Arial"/>
                <w:color w:val="0000FF"/>
                <w:w w:val="110"/>
                <w:sz w:val="20"/>
                <w:szCs w:val="20"/>
                <w:lang w:val="en-US"/>
                <w:rPrChange w:id="3460" w:author="César Gamboa" w:date="2019-11-25T09:13:00Z">
                  <w:rPr>
                    <w:rFonts w:ascii="Times New Roman" w:hAnsi="Times New Roman"/>
                    <w:color w:val="0000FF"/>
                    <w:w w:val="110"/>
                    <w:lang w:val="en-US"/>
                  </w:rPr>
                </w:rPrChange>
              </w:rPr>
              <w:t>arxiv</w:t>
            </w:r>
            <w:proofErr w:type="spellEnd"/>
            <w:r w:rsidRPr="00BA6CC3">
              <w:rPr>
                <w:rFonts w:ascii="Arial" w:hAnsi="Arial" w:cs="Arial"/>
                <w:color w:val="0000FF"/>
                <w:w w:val="110"/>
                <w:sz w:val="20"/>
                <w:szCs w:val="20"/>
                <w:lang w:val="en-US"/>
                <w:rPrChange w:id="3461" w:author="César Gamboa" w:date="2019-11-25T09:13:00Z">
                  <w:rPr>
                    <w:rFonts w:ascii="Times New Roman" w:hAnsi="Times New Roman"/>
                    <w:color w:val="0000FF"/>
                    <w:w w:val="110"/>
                    <w:lang w:val="en-US"/>
                  </w:rPr>
                </w:rPrChange>
              </w:rPr>
              <w:t>/papers/1302/1302.6613.pdf</w:t>
            </w:r>
            <w:r w:rsidRPr="00BA6CC3">
              <w:rPr>
                <w:rFonts w:ascii="Arial" w:hAnsi="Arial" w:cs="Arial"/>
                <w:w w:val="110"/>
                <w:sz w:val="20"/>
                <w:szCs w:val="20"/>
                <w:lang w:val="en-US"/>
                <w:rPrChange w:id="3462" w:author="César Gamboa" w:date="2019-11-25T09:13:00Z">
                  <w:rPr>
                    <w:rFonts w:ascii="Times New Roman" w:hAnsi="Times New Roman"/>
                    <w:w w:val="110"/>
                    <w:lang w:val="en-US"/>
                  </w:rPr>
                </w:rPrChange>
              </w:rPr>
              <w:t>.</w:t>
            </w:r>
            <w:r w:rsidRPr="00BA6CC3">
              <w:rPr>
                <w:rFonts w:ascii="Arial" w:hAnsi="Arial" w:cs="Arial"/>
                <w:w w:val="110"/>
                <w:sz w:val="20"/>
                <w:szCs w:val="20"/>
                <w:lang w:val="en-US"/>
                <w:rPrChange w:id="3463" w:author="César Gamboa" w:date="2019-11-25T09:13:00Z">
                  <w:rPr>
                    <w:rFonts w:ascii="Times New Roman" w:hAnsi="Times New Roman"/>
                    <w:w w:val="110"/>
                    <w:lang w:val="en-US"/>
                  </w:rPr>
                </w:rPrChange>
              </w:rPr>
              <w:fldChar w:fldCharType="end"/>
            </w:r>
          </w:p>
          <w:p w14:paraId="4405D346" w14:textId="77777777" w:rsidR="007128C8" w:rsidRPr="00BA6CC3" w:rsidRDefault="007128C8" w:rsidP="007128C8">
            <w:pPr>
              <w:spacing w:line="240" w:lineRule="auto"/>
              <w:jc w:val="both"/>
              <w:rPr>
                <w:rFonts w:ascii="Arial" w:hAnsi="Arial" w:cs="Arial"/>
                <w:sz w:val="20"/>
                <w:szCs w:val="20"/>
                <w:lang w:val="en-US"/>
                <w:rPrChange w:id="3464" w:author="César Gamboa" w:date="2019-11-25T09:13:00Z">
                  <w:rPr>
                    <w:rFonts w:ascii="Times New Roman" w:hAnsi="Times New Roman"/>
                    <w:lang w:val="en-US"/>
                  </w:rPr>
                </w:rPrChange>
              </w:rPr>
            </w:pPr>
            <w:bookmarkStart w:id="3465" w:name="_bookmark30"/>
            <w:bookmarkEnd w:id="3465"/>
            <w:r w:rsidRPr="00BA6CC3">
              <w:rPr>
                <w:rFonts w:ascii="Arial" w:hAnsi="Arial" w:cs="Arial"/>
                <w:w w:val="105"/>
                <w:sz w:val="20"/>
                <w:szCs w:val="20"/>
                <w:lang w:val="en-US"/>
                <w:rPrChange w:id="3466" w:author="César Gamboa" w:date="2019-11-25T09:13:00Z">
                  <w:rPr>
                    <w:rFonts w:ascii="Times New Roman" w:hAnsi="Times New Roman"/>
                    <w:w w:val="105"/>
                    <w:lang w:val="en-US"/>
                  </w:rPr>
                </w:rPrChange>
              </w:rPr>
              <w:t xml:space="preserve">Benesty, J., and Y.and Cohen Chen J.and Huang. 2009. “Pearson Correlation Coefficient.” In </w:t>
            </w:r>
            <w:r w:rsidRPr="00BA6CC3">
              <w:rPr>
                <w:rFonts w:ascii="Arial" w:hAnsi="Arial" w:cs="Arial"/>
                <w:i/>
                <w:w w:val="105"/>
                <w:sz w:val="20"/>
                <w:szCs w:val="20"/>
                <w:lang w:val="en-US"/>
                <w:rPrChange w:id="3467" w:author="César Gamboa" w:date="2019-11-25T09:13:00Z">
                  <w:rPr>
                    <w:rFonts w:ascii="Times New Roman" w:hAnsi="Times New Roman"/>
                    <w:i/>
                    <w:w w:val="105"/>
                    <w:lang w:val="en-US"/>
                  </w:rPr>
                </w:rPrChange>
              </w:rPr>
              <w:t>Noise Reduction in Speech Processing</w:t>
            </w:r>
            <w:r w:rsidRPr="00BA6CC3">
              <w:rPr>
                <w:rFonts w:ascii="Arial" w:hAnsi="Arial" w:cs="Arial"/>
                <w:w w:val="105"/>
                <w:sz w:val="20"/>
                <w:szCs w:val="20"/>
                <w:lang w:val="en-US"/>
                <w:rPrChange w:id="3468" w:author="César Gamboa" w:date="2019-11-25T09:13:00Z">
                  <w:rPr>
                    <w:rFonts w:ascii="Times New Roman" w:hAnsi="Times New Roman"/>
                    <w:w w:val="105"/>
                    <w:lang w:val="en-US"/>
                  </w:rPr>
                </w:rPrChange>
              </w:rPr>
              <w:t xml:space="preserve">, 37–38. Berlin, Heidelberg: Springer Berlin </w:t>
            </w:r>
            <w:proofErr w:type="spellStart"/>
            <w:r w:rsidRPr="00BA6CC3">
              <w:rPr>
                <w:rFonts w:ascii="Arial" w:hAnsi="Arial" w:cs="Arial"/>
                <w:w w:val="105"/>
                <w:sz w:val="20"/>
                <w:szCs w:val="20"/>
                <w:lang w:val="en-US"/>
                <w:rPrChange w:id="3469" w:author="César Gamboa" w:date="2019-11-25T09:13:00Z">
                  <w:rPr>
                    <w:rFonts w:ascii="Times New Roman" w:hAnsi="Times New Roman"/>
                    <w:w w:val="105"/>
                    <w:lang w:val="en-US"/>
                  </w:rPr>
                </w:rPrChange>
              </w:rPr>
              <w:t>Heidelberg.</w:t>
            </w:r>
            <w:r w:rsidRPr="00BA6CC3">
              <w:rPr>
                <w:rFonts w:ascii="Arial" w:hAnsi="Arial" w:cs="Arial"/>
                <w:color w:val="0000FF"/>
                <w:w w:val="105"/>
                <w:sz w:val="20"/>
                <w:szCs w:val="20"/>
                <w:lang w:val="en-US"/>
                <w:rPrChange w:id="3470" w:author="César Gamboa" w:date="2019-11-25T09:13:00Z">
                  <w:rPr>
                    <w:rFonts w:ascii="Times New Roman" w:hAnsi="Times New Roman"/>
                    <w:color w:val="0000FF"/>
                    <w:w w:val="105"/>
                    <w:lang w:val="en-US"/>
                  </w:rPr>
                </w:rPrChange>
              </w:rPr>
              <w:t>h</w:t>
            </w:r>
            <w:r w:rsidRPr="00BA6CC3">
              <w:rPr>
                <w:rFonts w:ascii="Arial" w:hAnsi="Arial" w:cs="Arial"/>
                <w:sz w:val="20"/>
                <w:szCs w:val="20"/>
                <w:rPrChange w:id="3471" w:author="César Gamboa" w:date="2019-11-25T09:13:00Z">
                  <w:rPr/>
                </w:rPrChange>
              </w:rPr>
              <w:fldChar w:fldCharType="begin"/>
            </w:r>
            <w:r w:rsidRPr="00BA6CC3">
              <w:rPr>
                <w:rFonts w:ascii="Arial" w:hAnsi="Arial" w:cs="Arial"/>
                <w:sz w:val="20"/>
                <w:szCs w:val="20"/>
                <w:lang w:val="en-US"/>
                <w:rPrChange w:id="3472" w:author="César Gamboa" w:date="2019-11-25T09:13:00Z">
                  <w:rPr/>
                </w:rPrChange>
              </w:rPr>
              <w:instrText xml:space="preserve"> HYPERLINK "https://doi.org/10.1007/978-3-642-00296-0_5" \h </w:instrText>
            </w:r>
            <w:r w:rsidRPr="00BA6CC3">
              <w:rPr>
                <w:rFonts w:ascii="Arial" w:hAnsi="Arial" w:cs="Arial"/>
                <w:sz w:val="20"/>
                <w:szCs w:val="20"/>
                <w:rPrChange w:id="3473" w:author="César Gamboa" w:date="2019-11-25T09:13:00Z">
                  <w:rPr/>
                </w:rPrChange>
              </w:rPr>
              <w:fldChar w:fldCharType="separate"/>
            </w:r>
            <w:r w:rsidRPr="00BA6CC3">
              <w:rPr>
                <w:rFonts w:ascii="Arial" w:hAnsi="Arial" w:cs="Arial"/>
                <w:color w:val="0000FF"/>
                <w:w w:val="105"/>
                <w:sz w:val="20"/>
                <w:szCs w:val="20"/>
                <w:lang w:val="en-US"/>
                <w:rPrChange w:id="3474" w:author="César Gamboa" w:date="2019-11-25T09:13:00Z">
                  <w:rPr>
                    <w:rFonts w:ascii="Times New Roman" w:hAnsi="Times New Roman"/>
                    <w:color w:val="0000FF"/>
                    <w:w w:val="105"/>
                    <w:lang w:val="en-US"/>
                  </w:rPr>
                </w:rPrChange>
              </w:rPr>
              <w:t>ttps</w:t>
            </w:r>
            <w:proofErr w:type="spellEnd"/>
            <w:r w:rsidRPr="00BA6CC3">
              <w:rPr>
                <w:rFonts w:ascii="Arial" w:hAnsi="Arial" w:cs="Arial"/>
                <w:color w:val="0000FF"/>
                <w:w w:val="105"/>
                <w:sz w:val="20"/>
                <w:szCs w:val="20"/>
                <w:lang w:val="en-US"/>
                <w:rPrChange w:id="3475" w:author="César Gamboa" w:date="2019-11-25T09:13:00Z">
                  <w:rPr>
                    <w:rFonts w:ascii="Times New Roman" w:hAnsi="Times New Roman"/>
                    <w:color w:val="0000FF"/>
                    <w:w w:val="105"/>
                    <w:lang w:val="en-US"/>
                  </w:rPr>
                </w:rPrChange>
              </w:rPr>
              <w:t>://doi.org/</w:t>
            </w:r>
            <w:r w:rsidRPr="00BA6CC3">
              <w:rPr>
                <w:rFonts w:ascii="Arial" w:hAnsi="Arial" w:cs="Arial"/>
                <w:color w:val="0000FF"/>
                <w:w w:val="105"/>
                <w:sz w:val="20"/>
                <w:szCs w:val="20"/>
                <w:lang w:val="en-US"/>
                <w:rPrChange w:id="3476" w:author="César Gamboa" w:date="2019-11-25T09:13:00Z">
                  <w:rPr>
                    <w:rFonts w:ascii="Times New Roman" w:hAnsi="Times New Roman"/>
                    <w:color w:val="0000FF"/>
                    <w:w w:val="105"/>
                    <w:lang w:val="en-US"/>
                  </w:rPr>
                </w:rPrChange>
              </w:rPr>
              <w:fldChar w:fldCharType="end"/>
            </w:r>
            <w:r w:rsidRPr="00BA6CC3">
              <w:rPr>
                <w:rFonts w:ascii="Arial" w:hAnsi="Arial" w:cs="Arial"/>
                <w:color w:val="0000FF"/>
                <w:w w:val="105"/>
                <w:sz w:val="20"/>
                <w:szCs w:val="20"/>
                <w:lang w:val="en-US"/>
                <w:rPrChange w:id="3477" w:author="César Gamboa" w:date="2019-11-25T09:13:00Z">
                  <w:rPr>
                    <w:rFonts w:ascii="Times New Roman" w:hAnsi="Times New Roman"/>
                    <w:color w:val="0000FF"/>
                    <w:w w:val="105"/>
                    <w:lang w:val="en-US"/>
                  </w:rPr>
                </w:rPrChange>
              </w:rPr>
              <w:t xml:space="preserve"> </w:t>
            </w:r>
            <w:r w:rsidRPr="00BA6CC3">
              <w:rPr>
                <w:rFonts w:ascii="Arial" w:hAnsi="Arial" w:cs="Arial"/>
                <w:sz w:val="20"/>
                <w:szCs w:val="20"/>
                <w:rPrChange w:id="3478" w:author="César Gamboa" w:date="2019-11-25T09:13:00Z">
                  <w:rPr/>
                </w:rPrChange>
              </w:rPr>
              <w:fldChar w:fldCharType="begin"/>
            </w:r>
            <w:r w:rsidRPr="00BA6CC3">
              <w:rPr>
                <w:rFonts w:ascii="Arial" w:hAnsi="Arial" w:cs="Arial"/>
                <w:sz w:val="20"/>
                <w:szCs w:val="20"/>
                <w:lang w:val="en-US"/>
                <w:rPrChange w:id="3479" w:author="César Gamboa" w:date="2019-11-25T09:13:00Z">
                  <w:rPr/>
                </w:rPrChange>
              </w:rPr>
              <w:instrText xml:space="preserve"> HYPERLINK "https://doi.org/10.1007/978-3-642-00296-0_5" \h </w:instrText>
            </w:r>
            <w:r w:rsidRPr="00BA6CC3">
              <w:rPr>
                <w:rFonts w:ascii="Arial" w:hAnsi="Arial" w:cs="Arial"/>
                <w:sz w:val="20"/>
                <w:szCs w:val="20"/>
                <w:rPrChange w:id="3480" w:author="César Gamboa" w:date="2019-11-25T09:13:00Z">
                  <w:rPr/>
                </w:rPrChange>
              </w:rPr>
              <w:fldChar w:fldCharType="separate"/>
            </w:r>
            <w:r w:rsidRPr="00BA6CC3">
              <w:rPr>
                <w:rFonts w:ascii="Arial" w:hAnsi="Arial" w:cs="Arial"/>
                <w:color w:val="0000FF"/>
                <w:w w:val="105"/>
                <w:sz w:val="20"/>
                <w:szCs w:val="20"/>
                <w:lang w:val="en-US"/>
                <w:rPrChange w:id="3481" w:author="César Gamboa" w:date="2019-11-25T09:13:00Z">
                  <w:rPr>
                    <w:rFonts w:ascii="Times New Roman" w:hAnsi="Times New Roman"/>
                    <w:color w:val="0000FF"/>
                    <w:w w:val="105"/>
                    <w:lang w:val="en-US"/>
                  </w:rPr>
                </w:rPrChange>
              </w:rPr>
              <w:t>10.1007/978-3-642-00296-0_5</w:t>
            </w:r>
            <w:r w:rsidRPr="00BA6CC3">
              <w:rPr>
                <w:rFonts w:ascii="Arial" w:hAnsi="Arial" w:cs="Arial"/>
                <w:color w:val="0000FF"/>
                <w:w w:val="105"/>
                <w:sz w:val="20"/>
                <w:szCs w:val="20"/>
                <w:lang w:val="en-US"/>
                <w:rPrChange w:id="3482" w:author="César Gamboa" w:date="2019-11-25T09:13:00Z">
                  <w:rPr>
                    <w:rFonts w:ascii="Times New Roman" w:hAnsi="Times New Roman"/>
                    <w:color w:val="0000FF"/>
                    <w:w w:val="105"/>
                    <w:lang w:val="en-US"/>
                  </w:rPr>
                </w:rPrChange>
              </w:rPr>
              <w:fldChar w:fldCharType="end"/>
            </w:r>
            <w:r w:rsidRPr="00BA6CC3">
              <w:rPr>
                <w:rFonts w:ascii="Arial" w:hAnsi="Arial" w:cs="Arial"/>
                <w:w w:val="105"/>
                <w:sz w:val="20"/>
                <w:szCs w:val="20"/>
                <w:lang w:val="en-US"/>
                <w:rPrChange w:id="3483" w:author="César Gamboa" w:date="2019-11-25T09:13:00Z">
                  <w:rPr>
                    <w:rFonts w:ascii="Times New Roman" w:hAnsi="Times New Roman"/>
                    <w:w w:val="105"/>
                    <w:lang w:val="en-US"/>
                  </w:rPr>
                </w:rPrChange>
              </w:rPr>
              <w:t>.</w:t>
            </w:r>
          </w:p>
          <w:p w14:paraId="2E86F3A1" w14:textId="77777777" w:rsidR="007128C8" w:rsidRPr="00BA6CC3" w:rsidRDefault="007128C8" w:rsidP="007128C8">
            <w:pPr>
              <w:spacing w:line="240" w:lineRule="auto"/>
              <w:jc w:val="both"/>
              <w:rPr>
                <w:rFonts w:ascii="Arial" w:hAnsi="Arial" w:cs="Arial"/>
                <w:sz w:val="20"/>
                <w:szCs w:val="20"/>
                <w:lang w:val="en-US"/>
                <w:rPrChange w:id="3484" w:author="César Gamboa" w:date="2019-11-25T09:13:00Z">
                  <w:rPr>
                    <w:rFonts w:ascii="Times New Roman" w:hAnsi="Times New Roman"/>
                    <w:lang w:val="en-US"/>
                  </w:rPr>
                </w:rPrChange>
              </w:rPr>
            </w:pPr>
            <w:bookmarkStart w:id="3485" w:name="_bookmark31"/>
            <w:bookmarkEnd w:id="3485"/>
            <w:r w:rsidRPr="00BA6CC3">
              <w:rPr>
                <w:rFonts w:ascii="Arial" w:hAnsi="Arial" w:cs="Arial"/>
                <w:w w:val="110"/>
                <w:sz w:val="20"/>
                <w:szCs w:val="20"/>
                <w:lang w:val="en-US"/>
                <w:rPrChange w:id="3486" w:author="César Gamboa" w:date="2019-11-25T09:13:00Z">
                  <w:rPr>
                    <w:rFonts w:ascii="Times New Roman" w:hAnsi="Times New Roman"/>
                    <w:w w:val="110"/>
                    <w:lang w:val="en-US"/>
                  </w:rPr>
                </w:rPrChange>
              </w:rPr>
              <w:t xml:space="preserve">Box, G. E.P., G. M. Jenkins, and G. C. Reinsel. 1994. </w:t>
            </w:r>
            <w:r w:rsidRPr="00BA6CC3">
              <w:rPr>
                <w:rFonts w:ascii="Arial" w:hAnsi="Arial" w:cs="Arial"/>
                <w:i/>
                <w:w w:val="110"/>
                <w:sz w:val="20"/>
                <w:szCs w:val="20"/>
                <w:lang w:val="en-US"/>
                <w:rPrChange w:id="3487" w:author="César Gamboa" w:date="2019-11-25T09:13:00Z">
                  <w:rPr>
                    <w:rFonts w:ascii="Times New Roman" w:hAnsi="Times New Roman"/>
                    <w:i/>
                    <w:w w:val="110"/>
                    <w:lang w:val="en-US"/>
                  </w:rPr>
                </w:rPrChange>
              </w:rPr>
              <w:t>Time Series Analysis: Forecasting and Control</w:t>
            </w:r>
            <w:r w:rsidRPr="00BA6CC3">
              <w:rPr>
                <w:rFonts w:ascii="Arial" w:hAnsi="Arial" w:cs="Arial"/>
                <w:w w:val="110"/>
                <w:sz w:val="20"/>
                <w:szCs w:val="20"/>
                <w:lang w:val="en-US"/>
                <w:rPrChange w:id="3488" w:author="César Gamboa" w:date="2019-11-25T09:13:00Z">
                  <w:rPr>
                    <w:rFonts w:ascii="Times New Roman" w:hAnsi="Times New Roman"/>
                    <w:w w:val="110"/>
                    <w:lang w:val="en-US"/>
                  </w:rPr>
                </w:rPrChange>
              </w:rPr>
              <w:t xml:space="preserve">. Forecasting and Control Series. Prentice </w:t>
            </w:r>
            <w:proofErr w:type="spellStart"/>
            <w:r w:rsidRPr="00BA6CC3">
              <w:rPr>
                <w:rFonts w:ascii="Arial" w:hAnsi="Arial" w:cs="Arial"/>
                <w:w w:val="110"/>
                <w:sz w:val="20"/>
                <w:szCs w:val="20"/>
                <w:lang w:val="en-US"/>
                <w:rPrChange w:id="3489" w:author="César Gamboa" w:date="2019-11-25T09:13:00Z">
                  <w:rPr>
                    <w:rFonts w:ascii="Times New Roman" w:hAnsi="Times New Roman"/>
                    <w:w w:val="110"/>
                    <w:lang w:val="en-US"/>
                  </w:rPr>
                </w:rPrChange>
              </w:rPr>
              <w:t>Hall.</w:t>
            </w:r>
            <w:r w:rsidRPr="00BA6CC3">
              <w:rPr>
                <w:rFonts w:ascii="Arial" w:hAnsi="Arial" w:cs="Arial"/>
                <w:color w:val="0000FF"/>
                <w:w w:val="110"/>
                <w:sz w:val="20"/>
                <w:szCs w:val="20"/>
                <w:lang w:val="en-US"/>
                <w:rPrChange w:id="3490" w:author="César Gamboa" w:date="2019-11-25T09:13:00Z">
                  <w:rPr>
                    <w:rFonts w:ascii="Times New Roman" w:hAnsi="Times New Roman"/>
                    <w:color w:val="0000FF"/>
                    <w:w w:val="110"/>
                    <w:lang w:val="en-US"/>
                  </w:rPr>
                </w:rPrChange>
              </w:rPr>
              <w:t>h</w:t>
            </w:r>
            <w:r w:rsidRPr="00BA6CC3">
              <w:rPr>
                <w:rFonts w:ascii="Arial" w:hAnsi="Arial" w:cs="Arial"/>
                <w:sz w:val="20"/>
                <w:szCs w:val="20"/>
                <w:rPrChange w:id="3491" w:author="César Gamboa" w:date="2019-11-25T09:13:00Z">
                  <w:rPr/>
                </w:rPrChange>
              </w:rPr>
              <w:fldChar w:fldCharType="begin"/>
            </w:r>
            <w:r w:rsidRPr="00BA6CC3">
              <w:rPr>
                <w:rFonts w:ascii="Arial" w:hAnsi="Arial" w:cs="Arial"/>
                <w:sz w:val="20"/>
                <w:szCs w:val="20"/>
                <w:lang w:val="en-US"/>
                <w:rPrChange w:id="3492" w:author="César Gamboa" w:date="2019-11-25T09:13:00Z">
                  <w:rPr/>
                </w:rPrChange>
              </w:rPr>
              <w:instrText xml:space="preserve"> HYPERLINK "https://books.google.co.cr/books?id=sRzvAAAAMAAJ" \h </w:instrText>
            </w:r>
            <w:r w:rsidRPr="00BA6CC3">
              <w:rPr>
                <w:rFonts w:ascii="Arial" w:hAnsi="Arial" w:cs="Arial"/>
                <w:sz w:val="20"/>
                <w:szCs w:val="20"/>
                <w:rPrChange w:id="3493" w:author="César Gamboa" w:date="2019-11-25T09:13:00Z">
                  <w:rPr/>
                </w:rPrChange>
              </w:rPr>
              <w:fldChar w:fldCharType="separate"/>
            </w:r>
            <w:r w:rsidRPr="00BA6CC3">
              <w:rPr>
                <w:rFonts w:ascii="Arial" w:hAnsi="Arial" w:cs="Arial"/>
                <w:color w:val="0000FF"/>
                <w:w w:val="110"/>
                <w:sz w:val="20"/>
                <w:szCs w:val="20"/>
                <w:lang w:val="en-US"/>
                <w:rPrChange w:id="3494" w:author="César Gamboa" w:date="2019-11-25T09:13:00Z">
                  <w:rPr>
                    <w:rFonts w:ascii="Times New Roman" w:hAnsi="Times New Roman"/>
                    <w:color w:val="0000FF"/>
                    <w:w w:val="110"/>
                    <w:lang w:val="en-US"/>
                  </w:rPr>
                </w:rPrChange>
              </w:rPr>
              <w:t>ttps</w:t>
            </w:r>
            <w:proofErr w:type="spellEnd"/>
            <w:r w:rsidRPr="00BA6CC3">
              <w:rPr>
                <w:rFonts w:ascii="Arial" w:hAnsi="Arial" w:cs="Arial"/>
                <w:color w:val="0000FF"/>
                <w:w w:val="110"/>
                <w:sz w:val="20"/>
                <w:szCs w:val="20"/>
                <w:lang w:val="en-US"/>
                <w:rPrChange w:id="3495" w:author="César Gamboa" w:date="2019-11-25T09:13:00Z">
                  <w:rPr>
                    <w:rFonts w:ascii="Times New Roman" w:hAnsi="Times New Roman"/>
                    <w:color w:val="0000FF"/>
                    <w:w w:val="110"/>
                    <w:lang w:val="en-US"/>
                  </w:rPr>
                </w:rPrChange>
              </w:rPr>
              <w:t>://books.google.co.cr/</w:t>
            </w:r>
            <w:proofErr w:type="spellStart"/>
            <w:r w:rsidRPr="00BA6CC3">
              <w:rPr>
                <w:rFonts w:ascii="Arial" w:hAnsi="Arial" w:cs="Arial"/>
                <w:color w:val="0000FF"/>
                <w:w w:val="110"/>
                <w:sz w:val="20"/>
                <w:szCs w:val="20"/>
                <w:lang w:val="en-US"/>
                <w:rPrChange w:id="3496" w:author="César Gamboa" w:date="2019-11-25T09:13:00Z">
                  <w:rPr>
                    <w:rFonts w:ascii="Times New Roman" w:hAnsi="Times New Roman"/>
                    <w:color w:val="0000FF"/>
                    <w:w w:val="110"/>
                    <w:lang w:val="en-US"/>
                  </w:rPr>
                </w:rPrChange>
              </w:rPr>
              <w:t>books?id</w:t>
            </w:r>
            <w:proofErr w:type="spellEnd"/>
            <w:r w:rsidRPr="00BA6CC3">
              <w:rPr>
                <w:rFonts w:ascii="Arial" w:hAnsi="Arial" w:cs="Arial"/>
                <w:color w:val="0000FF"/>
                <w:w w:val="110"/>
                <w:sz w:val="20"/>
                <w:szCs w:val="20"/>
                <w:lang w:val="en-US"/>
                <w:rPrChange w:id="3497" w:author="César Gamboa" w:date="2019-11-25T09:13:00Z">
                  <w:rPr>
                    <w:rFonts w:ascii="Times New Roman" w:hAnsi="Times New Roman"/>
                    <w:color w:val="0000FF"/>
                    <w:w w:val="110"/>
                    <w:lang w:val="en-US"/>
                  </w:rPr>
                </w:rPrChange>
              </w:rPr>
              <w:t>=</w:t>
            </w:r>
            <w:proofErr w:type="spellStart"/>
            <w:r w:rsidRPr="00BA6CC3">
              <w:rPr>
                <w:rFonts w:ascii="Arial" w:hAnsi="Arial" w:cs="Arial"/>
                <w:color w:val="0000FF"/>
                <w:w w:val="110"/>
                <w:sz w:val="20"/>
                <w:szCs w:val="20"/>
                <w:lang w:val="en-US"/>
                <w:rPrChange w:id="3498" w:author="César Gamboa" w:date="2019-11-25T09:13:00Z">
                  <w:rPr>
                    <w:rFonts w:ascii="Times New Roman" w:hAnsi="Times New Roman"/>
                    <w:color w:val="0000FF"/>
                    <w:w w:val="110"/>
                    <w:lang w:val="en-US"/>
                  </w:rPr>
                </w:rPrChange>
              </w:rPr>
              <w:t>sRzvAAAAMAAJ</w:t>
            </w:r>
            <w:proofErr w:type="spellEnd"/>
            <w:r w:rsidRPr="00BA6CC3">
              <w:rPr>
                <w:rFonts w:ascii="Arial" w:hAnsi="Arial" w:cs="Arial"/>
                <w:w w:val="110"/>
                <w:sz w:val="20"/>
                <w:szCs w:val="20"/>
                <w:lang w:val="en-US"/>
                <w:rPrChange w:id="3499" w:author="César Gamboa" w:date="2019-11-25T09:13:00Z">
                  <w:rPr>
                    <w:rFonts w:ascii="Times New Roman" w:hAnsi="Times New Roman"/>
                    <w:w w:val="110"/>
                    <w:lang w:val="en-US"/>
                  </w:rPr>
                </w:rPrChange>
              </w:rPr>
              <w:t>.</w:t>
            </w:r>
            <w:r w:rsidRPr="00BA6CC3">
              <w:rPr>
                <w:rFonts w:ascii="Arial" w:hAnsi="Arial" w:cs="Arial"/>
                <w:w w:val="110"/>
                <w:sz w:val="20"/>
                <w:szCs w:val="20"/>
                <w:lang w:val="en-US"/>
                <w:rPrChange w:id="3500" w:author="César Gamboa" w:date="2019-11-25T09:13:00Z">
                  <w:rPr>
                    <w:rFonts w:ascii="Times New Roman" w:hAnsi="Times New Roman"/>
                    <w:w w:val="110"/>
                    <w:lang w:val="en-US"/>
                  </w:rPr>
                </w:rPrChange>
              </w:rPr>
              <w:fldChar w:fldCharType="end"/>
            </w:r>
          </w:p>
          <w:p w14:paraId="0A3D411B" w14:textId="77777777" w:rsidR="007128C8" w:rsidRPr="00BA6CC3" w:rsidRDefault="007128C8" w:rsidP="007128C8">
            <w:pPr>
              <w:spacing w:line="240" w:lineRule="auto"/>
              <w:jc w:val="both"/>
              <w:rPr>
                <w:rFonts w:ascii="Arial" w:hAnsi="Arial" w:cs="Arial"/>
                <w:sz w:val="20"/>
                <w:szCs w:val="20"/>
                <w:lang w:val="en-US"/>
                <w:rPrChange w:id="3501" w:author="César Gamboa" w:date="2019-11-25T09:13:00Z">
                  <w:rPr>
                    <w:rFonts w:ascii="Times New Roman" w:hAnsi="Times New Roman"/>
                    <w:lang w:val="en-US"/>
                  </w:rPr>
                </w:rPrChange>
              </w:rPr>
            </w:pPr>
            <w:bookmarkStart w:id="3502" w:name="_bookmark32"/>
            <w:bookmarkEnd w:id="3502"/>
            <w:r w:rsidRPr="00BA6CC3">
              <w:rPr>
                <w:rFonts w:ascii="Arial" w:hAnsi="Arial" w:cs="Arial"/>
                <w:w w:val="110"/>
                <w:sz w:val="20"/>
                <w:szCs w:val="20"/>
                <w:lang w:val="en-US"/>
                <w:rPrChange w:id="3503" w:author="César Gamboa" w:date="2019-11-25T09:13:00Z">
                  <w:rPr>
                    <w:rFonts w:ascii="Times New Roman" w:hAnsi="Times New Roman"/>
                    <w:w w:val="110"/>
                    <w:lang w:val="en-US"/>
                  </w:rPr>
                </w:rPrChange>
              </w:rPr>
              <w:t xml:space="preserve">Brown, Robert G. 1956. </w:t>
            </w:r>
            <w:r w:rsidRPr="00BA6CC3">
              <w:rPr>
                <w:rFonts w:ascii="Arial" w:hAnsi="Arial" w:cs="Arial"/>
                <w:i/>
                <w:w w:val="110"/>
                <w:sz w:val="20"/>
                <w:szCs w:val="20"/>
                <w:lang w:val="en-US"/>
                <w:rPrChange w:id="3504" w:author="César Gamboa" w:date="2019-11-25T09:13:00Z">
                  <w:rPr>
                    <w:rFonts w:ascii="Times New Roman" w:hAnsi="Times New Roman"/>
                    <w:i/>
                    <w:w w:val="110"/>
                    <w:lang w:val="en-US"/>
                  </w:rPr>
                </w:rPrChange>
              </w:rPr>
              <w:t>Exponential Smoothing for Predicting Demand</w:t>
            </w:r>
            <w:r w:rsidRPr="00BA6CC3">
              <w:rPr>
                <w:rFonts w:ascii="Arial" w:hAnsi="Arial" w:cs="Arial"/>
                <w:w w:val="110"/>
                <w:sz w:val="20"/>
                <w:szCs w:val="20"/>
                <w:lang w:val="en-US"/>
                <w:rPrChange w:id="3505" w:author="César Gamboa" w:date="2019-11-25T09:13:00Z">
                  <w:rPr>
                    <w:rFonts w:ascii="Times New Roman" w:hAnsi="Times New Roman"/>
                    <w:w w:val="110"/>
                    <w:lang w:val="en-US"/>
                  </w:rPr>
                </w:rPrChange>
              </w:rPr>
              <w:t xml:space="preserve">. </w:t>
            </w:r>
            <w:proofErr w:type="spellStart"/>
            <w:r w:rsidRPr="00BA6CC3">
              <w:rPr>
                <w:rFonts w:ascii="Arial" w:hAnsi="Arial" w:cs="Arial"/>
                <w:w w:val="110"/>
                <w:sz w:val="20"/>
                <w:szCs w:val="20"/>
                <w:lang w:val="en-US"/>
                <w:rPrChange w:id="3506" w:author="César Gamboa" w:date="2019-11-25T09:13:00Z">
                  <w:rPr>
                    <w:rFonts w:ascii="Times New Roman" w:hAnsi="Times New Roman"/>
                    <w:w w:val="110"/>
                    <w:lang w:val="en-US"/>
                  </w:rPr>
                </w:rPrChange>
              </w:rPr>
              <w:t>A.D.Little.</w:t>
            </w:r>
            <w:r w:rsidRPr="00BA6CC3">
              <w:rPr>
                <w:rFonts w:ascii="Arial" w:hAnsi="Arial" w:cs="Arial"/>
                <w:color w:val="0000FF"/>
                <w:w w:val="110"/>
                <w:sz w:val="20"/>
                <w:szCs w:val="20"/>
                <w:lang w:val="en-US"/>
                <w:rPrChange w:id="3507" w:author="César Gamboa" w:date="2019-11-25T09:13:00Z">
                  <w:rPr>
                    <w:rFonts w:ascii="Times New Roman" w:hAnsi="Times New Roman"/>
                    <w:color w:val="0000FF"/>
                    <w:w w:val="110"/>
                    <w:lang w:val="en-US"/>
                  </w:rPr>
                </w:rPrChange>
              </w:rPr>
              <w:t>h</w:t>
            </w:r>
            <w:r w:rsidRPr="00BA6CC3">
              <w:rPr>
                <w:rFonts w:ascii="Arial" w:hAnsi="Arial" w:cs="Arial"/>
                <w:sz w:val="20"/>
                <w:szCs w:val="20"/>
                <w:rPrChange w:id="3508" w:author="César Gamboa" w:date="2019-11-25T09:13:00Z">
                  <w:rPr/>
                </w:rPrChange>
              </w:rPr>
              <w:fldChar w:fldCharType="begin"/>
            </w:r>
            <w:r w:rsidRPr="00BA6CC3">
              <w:rPr>
                <w:rFonts w:ascii="Arial" w:hAnsi="Arial" w:cs="Arial"/>
                <w:sz w:val="20"/>
                <w:szCs w:val="20"/>
                <w:lang w:val="en-US"/>
                <w:rPrChange w:id="3509" w:author="César Gamboa" w:date="2019-11-25T09:13:00Z">
                  <w:rPr/>
                </w:rPrChange>
              </w:rPr>
              <w:instrText xml:space="preserve"> HYPERLINK "https://www.industrydocuments.ucsf.edu/docs/jzlc0130" \h </w:instrText>
            </w:r>
            <w:r w:rsidRPr="00BA6CC3">
              <w:rPr>
                <w:rFonts w:ascii="Arial" w:hAnsi="Arial" w:cs="Arial"/>
                <w:sz w:val="20"/>
                <w:szCs w:val="20"/>
                <w:rPrChange w:id="3510" w:author="César Gamboa" w:date="2019-11-25T09:13:00Z">
                  <w:rPr/>
                </w:rPrChange>
              </w:rPr>
              <w:fldChar w:fldCharType="separate"/>
            </w:r>
            <w:r w:rsidRPr="00BA6CC3">
              <w:rPr>
                <w:rFonts w:ascii="Arial" w:hAnsi="Arial" w:cs="Arial"/>
                <w:color w:val="0000FF"/>
                <w:w w:val="110"/>
                <w:sz w:val="20"/>
                <w:szCs w:val="20"/>
                <w:lang w:val="en-US"/>
                <w:rPrChange w:id="3511" w:author="César Gamboa" w:date="2019-11-25T09:13:00Z">
                  <w:rPr>
                    <w:rFonts w:ascii="Times New Roman" w:hAnsi="Times New Roman"/>
                    <w:color w:val="0000FF"/>
                    <w:w w:val="110"/>
                    <w:lang w:val="en-US"/>
                  </w:rPr>
                </w:rPrChange>
              </w:rPr>
              <w:t>ttps</w:t>
            </w:r>
            <w:proofErr w:type="spellEnd"/>
            <w:r w:rsidRPr="00BA6CC3">
              <w:rPr>
                <w:rFonts w:ascii="Arial" w:hAnsi="Arial" w:cs="Arial"/>
                <w:color w:val="0000FF"/>
                <w:w w:val="110"/>
                <w:sz w:val="20"/>
                <w:szCs w:val="20"/>
                <w:lang w:val="en-US"/>
                <w:rPrChange w:id="3512" w:author="César Gamboa" w:date="2019-11-25T09:13:00Z">
                  <w:rPr>
                    <w:rFonts w:ascii="Times New Roman" w:hAnsi="Times New Roman"/>
                    <w:color w:val="0000FF"/>
                    <w:w w:val="110"/>
                    <w:lang w:val="en-US"/>
                  </w:rPr>
                </w:rPrChange>
              </w:rPr>
              <w:t>://www.</w:t>
            </w:r>
            <w:r w:rsidRPr="00BA6CC3">
              <w:rPr>
                <w:rFonts w:ascii="Arial" w:hAnsi="Arial" w:cs="Arial"/>
                <w:color w:val="0000FF"/>
                <w:w w:val="110"/>
                <w:sz w:val="20"/>
                <w:szCs w:val="20"/>
                <w:lang w:val="en-US"/>
                <w:rPrChange w:id="3513" w:author="César Gamboa" w:date="2019-11-25T09:13:00Z">
                  <w:rPr>
                    <w:rFonts w:ascii="Times New Roman" w:hAnsi="Times New Roman"/>
                    <w:color w:val="0000FF"/>
                    <w:w w:val="110"/>
                    <w:lang w:val="en-US"/>
                  </w:rPr>
                </w:rPrChange>
              </w:rPr>
              <w:fldChar w:fldCharType="end"/>
            </w:r>
            <w:r w:rsidRPr="00BA6CC3">
              <w:rPr>
                <w:rFonts w:ascii="Arial" w:hAnsi="Arial" w:cs="Arial"/>
                <w:color w:val="0000FF"/>
                <w:w w:val="110"/>
                <w:sz w:val="20"/>
                <w:szCs w:val="20"/>
                <w:lang w:val="en-US"/>
                <w:rPrChange w:id="3514" w:author="César Gamboa" w:date="2019-11-25T09:13:00Z">
                  <w:rPr>
                    <w:rFonts w:ascii="Times New Roman" w:hAnsi="Times New Roman"/>
                    <w:color w:val="0000FF"/>
                    <w:w w:val="110"/>
                    <w:lang w:val="en-US"/>
                  </w:rPr>
                </w:rPrChange>
              </w:rPr>
              <w:t xml:space="preserve"> </w:t>
            </w:r>
            <w:r w:rsidRPr="00BA6CC3">
              <w:rPr>
                <w:rFonts w:ascii="Arial" w:hAnsi="Arial" w:cs="Arial"/>
                <w:sz w:val="20"/>
                <w:szCs w:val="20"/>
                <w:rPrChange w:id="3515" w:author="César Gamboa" w:date="2019-11-25T09:13:00Z">
                  <w:rPr/>
                </w:rPrChange>
              </w:rPr>
              <w:fldChar w:fldCharType="begin"/>
            </w:r>
            <w:r w:rsidRPr="00BA6CC3">
              <w:rPr>
                <w:rFonts w:ascii="Arial" w:hAnsi="Arial" w:cs="Arial"/>
                <w:sz w:val="20"/>
                <w:szCs w:val="20"/>
                <w:lang w:val="en-US"/>
                <w:rPrChange w:id="3516" w:author="César Gamboa" w:date="2019-11-25T09:13:00Z">
                  <w:rPr/>
                </w:rPrChange>
              </w:rPr>
              <w:instrText xml:space="preserve"> HYPERLINK "https://www.industrydocuments.ucsf.edu/docs/jzlc0130" \h </w:instrText>
            </w:r>
            <w:r w:rsidRPr="00BA6CC3">
              <w:rPr>
                <w:rFonts w:ascii="Arial" w:hAnsi="Arial" w:cs="Arial"/>
                <w:sz w:val="20"/>
                <w:szCs w:val="20"/>
                <w:rPrChange w:id="3517" w:author="César Gamboa" w:date="2019-11-25T09:13:00Z">
                  <w:rPr/>
                </w:rPrChange>
              </w:rPr>
              <w:fldChar w:fldCharType="separate"/>
            </w:r>
            <w:r w:rsidRPr="00BA6CC3">
              <w:rPr>
                <w:rFonts w:ascii="Arial" w:hAnsi="Arial" w:cs="Arial"/>
                <w:color w:val="0000FF"/>
                <w:w w:val="110"/>
                <w:sz w:val="20"/>
                <w:szCs w:val="20"/>
                <w:lang w:val="en-US"/>
                <w:rPrChange w:id="3518" w:author="César Gamboa" w:date="2019-11-25T09:13:00Z">
                  <w:rPr>
                    <w:rFonts w:ascii="Times New Roman" w:hAnsi="Times New Roman"/>
                    <w:color w:val="0000FF"/>
                    <w:w w:val="110"/>
                    <w:lang w:val="en-US"/>
                  </w:rPr>
                </w:rPrChange>
              </w:rPr>
              <w:t>industrydocuments.ucsf.edu/docs/jzlc0130</w:t>
            </w:r>
            <w:r w:rsidRPr="00BA6CC3">
              <w:rPr>
                <w:rFonts w:ascii="Arial" w:hAnsi="Arial" w:cs="Arial"/>
                <w:color w:val="0000FF"/>
                <w:w w:val="110"/>
                <w:sz w:val="20"/>
                <w:szCs w:val="20"/>
                <w:lang w:val="en-US"/>
                <w:rPrChange w:id="3519" w:author="César Gamboa" w:date="2019-11-25T09:13:00Z">
                  <w:rPr>
                    <w:rFonts w:ascii="Times New Roman" w:hAnsi="Times New Roman"/>
                    <w:color w:val="0000FF"/>
                    <w:w w:val="110"/>
                    <w:lang w:val="en-US"/>
                  </w:rPr>
                </w:rPrChange>
              </w:rPr>
              <w:fldChar w:fldCharType="end"/>
            </w:r>
            <w:r w:rsidRPr="00BA6CC3">
              <w:rPr>
                <w:rFonts w:ascii="Arial" w:hAnsi="Arial" w:cs="Arial"/>
                <w:w w:val="110"/>
                <w:sz w:val="20"/>
                <w:szCs w:val="20"/>
                <w:lang w:val="en-US"/>
                <w:rPrChange w:id="3520" w:author="César Gamboa" w:date="2019-11-25T09:13:00Z">
                  <w:rPr>
                    <w:rFonts w:ascii="Times New Roman" w:hAnsi="Times New Roman"/>
                    <w:w w:val="110"/>
                    <w:lang w:val="en-US"/>
                  </w:rPr>
                </w:rPrChange>
              </w:rPr>
              <w:t>.</w:t>
            </w:r>
          </w:p>
          <w:p w14:paraId="6AF76593" w14:textId="77777777" w:rsidR="007128C8" w:rsidRPr="00BA6CC3" w:rsidRDefault="007128C8" w:rsidP="007128C8">
            <w:pPr>
              <w:spacing w:line="240" w:lineRule="auto"/>
              <w:jc w:val="both"/>
              <w:rPr>
                <w:rFonts w:ascii="Arial" w:hAnsi="Arial" w:cs="Arial"/>
                <w:sz w:val="20"/>
                <w:szCs w:val="20"/>
                <w:lang w:val="en-US"/>
                <w:rPrChange w:id="3521" w:author="César Gamboa" w:date="2019-11-25T09:13:00Z">
                  <w:rPr>
                    <w:rFonts w:ascii="Times New Roman" w:hAnsi="Times New Roman"/>
                    <w:lang w:val="en-US"/>
                  </w:rPr>
                </w:rPrChange>
              </w:rPr>
            </w:pPr>
            <w:bookmarkStart w:id="3522" w:name="_bookmark33"/>
            <w:bookmarkEnd w:id="3522"/>
            <w:r w:rsidRPr="00BA6CC3">
              <w:rPr>
                <w:rFonts w:ascii="Arial" w:hAnsi="Arial" w:cs="Arial"/>
                <w:w w:val="105"/>
                <w:sz w:val="20"/>
                <w:szCs w:val="20"/>
                <w:lang w:val="en-US"/>
                <w:rPrChange w:id="3523" w:author="César Gamboa" w:date="2019-11-25T09:13:00Z">
                  <w:rPr>
                    <w:rFonts w:ascii="Times New Roman" w:hAnsi="Times New Roman"/>
                    <w:w w:val="105"/>
                    <w:lang w:val="en-US"/>
                  </w:rPr>
                </w:rPrChange>
              </w:rPr>
              <w:t xml:space="preserve">Goodrich, RL. 2000. “The Forecast Pro Methodology.” </w:t>
            </w:r>
            <w:r w:rsidRPr="00BA6CC3">
              <w:rPr>
                <w:rFonts w:ascii="Arial" w:hAnsi="Arial" w:cs="Arial"/>
                <w:i/>
                <w:w w:val="105"/>
                <w:sz w:val="20"/>
                <w:szCs w:val="20"/>
                <w:lang w:val="en-US"/>
                <w:rPrChange w:id="3524" w:author="César Gamboa" w:date="2019-11-25T09:13:00Z">
                  <w:rPr>
                    <w:rFonts w:ascii="Times New Roman" w:hAnsi="Times New Roman"/>
                    <w:i/>
                    <w:w w:val="105"/>
                    <w:lang w:val="en-US"/>
                  </w:rPr>
                </w:rPrChange>
              </w:rPr>
              <w:t xml:space="preserve">International Journal of Forecasting </w:t>
            </w:r>
            <w:r w:rsidRPr="00BA6CC3">
              <w:rPr>
                <w:rFonts w:ascii="Arial" w:hAnsi="Arial" w:cs="Arial"/>
                <w:w w:val="105"/>
                <w:sz w:val="20"/>
                <w:szCs w:val="20"/>
                <w:lang w:val="en-US"/>
                <w:rPrChange w:id="3525" w:author="César Gamboa" w:date="2019-11-25T09:13:00Z">
                  <w:rPr>
                    <w:rFonts w:ascii="Times New Roman" w:hAnsi="Times New Roman"/>
                    <w:w w:val="105"/>
                    <w:lang w:val="en-US"/>
                  </w:rPr>
                </w:rPrChange>
              </w:rPr>
              <w:t>16 (4): 533– 35.</w:t>
            </w:r>
            <w:r w:rsidRPr="00BA6CC3">
              <w:rPr>
                <w:rFonts w:ascii="Arial" w:hAnsi="Arial" w:cs="Arial"/>
                <w:color w:val="0000FF"/>
                <w:w w:val="105"/>
                <w:sz w:val="20"/>
                <w:szCs w:val="20"/>
                <w:lang w:val="en-US"/>
                <w:rPrChange w:id="3526" w:author="César Gamboa" w:date="2019-11-25T09:13:00Z">
                  <w:rPr>
                    <w:rFonts w:ascii="Times New Roman" w:hAnsi="Times New Roman"/>
                    <w:color w:val="0000FF"/>
                    <w:w w:val="105"/>
                    <w:lang w:val="en-US"/>
                  </w:rPr>
                </w:rPrChange>
              </w:rPr>
              <w:t>h</w:t>
            </w:r>
            <w:r w:rsidRPr="00BA6CC3">
              <w:rPr>
                <w:rFonts w:ascii="Arial" w:hAnsi="Arial" w:cs="Arial"/>
                <w:sz w:val="20"/>
                <w:szCs w:val="20"/>
                <w:rPrChange w:id="3527" w:author="César Gamboa" w:date="2019-11-25T09:13:00Z">
                  <w:rPr/>
                </w:rPrChange>
              </w:rPr>
              <w:fldChar w:fldCharType="begin"/>
            </w:r>
            <w:r w:rsidRPr="00BA6CC3">
              <w:rPr>
                <w:rFonts w:ascii="Arial" w:hAnsi="Arial" w:cs="Arial"/>
                <w:sz w:val="20"/>
                <w:szCs w:val="20"/>
                <w:lang w:val="en-US"/>
                <w:rPrChange w:id="3528" w:author="César Gamboa" w:date="2019-11-25T09:13:00Z">
                  <w:rPr/>
                </w:rPrChange>
              </w:rPr>
              <w:instrText xml:space="preserve"> HYPERLINK "http://www.forecasting-competition.com/downloads/NN3/methods/Goodrich%20(2000)%20The%20Forecast%20Pro%20methodology%20science.pdf" \h </w:instrText>
            </w:r>
            <w:r w:rsidRPr="00BA6CC3">
              <w:rPr>
                <w:rFonts w:ascii="Arial" w:hAnsi="Arial" w:cs="Arial"/>
                <w:sz w:val="20"/>
                <w:szCs w:val="20"/>
                <w:rPrChange w:id="3529" w:author="César Gamboa" w:date="2019-11-25T09:13:00Z">
                  <w:rPr/>
                </w:rPrChange>
              </w:rPr>
              <w:fldChar w:fldCharType="separate"/>
            </w:r>
            <w:r w:rsidRPr="00BA6CC3">
              <w:rPr>
                <w:rFonts w:ascii="Arial" w:hAnsi="Arial" w:cs="Arial"/>
                <w:color w:val="0000FF"/>
                <w:w w:val="105"/>
                <w:sz w:val="20"/>
                <w:szCs w:val="20"/>
                <w:lang w:val="en-US"/>
                <w:rPrChange w:id="3530" w:author="César Gamboa" w:date="2019-11-25T09:13:00Z">
                  <w:rPr>
                    <w:rFonts w:ascii="Times New Roman" w:hAnsi="Times New Roman"/>
                    <w:color w:val="0000FF"/>
                    <w:w w:val="105"/>
                    <w:lang w:val="en-US"/>
                  </w:rPr>
                </w:rPrChange>
              </w:rPr>
              <w:t>ttp://www.forecasting-competition.com/downloads/NN3/methods/Goodrich%20(2000)%20The%</w:t>
            </w:r>
            <w:r w:rsidRPr="00BA6CC3">
              <w:rPr>
                <w:rFonts w:ascii="Arial" w:hAnsi="Arial" w:cs="Arial"/>
                <w:color w:val="0000FF"/>
                <w:w w:val="105"/>
                <w:sz w:val="20"/>
                <w:szCs w:val="20"/>
                <w:lang w:val="en-US"/>
                <w:rPrChange w:id="3531" w:author="César Gamboa" w:date="2019-11-25T09:13:00Z">
                  <w:rPr>
                    <w:rFonts w:ascii="Times New Roman" w:hAnsi="Times New Roman"/>
                    <w:color w:val="0000FF"/>
                    <w:w w:val="105"/>
                    <w:lang w:val="en-US"/>
                  </w:rPr>
                </w:rPrChange>
              </w:rPr>
              <w:fldChar w:fldCharType="end"/>
            </w:r>
            <w:r w:rsidRPr="00BA6CC3">
              <w:rPr>
                <w:rFonts w:ascii="Arial" w:hAnsi="Arial" w:cs="Arial"/>
                <w:color w:val="0000FF"/>
                <w:w w:val="105"/>
                <w:sz w:val="20"/>
                <w:szCs w:val="20"/>
                <w:lang w:val="en-US"/>
                <w:rPrChange w:id="3532" w:author="César Gamboa" w:date="2019-11-25T09:13:00Z">
                  <w:rPr>
                    <w:rFonts w:ascii="Times New Roman" w:hAnsi="Times New Roman"/>
                    <w:color w:val="0000FF"/>
                    <w:w w:val="105"/>
                    <w:lang w:val="en-US"/>
                  </w:rPr>
                </w:rPrChange>
              </w:rPr>
              <w:t xml:space="preserve"> </w:t>
            </w:r>
            <w:r w:rsidRPr="00BA6CC3">
              <w:rPr>
                <w:rFonts w:ascii="Arial" w:hAnsi="Arial" w:cs="Arial"/>
                <w:sz w:val="20"/>
                <w:szCs w:val="20"/>
                <w:rPrChange w:id="3533" w:author="César Gamboa" w:date="2019-11-25T09:13:00Z">
                  <w:rPr/>
                </w:rPrChange>
              </w:rPr>
              <w:fldChar w:fldCharType="begin"/>
            </w:r>
            <w:r w:rsidRPr="00BA6CC3">
              <w:rPr>
                <w:rFonts w:ascii="Arial" w:hAnsi="Arial" w:cs="Arial"/>
                <w:sz w:val="20"/>
                <w:szCs w:val="20"/>
                <w:lang w:val="en-US"/>
                <w:rPrChange w:id="3534" w:author="César Gamboa" w:date="2019-11-25T09:13:00Z">
                  <w:rPr/>
                </w:rPrChange>
              </w:rPr>
              <w:instrText xml:space="preserve"> HYPERLINK "http://www.forecasting-competition.com/downloads/NN3/methods/Goodrich%20(2000)%20The%20Forecast%20Pro%20methodology%20science.pdf" \h </w:instrText>
            </w:r>
            <w:r w:rsidRPr="00BA6CC3">
              <w:rPr>
                <w:rFonts w:ascii="Arial" w:hAnsi="Arial" w:cs="Arial"/>
                <w:sz w:val="20"/>
                <w:szCs w:val="20"/>
                <w:rPrChange w:id="3535" w:author="César Gamboa" w:date="2019-11-25T09:13:00Z">
                  <w:rPr/>
                </w:rPrChange>
              </w:rPr>
              <w:fldChar w:fldCharType="separate"/>
            </w:r>
            <w:r w:rsidRPr="00BA6CC3">
              <w:rPr>
                <w:rFonts w:ascii="Arial" w:hAnsi="Arial" w:cs="Arial"/>
                <w:color w:val="0000FF"/>
                <w:w w:val="105"/>
                <w:sz w:val="20"/>
                <w:szCs w:val="20"/>
                <w:lang w:val="en-US"/>
                <w:rPrChange w:id="3536" w:author="César Gamboa" w:date="2019-11-25T09:13:00Z">
                  <w:rPr>
                    <w:rFonts w:ascii="Times New Roman" w:hAnsi="Times New Roman"/>
                    <w:color w:val="0000FF"/>
                    <w:w w:val="105"/>
                    <w:lang w:val="en-US"/>
                  </w:rPr>
                </w:rPrChange>
              </w:rPr>
              <w:t>20Forecast%20Pro%20methodology%20science.pdf</w:t>
            </w:r>
            <w:r w:rsidRPr="00BA6CC3">
              <w:rPr>
                <w:rFonts w:ascii="Arial" w:hAnsi="Arial" w:cs="Arial"/>
                <w:color w:val="0000FF"/>
                <w:w w:val="105"/>
                <w:sz w:val="20"/>
                <w:szCs w:val="20"/>
                <w:lang w:val="en-US"/>
                <w:rPrChange w:id="3537" w:author="César Gamboa" w:date="2019-11-25T09:13:00Z">
                  <w:rPr>
                    <w:rFonts w:ascii="Times New Roman" w:hAnsi="Times New Roman"/>
                    <w:color w:val="0000FF"/>
                    <w:w w:val="105"/>
                    <w:lang w:val="en-US"/>
                  </w:rPr>
                </w:rPrChange>
              </w:rPr>
              <w:fldChar w:fldCharType="end"/>
            </w:r>
            <w:r w:rsidRPr="00BA6CC3">
              <w:rPr>
                <w:rFonts w:ascii="Arial" w:hAnsi="Arial" w:cs="Arial"/>
                <w:w w:val="105"/>
                <w:sz w:val="20"/>
                <w:szCs w:val="20"/>
                <w:lang w:val="en-US"/>
                <w:rPrChange w:id="3538" w:author="César Gamboa" w:date="2019-11-25T09:13:00Z">
                  <w:rPr>
                    <w:rFonts w:ascii="Times New Roman" w:hAnsi="Times New Roman"/>
                    <w:w w:val="105"/>
                    <w:lang w:val="en-US"/>
                  </w:rPr>
                </w:rPrChange>
              </w:rPr>
              <w:t>.</w:t>
            </w:r>
          </w:p>
          <w:p w14:paraId="30009E28" w14:textId="483ED044" w:rsidR="007128C8" w:rsidRPr="00BA6CC3" w:rsidRDefault="007128C8" w:rsidP="007128C8">
            <w:pPr>
              <w:spacing w:line="240" w:lineRule="auto"/>
              <w:jc w:val="both"/>
              <w:rPr>
                <w:rFonts w:ascii="Arial" w:hAnsi="Arial" w:cs="Arial"/>
                <w:sz w:val="20"/>
                <w:szCs w:val="20"/>
                <w:lang w:val="en-US"/>
                <w:rPrChange w:id="3539" w:author="César Gamboa" w:date="2019-11-25T09:13:00Z">
                  <w:rPr>
                    <w:rFonts w:ascii="Times New Roman" w:hAnsi="Times New Roman"/>
                    <w:lang w:val="en-US"/>
                  </w:rPr>
                </w:rPrChange>
              </w:rPr>
            </w:pPr>
            <w:bookmarkStart w:id="3540" w:name="_bookmark34"/>
            <w:bookmarkEnd w:id="3540"/>
            <w:r w:rsidRPr="00BA6CC3">
              <w:rPr>
                <w:rFonts w:ascii="Arial" w:hAnsi="Arial" w:cs="Arial"/>
                <w:w w:val="105"/>
                <w:sz w:val="20"/>
                <w:szCs w:val="20"/>
                <w:lang w:val="en-US"/>
                <w:rPrChange w:id="3541" w:author="César Gamboa" w:date="2019-11-25T09:13:00Z">
                  <w:rPr>
                    <w:rFonts w:ascii="Times New Roman" w:hAnsi="Times New Roman"/>
                    <w:w w:val="105"/>
                    <w:lang w:val="en-US"/>
                  </w:rPr>
                </w:rPrChange>
              </w:rPr>
              <w:t xml:space="preserve">Gómez, V. 1998. “Automatic Model Identification in the Presence of Missing Observations and Outliers.” </w:t>
            </w:r>
            <w:r w:rsidRPr="00BA6CC3">
              <w:rPr>
                <w:rFonts w:ascii="Arial" w:hAnsi="Arial" w:cs="Arial"/>
                <w:w w:val="105"/>
                <w:sz w:val="20"/>
                <w:szCs w:val="20"/>
                <w:lang w:val="es-MX"/>
                <w:rPrChange w:id="3542" w:author="César Gamboa" w:date="2019-11-25T09:13:00Z">
                  <w:rPr>
                    <w:rFonts w:ascii="Times New Roman" w:hAnsi="Times New Roman"/>
                    <w:w w:val="105"/>
                    <w:lang w:val="es-MX"/>
                  </w:rPr>
                </w:rPrChange>
              </w:rPr>
              <w:t xml:space="preserve">Edited by Dirección General de Análisis y </w:t>
            </w:r>
            <w:r w:rsidRPr="00BA6CC3">
              <w:rPr>
                <w:rFonts w:ascii="Arial" w:hAnsi="Arial" w:cs="Arial"/>
                <w:w w:val="105"/>
                <w:sz w:val="20"/>
                <w:szCs w:val="20"/>
                <w:lang w:val="es-MX"/>
                <w:rPrChange w:id="3543" w:author="César Gamboa" w:date="2019-11-25T09:13:00Z">
                  <w:rPr>
                    <w:rFonts w:ascii="Times New Roman" w:hAnsi="Times New Roman"/>
                    <w:w w:val="105"/>
                    <w:lang w:val="es-MX"/>
                  </w:rPr>
                </w:rPrChange>
              </w:rPr>
              <w:lastRenderedPageBreak/>
              <w:t xml:space="preserve">Programación Presupuestaria Ministerio de Economía y Hacienda. </w:t>
            </w:r>
            <w:r w:rsidRPr="00BA6CC3">
              <w:rPr>
                <w:rFonts w:ascii="Arial" w:hAnsi="Arial" w:cs="Arial"/>
                <w:w w:val="105"/>
                <w:sz w:val="20"/>
                <w:szCs w:val="20"/>
                <w:lang w:val="en-US"/>
                <w:rPrChange w:id="3544" w:author="César Gamboa" w:date="2019-11-25T09:13:00Z">
                  <w:rPr>
                    <w:rFonts w:ascii="Times New Roman" w:hAnsi="Times New Roman"/>
                    <w:w w:val="105"/>
                    <w:lang w:val="en-US"/>
                  </w:rPr>
                </w:rPrChange>
              </w:rPr>
              <w:t>Working paper D-98009.</w:t>
            </w:r>
          </w:p>
          <w:p w14:paraId="22C031C9" w14:textId="77777777" w:rsidR="007128C8" w:rsidRPr="00BA6CC3" w:rsidRDefault="007128C8" w:rsidP="007128C8">
            <w:pPr>
              <w:spacing w:line="240" w:lineRule="auto"/>
              <w:jc w:val="both"/>
              <w:rPr>
                <w:rFonts w:ascii="Arial" w:hAnsi="Arial" w:cs="Arial"/>
                <w:sz w:val="20"/>
                <w:szCs w:val="20"/>
                <w:lang w:val="en-US"/>
                <w:rPrChange w:id="3545" w:author="César Gamboa" w:date="2019-11-25T09:13:00Z">
                  <w:rPr>
                    <w:rFonts w:ascii="Times New Roman" w:hAnsi="Times New Roman"/>
                    <w:lang w:val="en-US"/>
                  </w:rPr>
                </w:rPrChange>
              </w:rPr>
            </w:pPr>
            <w:bookmarkStart w:id="3546" w:name="_bookmark35"/>
            <w:bookmarkEnd w:id="3546"/>
            <w:r w:rsidRPr="00BA6CC3">
              <w:rPr>
                <w:rFonts w:ascii="Arial" w:hAnsi="Arial" w:cs="Arial"/>
                <w:w w:val="110"/>
                <w:sz w:val="20"/>
                <w:szCs w:val="20"/>
                <w:lang w:val="en-US"/>
                <w:rPrChange w:id="3547" w:author="César Gamboa" w:date="2019-11-25T09:13:00Z">
                  <w:rPr>
                    <w:rFonts w:ascii="Times New Roman" w:hAnsi="Times New Roman"/>
                    <w:w w:val="110"/>
                    <w:lang w:val="es-MX"/>
                  </w:rPr>
                </w:rPrChange>
              </w:rPr>
              <w:t xml:space="preserve">Gómez, V., and A. </w:t>
            </w:r>
            <w:r w:rsidRPr="00BA6CC3">
              <w:rPr>
                <w:rFonts w:ascii="Arial" w:hAnsi="Arial" w:cs="Arial"/>
                <w:spacing w:val="-3"/>
                <w:w w:val="110"/>
                <w:sz w:val="20"/>
                <w:szCs w:val="20"/>
                <w:lang w:val="en-US"/>
                <w:rPrChange w:id="3548" w:author="César Gamboa" w:date="2019-11-25T09:13:00Z">
                  <w:rPr>
                    <w:rFonts w:ascii="Times New Roman" w:hAnsi="Times New Roman"/>
                    <w:spacing w:val="-3"/>
                    <w:w w:val="110"/>
                    <w:lang w:val="es-MX"/>
                  </w:rPr>
                </w:rPrChange>
              </w:rPr>
              <w:t xml:space="preserve">Maraval.  </w:t>
            </w:r>
            <w:r w:rsidRPr="00BA6CC3">
              <w:rPr>
                <w:rFonts w:ascii="Arial" w:hAnsi="Arial" w:cs="Arial"/>
                <w:w w:val="110"/>
                <w:sz w:val="20"/>
                <w:szCs w:val="20"/>
                <w:lang w:val="en-US"/>
                <w:rPrChange w:id="3549" w:author="César Gamboa" w:date="2019-11-25T09:13:00Z">
                  <w:rPr>
                    <w:rFonts w:ascii="Times New Roman" w:hAnsi="Times New Roman"/>
                    <w:w w:val="110"/>
                    <w:lang w:val="en-US"/>
                  </w:rPr>
                </w:rPrChange>
              </w:rPr>
              <w:t xml:space="preserve">1998. “Programs </w:t>
            </w:r>
            <w:proofErr w:type="gramStart"/>
            <w:r w:rsidRPr="00BA6CC3">
              <w:rPr>
                <w:rFonts w:ascii="Arial" w:hAnsi="Arial" w:cs="Arial"/>
                <w:spacing w:val="-4"/>
                <w:w w:val="110"/>
                <w:sz w:val="20"/>
                <w:szCs w:val="20"/>
                <w:lang w:val="en-US"/>
                <w:rPrChange w:id="3550" w:author="César Gamboa" w:date="2019-11-25T09:13:00Z">
                  <w:rPr>
                    <w:rFonts w:ascii="Times New Roman" w:hAnsi="Times New Roman"/>
                    <w:spacing w:val="-4"/>
                    <w:w w:val="110"/>
                    <w:lang w:val="en-US"/>
                  </w:rPr>
                </w:rPrChange>
              </w:rPr>
              <w:t xml:space="preserve">Tramo  </w:t>
            </w:r>
            <w:r w:rsidRPr="00BA6CC3">
              <w:rPr>
                <w:rFonts w:ascii="Arial" w:hAnsi="Arial" w:cs="Arial"/>
                <w:w w:val="110"/>
                <w:sz w:val="20"/>
                <w:szCs w:val="20"/>
                <w:lang w:val="en-US"/>
                <w:rPrChange w:id="3551" w:author="César Gamboa" w:date="2019-11-25T09:13:00Z">
                  <w:rPr>
                    <w:rFonts w:ascii="Times New Roman" w:hAnsi="Times New Roman"/>
                    <w:w w:val="110"/>
                    <w:lang w:val="en-US"/>
                  </w:rPr>
                </w:rPrChange>
              </w:rPr>
              <w:t>and</w:t>
            </w:r>
            <w:proofErr w:type="gramEnd"/>
            <w:r w:rsidRPr="00BA6CC3">
              <w:rPr>
                <w:rFonts w:ascii="Arial" w:hAnsi="Arial" w:cs="Arial"/>
                <w:w w:val="110"/>
                <w:sz w:val="20"/>
                <w:szCs w:val="20"/>
                <w:lang w:val="en-US"/>
                <w:rPrChange w:id="3552" w:author="César Gamboa" w:date="2019-11-25T09:13:00Z">
                  <w:rPr>
                    <w:rFonts w:ascii="Times New Roman" w:hAnsi="Times New Roman"/>
                    <w:w w:val="110"/>
                    <w:lang w:val="en-US"/>
                  </w:rPr>
                </w:rPrChange>
              </w:rPr>
              <w:t xml:space="preserve"> Seats, Instructions for the </w:t>
            </w:r>
            <w:r w:rsidRPr="00BA6CC3">
              <w:rPr>
                <w:rFonts w:ascii="Arial" w:hAnsi="Arial" w:cs="Arial"/>
                <w:spacing w:val="-4"/>
                <w:w w:val="110"/>
                <w:sz w:val="20"/>
                <w:szCs w:val="20"/>
                <w:lang w:val="en-US"/>
                <w:rPrChange w:id="3553" w:author="César Gamboa" w:date="2019-11-25T09:13:00Z">
                  <w:rPr>
                    <w:rFonts w:ascii="Times New Roman" w:hAnsi="Times New Roman"/>
                    <w:spacing w:val="-4"/>
                    <w:w w:val="110"/>
                    <w:lang w:val="en-US"/>
                  </w:rPr>
                </w:rPrChange>
              </w:rPr>
              <w:t xml:space="preserve">Users.”  </w:t>
            </w:r>
            <w:proofErr w:type="gramStart"/>
            <w:r w:rsidRPr="00BA6CC3">
              <w:rPr>
                <w:rFonts w:ascii="Arial" w:hAnsi="Arial" w:cs="Arial"/>
                <w:w w:val="110"/>
                <w:sz w:val="20"/>
                <w:szCs w:val="20"/>
                <w:lang w:val="es-MX"/>
                <w:rPrChange w:id="3554" w:author="César Gamboa" w:date="2019-11-25T09:13:00Z">
                  <w:rPr>
                    <w:rFonts w:ascii="Times New Roman" w:hAnsi="Times New Roman"/>
                    <w:w w:val="110"/>
                    <w:lang w:val="es-MX"/>
                  </w:rPr>
                </w:rPrChange>
              </w:rPr>
              <w:t xml:space="preserve">Edited  </w:t>
            </w:r>
            <w:r w:rsidRPr="00BA6CC3">
              <w:rPr>
                <w:rFonts w:ascii="Arial" w:hAnsi="Arial" w:cs="Arial"/>
                <w:spacing w:val="-3"/>
                <w:w w:val="110"/>
                <w:sz w:val="20"/>
                <w:szCs w:val="20"/>
                <w:lang w:val="es-MX"/>
                <w:rPrChange w:id="3555" w:author="César Gamboa" w:date="2019-11-25T09:13:00Z">
                  <w:rPr>
                    <w:rFonts w:ascii="Times New Roman" w:hAnsi="Times New Roman"/>
                    <w:spacing w:val="-3"/>
                    <w:w w:val="110"/>
                    <w:lang w:val="es-MX"/>
                  </w:rPr>
                </w:rPrChange>
              </w:rPr>
              <w:t>by</w:t>
            </w:r>
            <w:proofErr w:type="gramEnd"/>
            <w:r w:rsidRPr="00BA6CC3">
              <w:rPr>
                <w:rFonts w:ascii="Arial" w:hAnsi="Arial" w:cs="Arial"/>
                <w:spacing w:val="-3"/>
                <w:w w:val="110"/>
                <w:sz w:val="20"/>
                <w:szCs w:val="20"/>
                <w:lang w:val="es-MX"/>
                <w:rPrChange w:id="3556" w:author="César Gamboa" w:date="2019-11-25T09:13:00Z">
                  <w:rPr>
                    <w:rFonts w:ascii="Times New Roman" w:hAnsi="Times New Roman"/>
                    <w:spacing w:val="-3"/>
                    <w:w w:val="110"/>
                    <w:lang w:val="es-MX"/>
                  </w:rPr>
                </w:rPrChange>
              </w:rPr>
              <w:t xml:space="preserve"> </w:t>
            </w:r>
            <w:r w:rsidRPr="00BA6CC3">
              <w:rPr>
                <w:rFonts w:ascii="Arial" w:hAnsi="Arial" w:cs="Arial"/>
                <w:w w:val="110"/>
                <w:sz w:val="20"/>
                <w:szCs w:val="20"/>
                <w:lang w:val="es-MX"/>
                <w:rPrChange w:id="3557" w:author="César Gamboa" w:date="2019-11-25T09:13:00Z">
                  <w:rPr>
                    <w:rFonts w:ascii="Times New Roman" w:hAnsi="Times New Roman"/>
                    <w:w w:val="110"/>
                    <w:lang w:val="es-MX"/>
                  </w:rPr>
                </w:rPrChange>
              </w:rPr>
              <w:t xml:space="preserve">Dirección General de Análisis y Programación Presupuestaria Ministerio de Economía y Hacienda. </w:t>
            </w:r>
            <w:r w:rsidRPr="00BA6CC3">
              <w:rPr>
                <w:rFonts w:ascii="Arial" w:hAnsi="Arial" w:cs="Arial"/>
                <w:spacing w:val="-3"/>
                <w:w w:val="110"/>
                <w:sz w:val="20"/>
                <w:szCs w:val="20"/>
                <w:lang w:val="en-US"/>
                <w:rPrChange w:id="3558" w:author="César Gamboa" w:date="2019-11-25T09:13:00Z">
                  <w:rPr>
                    <w:rFonts w:ascii="Times New Roman" w:hAnsi="Times New Roman"/>
                    <w:spacing w:val="-3"/>
                    <w:w w:val="110"/>
                    <w:lang w:val="en-US"/>
                  </w:rPr>
                </w:rPrChange>
              </w:rPr>
              <w:t xml:space="preserve">Working </w:t>
            </w:r>
            <w:r w:rsidRPr="00BA6CC3">
              <w:rPr>
                <w:rFonts w:ascii="Arial" w:hAnsi="Arial" w:cs="Arial"/>
                <w:w w:val="110"/>
                <w:sz w:val="20"/>
                <w:szCs w:val="20"/>
                <w:lang w:val="en-US"/>
                <w:rPrChange w:id="3559" w:author="César Gamboa" w:date="2019-11-25T09:13:00Z">
                  <w:rPr>
                    <w:rFonts w:ascii="Times New Roman" w:hAnsi="Times New Roman"/>
                    <w:w w:val="110"/>
                    <w:lang w:val="en-US"/>
                  </w:rPr>
                </w:rPrChange>
              </w:rPr>
              <w:t>paper</w:t>
            </w:r>
            <w:r w:rsidRPr="00BA6CC3">
              <w:rPr>
                <w:rFonts w:ascii="Arial" w:hAnsi="Arial" w:cs="Arial"/>
                <w:spacing w:val="23"/>
                <w:w w:val="110"/>
                <w:sz w:val="20"/>
                <w:szCs w:val="20"/>
                <w:lang w:val="en-US"/>
                <w:rPrChange w:id="3560" w:author="César Gamboa" w:date="2019-11-25T09:13:00Z">
                  <w:rPr>
                    <w:rFonts w:ascii="Times New Roman" w:hAnsi="Times New Roman"/>
                    <w:spacing w:val="23"/>
                    <w:w w:val="110"/>
                    <w:lang w:val="en-US"/>
                  </w:rPr>
                </w:rPrChange>
              </w:rPr>
              <w:t xml:space="preserve"> </w:t>
            </w:r>
            <w:r w:rsidRPr="00BA6CC3">
              <w:rPr>
                <w:rFonts w:ascii="Arial" w:hAnsi="Arial" w:cs="Arial"/>
                <w:w w:val="110"/>
                <w:sz w:val="20"/>
                <w:szCs w:val="20"/>
                <w:lang w:val="en-US"/>
                <w:rPrChange w:id="3561" w:author="César Gamboa" w:date="2019-11-25T09:13:00Z">
                  <w:rPr>
                    <w:rFonts w:ascii="Times New Roman" w:hAnsi="Times New Roman"/>
                    <w:w w:val="110"/>
                    <w:lang w:val="en-US"/>
                  </w:rPr>
                </w:rPrChange>
              </w:rPr>
              <w:t>97001.</w:t>
            </w:r>
          </w:p>
          <w:p w14:paraId="127D2AD6" w14:textId="4AB71F07" w:rsidR="007128C8" w:rsidRPr="00BA6CC3" w:rsidRDefault="007128C8" w:rsidP="007128C8">
            <w:pPr>
              <w:spacing w:line="240" w:lineRule="auto"/>
              <w:jc w:val="both"/>
              <w:rPr>
                <w:rFonts w:ascii="Arial" w:hAnsi="Arial" w:cs="Arial"/>
                <w:sz w:val="20"/>
                <w:szCs w:val="20"/>
                <w:lang w:val="es-MX"/>
                <w:rPrChange w:id="3562" w:author="César Gamboa" w:date="2019-11-25T09:13:00Z">
                  <w:rPr>
                    <w:rFonts w:ascii="Times New Roman" w:hAnsi="Times New Roman"/>
                    <w:lang w:val="es-MX"/>
                  </w:rPr>
                </w:rPrChange>
              </w:rPr>
            </w:pPr>
            <w:bookmarkStart w:id="3563" w:name="_bookmark36"/>
            <w:bookmarkEnd w:id="3563"/>
            <w:r w:rsidRPr="00BA6CC3">
              <w:rPr>
                <w:rFonts w:ascii="Arial" w:hAnsi="Arial" w:cs="Arial"/>
                <w:w w:val="105"/>
                <w:sz w:val="20"/>
                <w:szCs w:val="20"/>
                <w:lang w:val="en-US"/>
                <w:rPrChange w:id="3564" w:author="César Gamboa" w:date="2019-11-25T09:13:00Z">
                  <w:rPr>
                    <w:rFonts w:ascii="Times New Roman" w:hAnsi="Times New Roman"/>
                    <w:w w:val="105"/>
                    <w:lang w:val="en-US"/>
                  </w:rPr>
                </w:rPrChange>
              </w:rPr>
              <w:t>Hannan, E. J., and J. Rissanen. 1982. “Recursive Estimation of Mixed Autoregressive-Moving Average</w:t>
            </w:r>
            <w:r w:rsidRPr="00BA6CC3">
              <w:rPr>
                <w:rFonts w:ascii="Arial" w:hAnsi="Arial" w:cs="Arial"/>
                <w:sz w:val="20"/>
                <w:szCs w:val="20"/>
                <w:lang w:val="en-US"/>
                <w:rPrChange w:id="3565" w:author="César Gamboa" w:date="2019-11-25T09:13:00Z">
                  <w:rPr>
                    <w:rFonts w:ascii="Times New Roman" w:hAnsi="Times New Roman"/>
                    <w:lang w:val="en-US"/>
                  </w:rPr>
                </w:rPrChange>
              </w:rPr>
              <w:t xml:space="preserve"> </w:t>
            </w:r>
            <w:r w:rsidRPr="00BA6CC3">
              <w:rPr>
                <w:rFonts w:ascii="Arial" w:hAnsi="Arial" w:cs="Arial"/>
                <w:w w:val="110"/>
                <w:sz w:val="20"/>
                <w:szCs w:val="20"/>
                <w:lang w:val="en-US"/>
                <w:rPrChange w:id="3566" w:author="César Gamboa" w:date="2019-11-25T09:13:00Z">
                  <w:rPr>
                    <w:rFonts w:ascii="Times New Roman" w:hAnsi="Times New Roman"/>
                    <w:w w:val="110"/>
                    <w:lang w:val="en-US"/>
                  </w:rPr>
                </w:rPrChange>
              </w:rPr>
              <w:t xml:space="preserve">Order.” </w:t>
            </w:r>
            <w:r w:rsidRPr="00BA6CC3">
              <w:rPr>
                <w:rFonts w:ascii="Arial" w:hAnsi="Arial" w:cs="Arial"/>
                <w:i/>
                <w:w w:val="110"/>
                <w:sz w:val="20"/>
                <w:szCs w:val="20"/>
                <w:lang w:val="es-MX"/>
                <w:rPrChange w:id="3567" w:author="César Gamboa" w:date="2019-11-25T09:13:00Z">
                  <w:rPr>
                    <w:rFonts w:ascii="Times New Roman" w:hAnsi="Times New Roman"/>
                    <w:i/>
                    <w:w w:val="110"/>
                    <w:lang w:val="es-MX"/>
                  </w:rPr>
                </w:rPrChange>
              </w:rPr>
              <w:t xml:space="preserve">Biometrika </w:t>
            </w:r>
            <w:r w:rsidRPr="00BA6CC3">
              <w:rPr>
                <w:rFonts w:ascii="Arial" w:hAnsi="Arial" w:cs="Arial"/>
                <w:w w:val="110"/>
                <w:sz w:val="20"/>
                <w:szCs w:val="20"/>
                <w:lang w:val="es-MX"/>
                <w:rPrChange w:id="3568" w:author="César Gamboa" w:date="2019-11-25T09:13:00Z">
                  <w:rPr>
                    <w:rFonts w:ascii="Times New Roman" w:hAnsi="Times New Roman"/>
                    <w:w w:val="110"/>
                    <w:lang w:val="es-MX"/>
                  </w:rPr>
                </w:rPrChange>
              </w:rPr>
              <w:t>69 (1): 81–94.</w:t>
            </w:r>
            <w:r w:rsidRPr="00BA6CC3">
              <w:rPr>
                <w:rFonts w:ascii="Arial" w:hAnsi="Arial" w:cs="Arial"/>
                <w:color w:val="0000FF"/>
                <w:w w:val="110"/>
                <w:sz w:val="20"/>
                <w:szCs w:val="20"/>
                <w:lang w:val="es-MX"/>
                <w:rPrChange w:id="3569" w:author="César Gamboa" w:date="2019-11-25T09:13:00Z">
                  <w:rPr>
                    <w:rFonts w:ascii="Times New Roman" w:hAnsi="Times New Roman"/>
                    <w:color w:val="0000FF"/>
                    <w:w w:val="110"/>
                    <w:lang w:val="es-MX"/>
                  </w:rPr>
                </w:rPrChange>
              </w:rPr>
              <w:t>h</w:t>
            </w:r>
            <w:r w:rsidR="00D617CD" w:rsidRPr="00BA6CC3">
              <w:rPr>
                <w:rFonts w:ascii="Arial" w:hAnsi="Arial" w:cs="Arial"/>
                <w:sz w:val="20"/>
                <w:szCs w:val="20"/>
                <w:rPrChange w:id="3570" w:author="César Gamboa" w:date="2019-11-25T09:13:00Z">
                  <w:rPr/>
                </w:rPrChange>
              </w:rPr>
              <w:fldChar w:fldCharType="begin"/>
            </w:r>
            <w:r w:rsidR="00D617CD" w:rsidRPr="00BA6CC3">
              <w:rPr>
                <w:rFonts w:ascii="Arial" w:hAnsi="Arial" w:cs="Arial"/>
                <w:sz w:val="20"/>
                <w:szCs w:val="20"/>
                <w:lang w:val="es-MX"/>
                <w:rPrChange w:id="3571" w:author="César Gamboa" w:date="2019-11-25T09:13:00Z">
                  <w:rPr/>
                </w:rPrChange>
              </w:rPr>
              <w:instrText xml:space="preserve"> HYPERLINK "http://www.jstor.org/stable/2335856" \h </w:instrText>
            </w:r>
            <w:r w:rsidR="00D617CD" w:rsidRPr="00BA6CC3">
              <w:rPr>
                <w:rFonts w:ascii="Arial" w:hAnsi="Arial" w:cs="Arial"/>
                <w:sz w:val="20"/>
                <w:szCs w:val="20"/>
                <w:rPrChange w:id="3572" w:author="César Gamboa" w:date="2019-11-25T09:13:00Z">
                  <w:rPr/>
                </w:rPrChange>
              </w:rPr>
              <w:fldChar w:fldCharType="separate"/>
            </w:r>
            <w:r w:rsidRPr="00BA6CC3">
              <w:rPr>
                <w:rFonts w:ascii="Arial" w:hAnsi="Arial" w:cs="Arial"/>
                <w:color w:val="0000FF"/>
                <w:w w:val="110"/>
                <w:sz w:val="20"/>
                <w:szCs w:val="20"/>
                <w:lang w:val="es-MX"/>
                <w:rPrChange w:id="3573" w:author="César Gamboa" w:date="2019-11-25T09:13:00Z">
                  <w:rPr>
                    <w:rFonts w:ascii="Times New Roman" w:hAnsi="Times New Roman"/>
                    <w:color w:val="0000FF"/>
                    <w:w w:val="110"/>
                    <w:lang w:val="es-MX"/>
                  </w:rPr>
                </w:rPrChange>
              </w:rPr>
              <w:t>ttp://www.jstor.org/stable/2335856</w:t>
            </w:r>
            <w:r w:rsidRPr="00BA6CC3">
              <w:rPr>
                <w:rFonts w:ascii="Arial" w:hAnsi="Arial" w:cs="Arial"/>
                <w:w w:val="110"/>
                <w:sz w:val="20"/>
                <w:szCs w:val="20"/>
                <w:lang w:val="es-MX"/>
                <w:rPrChange w:id="3574" w:author="César Gamboa" w:date="2019-11-25T09:13:00Z">
                  <w:rPr>
                    <w:rFonts w:ascii="Times New Roman" w:hAnsi="Times New Roman"/>
                    <w:w w:val="110"/>
                    <w:lang w:val="es-MX"/>
                  </w:rPr>
                </w:rPrChange>
              </w:rPr>
              <w:t>.</w:t>
            </w:r>
            <w:r w:rsidR="00D617CD" w:rsidRPr="00BA6CC3">
              <w:rPr>
                <w:rFonts w:ascii="Arial" w:hAnsi="Arial" w:cs="Arial"/>
                <w:w w:val="110"/>
                <w:sz w:val="20"/>
                <w:szCs w:val="20"/>
                <w:lang w:val="es-MX"/>
                <w:rPrChange w:id="3575" w:author="César Gamboa" w:date="2019-11-25T09:13:00Z">
                  <w:rPr>
                    <w:rFonts w:ascii="Times New Roman" w:hAnsi="Times New Roman"/>
                    <w:w w:val="110"/>
                    <w:lang w:val="es-MX"/>
                  </w:rPr>
                </w:rPrChange>
              </w:rPr>
              <w:fldChar w:fldCharType="end"/>
            </w:r>
          </w:p>
          <w:p w14:paraId="66E10964" w14:textId="77777777" w:rsidR="007128C8" w:rsidRPr="00BA6CC3" w:rsidRDefault="007128C8" w:rsidP="007128C8">
            <w:pPr>
              <w:spacing w:line="240" w:lineRule="auto"/>
              <w:jc w:val="both"/>
              <w:rPr>
                <w:rFonts w:ascii="Arial" w:hAnsi="Arial" w:cs="Arial"/>
                <w:sz w:val="20"/>
                <w:szCs w:val="20"/>
                <w:lang w:val="es-MX"/>
                <w:rPrChange w:id="3576" w:author="César Gamboa" w:date="2019-11-25T09:13:00Z">
                  <w:rPr>
                    <w:rFonts w:ascii="Times New Roman" w:hAnsi="Times New Roman"/>
                    <w:lang w:val="es-MX"/>
                  </w:rPr>
                </w:rPrChange>
              </w:rPr>
            </w:pPr>
            <w:bookmarkStart w:id="3577" w:name="_bookmark37"/>
            <w:bookmarkEnd w:id="3577"/>
            <w:r w:rsidRPr="00BA6CC3">
              <w:rPr>
                <w:rFonts w:ascii="Arial" w:hAnsi="Arial" w:cs="Arial"/>
                <w:w w:val="105"/>
                <w:sz w:val="20"/>
                <w:szCs w:val="20"/>
                <w:lang w:val="es-MX"/>
                <w:rPrChange w:id="3578" w:author="César Gamboa" w:date="2019-11-25T09:13:00Z">
                  <w:rPr>
                    <w:rFonts w:ascii="Times New Roman" w:hAnsi="Times New Roman"/>
                    <w:w w:val="105"/>
                    <w:lang w:val="es-MX"/>
                  </w:rPr>
                </w:rPrChange>
              </w:rPr>
              <w:t>Hernández, O. 2011a. “Introducción a Las Series Cronológicas.” In, 1st ed., 1. Editorial Universidad de</w:t>
            </w:r>
          </w:p>
          <w:p w14:paraId="62321D43" w14:textId="2CC88D5B" w:rsidR="007128C8" w:rsidRPr="00BA6CC3" w:rsidRDefault="007128C8" w:rsidP="007128C8">
            <w:pPr>
              <w:spacing w:line="240" w:lineRule="auto"/>
              <w:jc w:val="both"/>
              <w:rPr>
                <w:rFonts w:ascii="Arial" w:hAnsi="Arial" w:cs="Arial"/>
                <w:sz w:val="20"/>
                <w:szCs w:val="20"/>
                <w:lang w:val="es-MX"/>
                <w:rPrChange w:id="3579" w:author="César Gamboa" w:date="2019-11-25T09:13:00Z">
                  <w:rPr>
                    <w:rFonts w:ascii="Times New Roman" w:hAnsi="Times New Roman"/>
                    <w:lang w:val="es-MX"/>
                  </w:rPr>
                </w:rPrChange>
              </w:rPr>
            </w:pPr>
            <w:r w:rsidRPr="00BA6CC3">
              <w:rPr>
                <w:rFonts w:ascii="Arial" w:hAnsi="Arial" w:cs="Arial"/>
                <w:w w:val="105"/>
                <w:sz w:val="20"/>
                <w:szCs w:val="20"/>
                <w:lang w:val="es-MX"/>
                <w:rPrChange w:id="3580" w:author="César Gamboa" w:date="2019-11-25T09:13:00Z">
                  <w:rPr>
                    <w:rFonts w:ascii="Times New Roman" w:hAnsi="Times New Roman"/>
                    <w:w w:val="105"/>
                    <w:lang w:val="es-MX"/>
                  </w:rPr>
                </w:rPrChange>
              </w:rPr>
              <w:t>Costa Rica.</w:t>
            </w:r>
            <w:r w:rsidR="00BA6CC3" w:rsidRPr="00BA6CC3">
              <w:rPr>
                <w:rFonts w:ascii="Arial" w:hAnsi="Arial" w:cs="Arial"/>
                <w:sz w:val="20"/>
                <w:szCs w:val="20"/>
                <w:rPrChange w:id="3581" w:author="César Gamboa" w:date="2019-11-25T09:13:00Z">
                  <w:rPr/>
                </w:rPrChange>
              </w:rPr>
              <w:fldChar w:fldCharType="begin"/>
            </w:r>
            <w:r w:rsidR="00BA6CC3" w:rsidRPr="00BA6CC3">
              <w:rPr>
                <w:rFonts w:ascii="Arial" w:hAnsi="Arial" w:cs="Arial"/>
                <w:sz w:val="20"/>
                <w:szCs w:val="20"/>
                <w:rPrChange w:id="3582" w:author="César Gamboa" w:date="2019-11-25T09:13:00Z">
                  <w:rPr/>
                </w:rPrChange>
              </w:rPr>
              <w:instrText xml:space="preserve"> HYPERLINK "http://www.editorial.ucr.ac.cr/ciencias-naturales-y-exactas/item/1985-introduccion-a-las-series-cronologicas.html" \h </w:instrText>
            </w:r>
            <w:r w:rsidR="00BA6CC3" w:rsidRPr="00BA6CC3">
              <w:rPr>
                <w:rFonts w:ascii="Arial" w:hAnsi="Arial" w:cs="Arial"/>
                <w:sz w:val="20"/>
                <w:szCs w:val="20"/>
                <w:rPrChange w:id="3583" w:author="César Gamboa" w:date="2019-11-25T09:13:00Z">
                  <w:rPr/>
                </w:rPrChange>
              </w:rPr>
              <w:fldChar w:fldCharType="separate"/>
            </w:r>
            <w:r w:rsidRPr="00BA6CC3">
              <w:rPr>
                <w:rFonts w:ascii="Arial" w:hAnsi="Arial" w:cs="Arial"/>
                <w:color w:val="0000FF"/>
                <w:w w:val="105"/>
                <w:sz w:val="20"/>
                <w:szCs w:val="20"/>
                <w:lang w:val="es-MX"/>
                <w:rPrChange w:id="3584" w:author="César Gamboa" w:date="2019-11-25T09:13:00Z">
                  <w:rPr>
                    <w:rFonts w:ascii="Times New Roman" w:hAnsi="Times New Roman"/>
                    <w:color w:val="0000FF"/>
                    <w:w w:val="105"/>
                    <w:lang w:val="es-MX"/>
                  </w:rPr>
                </w:rPrChange>
              </w:rPr>
              <w:t>http://www.editorial.ucr.ac.cr/ciencias-naturales-y-exactas/item/1985-introduccion-a-las-</w:t>
            </w:r>
            <w:r w:rsidR="00BA6CC3" w:rsidRPr="00BA6CC3">
              <w:rPr>
                <w:rFonts w:ascii="Arial" w:hAnsi="Arial" w:cs="Arial"/>
                <w:color w:val="0000FF"/>
                <w:w w:val="105"/>
                <w:sz w:val="20"/>
                <w:szCs w:val="20"/>
                <w:lang w:val="es-MX"/>
                <w:rPrChange w:id="3585" w:author="César Gamboa" w:date="2019-11-25T09:13:00Z">
                  <w:rPr>
                    <w:rFonts w:ascii="Times New Roman" w:hAnsi="Times New Roman"/>
                    <w:color w:val="0000FF"/>
                    <w:w w:val="105"/>
                    <w:lang w:val="es-MX"/>
                  </w:rPr>
                </w:rPrChange>
              </w:rPr>
              <w:fldChar w:fldCharType="end"/>
            </w:r>
            <w:r w:rsidRPr="00BA6CC3">
              <w:rPr>
                <w:rFonts w:ascii="Arial" w:hAnsi="Arial" w:cs="Arial"/>
                <w:color w:val="0000FF"/>
                <w:w w:val="105"/>
                <w:sz w:val="20"/>
                <w:szCs w:val="20"/>
                <w:lang w:val="es-MX"/>
                <w:rPrChange w:id="3586" w:author="César Gamboa" w:date="2019-11-25T09:13:00Z">
                  <w:rPr>
                    <w:rFonts w:ascii="Times New Roman" w:hAnsi="Times New Roman"/>
                    <w:color w:val="0000FF"/>
                    <w:w w:val="105"/>
                    <w:lang w:val="es-MX"/>
                  </w:rPr>
                </w:rPrChange>
              </w:rPr>
              <w:t>series-cronologicas.</w:t>
            </w:r>
            <w:r w:rsidR="00BA6CC3" w:rsidRPr="00BA6CC3">
              <w:rPr>
                <w:rFonts w:ascii="Arial" w:hAnsi="Arial" w:cs="Arial"/>
                <w:sz w:val="20"/>
                <w:szCs w:val="20"/>
                <w:rPrChange w:id="3587" w:author="César Gamboa" w:date="2019-11-25T09:13:00Z">
                  <w:rPr/>
                </w:rPrChange>
              </w:rPr>
              <w:fldChar w:fldCharType="begin"/>
            </w:r>
            <w:r w:rsidR="00BA6CC3" w:rsidRPr="00BA6CC3">
              <w:rPr>
                <w:rFonts w:ascii="Arial" w:hAnsi="Arial" w:cs="Arial"/>
                <w:sz w:val="20"/>
                <w:szCs w:val="20"/>
                <w:rPrChange w:id="3588" w:author="César Gamboa" w:date="2019-11-25T09:13:00Z">
                  <w:rPr/>
                </w:rPrChange>
              </w:rPr>
              <w:instrText xml:space="preserve"> HYPERLINK "ht</w:instrText>
            </w:r>
            <w:r w:rsidR="00BA6CC3" w:rsidRPr="00BA6CC3">
              <w:rPr>
                <w:rFonts w:ascii="Arial" w:hAnsi="Arial" w:cs="Arial"/>
                <w:sz w:val="20"/>
                <w:szCs w:val="20"/>
                <w:rPrChange w:id="3589" w:author="César Gamboa" w:date="2019-11-25T09:13:00Z">
                  <w:rPr/>
                </w:rPrChange>
              </w:rPr>
              <w:instrText xml:space="preserve">tp://www.editorial.ucr.ac.cr/ciencias-naturales-y-exactas/item/1985-introduccion-a-las-series-cronologicas.html" \h </w:instrText>
            </w:r>
            <w:r w:rsidR="00BA6CC3" w:rsidRPr="00BA6CC3">
              <w:rPr>
                <w:rFonts w:ascii="Arial" w:hAnsi="Arial" w:cs="Arial"/>
                <w:sz w:val="20"/>
                <w:szCs w:val="20"/>
                <w:rPrChange w:id="3590" w:author="César Gamboa" w:date="2019-11-25T09:13:00Z">
                  <w:rPr/>
                </w:rPrChange>
              </w:rPr>
              <w:fldChar w:fldCharType="separate"/>
            </w:r>
            <w:r w:rsidRPr="00BA6CC3">
              <w:rPr>
                <w:rFonts w:ascii="Arial" w:hAnsi="Arial" w:cs="Arial"/>
                <w:color w:val="0000FF"/>
                <w:w w:val="110"/>
                <w:sz w:val="20"/>
                <w:szCs w:val="20"/>
                <w:lang w:val="es-MX"/>
                <w:rPrChange w:id="3591" w:author="César Gamboa" w:date="2019-11-25T09:13:00Z">
                  <w:rPr>
                    <w:rFonts w:ascii="Times New Roman" w:hAnsi="Times New Roman"/>
                    <w:color w:val="0000FF"/>
                    <w:w w:val="110"/>
                    <w:lang w:val="es-MX"/>
                  </w:rPr>
                </w:rPrChange>
              </w:rPr>
              <w:t>html</w:t>
            </w:r>
            <w:r w:rsidR="00BA6CC3" w:rsidRPr="00BA6CC3">
              <w:rPr>
                <w:rFonts w:ascii="Arial" w:hAnsi="Arial" w:cs="Arial"/>
                <w:color w:val="0000FF"/>
                <w:w w:val="110"/>
                <w:sz w:val="20"/>
                <w:szCs w:val="20"/>
                <w:lang w:val="es-MX"/>
                <w:rPrChange w:id="3592" w:author="César Gamboa" w:date="2019-11-25T09:13:00Z">
                  <w:rPr>
                    <w:rFonts w:ascii="Times New Roman" w:hAnsi="Times New Roman"/>
                    <w:color w:val="0000FF"/>
                    <w:w w:val="110"/>
                    <w:lang w:val="es-MX"/>
                  </w:rPr>
                </w:rPrChange>
              </w:rPr>
              <w:fldChar w:fldCharType="end"/>
            </w:r>
            <w:r w:rsidRPr="00BA6CC3">
              <w:rPr>
                <w:rFonts w:ascii="Arial" w:hAnsi="Arial" w:cs="Arial"/>
                <w:w w:val="110"/>
                <w:sz w:val="20"/>
                <w:szCs w:val="20"/>
                <w:lang w:val="es-MX"/>
                <w:rPrChange w:id="3593" w:author="César Gamboa" w:date="2019-11-25T09:13:00Z">
                  <w:rPr>
                    <w:rFonts w:ascii="Times New Roman" w:hAnsi="Times New Roman"/>
                    <w:w w:val="110"/>
                    <w:lang w:val="es-MX"/>
                  </w:rPr>
                </w:rPrChange>
              </w:rPr>
              <w:t>.</w:t>
            </w:r>
          </w:p>
          <w:p w14:paraId="19033594" w14:textId="5BBC7515" w:rsidR="007128C8" w:rsidRPr="00BA6CC3" w:rsidRDefault="007128C8" w:rsidP="007128C8">
            <w:pPr>
              <w:spacing w:line="240" w:lineRule="auto"/>
              <w:jc w:val="both"/>
              <w:rPr>
                <w:rFonts w:ascii="Arial" w:hAnsi="Arial" w:cs="Arial"/>
                <w:color w:val="0000FF"/>
                <w:w w:val="105"/>
                <w:sz w:val="20"/>
                <w:szCs w:val="20"/>
                <w:lang w:val="es-MX"/>
                <w:rPrChange w:id="3594" w:author="César Gamboa" w:date="2019-11-25T09:13:00Z">
                  <w:rPr>
                    <w:rFonts w:ascii="Times New Roman" w:hAnsi="Times New Roman"/>
                    <w:color w:val="0000FF"/>
                    <w:w w:val="105"/>
                    <w:lang w:val="es-MX"/>
                  </w:rPr>
                </w:rPrChange>
              </w:rPr>
            </w:pPr>
            <w:bookmarkStart w:id="3595" w:name="_bookmark38"/>
            <w:bookmarkEnd w:id="3595"/>
            <w:r w:rsidRPr="00BA6CC3">
              <w:rPr>
                <w:rFonts w:ascii="Arial" w:hAnsi="Arial" w:cs="Arial"/>
                <w:w w:val="105"/>
                <w:sz w:val="20"/>
                <w:szCs w:val="20"/>
                <w:lang w:val="es-MX"/>
                <w:rPrChange w:id="3596" w:author="César Gamboa" w:date="2019-11-25T09:13:00Z">
                  <w:rPr>
                    <w:rFonts w:ascii="Times New Roman" w:hAnsi="Times New Roman"/>
                    <w:w w:val="105"/>
                    <w:lang w:val="es-MX"/>
                  </w:rPr>
                </w:rPrChange>
              </w:rPr>
              <w:t>———. 2011b. “Introducción a Las Series Cronológicas.” In, 1st ed., 2. Editorial Universidad de Costa Rica.</w:t>
            </w:r>
            <w:r w:rsidR="00BA6CC3" w:rsidRPr="00BA6CC3">
              <w:rPr>
                <w:rFonts w:ascii="Arial" w:hAnsi="Arial" w:cs="Arial"/>
                <w:sz w:val="20"/>
                <w:szCs w:val="20"/>
                <w:rPrChange w:id="3597" w:author="César Gamboa" w:date="2019-11-25T09:13:00Z">
                  <w:rPr/>
                </w:rPrChange>
              </w:rPr>
              <w:fldChar w:fldCharType="begin"/>
            </w:r>
            <w:r w:rsidR="00BA6CC3" w:rsidRPr="00BA6CC3">
              <w:rPr>
                <w:rFonts w:ascii="Arial" w:hAnsi="Arial" w:cs="Arial"/>
                <w:sz w:val="20"/>
                <w:szCs w:val="20"/>
                <w:rPrChange w:id="3598" w:author="César Gamboa" w:date="2019-11-25T09:13:00Z">
                  <w:rPr/>
                </w:rPrChange>
              </w:rPr>
              <w:instrText xml:space="preserve"> HYPERLINK "http://www.ed</w:instrText>
            </w:r>
            <w:r w:rsidR="00BA6CC3" w:rsidRPr="00BA6CC3">
              <w:rPr>
                <w:rFonts w:ascii="Arial" w:hAnsi="Arial" w:cs="Arial"/>
                <w:sz w:val="20"/>
                <w:szCs w:val="20"/>
                <w:rPrChange w:id="3599" w:author="César Gamboa" w:date="2019-11-25T09:13:00Z">
                  <w:rPr/>
                </w:rPrChange>
              </w:rPr>
              <w:instrText xml:space="preserve">itorial.ucr.ac.cr/ciencias-naturales-y-exactas/item/1985-introduccion-a-las-series-cronologicas.html" \h </w:instrText>
            </w:r>
            <w:r w:rsidR="00BA6CC3" w:rsidRPr="00BA6CC3">
              <w:rPr>
                <w:rFonts w:ascii="Arial" w:hAnsi="Arial" w:cs="Arial"/>
                <w:sz w:val="20"/>
                <w:szCs w:val="20"/>
                <w:rPrChange w:id="3600" w:author="César Gamboa" w:date="2019-11-25T09:13:00Z">
                  <w:rPr/>
                </w:rPrChange>
              </w:rPr>
              <w:fldChar w:fldCharType="separate"/>
            </w:r>
            <w:r w:rsidRPr="00BA6CC3">
              <w:rPr>
                <w:rFonts w:ascii="Arial" w:hAnsi="Arial" w:cs="Arial"/>
                <w:color w:val="0000FF"/>
                <w:w w:val="105"/>
                <w:sz w:val="20"/>
                <w:szCs w:val="20"/>
                <w:lang w:val="es-MX"/>
                <w:rPrChange w:id="3601" w:author="César Gamboa" w:date="2019-11-25T09:13:00Z">
                  <w:rPr>
                    <w:rFonts w:ascii="Times New Roman" w:hAnsi="Times New Roman"/>
                    <w:color w:val="0000FF"/>
                    <w:w w:val="105"/>
                    <w:lang w:val="es-MX"/>
                  </w:rPr>
                </w:rPrChange>
              </w:rPr>
              <w:t>http://www.editorial.ucr.ac.cr/ciencias-naturales-y-exactas/item/1985-introduccion-a-las-series-</w:t>
            </w:r>
            <w:r w:rsidR="00BA6CC3" w:rsidRPr="00BA6CC3">
              <w:rPr>
                <w:rFonts w:ascii="Arial" w:hAnsi="Arial" w:cs="Arial"/>
                <w:color w:val="0000FF"/>
                <w:w w:val="105"/>
                <w:sz w:val="20"/>
                <w:szCs w:val="20"/>
                <w:lang w:val="es-MX"/>
                <w:rPrChange w:id="3602" w:author="César Gamboa" w:date="2019-11-25T09:13:00Z">
                  <w:rPr>
                    <w:rFonts w:ascii="Times New Roman" w:hAnsi="Times New Roman"/>
                    <w:color w:val="0000FF"/>
                    <w:w w:val="105"/>
                    <w:lang w:val="es-MX"/>
                  </w:rPr>
                </w:rPrChange>
              </w:rPr>
              <w:fldChar w:fldCharType="end"/>
            </w:r>
            <w:r w:rsidRPr="00BA6CC3">
              <w:rPr>
                <w:rFonts w:ascii="Arial" w:hAnsi="Arial" w:cs="Arial"/>
                <w:color w:val="0000FF"/>
                <w:w w:val="105"/>
                <w:sz w:val="20"/>
                <w:szCs w:val="20"/>
                <w:lang w:val="es-MX"/>
                <w:rPrChange w:id="3603" w:author="César Gamboa" w:date="2019-11-25T09:13:00Z">
                  <w:rPr>
                    <w:rFonts w:ascii="Times New Roman" w:hAnsi="Times New Roman"/>
                    <w:color w:val="0000FF"/>
                    <w:w w:val="105"/>
                    <w:lang w:val="es-MX"/>
                  </w:rPr>
                </w:rPrChange>
              </w:rPr>
              <w:t>cronologicas.html</w:t>
            </w:r>
          </w:p>
          <w:p w14:paraId="2B2B211E" w14:textId="680008D1" w:rsidR="007128C8" w:rsidRPr="00BA6CC3" w:rsidRDefault="007128C8" w:rsidP="007128C8">
            <w:pPr>
              <w:spacing w:line="240" w:lineRule="auto"/>
              <w:jc w:val="both"/>
              <w:rPr>
                <w:rFonts w:ascii="Arial" w:hAnsi="Arial" w:cs="Arial"/>
                <w:sz w:val="20"/>
                <w:szCs w:val="20"/>
                <w:lang w:val="es-MX"/>
                <w:rPrChange w:id="3604" w:author="César Gamboa" w:date="2019-11-25T09:13:00Z">
                  <w:rPr>
                    <w:rFonts w:ascii="Times New Roman" w:hAnsi="Times New Roman"/>
                    <w:lang w:val="es-MX"/>
                  </w:rPr>
                </w:rPrChange>
              </w:rPr>
            </w:pPr>
            <w:r w:rsidRPr="00BA6CC3">
              <w:rPr>
                <w:rFonts w:ascii="Arial" w:hAnsi="Arial" w:cs="Arial"/>
                <w:w w:val="105"/>
                <w:sz w:val="20"/>
                <w:szCs w:val="20"/>
                <w:lang w:val="es-MX"/>
                <w:rPrChange w:id="3605" w:author="César Gamboa" w:date="2019-11-25T09:13:00Z">
                  <w:rPr>
                    <w:rFonts w:ascii="Times New Roman" w:hAnsi="Times New Roman"/>
                    <w:w w:val="105"/>
                    <w:lang w:val="es-MX"/>
                  </w:rPr>
                </w:rPrChange>
              </w:rPr>
              <w:t xml:space="preserve">———. 2011c. “Introducción a Las Series </w:t>
            </w:r>
            <w:r w:rsidRPr="00BA6CC3">
              <w:rPr>
                <w:rFonts w:ascii="Arial" w:hAnsi="Arial" w:cs="Arial"/>
                <w:spacing w:val="-3"/>
                <w:w w:val="105"/>
                <w:sz w:val="20"/>
                <w:szCs w:val="20"/>
                <w:lang w:val="es-MX"/>
                <w:rPrChange w:id="3606" w:author="César Gamboa" w:date="2019-11-25T09:13:00Z">
                  <w:rPr>
                    <w:rFonts w:ascii="Times New Roman" w:hAnsi="Times New Roman"/>
                    <w:spacing w:val="-3"/>
                    <w:w w:val="105"/>
                    <w:lang w:val="es-MX"/>
                  </w:rPr>
                </w:rPrChange>
              </w:rPr>
              <w:t xml:space="preserve">Cronológicas.” </w:t>
            </w:r>
            <w:r w:rsidRPr="00BA6CC3">
              <w:rPr>
                <w:rFonts w:ascii="Arial" w:hAnsi="Arial" w:cs="Arial"/>
                <w:w w:val="105"/>
                <w:sz w:val="20"/>
                <w:szCs w:val="20"/>
                <w:lang w:val="es-MX"/>
                <w:rPrChange w:id="3607" w:author="César Gamboa" w:date="2019-11-25T09:13:00Z">
                  <w:rPr>
                    <w:rFonts w:ascii="Times New Roman" w:hAnsi="Times New Roman"/>
                    <w:w w:val="105"/>
                    <w:lang w:val="es-MX"/>
                  </w:rPr>
                </w:rPrChange>
              </w:rPr>
              <w:t>In, 1st ed., 77. Editorial Universidad de Costa Rica.</w:t>
            </w:r>
            <w:r w:rsidR="00BA6CC3" w:rsidRPr="00BA6CC3">
              <w:rPr>
                <w:rFonts w:ascii="Arial" w:hAnsi="Arial" w:cs="Arial"/>
                <w:sz w:val="20"/>
                <w:szCs w:val="20"/>
                <w:rPrChange w:id="3608" w:author="César Gamboa" w:date="2019-11-25T09:13:00Z">
                  <w:rPr/>
                </w:rPrChange>
              </w:rPr>
              <w:fldChar w:fldCharType="begin"/>
            </w:r>
            <w:r w:rsidR="00BA6CC3" w:rsidRPr="00BA6CC3">
              <w:rPr>
                <w:rFonts w:ascii="Arial" w:hAnsi="Arial" w:cs="Arial"/>
                <w:sz w:val="20"/>
                <w:szCs w:val="20"/>
                <w:rPrChange w:id="3609" w:author="César Gamboa" w:date="2019-11-25T09:13:00Z">
                  <w:rPr/>
                </w:rPrChange>
              </w:rPr>
              <w:instrText xml:space="preserve"> HYPERLINK "http://www.editorial.ucr.ac.cr/ciencias-naturales-y-exactas/item/1985-introduccion-a-las-series-cronologicas.html" \h </w:instrText>
            </w:r>
            <w:r w:rsidR="00BA6CC3" w:rsidRPr="00BA6CC3">
              <w:rPr>
                <w:rFonts w:ascii="Arial" w:hAnsi="Arial" w:cs="Arial"/>
                <w:sz w:val="20"/>
                <w:szCs w:val="20"/>
                <w:rPrChange w:id="3610" w:author="César Gamboa" w:date="2019-11-25T09:13:00Z">
                  <w:rPr/>
                </w:rPrChange>
              </w:rPr>
              <w:fldChar w:fldCharType="separate"/>
            </w:r>
            <w:r w:rsidRPr="00BA6CC3">
              <w:rPr>
                <w:rFonts w:ascii="Arial" w:hAnsi="Arial" w:cs="Arial"/>
                <w:color w:val="0000FF"/>
                <w:w w:val="105"/>
                <w:sz w:val="20"/>
                <w:szCs w:val="20"/>
                <w:lang w:val="es-MX"/>
                <w:rPrChange w:id="3611" w:author="César Gamboa" w:date="2019-11-25T09:13:00Z">
                  <w:rPr>
                    <w:rFonts w:ascii="Times New Roman" w:hAnsi="Times New Roman"/>
                    <w:color w:val="0000FF"/>
                    <w:w w:val="105"/>
                    <w:lang w:val="es-MX"/>
                  </w:rPr>
                </w:rPrChange>
              </w:rPr>
              <w:t>http://www.editorial.ucr.ac.cr/ciencias-naturales-y-exactas/item/1985-introduccion-a-las-series-</w:t>
            </w:r>
            <w:r w:rsidR="00BA6CC3" w:rsidRPr="00BA6CC3">
              <w:rPr>
                <w:rFonts w:ascii="Arial" w:hAnsi="Arial" w:cs="Arial"/>
                <w:color w:val="0000FF"/>
                <w:w w:val="105"/>
                <w:sz w:val="20"/>
                <w:szCs w:val="20"/>
                <w:lang w:val="es-MX"/>
                <w:rPrChange w:id="3612" w:author="César Gamboa" w:date="2019-11-25T09:13:00Z">
                  <w:rPr>
                    <w:rFonts w:ascii="Times New Roman" w:hAnsi="Times New Roman"/>
                    <w:color w:val="0000FF"/>
                    <w:w w:val="105"/>
                    <w:lang w:val="es-MX"/>
                  </w:rPr>
                </w:rPrChange>
              </w:rPr>
              <w:fldChar w:fldCharType="end"/>
            </w:r>
            <w:r w:rsidRPr="00BA6CC3">
              <w:rPr>
                <w:rFonts w:ascii="Arial" w:hAnsi="Arial" w:cs="Arial"/>
                <w:color w:val="0000FF"/>
                <w:w w:val="105"/>
                <w:sz w:val="20"/>
                <w:szCs w:val="20"/>
                <w:lang w:val="es-MX"/>
                <w:rPrChange w:id="3613" w:author="César Gamboa" w:date="2019-11-25T09:13:00Z">
                  <w:rPr>
                    <w:rFonts w:ascii="Times New Roman" w:hAnsi="Times New Roman"/>
                    <w:color w:val="0000FF"/>
                    <w:w w:val="105"/>
                    <w:lang w:val="es-MX"/>
                  </w:rPr>
                </w:rPrChange>
              </w:rPr>
              <w:t>cronologicas.</w:t>
            </w:r>
            <w:r w:rsidR="00BA6CC3" w:rsidRPr="00BA6CC3">
              <w:rPr>
                <w:rFonts w:ascii="Arial" w:hAnsi="Arial" w:cs="Arial"/>
                <w:sz w:val="20"/>
                <w:szCs w:val="20"/>
                <w:rPrChange w:id="3614" w:author="César Gamboa" w:date="2019-11-25T09:13:00Z">
                  <w:rPr/>
                </w:rPrChange>
              </w:rPr>
              <w:fldChar w:fldCharType="begin"/>
            </w:r>
            <w:r w:rsidR="00BA6CC3" w:rsidRPr="00BA6CC3">
              <w:rPr>
                <w:rFonts w:ascii="Arial" w:hAnsi="Arial" w:cs="Arial"/>
                <w:sz w:val="20"/>
                <w:szCs w:val="20"/>
                <w:rPrChange w:id="3615" w:author="César Gamboa" w:date="2019-11-25T09:13:00Z">
                  <w:rPr/>
                </w:rPrChange>
              </w:rPr>
              <w:instrText xml:space="preserve"> HYPERLINK "http://www.editorial.ucr.ac.cr/ciencias-naturales-y-exactas/item/1985-introduccion-a-las-series-cronologicas.html" \h </w:instrText>
            </w:r>
            <w:r w:rsidR="00BA6CC3" w:rsidRPr="00BA6CC3">
              <w:rPr>
                <w:rFonts w:ascii="Arial" w:hAnsi="Arial" w:cs="Arial"/>
                <w:sz w:val="20"/>
                <w:szCs w:val="20"/>
                <w:rPrChange w:id="3616" w:author="César Gamboa" w:date="2019-11-25T09:13:00Z">
                  <w:rPr/>
                </w:rPrChange>
              </w:rPr>
              <w:fldChar w:fldCharType="separate"/>
            </w:r>
            <w:r w:rsidRPr="00BA6CC3">
              <w:rPr>
                <w:rFonts w:ascii="Arial" w:hAnsi="Arial" w:cs="Arial"/>
                <w:color w:val="0000FF"/>
                <w:w w:val="105"/>
                <w:sz w:val="20"/>
                <w:szCs w:val="20"/>
                <w:lang w:val="es-MX"/>
                <w:rPrChange w:id="3617" w:author="César Gamboa" w:date="2019-11-25T09:13:00Z">
                  <w:rPr>
                    <w:rFonts w:ascii="Times New Roman" w:hAnsi="Times New Roman"/>
                    <w:color w:val="0000FF"/>
                    <w:w w:val="105"/>
                    <w:lang w:val="es-MX"/>
                  </w:rPr>
                </w:rPrChange>
              </w:rPr>
              <w:t>html</w:t>
            </w:r>
            <w:r w:rsidR="00BA6CC3" w:rsidRPr="00BA6CC3">
              <w:rPr>
                <w:rFonts w:ascii="Arial" w:hAnsi="Arial" w:cs="Arial"/>
                <w:color w:val="0000FF"/>
                <w:w w:val="105"/>
                <w:sz w:val="20"/>
                <w:szCs w:val="20"/>
                <w:lang w:val="es-MX"/>
                <w:rPrChange w:id="3618" w:author="César Gamboa" w:date="2019-11-25T09:13:00Z">
                  <w:rPr>
                    <w:rFonts w:ascii="Times New Roman" w:hAnsi="Times New Roman"/>
                    <w:color w:val="0000FF"/>
                    <w:w w:val="105"/>
                    <w:lang w:val="es-MX"/>
                  </w:rPr>
                </w:rPrChange>
              </w:rPr>
              <w:fldChar w:fldCharType="end"/>
            </w:r>
            <w:r w:rsidRPr="00BA6CC3">
              <w:rPr>
                <w:rFonts w:ascii="Arial" w:hAnsi="Arial" w:cs="Arial"/>
                <w:w w:val="105"/>
                <w:sz w:val="20"/>
                <w:szCs w:val="20"/>
                <w:lang w:val="es-MX"/>
                <w:rPrChange w:id="3619" w:author="César Gamboa" w:date="2019-11-25T09:13:00Z">
                  <w:rPr>
                    <w:rFonts w:ascii="Times New Roman" w:hAnsi="Times New Roman"/>
                    <w:w w:val="105"/>
                    <w:lang w:val="es-MX"/>
                  </w:rPr>
                </w:rPrChange>
              </w:rPr>
              <w:t>.</w:t>
            </w:r>
          </w:p>
          <w:p w14:paraId="30A25823" w14:textId="00217689" w:rsidR="007128C8" w:rsidRPr="00BA6CC3" w:rsidRDefault="007128C8" w:rsidP="007128C8">
            <w:pPr>
              <w:spacing w:line="240" w:lineRule="auto"/>
              <w:jc w:val="both"/>
              <w:rPr>
                <w:rFonts w:ascii="Arial" w:hAnsi="Arial" w:cs="Arial"/>
                <w:sz w:val="20"/>
                <w:szCs w:val="20"/>
                <w:lang w:val="en-US"/>
                <w:rPrChange w:id="3620" w:author="César Gamboa" w:date="2019-11-25T09:13:00Z">
                  <w:rPr>
                    <w:rFonts w:ascii="Times New Roman" w:hAnsi="Times New Roman"/>
                    <w:lang w:val="en-US"/>
                  </w:rPr>
                </w:rPrChange>
              </w:rPr>
            </w:pPr>
            <w:bookmarkStart w:id="3621" w:name="_bookmark40"/>
            <w:bookmarkEnd w:id="3621"/>
            <w:r w:rsidRPr="00BA6CC3">
              <w:rPr>
                <w:rFonts w:ascii="Arial" w:hAnsi="Arial" w:cs="Arial"/>
                <w:w w:val="105"/>
                <w:sz w:val="20"/>
                <w:szCs w:val="20"/>
                <w:lang w:val="es-MX"/>
                <w:rPrChange w:id="3622" w:author="César Gamboa" w:date="2019-11-25T09:13:00Z">
                  <w:rPr>
                    <w:rFonts w:ascii="Times New Roman" w:hAnsi="Times New Roman"/>
                    <w:w w:val="105"/>
                    <w:lang w:val="es-MX"/>
                  </w:rPr>
                </w:rPrChange>
              </w:rPr>
              <w:t>———. 2011d. “Introducción a Las Series Cronológicas.” In, 1st ed., 69. Editorial Universidad de Costa Rica.</w:t>
            </w:r>
            <w:r w:rsidR="00BA6CC3" w:rsidRPr="00BA6CC3">
              <w:rPr>
                <w:rFonts w:ascii="Arial" w:hAnsi="Arial" w:cs="Arial"/>
                <w:sz w:val="20"/>
                <w:szCs w:val="20"/>
                <w:rPrChange w:id="3623" w:author="César Gamboa" w:date="2019-11-25T09:13:00Z">
                  <w:rPr/>
                </w:rPrChange>
              </w:rPr>
              <w:fldChar w:fldCharType="begin"/>
            </w:r>
            <w:r w:rsidR="00BA6CC3" w:rsidRPr="00BA6CC3">
              <w:rPr>
                <w:rFonts w:ascii="Arial" w:hAnsi="Arial" w:cs="Arial"/>
                <w:sz w:val="20"/>
                <w:szCs w:val="20"/>
                <w:rPrChange w:id="3624" w:author="César Gamboa" w:date="2019-11-25T09:13:00Z">
                  <w:rPr/>
                </w:rPrChange>
              </w:rPr>
              <w:instrText xml:space="preserve"> HYPERLINK "http://www.editorial.ucr.ac.cr/ciencias-naturales-y-exactas/item/1985-introduccion-a-las-series-cronologicas.html" \h </w:instrText>
            </w:r>
            <w:r w:rsidR="00BA6CC3" w:rsidRPr="00BA6CC3">
              <w:rPr>
                <w:rFonts w:ascii="Arial" w:hAnsi="Arial" w:cs="Arial"/>
                <w:sz w:val="20"/>
                <w:szCs w:val="20"/>
                <w:rPrChange w:id="3625" w:author="César Gamboa" w:date="2019-11-25T09:13:00Z">
                  <w:rPr/>
                </w:rPrChange>
              </w:rPr>
              <w:fldChar w:fldCharType="separate"/>
            </w:r>
            <w:r w:rsidRPr="00BA6CC3">
              <w:rPr>
                <w:rFonts w:ascii="Arial" w:hAnsi="Arial" w:cs="Arial"/>
                <w:color w:val="0000FF"/>
                <w:w w:val="105"/>
                <w:sz w:val="20"/>
                <w:szCs w:val="20"/>
                <w:lang w:val="es-MX"/>
                <w:rPrChange w:id="3626" w:author="César Gamboa" w:date="2019-11-25T09:13:00Z">
                  <w:rPr>
                    <w:rFonts w:ascii="Times New Roman" w:hAnsi="Times New Roman"/>
                    <w:color w:val="0000FF"/>
                    <w:w w:val="105"/>
                    <w:lang w:val="es-MX"/>
                  </w:rPr>
                </w:rPrChange>
              </w:rPr>
              <w:t>http://www.editorial.ucr.ac.cr/ciencias-naturales-y-exactas/item/1985-introduccion-a-las-series-</w:t>
            </w:r>
            <w:r w:rsidR="00BA6CC3" w:rsidRPr="00BA6CC3">
              <w:rPr>
                <w:rFonts w:ascii="Arial" w:hAnsi="Arial" w:cs="Arial"/>
                <w:color w:val="0000FF"/>
                <w:w w:val="105"/>
                <w:sz w:val="20"/>
                <w:szCs w:val="20"/>
                <w:lang w:val="es-MX"/>
                <w:rPrChange w:id="3627" w:author="César Gamboa" w:date="2019-11-25T09:13:00Z">
                  <w:rPr>
                    <w:rFonts w:ascii="Times New Roman" w:hAnsi="Times New Roman"/>
                    <w:color w:val="0000FF"/>
                    <w:w w:val="105"/>
                    <w:lang w:val="es-MX"/>
                  </w:rPr>
                </w:rPrChange>
              </w:rPr>
              <w:fldChar w:fldCharType="end"/>
            </w:r>
            <w:r w:rsidRPr="00BA6CC3">
              <w:rPr>
                <w:rFonts w:ascii="Arial" w:hAnsi="Arial" w:cs="Arial"/>
                <w:color w:val="0000FF"/>
                <w:w w:val="105"/>
                <w:sz w:val="20"/>
                <w:szCs w:val="20"/>
                <w:lang w:val="es-MX"/>
                <w:rPrChange w:id="3628" w:author="César Gamboa" w:date="2019-11-25T09:13:00Z">
                  <w:rPr>
                    <w:rFonts w:ascii="Times New Roman" w:hAnsi="Times New Roman"/>
                    <w:color w:val="0000FF"/>
                    <w:w w:val="105"/>
                    <w:lang w:val="es-MX"/>
                  </w:rPr>
                </w:rPrChange>
              </w:rPr>
              <w:t>cronologicas.</w:t>
            </w:r>
            <w:r w:rsidR="00BA6CC3" w:rsidRPr="00BA6CC3">
              <w:rPr>
                <w:rFonts w:ascii="Arial" w:hAnsi="Arial" w:cs="Arial"/>
                <w:sz w:val="20"/>
                <w:szCs w:val="20"/>
                <w:rPrChange w:id="3629" w:author="César Gamboa" w:date="2019-11-25T09:13:00Z">
                  <w:rPr/>
                </w:rPrChange>
              </w:rPr>
              <w:fldChar w:fldCharType="begin"/>
            </w:r>
            <w:r w:rsidR="00BA6CC3" w:rsidRPr="00BA6CC3">
              <w:rPr>
                <w:rFonts w:ascii="Arial" w:hAnsi="Arial" w:cs="Arial"/>
                <w:sz w:val="20"/>
                <w:szCs w:val="20"/>
                <w:rPrChange w:id="3630" w:author="César Gamboa" w:date="2019-11-25T09:13:00Z">
                  <w:rPr/>
                </w:rPrChange>
              </w:rPr>
              <w:instrText xml:space="preserve"> HYPERLINK "http://www.editorial.ucr.ac.cr/ciencias-naturales-y-exactas/item/1985-introduccion-a-las-series-cronologicas.html" \h </w:instrText>
            </w:r>
            <w:r w:rsidR="00BA6CC3" w:rsidRPr="00BA6CC3">
              <w:rPr>
                <w:rFonts w:ascii="Arial" w:hAnsi="Arial" w:cs="Arial"/>
                <w:sz w:val="20"/>
                <w:szCs w:val="20"/>
                <w:rPrChange w:id="3631" w:author="César Gamboa" w:date="2019-11-25T09:13:00Z">
                  <w:rPr/>
                </w:rPrChange>
              </w:rPr>
              <w:fldChar w:fldCharType="separate"/>
            </w:r>
            <w:r w:rsidRPr="00BA6CC3">
              <w:rPr>
                <w:rFonts w:ascii="Arial" w:hAnsi="Arial" w:cs="Arial"/>
                <w:color w:val="0000FF"/>
                <w:w w:val="105"/>
                <w:sz w:val="20"/>
                <w:szCs w:val="20"/>
                <w:lang w:val="en-US"/>
                <w:rPrChange w:id="3632" w:author="César Gamboa" w:date="2019-11-25T09:13:00Z">
                  <w:rPr>
                    <w:rFonts w:ascii="Times New Roman" w:hAnsi="Times New Roman"/>
                    <w:color w:val="0000FF"/>
                    <w:w w:val="105"/>
                    <w:lang w:val="en-US"/>
                  </w:rPr>
                </w:rPrChange>
              </w:rPr>
              <w:t>html</w:t>
            </w:r>
            <w:r w:rsidR="00BA6CC3" w:rsidRPr="00BA6CC3">
              <w:rPr>
                <w:rFonts w:ascii="Arial" w:hAnsi="Arial" w:cs="Arial"/>
                <w:color w:val="0000FF"/>
                <w:w w:val="105"/>
                <w:sz w:val="20"/>
                <w:szCs w:val="20"/>
                <w:lang w:val="en-US"/>
                <w:rPrChange w:id="3633" w:author="César Gamboa" w:date="2019-11-25T09:13:00Z">
                  <w:rPr>
                    <w:rFonts w:ascii="Times New Roman" w:hAnsi="Times New Roman"/>
                    <w:color w:val="0000FF"/>
                    <w:w w:val="105"/>
                    <w:lang w:val="en-US"/>
                  </w:rPr>
                </w:rPrChange>
              </w:rPr>
              <w:fldChar w:fldCharType="end"/>
            </w:r>
            <w:r w:rsidRPr="00BA6CC3">
              <w:rPr>
                <w:rFonts w:ascii="Arial" w:hAnsi="Arial" w:cs="Arial"/>
                <w:w w:val="105"/>
                <w:sz w:val="20"/>
                <w:szCs w:val="20"/>
                <w:lang w:val="en-US"/>
                <w:rPrChange w:id="3634" w:author="César Gamboa" w:date="2019-11-25T09:13:00Z">
                  <w:rPr>
                    <w:rFonts w:ascii="Times New Roman" w:hAnsi="Times New Roman"/>
                    <w:w w:val="105"/>
                    <w:lang w:val="en-US"/>
                  </w:rPr>
                </w:rPrChange>
              </w:rPr>
              <w:t>.</w:t>
            </w:r>
          </w:p>
          <w:p w14:paraId="5F1C0131" w14:textId="77777777" w:rsidR="007128C8" w:rsidRPr="00BA6CC3" w:rsidRDefault="007128C8" w:rsidP="007128C8">
            <w:pPr>
              <w:spacing w:line="240" w:lineRule="auto"/>
              <w:jc w:val="both"/>
              <w:rPr>
                <w:rFonts w:ascii="Arial" w:hAnsi="Arial" w:cs="Arial"/>
                <w:sz w:val="20"/>
                <w:szCs w:val="20"/>
                <w:lang w:val="en-US"/>
                <w:rPrChange w:id="3635" w:author="César Gamboa" w:date="2019-11-25T09:13:00Z">
                  <w:rPr>
                    <w:rFonts w:ascii="Times New Roman" w:hAnsi="Times New Roman"/>
                    <w:lang w:val="en-US"/>
                  </w:rPr>
                </w:rPrChange>
              </w:rPr>
            </w:pPr>
            <w:bookmarkStart w:id="3636" w:name="_bookmark41"/>
            <w:bookmarkEnd w:id="3636"/>
            <w:r w:rsidRPr="00BA6CC3">
              <w:rPr>
                <w:rFonts w:ascii="Arial" w:hAnsi="Arial" w:cs="Arial"/>
                <w:w w:val="105"/>
                <w:sz w:val="20"/>
                <w:szCs w:val="20"/>
                <w:lang w:val="en-US"/>
                <w:rPrChange w:id="3637" w:author="César Gamboa" w:date="2019-11-25T09:13:00Z">
                  <w:rPr>
                    <w:rFonts w:ascii="Times New Roman" w:hAnsi="Times New Roman"/>
                    <w:w w:val="105"/>
                    <w:lang w:val="en-US"/>
                  </w:rPr>
                </w:rPrChange>
              </w:rPr>
              <w:t xml:space="preserve">Hyndman, R. J., and G. Athanasopoulos. 2018a. </w:t>
            </w:r>
            <w:r w:rsidRPr="00BA6CC3">
              <w:rPr>
                <w:rFonts w:ascii="Arial" w:hAnsi="Arial" w:cs="Arial"/>
                <w:i/>
                <w:w w:val="105"/>
                <w:sz w:val="20"/>
                <w:szCs w:val="20"/>
                <w:lang w:val="en-US"/>
                <w:rPrChange w:id="3638" w:author="César Gamboa" w:date="2019-11-25T09:13:00Z">
                  <w:rPr>
                    <w:rFonts w:ascii="Times New Roman" w:hAnsi="Times New Roman"/>
                    <w:i/>
                    <w:w w:val="105"/>
                    <w:lang w:val="en-US"/>
                  </w:rPr>
                </w:rPrChange>
              </w:rPr>
              <w:t>Forecasting: Principles and Practice</w:t>
            </w:r>
            <w:r w:rsidRPr="00BA6CC3">
              <w:rPr>
                <w:rFonts w:ascii="Arial" w:hAnsi="Arial" w:cs="Arial"/>
                <w:w w:val="105"/>
                <w:sz w:val="20"/>
                <w:szCs w:val="20"/>
                <w:lang w:val="en-US"/>
                <w:rPrChange w:id="3639" w:author="César Gamboa" w:date="2019-11-25T09:13:00Z">
                  <w:rPr>
                    <w:rFonts w:ascii="Times New Roman" w:hAnsi="Times New Roman"/>
                    <w:w w:val="105"/>
                    <w:lang w:val="en-US"/>
                  </w:rPr>
                </w:rPrChange>
              </w:rPr>
              <w:t>. OTexts.</w:t>
            </w:r>
            <w:r w:rsidRPr="00BA6CC3">
              <w:rPr>
                <w:rFonts w:ascii="Arial" w:hAnsi="Arial" w:cs="Arial"/>
                <w:color w:val="0000FF"/>
                <w:w w:val="105"/>
                <w:sz w:val="20"/>
                <w:szCs w:val="20"/>
                <w:lang w:val="en-US"/>
                <w:rPrChange w:id="3640" w:author="César Gamboa" w:date="2019-11-25T09:13:00Z">
                  <w:rPr>
                    <w:rFonts w:ascii="Times New Roman" w:hAnsi="Times New Roman"/>
                    <w:color w:val="0000FF"/>
                    <w:w w:val="105"/>
                    <w:lang w:val="en-US"/>
                  </w:rPr>
                </w:rPrChange>
              </w:rPr>
              <w:t>https:</w:t>
            </w:r>
          </w:p>
          <w:p w14:paraId="0CA596C9" w14:textId="2F63990A" w:rsidR="007128C8" w:rsidRPr="00BA6CC3" w:rsidRDefault="007128C8" w:rsidP="007128C8">
            <w:pPr>
              <w:spacing w:line="240" w:lineRule="auto"/>
              <w:jc w:val="both"/>
              <w:rPr>
                <w:rFonts w:ascii="Arial" w:hAnsi="Arial" w:cs="Arial"/>
                <w:sz w:val="20"/>
                <w:szCs w:val="20"/>
                <w:lang w:val="en-US"/>
                <w:rPrChange w:id="3641" w:author="César Gamboa" w:date="2019-11-25T09:13:00Z">
                  <w:rPr>
                    <w:rFonts w:ascii="Times New Roman" w:hAnsi="Times New Roman"/>
                    <w:lang w:val="en-US"/>
                  </w:rPr>
                </w:rPrChange>
              </w:rPr>
            </w:pPr>
            <w:r w:rsidRPr="00BA6CC3">
              <w:rPr>
                <w:rFonts w:ascii="Arial" w:hAnsi="Arial" w:cs="Arial"/>
                <w:color w:val="0000FF"/>
                <w:w w:val="110"/>
                <w:sz w:val="20"/>
                <w:szCs w:val="20"/>
                <w:lang w:val="en-US"/>
                <w:rPrChange w:id="3642" w:author="César Gamboa" w:date="2019-11-25T09:13:00Z">
                  <w:rPr>
                    <w:rFonts w:ascii="Times New Roman" w:hAnsi="Times New Roman"/>
                    <w:color w:val="0000FF"/>
                    <w:w w:val="110"/>
                    <w:lang w:val="en-US"/>
                  </w:rPr>
                </w:rPrChange>
              </w:rPr>
              <w:t>//books.google.co.cr/</w:t>
            </w:r>
            <w:proofErr w:type="spellStart"/>
            <w:r w:rsidRPr="00BA6CC3">
              <w:rPr>
                <w:rFonts w:ascii="Arial" w:hAnsi="Arial" w:cs="Arial"/>
                <w:color w:val="0000FF"/>
                <w:w w:val="110"/>
                <w:sz w:val="20"/>
                <w:szCs w:val="20"/>
                <w:lang w:val="en-US"/>
                <w:rPrChange w:id="3643" w:author="César Gamboa" w:date="2019-11-25T09:13:00Z">
                  <w:rPr>
                    <w:rFonts w:ascii="Times New Roman" w:hAnsi="Times New Roman"/>
                    <w:color w:val="0000FF"/>
                    <w:w w:val="110"/>
                    <w:lang w:val="en-US"/>
                  </w:rPr>
                </w:rPrChange>
              </w:rPr>
              <w:t>books?id</w:t>
            </w:r>
            <w:proofErr w:type="spellEnd"/>
            <w:r w:rsidRPr="00BA6CC3">
              <w:rPr>
                <w:rFonts w:ascii="Arial" w:hAnsi="Arial" w:cs="Arial"/>
                <w:color w:val="0000FF"/>
                <w:w w:val="110"/>
                <w:sz w:val="20"/>
                <w:szCs w:val="20"/>
                <w:lang w:val="en-US"/>
                <w:rPrChange w:id="3644" w:author="César Gamboa" w:date="2019-11-25T09:13:00Z">
                  <w:rPr>
                    <w:rFonts w:ascii="Times New Roman" w:hAnsi="Times New Roman"/>
                    <w:color w:val="0000FF"/>
                    <w:w w:val="110"/>
                    <w:lang w:val="en-US"/>
                  </w:rPr>
                </w:rPrChange>
              </w:rPr>
              <w:t>=/_</w:t>
            </w:r>
            <w:proofErr w:type="spellStart"/>
            <w:r w:rsidRPr="00BA6CC3">
              <w:rPr>
                <w:rFonts w:ascii="Arial" w:hAnsi="Arial" w:cs="Arial"/>
                <w:color w:val="0000FF"/>
                <w:w w:val="110"/>
                <w:sz w:val="20"/>
                <w:szCs w:val="20"/>
                <w:lang w:val="en-US"/>
                <w:rPrChange w:id="3645" w:author="César Gamboa" w:date="2019-11-25T09:13:00Z">
                  <w:rPr>
                    <w:rFonts w:ascii="Times New Roman" w:hAnsi="Times New Roman"/>
                    <w:color w:val="0000FF"/>
                    <w:w w:val="110"/>
                    <w:lang w:val="en-US"/>
                  </w:rPr>
                </w:rPrChange>
              </w:rPr>
              <w:t>bBhDwAAQBAJ</w:t>
            </w:r>
            <w:proofErr w:type="spellEnd"/>
            <w:r w:rsidRPr="00BA6CC3">
              <w:rPr>
                <w:rFonts w:ascii="Arial" w:hAnsi="Arial" w:cs="Arial"/>
                <w:w w:val="110"/>
                <w:sz w:val="20"/>
                <w:szCs w:val="20"/>
                <w:lang w:val="en-US"/>
                <w:rPrChange w:id="3646" w:author="César Gamboa" w:date="2019-11-25T09:13:00Z">
                  <w:rPr>
                    <w:rFonts w:ascii="Times New Roman" w:hAnsi="Times New Roman"/>
                    <w:w w:val="110"/>
                    <w:lang w:val="en-US"/>
                  </w:rPr>
                </w:rPrChange>
              </w:rPr>
              <w:t>.</w:t>
            </w:r>
          </w:p>
          <w:p w14:paraId="479644CE" w14:textId="77777777" w:rsidR="007128C8" w:rsidRPr="00BA6CC3" w:rsidRDefault="007128C8" w:rsidP="007128C8">
            <w:pPr>
              <w:spacing w:line="240" w:lineRule="auto"/>
              <w:jc w:val="both"/>
              <w:rPr>
                <w:rFonts w:ascii="Arial" w:hAnsi="Arial" w:cs="Arial"/>
                <w:sz w:val="20"/>
                <w:szCs w:val="20"/>
                <w:lang w:val="en-US"/>
                <w:rPrChange w:id="3647" w:author="César Gamboa" w:date="2019-11-25T09:13:00Z">
                  <w:rPr>
                    <w:rFonts w:ascii="Times New Roman" w:hAnsi="Times New Roman"/>
                    <w:lang w:val="en-US"/>
                  </w:rPr>
                </w:rPrChange>
              </w:rPr>
            </w:pPr>
            <w:bookmarkStart w:id="3648" w:name="_bookmark42"/>
            <w:bookmarkEnd w:id="3648"/>
            <w:r w:rsidRPr="00BA6CC3">
              <w:rPr>
                <w:rFonts w:ascii="Arial" w:hAnsi="Arial" w:cs="Arial"/>
                <w:w w:val="110"/>
                <w:sz w:val="20"/>
                <w:szCs w:val="20"/>
                <w:lang w:val="en-US"/>
                <w:rPrChange w:id="3649" w:author="César Gamboa" w:date="2019-11-25T09:13:00Z">
                  <w:rPr>
                    <w:rFonts w:ascii="Times New Roman" w:hAnsi="Times New Roman"/>
                    <w:w w:val="110"/>
                    <w:lang w:val="en-US"/>
                  </w:rPr>
                </w:rPrChange>
              </w:rPr>
              <w:t xml:space="preserve">———. 2018b. </w:t>
            </w:r>
            <w:r w:rsidRPr="00BA6CC3">
              <w:rPr>
                <w:rFonts w:ascii="Arial" w:hAnsi="Arial" w:cs="Arial"/>
                <w:i/>
                <w:w w:val="110"/>
                <w:sz w:val="20"/>
                <w:szCs w:val="20"/>
                <w:lang w:val="en-US"/>
                <w:rPrChange w:id="3650" w:author="César Gamboa" w:date="2019-11-25T09:13:00Z">
                  <w:rPr>
                    <w:rFonts w:ascii="Times New Roman" w:hAnsi="Times New Roman"/>
                    <w:i/>
                    <w:w w:val="110"/>
                    <w:lang w:val="en-US"/>
                  </w:rPr>
                </w:rPrChange>
              </w:rPr>
              <w:t>Forecasting: Principles and Practice</w:t>
            </w:r>
            <w:r w:rsidRPr="00BA6CC3">
              <w:rPr>
                <w:rFonts w:ascii="Arial" w:hAnsi="Arial" w:cs="Arial"/>
                <w:w w:val="110"/>
                <w:sz w:val="20"/>
                <w:szCs w:val="20"/>
                <w:lang w:val="en-US"/>
                <w:rPrChange w:id="3651" w:author="César Gamboa" w:date="2019-11-25T09:13:00Z">
                  <w:rPr>
                    <w:rFonts w:ascii="Times New Roman" w:hAnsi="Times New Roman"/>
                    <w:w w:val="110"/>
                    <w:lang w:val="en-US"/>
                  </w:rPr>
                </w:rPrChange>
              </w:rPr>
              <w:t>. OTexts.</w:t>
            </w:r>
            <w:r w:rsidRPr="00BA6CC3">
              <w:rPr>
                <w:rFonts w:ascii="Arial" w:hAnsi="Arial" w:cs="Arial"/>
                <w:color w:val="0000FF"/>
                <w:w w:val="110"/>
                <w:sz w:val="20"/>
                <w:szCs w:val="20"/>
                <w:lang w:val="en-US"/>
                <w:rPrChange w:id="3652" w:author="César Gamboa" w:date="2019-11-25T09:13:00Z">
                  <w:rPr>
                    <w:rFonts w:ascii="Times New Roman" w:hAnsi="Times New Roman"/>
                    <w:color w:val="0000FF"/>
                    <w:w w:val="110"/>
                    <w:lang w:val="en-US"/>
                  </w:rPr>
                </w:rPrChange>
              </w:rPr>
              <w:t>https://books.google.co.cr/books?id=/_ bBhDwAAQBAJ</w:t>
            </w:r>
            <w:r w:rsidRPr="00BA6CC3">
              <w:rPr>
                <w:rFonts w:ascii="Arial" w:hAnsi="Arial" w:cs="Arial"/>
                <w:w w:val="110"/>
                <w:sz w:val="20"/>
                <w:szCs w:val="20"/>
                <w:lang w:val="en-US"/>
                <w:rPrChange w:id="3653" w:author="César Gamboa" w:date="2019-11-25T09:13:00Z">
                  <w:rPr>
                    <w:rFonts w:ascii="Times New Roman" w:hAnsi="Times New Roman"/>
                    <w:w w:val="110"/>
                    <w:lang w:val="en-US"/>
                  </w:rPr>
                </w:rPrChange>
              </w:rPr>
              <w:t>.</w:t>
            </w:r>
          </w:p>
          <w:p w14:paraId="6ADA7DFB" w14:textId="43C94C2F" w:rsidR="007128C8" w:rsidRPr="00BA6CC3" w:rsidRDefault="007128C8" w:rsidP="007128C8">
            <w:pPr>
              <w:spacing w:line="240" w:lineRule="auto"/>
              <w:jc w:val="both"/>
              <w:rPr>
                <w:rFonts w:ascii="Arial" w:hAnsi="Arial" w:cs="Arial"/>
                <w:sz w:val="20"/>
                <w:szCs w:val="20"/>
                <w:lang w:val="en-US"/>
                <w:rPrChange w:id="3654" w:author="César Gamboa" w:date="2019-11-25T09:13:00Z">
                  <w:rPr>
                    <w:rFonts w:ascii="Times New Roman" w:hAnsi="Times New Roman"/>
                    <w:lang w:val="en-US"/>
                  </w:rPr>
                </w:rPrChange>
              </w:rPr>
            </w:pPr>
            <w:bookmarkStart w:id="3655" w:name="_bookmark43"/>
            <w:bookmarkEnd w:id="3655"/>
            <w:r w:rsidRPr="00BA6CC3">
              <w:rPr>
                <w:rFonts w:ascii="Arial" w:hAnsi="Arial" w:cs="Arial"/>
                <w:w w:val="110"/>
                <w:sz w:val="20"/>
                <w:szCs w:val="20"/>
                <w:lang w:val="en-US"/>
                <w:rPrChange w:id="3656" w:author="César Gamboa" w:date="2019-11-25T09:13:00Z">
                  <w:rPr>
                    <w:rFonts w:ascii="Times New Roman" w:hAnsi="Times New Roman"/>
                    <w:w w:val="110"/>
                    <w:lang w:val="en-US"/>
                  </w:rPr>
                </w:rPrChange>
              </w:rPr>
              <w:t>Hyndman,</w:t>
            </w:r>
            <w:r w:rsidRPr="00BA6CC3">
              <w:rPr>
                <w:rFonts w:ascii="Arial" w:hAnsi="Arial" w:cs="Arial"/>
                <w:spacing w:val="-11"/>
                <w:w w:val="110"/>
                <w:sz w:val="20"/>
                <w:szCs w:val="20"/>
                <w:lang w:val="en-US"/>
                <w:rPrChange w:id="3657" w:author="César Gamboa" w:date="2019-11-25T09:13:00Z">
                  <w:rPr>
                    <w:rFonts w:ascii="Times New Roman" w:hAnsi="Times New Roman"/>
                    <w:spacing w:val="-11"/>
                    <w:w w:val="110"/>
                    <w:lang w:val="en-US"/>
                  </w:rPr>
                </w:rPrChange>
              </w:rPr>
              <w:t xml:space="preserve"> </w:t>
            </w:r>
            <w:r w:rsidRPr="00BA6CC3">
              <w:rPr>
                <w:rFonts w:ascii="Arial" w:hAnsi="Arial" w:cs="Arial"/>
                <w:w w:val="110"/>
                <w:sz w:val="20"/>
                <w:szCs w:val="20"/>
                <w:lang w:val="en-US"/>
                <w:rPrChange w:id="3658" w:author="César Gamboa" w:date="2019-11-25T09:13:00Z">
                  <w:rPr>
                    <w:rFonts w:ascii="Times New Roman" w:hAnsi="Times New Roman"/>
                    <w:w w:val="110"/>
                    <w:lang w:val="en-US"/>
                  </w:rPr>
                </w:rPrChange>
              </w:rPr>
              <w:t>Rob,</w:t>
            </w:r>
            <w:r w:rsidRPr="00BA6CC3">
              <w:rPr>
                <w:rFonts w:ascii="Arial" w:hAnsi="Arial" w:cs="Arial"/>
                <w:spacing w:val="-9"/>
                <w:w w:val="110"/>
                <w:sz w:val="20"/>
                <w:szCs w:val="20"/>
                <w:lang w:val="en-US"/>
                <w:rPrChange w:id="3659" w:author="César Gamboa" w:date="2019-11-25T09:13:00Z">
                  <w:rPr>
                    <w:rFonts w:ascii="Times New Roman" w:hAnsi="Times New Roman"/>
                    <w:spacing w:val="-9"/>
                    <w:w w:val="110"/>
                    <w:lang w:val="en-US"/>
                  </w:rPr>
                </w:rPrChange>
              </w:rPr>
              <w:t xml:space="preserve"> </w:t>
            </w:r>
            <w:r w:rsidRPr="00BA6CC3">
              <w:rPr>
                <w:rFonts w:ascii="Arial" w:hAnsi="Arial" w:cs="Arial"/>
                <w:w w:val="110"/>
                <w:sz w:val="20"/>
                <w:szCs w:val="20"/>
                <w:lang w:val="en-US"/>
                <w:rPrChange w:id="3660" w:author="César Gamboa" w:date="2019-11-25T09:13:00Z">
                  <w:rPr>
                    <w:rFonts w:ascii="Times New Roman" w:hAnsi="Times New Roman"/>
                    <w:w w:val="110"/>
                    <w:lang w:val="en-US"/>
                  </w:rPr>
                </w:rPrChange>
              </w:rPr>
              <w:t>and</w:t>
            </w:r>
            <w:r w:rsidRPr="00BA6CC3">
              <w:rPr>
                <w:rFonts w:ascii="Arial" w:hAnsi="Arial" w:cs="Arial"/>
                <w:spacing w:val="-10"/>
                <w:w w:val="110"/>
                <w:sz w:val="20"/>
                <w:szCs w:val="20"/>
                <w:lang w:val="en-US"/>
                <w:rPrChange w:id="3661" w:author="César Gamboa" w:date="2019-11-25T09:13:00Z">
                  <w:rPr>
                    <w:rFonts w:ascii="Times New Roman" w:hAnsi="Times New Roman"/>
                    <w:spacing w:val="-10"/>
                    <w:w w:val="110"/>
                    <w:lang w:val="en-US"/>
                  </w:rPr>
                </w:rPrChange>
              </w:rPr>
              <w:t xml:space="preserve"> </w:t>
            </w:r>
            <w:r w:rsidRPr="00BA6CC3">
              <w:rPr>
                <w:rFonts w:ascii="Arial" w:hAnsi="Arial" w:cs="Arial"/>
                <w:spacing w:val="-3"/>
                <w:w w:val="110"/>
                <w:sz w:val="20"/>
                <w:szCs w:val="20"/>
                <w:lang w:val="en-US"/>
                <w:rPrChange w:id="3662" w:author="César Gamboa" w:date="2019-11-25T09:13:00Z">
                  <w:rPr>
                    <w:rFonts w:ascii="Times New Roman" w:hAnsi="Times New Roman"/>
                    <w:spacing w:val="-3"/>
                    <w:w w:val="110"/>
                    <w:lang w:val="en-US"/>
                  </w:rPr>
                </w:rPrChange>
              </w:rPr>
              <w:t>Yeasmin</w:t>
            </w:r>
            <w:r w:rsidRPr="00BA6CC3">
              <w:rPr>
                <w:rFonts w:ascii="Arial" w:hAnsi="Arial" w:cs="Arial"/>
                <w:spacing w:val="-10"/>
                <w:w w:val="110"/>
                <w:sz w:val="20"/>
                <w:szCs w:val="20"/>
                <w:lang w:val="en-US"/>
                <w:rPrChange w:id="3663" w:author="César Gamboa" w:date="2019-11-25T09:13:00Z">
                  <w:rPr>
                    <w:rFonts w:ascii="Times New Roman" w:hAnsi="Times New Roman"/>
                    <w:spacing w:val="-10"/>
                    <w:w w:val="110"/>
                    <w:lang w:val="en-US"/>
                  </w:rPr>
                </w:rPrChange>
              </w:rPr>
              <w:t xml:space="preserve"> </w:t>
            </w:r>
            <w:r w:rsidRPr="00BA6CC3">
              <w:rPr>
                <w:rFonts w:ascii="Arial" w:hAnsi="Arial" w:cs="Arial"/>
                <w:w w:val="110"/>
                <w:sz w:val="20"/>
                <w:szCs w:val="20"/>
                <w:lang w:val="en-US"/>
                <w:rPrChange w:id="3664" w:author="César Gamboa" w:date="2019-11-25T09:13:00Z">
                  <w:rPr>
                    <w:rFonts w:ascii="Times New Roman" w:hAnsi="Times New Roman"/>
                    <w:w w:val="110"/>
                    <w:lang w:val="en-US"/>
                  </w:rPr>
                </w:rPrChange>
              </w:rPr>
              <w:t>Khandakar.</w:t>
            </w:r>
            <w:r w:rsidRPr="00BA6CC3">
              <w:rPr>
                <w:rFonts w:ascii="Arial" w:hAnsi="Arial" w:cs="Arial"/>
                <w:spacing w:val="-10"/>
                <w:w w:val="110"/>
                <w:sz w:val="20"/>
                <w:szCs w:val="20"/>
                <w:lang w:val="en-US"/>
                <w:rPrChange w:id="3665" w:author="César Gamboa" w:date="2019-11-25T09:13:00Z">
                  <w:rPr>
                    <w:rFonts w:ascii="Times New Roman" w:hAnsi="Times New Roman"/>
                    <w:spacing w:val="-10"/>
                    <w:w w:val="110"/>
                    <w:lang w:val="en-US"/>
                  </w:rPr>
                </w:rPrChange>
              </w:rPr>
              <w:t xml:space="preserve"> </w:t>
            </w:r>
            <w:r w:rsidRPr="00BA6CC3">
              <w:rPr>
                <w:rFonts w:ascii="Arial" w:hAnsi="Arial" w:cs="Arial"/>
                <w:w w:val="110"/>
                <w:sz w:val="20"/>
                <w:szCs w:val="20"/>
                <w:lang w:val="en-US"/>
                <w:rPrChange w:id="3666" w:author="César Gamboa" w:date="2019-11-25T09:13:00Z">
                  <w:rPr>
                    <w:rFonts w:ascii="Times New Roman" w:hAnsi="Times New Roman"/>
                    <w:w w:val="110"/>
                    <w:lang w:val="en-US"/>
                  </w:rPr>
                </w:rPrChange>
              </w:rPr>
              <w:t>2008.</w:t>
            </w:r>
            <w:r w:rsidRPr="00BA6CC3">
              <w:rPr>
                <w:rFonts w:ascii="Arial" w:hAnsi="Arial" w:cs="Arial"/>
                <w:spacing w:val="-9"/>
                <w:w w:val="110"/>
                <w:sz w:val="20"/>
                <w:szCs w:val="20"/>
                <w:lang w:val="en-US"/>
                <w:rPrChange w:id="3667" w:author="César Gamboa" w:date="2019-11-25T09:13:00Z">
                  <w:rPr>
                    <w:rFonts w:ascii="Times New Roman" w:hAnsi="Times New Roman"/>
                    <w:spacing w:val="-9"/>
                    <w:w w:val="110"/>
                    <w:lang w:val="en-US"/>
                  </w:rPr>
                </w:rPrChange>
              </w:rPr>
              <w:t xml:space="preserve"> </w:t>
            </w:r>
            <w:r w:rsidRPr="00BA6CC3">
              <w:rPr>
                <w:rFonts w:ascii="Arial" w:hAnsi="Arial" w:cs="Arial"/>
                <w:w w:val="110"/>
                <w:sz w:val="20"/>
                <w:szCs w:val="20"/>
                <w:lang w:val="en-US"/>
                <w:rPrChange w:id="3668" w:author="César Gamboa" w:date="2019-11-25T09:13:00Z">
                  <w:rPr>
                    <w:rFonts w:ascii="Times New Roman" w:hAnsi="Times New Roman"/>
                    <w:w w:val="110"/>
                    <w:lang w:val="en-US"/>
                  </w:rPr>
                </w:rPrChange>
              </w:rPr>
              <w:t>“Automatic</w:t>
            </w:r>
            <w:r w:rsidRPr="00BA6CC3">
              <w:rPr>
                <w:rFonts w:ascii="Arial" w:hAnsi="Arial" w:cs="Arial"/>
                <w:spacing w:val="-10"/>
                <w:w w:val="110"/>
                <w:sz w:val="20"/>
                <w:szCs w:val="20"/>
                <w:lang w:val="en-US"/>
                <w:rPrChange w:id="3669" w:author="César Gamboa" w:date="2019-11-25T09:13:00Z">
                  <w:rPr>
                    <w:rFonts w:ascii="Times New Roman" w:hAnsi="Times New Roman"/>
                    <w:spacing w:val="-10"/>
                    <w:w w:val="110"/>
                    <w:lang w:val="en-US"/>
                  </w:rPr>
                </w:rPrChange>
              </w:rPr>
              <w:t xml:space="preserve"> </w:t>
            </w:r>
            <w:r w:rsidRPr="00BA6CC3">
              <w:rPr>
                <w:rFonts w:ascii="Arial" w:hAnsi="Arial" w:cs="Arial"/>
                <w:w w:val="110"/>
                <w:sz w:val="20"/>
                <w:szCs w:val="20"/>
                <w:lang w:val="en-US"/>
                <w:rPrChange w:id="3670" w:author="César Gamboa" w:date="2019-11-25T09:13:00Z">
                  <w:rPr>
                    <w:rFonts w:ascii="Times New Roman" w:hAnsi="Times New Roman"/>
                    <w:w w:val="110"/>
                    <w:lang w:val="en-US"/>
                  </w:rPr>
                </w:rPrChange>
              </w:rPr>
              <w:t>Time</w:t>
            </w:r>
            <w:r w:rsidRPr="00BA6CC3">
              <w:rPr>
                <w:rFonts w:ascii="Arial" w:hAnsi="Arial" w:cs="Arial"/>
                <w:spacing w:val="-10"/>
                <w:w w:val="110"/>
                <w:sz w:val="20"/>
                <w:szCs w:val="20"/>
                <w:lang w:val="en-US"/>
                <w:rPrChange w:id="3671" w:author="César Gamboa" w:date="2019-11-25T09:13:00Z">
                  <w:rPr>
                    <w:rFonts w:ascii="Times New Roman" w:hAnsi="Times New Roman"/>
                    <w:spacing w:val="-10"/>
                    <w:w w:val="110"/>
                    <w:lang w:val="en-US"/>
                  </w:rPr>
                </w:rPrChange>
              </w:rPr>
              <w:t xml:space="preserve"> </w:t>
            </w:r>
            <w:r w:rsidRPr="00BA6CC3">
              <w:rPr>
                <w:rFonts w:ascii="Arial" w:hAnsi="Arial" w:cs="Arial"/>
                <w:w w:val="110"/>
                <w:sz w:val="20"/>
                <w:szCs w:val="20"/>
                <w:lang w:val="en-US"/>
                <w:rPrChange w:id="3672" w:author="César Gamboa" w:date="2019-11-25T09:13:00Z">
                  <w:rPr>
                    <w:rFonts w:ascii="Times New Roman" w:hAnsi="Times New Roman"/>
                    <w:w w:val="110"/>
                    <w:lang w:val="en-US"/>
                  </w:rPr>
                </w:rPrChange>
              </w:rPr>
              <w:t>Series</w:t>
            </w:r>
            <w:r w:rsidRPr="00BA6CC3">
              <w:rPr>
                <w:rFonts w:ascii="Arial" w:hAnsi="Arial" w:cs="Arial"/>
                <w:spacing w:val="-10"/>
                <w:w w:val="110"/>
                <w:sz w:val="20"/>
                <w:szCs w:val="20"/>
                <w:lang w:val="en-US"/>
                <w:rPrChange w:id="3673" w:author="César Gamboa" w:date="2019-11-25T09:13:00Z">
                  <w:rPr>
                    <w:rFonts w:ascii="Times New Roman" w:hAnsi="Times New Roman"/>
                    <w:spacing w:val="-10"/>
                    <w:w w:val="110"/>
                    <w:lang w:val="en-US"/>
                  </w:rPr>
                </w:rPrChange>
              </w:rPr>
              <w:t xml:space="preserve"> </w:t>
            </w:r>
            <w:r w:rsidRPr="00BA6CC3">
              <w:rPr>
                <w:rFonts w:ascii="Arial" w:hAnsi="Arial" w:cs="Arial"/>
                <w:w w:val="110"/>
                <w:sz w:val="20"/>
                <w:szCs w:val="20"/>
                <w:lang w:val="en-US"/>
                <w:rPrChange w:id="3674" w:author="César Gamboa" w:date="2019-11-25T09:13:00Z">
                  <w:rPr>
                    <w:rFonts w:ascii="Times New Roman" w:hAnsi="Times New Roman"/>
                    <w:w w:val="110"/>
                    <w:lang w:val="en-US"/>
                  </w:rPr>
                </w:rPrChange>
              </w:rPr>
              <w:t>Forecasting:</w:t>
            </w:r>
            <w:r w:rsidRPr="00BA6CC3">
              <w:rPr>
                <w:rFonts w:ascii="Arial" w:hAnsi="Arial" w:cs="Arial"/>
                <w:spacing w:val="-10"/>
                <w:w w:val="110"/>
                <w:sz w:val="20"/>
                <w:szCs w:val="20"/>
                <w:lang w:val="en-US"/>
                <w:rPrChange w:id="3675" w:author="César Gamboa" w:date="2019-11-25T09:13:00Z">
                  <w:rPr>
                    <w:rFonts w:ascii="Times New Roman" w:hAnsi="Times New Roman"/>
                    <w:spacing w:val="-10"/>
                    <w:w w:val="110"/>
                    <w:lang w:val="en-US"/>
                  </w:rPr>
                </w:rPrChange>
              </w:rPr>
              <w:t xml:space="preserve"> </w:t>
            </w:r>
            <w:r w:rsidRPr="00BA6CC3">
              <w:rPr>
                <w:rFonts w:ascii="Arial" w:hAnsi="Arial" w:cs="Arial"/>
                <w:w w:val="110"/>
                <w:sz w:val="20"/>
                <w:szCs w:val="20"/>
                <w:lang w:val="en-US"/>
                <w:rPrChange w:id="3676" w:author="César Gamboa" w:date="2019-11-25T09:13:00Z">
                  <w:rPr>
                    <w:rFonts w:ascii="Times New Roman" w:hAnsi="Times New Roman"/>
                    <w:w w:val="110"/>
                    <w:lang w:val="en-US"/>
                  </w:rPr>
                </w:rPrChange>
              </w:rPr>
              <w:t>The</w:t>
            </w:r>
            <w:r w:rsidRPr="00BA6CC3">
              <w:rPr>
                <w:rFonts w:ascii="Arial" w:hAnsi="Arial" w:cs="Arial"/>
                <w:spacing w:val="-9"/>
                <w:w w:val="110"/>
                <w:sz w:val="20"/>
                <w:szCs w:val="20"/>
                <w:lang w:val="en-US"/>
                <w:rPrChange w:id="3677" w:author="César Gamboa" w:date="2019-11-25T09:13:00Z">
                  <w:rPr>
                    <w:rFonts w:ascii="Times New Roman" w:hAnsi="Times New Roman"/>
                    <w:spacing w:val="-9"/>
                    <w:w w:val="110"/>
                    <w:lang w:val="en-US"/>
                  </w:rPr>
                </w:rPrChange>
              </w:rPr>
              <w:t xml:space="preserve"> </w:t>
            </w:r>
            <w:r w:rsidRPr="00BA6CC3">
              <w:rPr>
                <w:rFonts w:ascii="Arial" w:hAnsi="Arial" w:cs="Arial"/>
                <w:spacing w:val="-3"/>
                <w:w w:val="110"/>
                <w:sz w:val="20"/>
                <w:szCs w:val="20"/>
                <w:lang w:val="en-US"/>
                <w:rPrChange w:id="3678" w:author="César Gamboa" w:date="2019-11-25T09:13:00Z">
                  <w:rPr>
                    <w:rFonts w:ascii="Times New Roman" w:hAnsi="Times New Roman"/>
                    <w:spacing w:val="-3"/>
                    <w:w w:val="110"/>
                    <w:lang w:val="en-US"/>
                  </w:rPr>
                </w:rPrChange>
              </w:rPr>
              <w:t>Forecast</w:t>
            </w:r>
            <w:r w:rsidRPr="00BA6CC3">
              <w:rPr>
                <w:rFonts w:ascii="Arial" w:hAnsi="Arial" w:cs="Arial"/>
                <w:spacing w:val="-10"/>
                <w:w w:val="110"/>
                <w:sz w:val="20"/>
                <w:szCs w:val="20"/>
                <w:lang w:val="en-US"/>
                <w:rPrChange w:id="3679" w:author="César Gamboa" w:date="2019-11-25T09:13:00Z">
                  <w:rPr>
                    <w:rFonts w:ascii="Times New Roman" w:hAnsi="Times New Roman"/>
                    <w:spacing w:val="-10"/>
                    <w:w w:val="110"/>
                    <w:lang w:val="en-US"/>
                  </w:rPr>
                </w:rPrChange>
              </w:rPr>
              <w:t xml:space="preserve"> </w:t>
            </w:r>
            <w:r w:rsidRPr="00BA6CC3">
              <w:rPr>
                <w:rFonts w:ascii="Arial" w:hAnsi="Arial" w:cs="Arial"/>
                <w:w w:val="110"/>
                <w:sz w:val="20"/>
                <w:szCs w:val="20"/>
                <w:lang w:val="en-US"/>
                <w:rPrChange w:id="3680" w:author="César Gamboa" w:date="2019-11-25T09:13:00Z">
                  <w:rPr>
                    <w:rFonts w:ascii="Times New Roman" w:hAnsi="Times New Roman"/>
                    <w:w w:val="110"/>
                    <w:lang w:val="en-US"/>
                  </w:rPr>
                </w:rPrChange>
              </w:rPr>
              <w:t>Package</w:t>
            </w:r>
            <w:r w:rsidRPr="00BA6CC3">
              <w:rPr>
                <w:rFonts w:ascii="Arial" w:hAnsi="Arial" w:cs="Arial"/>
                <w:spacing w:val="-10"/>
                <w:w w:val="110"/>
                <w:sz w:val="20"/>
                <w:szCs w:val="20"/>
                <w:lang w:val="en-US"/>
                <w:rPrChange w:id="3681" w:author="César Gamboa" w:date="2019-11-25T09:13:00Z">
                  <w:rPr>
                    <w:rFonts w:ascii="Times New Roman" w:hAnsi="Times New Roman"/>
                    <w:spacing w:val="-10"/>
                    <w:w w:val="110"/>
                    <w:lang w:val="en-US"/>
                  </w:rPr>
                </w:rPrChange>
              </w:rPr>
              <w:t xml:space="preserve"> </w:t>
            </w:r>
            <w:r w:rsidRPr="00BA6CC3">
              <w:rPr>
                <w:rFonts w:ascii="Arial" w:hAnsi="Arial" w:cs="Arial"/>
                <w:w w:val="110"/>
                <w:sz w:val="20"/>
                <w:szCs w:val="20"/>
                <w:lang w:val="en-US"/>
                <w:rPrChange w:id="3682" w:author="César Gamboa" w:date="2019-11-25T09:13:00Z">
                  <w:rPr>
                    <w:rFonts w:ascii="Times New Roman" w:hAnsi="Times New Roman"/>
                    <w:w w:val="110"/>
                    <w:lang w:val="en-US"/>
                  </w:rPr>
                </w:rPrChange>
              </w:rPr>
              <w:t>for</w:t>
            </w:r>
            <w:r w:rsidRPr="00BA6CC3">
              <w:rPr>
                <w:rFonts w:ascii="Arial" w:hAnsi="Arial" w:cs="Arial"/>
                <w:spacing w:val="-10"/>
                <w:w w:val="110"/>
                <w:sz w:val="20"/>
                <w:szCs w:val="20"/>
                <w:lang w:val="en-US"/>
                <w:rPrChange w:id="3683" w:author="César Gamboa" w:date="2019-11-25T09:13:00Z">
                  <w:rPr>
                    <w:rFonts w:ascii="Times New Roman" w:hAnsi="Times New Roman"/>
                    <w:spacing w:val="-10"/>
                    <w:w w:val="110"/>
                    <w:lang w:val="en-US"/>
                  </w:rPr>
                </w:rPrChange>
              </w:rPr>
              <w:t xml:space="preserve"> R.” </w:t>
            </w:r>
            <w:r w:rsidRPr="00BA6CC3">
              <w:rPr>
                <w:rFonts w:ascii="Arial" w:hAnsi="Arial" w:cs="Arial"/>
                <w:i/>
                <w:w w:val="110"/>
                <w:sz w:val="20"/>
                <w:szCs w:val="20"/>
                <w:lang w:val="en-US"/>
                <w:rPrChange w:id="3684" w:author="César Gamboa" w:date="2019-11-25T09:13:00Z">
                  <w:rPr>
                    <w:rFonts w:ascii="Times New Roman" w:hAnsi="Times New Roman"/>
                    <w:i/>
                    <w:w w:val="110"/>
                    <w:lang w:val="en-US"/>
                  </w:rPr>
                </w:rPrChange>
              </w:rPr>
              <w:t>Journal</w:t>
            </w:r>
            <w:r w:rsidRPr="00BA6CC3">
              <w:rPr>
                <w:rFonts w:ascii="Arial" w:hAnsi="Arial" w:cs="Arial"/>
                <w:i/>
                <w:spacing w:val="-7"/>
                <w:w w:val="110"/>
                <w:sz w:val="20"/>
                <w:szCs w:val="20"/>
                <w:lang w:val="en-US"/>
                <w:rPrChange w:id="3685" w:author="César Gamboa" w:date="2019-11-25T09:13:00Z">
                  <w:rPr>
                    <w:rFonts w:ascii="Times New Roman" w:hAnsi="Times New Roman"/>
                    <w:i/>
                    <w:spacing w:val="-7"/>
                    <w:w w:val="110"/>
                    <w:lang w:val="en-US"/>
                  </w:rPr>
                </w:rPrChange>
              </w:rPr>
              <w:t xml:space="preserve"> </w:t>
            </w:r>
            <w:r w:rsidRPr="00BA6CC3">
              <w:rPr>
                <w:rFonts w:ascii="Arial" w:hAnsi="Arial" w:cs="Arial"/>
                <w:i/>
                <w:w w:val="110"/>
                <w:sz w:val="20"/>
                <w:szCs w:val="20"/>
                <w:lang w:val="en-US"/>
                <w:rPrChange w:id="3686" w:author="César Gamboa" w:date="2019-11-25T09:13:00Z">
                  <w:rPr>
                    <w:rFonts w:ascii="Times New Roman" w:hAnsi="Times New Roman"/>
                    <w:i/>
                    <w:w w:val="110"/>
                    <w:lang w:val="en-US"/>
                  </w:rPr>
                </w:rPrChange>
              </w:rPr>
              <w:t>of</w:t>
            </w:r>
            <w:r w:rsidRPr="00BA6CC3">
              <w:rPr>
                <w:rFonts w:ascii="Arial" w:hAnsi="Arial" w:cs="Arial"/>
                <w:i/>
                <w:spacing w:val="-6"/>
                <w:w w:val="110"/>
                <w:sz w:val="20"/>
                <w:szCs w:val="20"/>
                <w:lang w:val="en-US"/>
                <w:rPrChange w:id="3687" w:author="César Gamboa" w:date="2019-11-25T09:13:00Z">
                  <w:rPr>
                    <w:rFonts w:ascii="Times New Roman" w:hAnsi="Times New Roman"/>
                    <w:i/>
                    <w:spacing w:val="-6"/>
                    <w:w w:val="110"/>
                    <w:lang w:val="en-US"/>
                  </w:rPr>
                </w:rPrChange>
              </w:rPr>
              <w:t xml:space="preserve"> </w:t>
            </w:r>
            <w:r w:rsidRPr="00BA6CC3">
              <w:rPr>
                <w:rFonts w:ascii="Arial" w:hAnsi="Arial" w:cs="Arial"/>
                <w:i/>
                <w:w w:val="110"/>
                <w:sz w:val="20"/>
                <w:szCs w:val="20"/>
                <w:lang w:val="en-US"/>
                <w:rPrChange w:id="3688" w:author="César Gamboa" w:date="2019-11-25T09:13:00Z">
                  <w:rPr>
                    <w:rFonts w:ascii="Times New Roman" w:hAnsi="Times New Roman"/>
                    <w:i/>
                    <w:w w:val="110"/>
                    <w:lang w:val="en-US"/>
                  </w:rPr>
                </w:rPrChange>
              </w:rPr>
              <w:t>Statistical</w:t>
            </w:r>
            <w:r w:rsidRPr="00BA6CC3">
              <w:rPr>
                <w:rFonts w:ascii="Arial" w:hAnsi="Arial" w:cs="Arial"/>
                <w:i/>
                <w:spacing w:val="-7"/>
                <w:w w:val="110"/>
                <w:sz w:val="20"/>
                <w:szCs w:val="20"/>
                <w:lang w:val="en-US"/>
                <w:rPrChange w:id="3689" w:author="César Gamboa" w:date="2019-11-25T09:13:00Z">
                  <w:rPr>
                    <w:rFonts w:ascii="Times New Roman" w:hAnsi="Times New Roman"/>
                    <w:i/>
                    <w:spacing w:val="-7"/>
                    <w:w w:val="110"/>
                    <w:lang w:val="en-US"/>
                  </w:rPr>
                </w:rPrChange>
              </w:rPr>
              <w:t xml:space="preserve"> </w:t>
            </w:r>
            <w:r w:rsidRPr="00BA6CC3">
              <w:rPr>
                <w:rFonts w:ascii="Arial" w:hAnsi="Arial" w:cs="Arial"/>
                <w:i/>
                <w:w w:val="110"/>
                <w:sz w:val="20"/>
                <w:szCs w:val="20"/>
                <w:lang w:val="en-US"/>
                <w:rPrChange w:id="3690" w:author="César Gamboa" w:date="2019-11-25T09:13:00Z">
                  <w:rPr>
                    <w:rFonts w:ascii="Times New Roman" w:hAnsi="Times New Roman"/>
                    <w:i/>
                    <w:w w:val="110"/>
                    <w:lang w:val="en-US"/>
                  </w:rPr>
                </w:rPrChange>
              </w:rPr>
              <w:t>Software,</w:t>
            </w:r>
            <w:r w:rsidRPr="00BA6CC3">
              <w:rPr>
                <w:rFonts w:ascii="Arial" w:hAnsi="Arial" w:cs="Arial"/>
                <w:i/>
                <w:spacing w:val="-7"/>
                <w:w w:val="110"/>
                <w:sz w:val="20"/>
                <w:szCs w:val="20"/>
                <w:lang w:val="en-US"/>
                <w:rPrChange w:id="3691" w:author="César Gamboa" w:date="2019-11-25T09:13:00Z">
                  <w:rPr>
                    <w:rFonts w:ascii="Times New Roman" w:hAnsi="Times New Roman"/>
                    <w:i/>
                    <w:spacing w:val="-7"/>
                    <w:w w:val="110"/>
                    <w:lang w:val="en-US"/>
                  </w:rPr>
                </w:rPrChange>
              </w:rPr>
              <w:t xml:space="preserve"> </w:t>
            </w:r>
            <w:r w:rsidRPr="00BA6CC3">
              <w:rPr>
                <w:rFonts w:ascii="Arial" w:hAnsi="Arial" w:cs="Arial"/>
                <w:i/>
                <w:spacing w:val="-3"/>
                <w:w w:val="110"/>
                <w:sz w:val="20"/>
                <w:szCs w:val="20"/>
                <w:lang w:val="en-US"/>
                <w:rPrChange w:id="3692" w:author="César Gamboa" w:date="2019-11-25T09:13:00Z">
                  <w:rPr>
                    <w:rFonts w:ascii="Times New Roman" w:hAnsi="Times New Roman"/>
                    <w:i/>
                    <w:spacing w:val="-3"/>
                    <w:w w:val="110"/>
                    <w:lang w:val="en-US"/>
                  </w:rPr>
                </w:rPrChange>
              </w:rPr>
              <w:t>Articles</w:t>
            </w:r>
            <w:r w:rsidRPr="00BA6CC3">
              <w:rPr>
                <w:rFonts w:ascii="Arial" w:hAnsi="Arial" w:cs="Arial"/>
                <w:i/>
                <w:spacing w:val="-5"/>
                <w:w w:val="110"/>
                <w:sz w:val="20"/>
                <w:szCs w:val="20"/>
                <w:lang w:val="en-US"/>
                <w:rPrChange w:id="3693" w:author="César Gamboa" w:date="2019-11-25T09:13:00Z">
                  <w:rPr>
                    <w:rFonts w:ascii="Times New Roman" w:hAnsi="Times New Roman"/>
                    <w:i/>
                    <w:spacing w:val="-5"/>
                    <w:w w:val="110"/>
                    <w:lang w:val="en-US"/>
                  </w:rPr>
                </w:rPrChange>
              </w:rPr>
              <w:t xml:space="preserve"> </w:t>
            </w:r>
            <w:r w:rsidRPr="00BA6CC3">
              <w:rPr>
                <w:rFonts w:ascii="Arial" w:hAnsi="Arial" w:cs="Arial"/>
                <w:w w:val="110"/>
                <w:sz w:val="20"/>
                <w:szCs w:val="20"/>
                <w:lang w:val="en-US"/>
                <w:rPrChange w:id="3694" w:author="César Gamboa" w:date="2019-11-25T09:13:00Z">
                  <w:rPr>
                    <w:rFonts w:ascii="Times New Roman" w:hAnsi="Times New Roman"/>
                    <w:w w:val="110"/>
                    <w:lang w:val="en-US"/>
                  </w:rPr>
                </w:rPrChange>
              </w:rPr>
              <w:t>27</w:t>
            </w:r>
            <w:r w:rsidRPr="00BA6CC3">
              <w:rPr>
                <w:rFonts w:ascii="Arial" w:hAnsi="Arial" w:cs="Arial"/>
                <w:spacing w:val="-10"/>
                <w:w w:val="110"/>
                <w:sz w:val="20"/>
                <w:szCs w:val="20"/>
                <w:lang w:val="en-US"/>
                <w:rPrChange w:id="3695" w:author="César Gamboa" w:date="2019-11-25T09:13:00Z">
                  <w:rPr>
                    <w:rFonts w:ascii="Times New Roman" w:hAnsi="Times New Roman"/>
                    <w:spacing w:val="-10"/>
                    <w:w w:val="110"/>
                    <w:lang w:val="en-US"/>
                  </w:rPr>
                </w:rPrChange>
              </w:rPr>
              <w:t xml:space="preserve"> </w:t>
            </w:r>
            <w:r w:rsidRPr="00BA6CC3">
              <w:rPr>
                <w:rFonts w:ascii="Arial" w:hAnsi="Arial" w:cs="Arial"/>
                <w:w w:val="110"/>
                <w:sz w:val="20"/>
                <w:szCs w:val="20"/>
                <w:lang w:val="en-US"/>
                <w:rPrChange w:id="3696" w:author="César Gamboa" w:date="2019-11-25T09:13:00Z">
                  <w:rPr>
                    <w:rFonts w:ascii="Times New Roman" w:hAnsi="Times New Roman"/>
                    <w:w w:val="110"/>
                    <w:lang w:val="en-US"/>
                  </w:rPr>
                </w:rPrChange>
              </w:rPr>
              <w:t>(3):</w:t>
            </w:r>
            <w:r w:rsidRPr="00BA6CC3">
              <w:rPr>
                <w:rFonts w:ascii="Arial" w:hAnsi="Arial" w:cs="Arial"/>
                <w:spacing w:val="-10"/>
                <w:w w:val="110"/>
                <w:sz w:val="20"/>
                <w:szCs w:val="20"/>
                <w:lang w:val="en-US"/>
                <w:rPrChange w:id="3697" w:author="César Gamboa" w:date="2019-11-25T09:13:00Z">
                  <w:rPr>
                    <w:rFonts w:ascii="Times New Roman" w:hAnsi="Times New Roman"/>
                    <w:spacing w:val="-10"/>
                    <w:w w:val="110"/>
                    <w:lang w:val="en-US"/>
                  </w:rPr>
                </w:rPrChange>
              </w:rPr>
              <w:t xml:space="preserve"> </w:t>
            </w:r>
            <w:r w:rsidRPr="00BA6CC3">
              <w:rPr>
                <w:rFonts w:ascii="Arial" w:hAnsi="Arial" w:cs="Arial"/>
                <w:w w:val="110"/>
                <w:sz w:val="20"/>
                <w:szCs w:val="20"/>
                <w:lang w:val="en-US"/>
                <w:rPrChange w:id="3698" w:author="César Gamboa" w:date="2019-11-25T09:13:00Z">
                  <w:rPr>
                    <w:rFonts w:ascii="Times New Roman" w:hAnsi="Times New Roman"/>
                    <w:w w:val="110"/>
                    <w:lang w:val="en-US"/>
                  </w:rPr>
                </w:rPrChange>
              </w:rPr>
              <w:t>1–22.</w:t>
            </w:r>
            <w:r w:rsidRPr="00BA6CC3">
              <w:rPr>
                <w:rFonts w:ascii="Arial" w:hAnsi="Arial" w:cs="Arial"/>
                <w:color w:val="0000FF"/>
                <w:w w:val="110"/>
                <w:sz w:val="20"/>
                <w:szCs w:val="20"/>
                <w:lang w:val="en-US"/>
                <w:rPrChange w:id="3699" w:author="César Gamboa" w:date="2019-11-25T09:13:00Z">
                  <w:rPr>
                    <w:rFonts w:ascii="Times New Roman" w:hAnsi="Times New Roman"/>
                    <w:color w:val="0000FF"/>
                    <w:w w:val="110"/>
                    <w:lang w:val="en-US"/>
                  </w:rPr>
                </w:rPrChange>
              </w:rPr>
              <w:t>h</w:t>
            </w:r>
            <w:r w:rsidRPr="00BA6CC3">
              <w:rPr>
                <w:rFonts w:ascii="Arial" w:hAnsi="Arial" w:cs="Arial"/>
                <w:sz w:val="20"/>
                <w:szCs w:val="20"/>
                <w:rPrChange w:id="3700" w:author="César Gamboa" w:date="2019-11-25T09:13:00Z">
                  <w:rPr/>
                </w:rPrChange>
              </w:rPr>
              <w:fldChar w:fldCharType="begin"/>
            </w:r>
            <w:r w:rsidRPr="00BA6CC3">
              <w:rPr>
                <w:rFonts w:ascii="Arial" w:hAnsi="Arial" w:cs="Arial"/>
                <w:sz w:val="20"/>
                <w:szCs w:val="20"/>
                <w:lang w:val="en-US"/>
                <w:rPrChange w:id="3701" w:author="César Gamboa" w:date="2019-11-25T09:13:00Z">
                  <w:rPr/>
                </w:rPrChange>
              </w:rPr>
              <w:instrText xml:space="preserve"> HYPERLINK "https://doi.org/10.18637/jss.v027.i03" \h </w:instrText>
            </w:r>
            <w:r w:rsidRPr="00BA6CC3">
              <w:rPr>
                <w:rFonts w:ascii="Arial" w:hAnsi="Arial" w:cs="Arial"/>
                <w:sz w:val="20"/>
                <w:szCs w:val="20"/>
                <w:rPrChange w:id="3702" w:author="César Gamboa" w:date="2019-11-25T09:13:00Z">
                  <w:rPr/>
                </w:rPrChange>
              </w:rPr>
              <w:fldChar w:fldCharType="separate"/>
            </w:r>
            <w:r w:rsidRPr="00BA6CC3">
              <w:rPr>
                <w:rFonts w:ascii="Arial" w:hAnsi="Arial" w:cs="Arial"/>
                <w:color w:val="0000FF"/>
                <w:w w:val="110"/>
                <w:sz w:val="20"/>
                <w:szCs w:val="20"/>
                <w:lang w:val="en-US"/>
                <w:rPrChange w:id="3703" w:author="César Gamboa" w:date="2019-11-25T09:13:00Z">
                  <w:rPr>
                    <w:rFonts w:ascii="Times New Roman" w:hAnsi="Times New Roman"/>
                    <w:color w:val="0000FF"/>
                    <w:w w:val="110"/>
                    <w:lang w:val="en-US"/>
                  </w:rPr>
                </w:rPrChange>
              </w:rPr>
              <w:t>ttps://doi.org/10.18637/jss.v027.i03</w:t>
            </w:r>
            <w:r w:rsidRPr="00BA6CC3">
              <w:rPr>
                <w:rFonts w:ascii="Arial" w:hAnsi="Arial" w:cs="Arial"/>
                <w:w w:val="110"/>
                <w:sz w:val="20"/>
                <w:szCs w:val="20"/>
                <w:lang w:val="en-US"/>
                <w:rPrChange w:id="3704" w:author="César Gamboa" w:date="2019-11-25T09:13:00Z">
                  <w:rPr>
                    <w:rFonts w:ascii="Times New Roman" w:hAnsi="Times New Roman"/>
                    <w:w w:val="110"/>
                    <w:lang w:val="en-US"/>
                  </w:rPr>
                </w:rPrChange>
              </w:rPr>
              <w:t>.</w:t>
            </w:r>
            <w:r w:rsidRPr="00BA6CC3">
              <w:rPr>
                <w:rFonts w:ascii="Arial" w:hAnsi="Arial" w:cs="Arial"/>
                <w:w w:val="110"/>
                <w:sz w:val="20"/>
                <w:szCs w:val="20"/>
                <w:lang w:val="en-US"/>
                <w:rPrChange w:id="3705" w:author="César Gamboa" w:date="2019-11-25T09:13:00Z">
                  <w:rPr>
                    <w:rFonts w:ascii="Times New Roman" w:hAnsi="Times New Roman"/>
                    <w:w w:val="110"/>
                    <w:lang w:val="en-US"/>
                  </w:rPr>
                </w:rPrChange>
              </w:rPr>
              <w:fldChar w:fldCharType="end"/>
            </w:r>
          </w:p>
          <w:p w14:paraId="5B1FFCA5" w14:textId="1ECD1607" w:rsidR="007128C8" w:rsidRPr="00BA6CC3" w:rsidRDefault="007128C8" w:rsidP="007128C8">
            <w:pPr>
              <w:spacing w:line="240" w:lineRule="auto"/>
              <w:jc w:val="both"/>
              <w:rPr>
                <w:rFonts w:ascii="Arial" w:hAnsi="Arial" w:cs="Arial"/>
                <w:sz w:val="20"/>
                <w:szCs w:val="20"/>
                <w:lang w:val="es-MX"/>
                <w:rPrChange w:id="3706" w:author="César Gamboa" w:date="2019-11-25T09:13:00Z">
                  <w:rPr>
                    <w:rFonts w:ascii="Times New Roman" w:hAnsi="Times New Roman"/>
                    <w:lang w:val="es-MX"/>
                  </w:rPr>
                </w:rPrChange>
              </w:rPr>
            </w:pPr>
            <w:bookmarkStart w:id="3707" w:name="_bookmark44"/>
            <w:bookmarkEnd w:id="3707"/>
            <w:r w:rsidRPr="00BA6CC3">
              <w:rPr>
                <w:rFonts w:ascii="Arial" w:hAnsi="Arial" w:cs="Arial"/>
                <w:w w:val="105"/>
                <w:sz w:val="20"/>
                <w:szCs w:val="20"/>
                <w:lang w:val="es-MX"/>
                <w:rPrChange w:id="3708" w:author="César Gamboa" w:date="2019-11-25T09:13:00Z">
                  <w:rPr>
                    <w:rFonts w:ascii="Times New Roman" w:hAnsi="Times New Roman"/>
                    <w:w w:val="105"/>
                    <w:lang w:val="es-MX"/>
                  </w:rPr>
                </w:rPrChange>
              </w:rPr>
              <w:t>INEC. 2017. “Población, Nacimientos, Defunciones Y Matrimonios.”</w:t>
            </w:r>
            <w:r w:rsidRPr="00BA6CC3">
              <w:rPr>
                <w:rFonts w:ascii="Arial" w:hAnsi="Arial" w:cs="Arial"/>
                <w:color w:val="0000FF"/>
                <w:w w:val="105"/>
                <w:sz w:val="20"/>
                <w:szCs w:val="20"/>
                <w:lang w:val="es-MX"/>
                <w:rPrChange w:id="3709" w:author="César Gamboa" w:date="2019-11-25T09:13:00Z">
                  <w:rPr>
                    <w:rFonts w:ascii="Times New Roman" w:hAnsi="Times New Roman"/>
                    <w:color w:val="0000FF"/>
                    <w:w w:val="105"/>
                    <w:lang w:val="es-MX"/>
                  </w:rPr>
                </w:rPrChange>
              </w:rPr>
              <w:t>h</w:t>
            </w:r>
            <w:r w:rsidR="00BA6CC3" w:rsidRPr="00BA6CC3">
              <w:rPr>
                <w:rFonts w:ascii="Arial" w:hAnsi="Arial" w:cs="Arial"/>
                <w:sz w:val="20"/>
                <w:szCs w:val="20"/>
                <w:rPrChange w:id="3710" w:author="César Gamboa" w:date="2019-11-25T09:13:00Z">
                  <w:rPr/>
                </w:rPrChange>
              </w:rPr>
              <w:fldChar w:fldCharType="begin"/>
            </w:r>
            <w:r w:rsidR="00BA6CC3" w:rsidRPr="00BA6CC3">
              <w:rPr>
                <w:rFonts w:ascii="Arial" w:hAnsi="Arial" w:cs="Arial"/>
                <w:sz w:val="20"/>
                <w:szCs w:val="20"/>
                <w:rPrChange w:id="3711" w:author="César Gamboa" w:date="2019-11-25T09:13:00Z">
                  <w:rPr/>
                </w:rPrChange>
              </w:rPr>
              <w:instrText xml:space="preserve"> HYPERLINK "http://inec.cr/sites/default/files/documetos-biblioteca-virtual/repoblacev2017_0.pdf" \h </w:instrText>
            </w:r>
            <w:r w:rsidR="00BA6CC3" w:rsidRPr="00BA6CC3">
              <w:rPr>
                <w:rFonts w:ascii="Arial" w:hAnsi="Arial" w:cs="Arial"/>
                <w:sz w:val="20"/>
                <w:szCs w:val="20"/>
                <w:rPrChange w:id="3712" w:author="César Gamboa" w:date="2019-11-25T09:13:00Z">
                  <w:rPr/>
                </w:rPrChange>
              </w:rPr>
              <w:fldChar w:fldCharType="separate"/>
            </w:r>
            <w:r w:rsidRPr="00BA6CC3">
              <w:rPr>
                <w:rFonts w:ascii="Arial" w:hAnsi="Arial" w:cs="Arial"/>
                <w:color w:val="0000FF"/>
                <w:w w:val="105"/>
                <w:sz w:val="20"/>
                <w:szCs w:val="20"/>
                <w:lang w:val="es-MX"/>
                <w:rPrChange w:id="3713" w:author="César Gamboa" w:date="2019-11-25T09:13:00Z">
                  <w:rPr>
                    <w:rFonts w:ascii="Times New Roman" w:hAnsi="Times New Roman"/>
                    <w:color w:val="0000FF"/>
                    <w:w w:val="105"/>
                    <w:lang w:val="es-MX"/>
                  </w:rPr>
                </w:rPrChange>
              </w:rPr>
              <w:t>ttp://inec.cr/sites/default/files/</w:t>
            </w:r>
            <w:r w:rsidR="00BA6CC3" w:rsidRPr="00BA6CC3">
              <w:rPr>
                <w:rFonts w:ascii="Arial" w:hAnsi="Arial" w:cs="Arial"/>
                <w:color w:val="0000FF"/>
                <w:w w:val="105"/>
                <w:sz w:val="20"/>
                <w:szCs w:val="20"/>
                <w:lang w:val="es-MX"/>
                <w:rPrChange w:id="3714" w:author="César Gamboa" w:date="2019-11-25T09:13:00Z">
                  <w:rPr>
                    <w:rFonts w:ascii="Times New Roman" w:hAnsi="Times New Roman"/>
                    <w:color w:val="0000FF"/>
                    <w:w w:val="105"/>
                    <w:lang w:val="es-MX"/>
                  </w:rPr>
                </w:rPrChange>
              </w:rPr>
              <w:fldChar w:fldCharType="end"/>
            </w:r>
            <w:r w:rsidR="00BA6CC3" w:rsidRPr="00BA6CC3">
              <w:rPr>
                <w:rFonts w:ascii="Arial" w:hAnsi="Arial" w:cs="Arial"/>
                <w:sz w:val="20"/>
                <w:szCs w:val="20"/>
                <w:rPrChange w:id="3715" w:author="César Gamboa" w:date="2019-11-25T09:13:00Z">
                  <w:rPr/>
                </w:rPrChange>
              </w:rPr>
              <w:fldChar w:fldCharType="begin"/>
            </w:r>
            <w:r w:rsidR="00BA6CC3" w:rsidRPr="00BA6CC3">
              <w:rPr>
                <w:rFonts w:ascii="Arial" w:hAnsi="Arial" w:cs="Arial"/>
                <w:sz w:val="20"/>
                <w:szCs w:val="20"/>
                <w:rPrChange w:id="3716" w:author="César Gamboa" w:date="2019-11-25T09:13:00Z">
                  <w:rPr/>
                </w:rPrChange>
              </w:rPr>
              <w:instrText xml:space="preserve"> HYPERLINK "http://inec.cr/sites/default/files/documetos-biblioteca-virtual/repoblacev2017_0.pdf" \h </w:instrText>
            </w:r>
            <w:r w:rsidR="00BA6CC3" w:rsidRPr="00BA6CC3">
              <w:rPr>
                <w:rFonts w:ascii="Arial" w:hAnsi="Arial" w:cs="Arial"/>
                <w:sz w:val="20"/>
                <w:szCs w:val="20"/>
                <w:rPrChange w:id="3717" w:author="César Gamboa" w:date="2019-11-25T09:13:00Z">
                  <w:rPr/>
                </w:rPrChange>
              </w:rPr>
              <w:fldChar w:fldCharType="separate"/>
            </w:r>
            <w:r w:rsidRPr="00BA6CC3">
              <w:rPr>
                <w:rFonts w:ascii="Arial" w:hAnsi="Arial" w:cs="Arial"/>
                <w:color w:val="0000FF"/>
                <w:w w:val="105"/>
                <w:sz w:val="20"/>
                <w:szCs w:val="20"/>
                <w:lang w:val="es-MX"/>
                <w:rPrChange w:id="3718" w:author="César Gamboa" w:date="2019-11-25T09:13:00Z">
                  <w:rPr>
                    <w:rFonts w:ascii="Times New Roman" w:hAnsi="Times New Roman"/>
                    <w:color w:val="0000FF"/>
                    <w:w w:val="105"/>
                    <w:lang w:val="es-MX"/>
                  </w:rPr>
                </w:rPrChange>
              </w:rPr>
              <w:t>documetos-biblioteca-virtual/repoblacev2017_0.pdf</w:t>
            </w:r>
            <w:r w:rsidR="00BA6CC3" w:rsidRPr="00BA6CC3">
              <w:rPr>
                <w:rFonts w:ascii="Arial" w:hAnsi="Arial" w:cs="Arial"/>
                <w:color w:val="0000FF"/>
                <w:w w:val="105"/>
                <w:sz w:val="20"/>
                <w:szCs w:val="20"/>
                <w:lang w:val="es-MX"/>
                <w:rPrChange w:id="3719" w:author="César Gamboa" w:date="2019-11-25T09:13:00Z">
                  <w:rPr>
                    <w:rFonts w:ascii="Times New Roman" w:hAnsi="Times New Roman"/>
                    <w:color w:val="0000FF"/>
                    <w:w w:val="105"/>
                    <w:lang w:val="es-MX"/>
                  </w:rPr>
                </w:rPrChange>
              </w:rPr>
              <w:fldChar w:fldCharType="end"/>
            </w:r>
            <w:r w:rsidRPr="00BA6CC3">
              <w:rPr>
                <w:rFonts w:ascii="Arial" w:hAnsi="Arial" w:cs="Arial"/>
                <w:w w:val="105"/>
                <w:sz w:val="20"/>
                <w:szCs w:val="20"/>
                <w:lang w:val="es-MX"/>
                <w:rPrChange w:id="3720" w:author="César Gamboa" w:date="2019-11-25T09:13:00Z">
                  <w:rPr>
                    <w:rFonts w:ascii="Times New Roman" w:hAnsi="Times New Roman"/>
                    <w:w w:val="105"/>
                    <w:lang w:val="es-MX"/>
                  </w:rPr>
                </w:rPrChange>
              </w:rPr>
              <w:t>.</w:t>
            </w:r>
          </w:p>
          <w:p w14:paraId="752C2685" w14:textId="791F9DED" w:rsidR="007128C8" w:rsidRPr="00BA6CC3" w:rsidRDefault="007128C8" w:rsidP="007128C8">
            <w:pPr>
              <w:spacing w:line="240" w:lineRule="auto"/>
              <w:jc w:val="both"/>
              <w:rPr>
                <w:rFonts w:ascii="Arial" w:hAnsi="Arial" w:cs="Arial"/>
                <w:sz w:val="20"/>
                <w:szCs w:val="20"/>
                <w:lang w:val="en-US"/>
                <w:rPrChange w:id="3721" w:author="César Gamboa" w:date="2019-11-25T09:13:00Z">
                  <w:rPr>
                    <w:rFonts w:ascii="Times New Roman" w:hAnsi="Times New Roman"/>
                    <w:lang w:val="en-US"/>
                  </w:rPr>
                </w:rPrChange>
              </w:rPr>
            </w:pPr>
            <w:bookmarkStart w:id="3722" w:name="_bookmark45"/>
            <w:bookmarkEnd w:id="3722"/>
            <w:r w:rsidRPr="00BA6CC3">
              <w:rPr>
                <w:rFonts w:ascii="Arial" w:hAnsi="Arial" w:cs="Arial"/>
                <w:w w:val="110"/>
                <w:sz w:val="20"/>
                <w:szCs w:val="20"/>
                <w:lang w:val="en-US"/>
                <w:rPrChange w:id="3723" w:author="César Gamboa" w:date="2019-11-25T09:13:00Z">
                  <w:rPr>
                    <w:rFonts w:ascii="Times New Roman" w:hAnsi="Times New Roman"/>
                    <w:w w:val="110"/>
                    <w:lang w:val="en-US"/>
                  </w:rPr>
                </w:rPrChange>
              </w:rPr>
              <w:t xml:space="preserve">Kedem, B., and K. Fokianos. 2005. </w:t>
            </w:r>
            <w:r w:rsidRPr="00BA6CC3">
              <w:rPr>
                <w:rFonts w:ascii="Arial" w:hAnsi="Arial" w:cs="Arial"/>
                <w:i/>
                <w:w w:val="110"/>
                <w:sz w:val="20"/>
                <w:szCs w:val="20"/>
                <w:lang w:val="en-US"/>
                <w:rPrChange w:id="3724" w:author="César Gamboa" w:date="2019-11-25T09:13:00Z">
                  <w:rPr>
                    <w:rFonts w:ascii="Times New Roman" w:hAnsi="Times New Roman"/>
                    <w:i/>
                    <w:w w:val="110"/>
                    <w:lang w:val="en-US"/>
                  </w:rPr>
                </w:rPrChange>
              </w:rPr>
              <w:t>Regression Models for Time Series Analysis</w:t>
            </w:r>
            <w:r w:rsidRPr="00BA6CC3">
              <w:rPr>
                <w:rFonts w:ascii="Arial" w:hAnsi="Arial" w:cs="Arial"/>
                <w:w w:val="110"/>
                <w:sz w:val="20"/>
                <w:szCs w:val="20"/>
                <w:lang w:val="en-US"/>
                <w:rPrChange w:id="3725" w:author="César Gamboa" w:date="2019-11-25T09:13:00Z">
                  <w:rPr>
                    <w:rFonts w:ascii="Times New Roman" w:hAnsi="Times New Roman"/>
                    <w:w w:val="110"/>
                    <w:lang w:val="en-US"/>
                  </w:rPr>
                </w:rPrChange>
              </w:rPr>
              <w:t xml:space="preserve">. Wiley Series in Probability and Statistics. </w:t>
            </w:r>
            <w:proofErr w:type="spellStart"/>
            <w:r w:rsidRPr="00BA6CC3">
              <w:rPr>
                <w:rFonts w:ascii="Arial" w:hAnsi="Arial" w:cs="Arial"/>
                <w:w w:val="110"/>
                <w:sz w:val="20"/>
                <w:szCs w:val="20"/>
                <w:lang w:val="en-US"/>
                <w:rPrChange w:id="3726" w:author="César Gamboa" w:date="2019-11-25T09:13:00Z">
                  <w:rPr>
                    <w:rFonts w:ascii="Times New Roman" w:hAnsi="Times New Roman"/>
                    <w:w w:val="110"/>
                    <w:lang w:val="en-US"/>
                  </w:rPr>
                </w:rPrChange>
              </w:rPr>
              <w:t>Wiley.</w:t>
            </w:r>
            <w:r w:rsidRPr="00BA6CC3">
              <w:rPr>
                <w:rFonts w:ascii="Arial" w:hAnsi="Arial" w:cs="Arial"/>
                <w:color w:val="0000FF"/>
                <w:w w:val="110"/>
                <w:sz w:val="20"/>
                <w:szCs w:val="20"/>
                <w:lang w:val="en-US"/>
                <w:rPrChange w:id="3727" w:author="César Gamboa" w:date="2019-11-25T09:13:00Z">
                  <w:rPr>
                    <w:rFonts w:ascii="Times New Roman" w:hAnsi="Times New Roman"/>
                    <w:color w:val="0000FF"/>
                    <w:w w:val="110"/>
                    <w:lang w:val="en-US"/>
                  </w:rPr>
                </w:rPrChange>
              </w:rPr>
              <w:t>h</w:t>
            </w:r>
            <w:r w:rsidRPr="00BA6CC3">
              <w:rPr>
                <w:rFonts w:ascii="Arial" w:hAnsi="Arial" w:cs="Arial"/>
                <w:sz w:val="20"/>
                <w:szCs w:val="20"/>
                <w:rPrChange w:id="3728" w:author="César Gamboa" w:date="2019-11-25T09:13:00Z">
                  <w:rPr/>
                </w:rPrChange>
              </w:rPr>
              <w:fldChar w:fldCharType="begin"/>
            </w:r>
            <w:r w:rsidRPr="00BA6CC3">
              <w:rPr>
                <w:rFonts w:ascii="Arial" w:hAnsi="Arial" w:cs="Arial"/>
                <w:sz w:val="20"/>
                <w:szCs w:val="20"/>
                <w:lang w:val="en-US"/>
                <w:rPrChange w:id="3729" w:author="César Gamboa" w:date="2019-11-25T09:13:00Z">
                  <w:rPr/>
                </w:rPrChange>
              </w:rPr>
              <w:instrText xml:space="preserve"> HYPERLINK "https://books.google.co.cr/books?id=8r0qE35wt44C" \h </w:instrText>
            </w:r>
            <w:r w:rsidRPr="00BA6CC3">
              <w:rPr>
                <w:rFonts w:ascii="Arial" w:hAnsi="Arial" w:cs="Arial"/>
                <w:sz w:val="20"/>
                <w:szCs w:val="20"/>
                <w:rPrChange w:id="3730" w:author="César Gamboa" w:date="2019-11-25T09:13:00Z">
                  <w:rPr/>
                </w:rPrChange>
              </w:rPr>
              <w:fldChar w:fldCharType="separate"/>
            </w:r>
            <w:r w:rsidRPr="00BA6CC3">
              <w:rPr>
                <w:rFonts w:ascii="Arial" w:hAnsi="Arial" w:cs="Arial"/>
                <w:color w:val="0000FF"/>
                <w:w w:val="110"/>
                <w:sz w:val="20"/>
                <w:szCs w:val="20"/>
                <w:lang w:val="en-US"/>
                <w:rPrChange w:id="3731" w:author="César Gamboa" w:date="2019-11-25T09:13:00Z">
                  <w:rPr>
                    <w:rFonts w:ascii="Times New Roman" w:hAnsi="Times New Roman"/>
                    <w:color w:val="0000FF"/>
                    <w:w w:val="110"/>
                    <w:lang w:val="en-US"/>
                  </w:rPr>
                </w:rPrChange>
              </w:rPr>
              <w:t>ttps</w:t>
            </w:r>
            <w:proofErr w:type="spellEnd"/>
            <w:r w:rsidRPr="00BA6CC3">
              <w:rPr>
                <w:rFonts w:ascii="Arial" w:hAnsi="Arial" w:cs="Arial"/>
                <w:color w:val="0000FF"/>
                <w:w w:val="110"/>
                <w:sz w:val="20"/>
                <w:szCs w:val="20"/>
                <w:lang w:val="en-US"/>
                <w:rPrChange w:id="3732" w:author="César Gamboa" w:date="2019-11-25T09:13:00Z">
                  <w:rPr>
                    <w:rFonts w:ascii="Times New Roman" w:hAnsi="Times New Roman"/>
                    <w:color w:val="0000FF"/>
                    <w:w w:val="110"/>
                    <w:lang w:val="en-US"/>
                  </w:rPr>
                </w:rPrChange>
              </w:rPr>
              <w:t>://books.google.co.cr/</w:t>
            </w:r>
            <w:proofErr w:type="spellStart"/>
            <w:r w:rsidRPr="00BA6CC3">
              <w:rPr>
                <w:rFonts w:ascii="Arial" w:hAnsi="Arial" w:cs="Arial"/>
                <w:color w:val="0000FF"/>
                <w:w w:val="110"/>
                <w:sz w:val="20"/>
                <w:szCs w:val="20"/>
                <w:lang w:val="en-US"/>
                <w:rPrChange w:id="3733" w:author="César Gamboa" w:date="2019-11-25T09:13:00Z">
                  <w:rPr>
                    <w:rFonts w:ascii="Times New Roman" w:hAnsi="Times New Roman"/>
                    <w:color w:val="0000FF"/>
                    <w:w w:val="110"/>
                    <w:lang w:val="en-US"/>
                  </w:rPr>
                </w:rPrChange>
              </w:rPr>
              <w:t>books?id</w:t>
            </w:r>
            <w:proofErr w:type="spellEnd"/>
            <w:r w:rsidRPr="00BA6CC3">
              <w:rPr>
                <w:rFonts w:ascii="Arial" w:hAnsi="Arial" w:cs="Arial"/>
                <w:color w:val="0000FF"/>
                <w:w w:val="110"/>
                <w:sz w:val="20"/>
                <w:szCs w:val="20"/>
                <w:lang w:val="en-US"/>
                <w:rPrChange w:id="3734" w:author="César Gamboa" w:date="2019-11-25T09:13:00Z">
                  <w:rPr>
                    <w:rFonts w:ascii="Times New Roman" w:hAnsi="Times New Roman"/>
                    <w:color w:val="0000FF"/>
                    <w:w w:val="110"/>
                    <w:lang w:val="en-US"/>
                  </w:rPr>
                </w:rPrChange>
              </w:rPr>
              <w:t>=8r0qE35wt44C</w:t>
            </w:r>
            <w:r w:rsidRPr="00BA6CC3">
              <w:rPr>
                <w:rFonts w:ascii="Arial" w:hAnsi="Arial" w:cs="Arial"/>
                <w:w w:val="110"/>
                <w:sz w:val="20"/>
                <w:szCs w:val="20"/>
                <w:lang w:val="en-US"/>
                <w:rPrChange w:id="3735" w:author="César Gamboa" w:date="2019-11-25T09:13:00Z">
                  <w:rPr>
                    <w:rFonts w:ascii="Times New Roman" w:hAnsi="Times New Roman"/>
                    <w:w w:val="110"/>
                    <w:lang w:val="en-US"/>
                  </w:rPr>
                </w:rPrChange>
              </w:rPr>
              <w:t>.</w:t>
            </w:r>
            <w:r w:rsidRPr="00BA6CC3">
              <w:rPr>
                <w:rFonts w:ascii="Arial" w:hAnsi="Arial" w:cs="Arial"/>
                <w:w w:val="110"/>
                <w:sz w:val="20"/>
                <w:szCs w:val="20"/>
                <w:lang w:val="en-US"/>
                <w:rPrChange w:id="3736" w:author="César Gamboa" w:date="2019-11-25T09:13:00Z">
                  <w:rPr>
                    <w:rFonts w:ascii="Times New Roman" w:hAnsi="Times New Roman"/>
                    <w:w w:val="110"/>
                    <w:lang w:val="en-US"/>
                  </w:rPr>
                </w:rPrChange>
              </w:rPr>
              <w:fldChar w:fldCharType="end"/>
            </w:r>
          </w:p>
          <w:p w14:paraId="39CEC1B1" w14:textId="77777777" w:rsidR="007128C8" w:rsidRPr="00BA6CC3" w:rsidRDefault="007128C8" w:rsidP="007128C8">
            <w:pPr>
              <w:spacing w:line="240" w:lineRule="auto"/>
              <w:jc w:val="both"/>
              <w:rPr>
                <w:rFonts w:ascii="Arial" w:hAnsi="Arial" w:cs="Arial"/>
                <w:sz w:val="20"/>
                <w:szCs w:val="20"/>
                <w:lang w:val="en-US"/>
                <w:rPrChange w:id="3737" w:author="César Gamboa" w:date="2019-11-25T09:13:00Z">
                  <w:rPr>
                    <w:rFonts w:ascii="Times New Roman" w:hAnsi="Times New Roman"/>
                    <w:lang w:val="en-US"/>
                  </w:rPr>
                </w:rPrChange>
              </w:rPr>
            </w:pPr>
            <w:bookmarkStart w:id="3738" w:name="_bookmark46"/>
            <w:bookmarkEnd w:id="3738"/>
            <w:r w:rsidRPr="00BA6CC3">
              <w:rPr>
                <w:rFonts w:ascii="Arial" w:hAnsi="Arial" w:cs="Arial"/>
                <w:w w:val="105"/>
                <w:sz w:val="20"/>
                <w:szCs w:val="20"/>
                <w:lang w:val="en-US"/>
                <w:rPrChange w:id="3739" w:author="César Gamboa" w:date="2019-11-25T09:13:00Z">
                  <w:rPr>
                    <w:rFonts w:ascii="Times New Roman" w:hAnsi="Times New Roman"/>
                    <w:w w:val="105"/>
                    <w:lang w:val="en-US"/>
                  </w:rPr>
                </w:rPrChange>
              </w:rPr>
              <w:t xml:space="preserve">Liu, Lon-Mu. 1989. “Identification of Seasonal Arima Models Using a Filtering Method.” </w:t>
            </w:r>
            <w:r w:rsidRPr="00BA6CC3">
              <w:rPr>
                <w:rFonts w:ascii="Arial" w:hAnsi="Arial" w:cs="Arial"/>
                <w:i/>
                <w:w w:val="105"/>
                <w:sz w:val="20"/>
                <w:szCs w:val="20"/>
                <w:lang w:val="en-US"/>
                <w:rPrChange w:id="3740" w:author="César Gamboa" w:date="2019-11-25T09:13:00Z">
                  <w:rPr>
                    <w:rFonts w:ascii="Times New Roman" w:hAnsi="Times New Roman"/>
                    <w:i/>
                    <w:w w:val="105"/>
                    <w:lang w:val="en-US"/>
                  </w:rPr>
                </w:rPrChange>
              </w:rPr>
              <w:t xml:space="preserve">Communications in Statistics - Theory and Methods </w:t>
            </w:r>
            <w:r w:rsidRPr="00BA6CC3">
              <w:rPr>
                <w:rFonts w:ascii="Arial" w:hAnsi="Arial" w:cs="Arial"/>
                <w:w w:val="105"/>
                <w:sz w:val="20"/>
                <w:szCs w:val="20"/>
                <w:lang w:val="en-US"/>
                <w:rPrChange w:id="3741" w:author="César Gamboa" w:date="2019-11-25T09:13:00Z">
                  <w:rPr>
                    <w:rFonts w:ascii="Times New Roman" w:hAnsi="Times New Roman"/>
                    <w:w w:val="105"/>
                    <w:lang w:val="en-US"/>
                  </w:rPr>
                </w:rPrChange>
              </w:rPr>
              <w:t>18 (6): 2279–88.</w:t>
            </w:r>
            <w:r w:rsidRPr="00BA6CC3">
              <w:rPr>
                <w:rFonts w:ascii="Arial" w:hAnsi="Arial" w:cs="Arial"/>
                <w:color w:val="0000FF"/>
                <w:w w:val="105"/>
                <w:sz w:val="20"/>
                <w:szCs w:val="20"/>
                <w:lang w:val="en-US"/>
                <w:rPrChange w:id="3742" w:author="César Gamboa" w:date="2019-11-25T09:13:00Z">
                  <w:rPr>
                    <w:rFonts w:ascii="Times New Roman" w:hAnsi="Times New Roman"/>
                    <w:color w:val="0000FF"/>
                    <w:w w:val="105"/>
                    <w:lang w:val="en-US"/>
                  </w:rPr>
                </w:rPrChange>
              </w:rPr>
              <w:t>h</w:t>
            </w:r>
            <w:r w:rsidRPr="00BA6CC3">
              <w:rPr>
                <w:rFonts w:ascii="Arial" w:hAnsi="Arial" w:cs="Arial"/>
                <w:sz w:val="20"/>
                <w:szCs w:val="20"/>
                <w:rPrChange w:id="3743" w:author="César Gamboa" w:date="2019-11-25T09:13:00Z">
                  <w:rPr/>
                </w:rPrChange>
              </w:rPr>
              <w:fldChar w:fldCharType="begin"/>
            </w:r>
            <w:r w:rsidRPr="00BA6CC3">
              <w:rPr>
                <w:rFonts w:ascii="Arial" w:hAnsi="Arial" w:cs="Arial"/>
                <w:sz w:val="20"/>
                <w:szCs w:val="20"/>
                <w:lang w:val="en-US"/>
                <w:rPrChange w:id="3744" w:author="César Gamboa" w:date="2019-11-25T09:13:00Z">
                  <w:rPr/>
                </w:rPrChange>
              </w:rPr>
              <w:instrText xml:space="preserve"> HYPERLINK "https://doi.org/10.1080/03610928908830035" \h </w:instrText>
            </w:r>
            <w:r w:rsidRPr="00BA6CC3">
              <w:rPr>
                <w:rFonts w:ascii="Arial" w:hAnsi="Arial" w:cs="Arial"/>
                <w:sz w:val="20"/>
                <w:szCs w:val="20"/>
                <w:rPrChange w:id="3745" w:author="César Gamboa" w:date="2019-11-25T09:13:00Z">
                  <w:rPr/>
                </w:rPrChange>
              </w:rPr>
              <w:fldChar w:fldCharType="separate"/>
            </w:r>
            <w:r w:rsidRPr="00BA6CC3">
              <w:rPr>
                <w:rFonts w:ascii="Arial" w:hAnsi="Arial" w:cs="Arial"/>
                <w:color w:val="0000FF"/>
                <w:w w:val="105"/>
                <w:sz w:val="20"/>
                <w:szCs w:val="20"/>
                <w:lang w:val="en-US"/>
                <w:rPrChange w:id="3746" w:author="César Gamboa" w:date="2019-11-25T09:13:00Z">
                  <w:rPr>
                    <w:rFonts w:ascii="Times New Roman" w:hAnsi="Times New Roman"/>
                    <w:color w:val="0000FF"/>
                    <w:w w:val="105"/>
                    <w:lang w:val="en-US"/>
                  </w:rPr>
                </w:rPrChange>
              </w:rPr>
              <w:t>ttps://doi.org/10.1080/03610928908830035</w:t>
            </w:r>
            <w:r w:rsidRPr="00BA6CC3">
              <w:rPr>
                <w:rFonts w:ascii="Arial" w:hAnsi="Arial" w:cs="Arial"/>
                <w:w w:val="105"/>
                <w:sz w:val="20"/>
                <w:szCs w:val="20"/>
                <w:lang w:val="en-US"/>
                <w:rPrChange w:id="3747" w:author="César Gamboa" w:date="2019-11-25T09:13:00Z">
                  <w:rPr>
                    <w:rFonts w:ascii="Times New Roman" w:hAnsi="Times New Roman"/>
                    <w:w w:val="105"/>
                    <w:lang w:val="en-US"/>
                  </w:rPr>
                </w:rPrChange>
              </w:rPr>
              <w:t>.</w:t>
            </w:r>
            <w:r w:rsidRPr="00BA6CC3">
              <w:rPr>
                <w:rFonts w:ascii="Arial" w:hAnsi="Arial" w:cs="Arial"/>
                <w:w w:val="105"/>
                <w:sz w:val="20"/>
                <w:szCs w:val="20"/>
                <w:lang w:val="en-US"/>
                <w:rPrChange w:id="3748" w:author="César Gamboa" w:date="2019-11-25T09:13:00Z">
                  <w:rPr>
                    <w:rFonts w:ascii="Times New Roman" w:hAnsi="Times New Roman"/>
                    <w:w w:val="105"/>
                    <w:lang w:val="en-US"/>
                  </w:rPr>
                </w:rPrChange>
              </w:rPr>
              <w:fldChar w:fldCharType="end"/>
            </w:r>
          </w:p>
          <w:p w14:paraId="4BE96310" w14:textId="77777777" w:rsidR="007128C8" w:rsidRPr="00BA6CC3" w:rsidRDefault="007128C8" w:rsidP="007128C8">
            <w:pPr>
              <w:spacing w:line="240" w:lineRule="auto"/>
              <w:jc w:val="both"/>
              <w:rPr>
                <w:rFonts w:ascii="Arial" w:hAnsi="Arial" w:cs="Arial"/>
                <w:sz w:val="20"/>
                <w:szCs w:val="20"/>
                <w:lang w:val="en-US"/>
                <w:rPrChange w:id="3749" w:author="César Gamboa" w:date="2019-11-25T09:13:00Z">
                  <w:rPr>
                    <w:rFonts w:ascii="Times New Roman" w:hAnsi="Times New Roman"/>
                    <w:lang w:val="en-US"/>
                  </w:rPr>
                </w:rPrChange>
              </w:rPr>
            </w:pPr>
            <w:bookmarkStart w:id="3750" w:name="_bookmark47"/>
            <w:bookmarkEnd w:id="3750"/>
            <w:r w:rsidRPr="00BA6CC3">
              <w:rPr>
                <w:rFonts w:ascii="Arial" w:hAnsi="Arial" w:cs="Arial"/>
                <w:w w:val="110"/>
                <w:sz w:val="20"/>
                <w:szCs w:val="20"/>
                <w:lang w:val="en-US"/>
                <w:rPrChange w:id="3751" w:author="César Gamboa" w:date="2019-11-25T09:13:00Z">
                  <w:rPr>
                    <w:rFonts w:ascii="Times New Roman" w:hAnsi="Times New Roman"/>
                    <w:w w:val="110"/>
                    <w:lang w:val="en-US"/>
                  </w:rPr>
                </w:rPrChange>
              </w:rPr>
              <w:t xml:space="preserve">Mélard, G., and J.-M. Pasteels. 2000. “Automatic Arima Modeling Including Interventions, Using Time Series Expert Software.” </w:t>
            </w:r>
            <w:r w:rsidRPr="00BA6CC3">
              <w:rPr>
                <w:rFonts w:ascii="Arial" w:hAnsi="Arial" w:cs="Arial"/>
                <w:i/>
                <w:w w:val="110"/>
                <w:sz w:val="20"/>
                <w:szCs w:val="20"/>
                <w:lang w:val="en-US"/>
                <w:rPrChange w:id="3752" w:author="César Gamboa" w:date="2019-11-25T09:13:00Z">
                  <w:rPr>
                    <w:rFonts w:ascii="Times New Roman" w:hAnsi="Times New Roman"/>
                    <w:i/>
                    <w:w w:val="110"/>
                    <w:lang w:val="en-US"/>
                  </w:rPr>
                </w:rPrChange>
              </w:rPr>
              <w:t xml:space="preserve">International Journal of Forecasting </w:t>
            </w:r>
            <w:r w:rsidRPr="00BA6CC3">
              <w:rPr>
                <w:rFonts w:ascii="Arial" w:hAnsi="Arial" w:cs="Arial"/>
                <w:w w:val="110"/>
                <w:sz w:val="20"/>
                <w:szCs w:val="20"/>
                <w:lang w:val="en-US"/>
                <w:rPrChange w:id="3753" w:author="César Gamboa" w:date="2019-11-25T09:13:00Z">
                  <w:rPr>
                    <w:rFonts w:ascii="Times New Roman" w:hAnsi="Times New Roman"/>
                    <w:w w:val="110"/>
                    <w:lang w:val="en-US"/>
                  </w:rPr>
                </w:rPrChange>
              </w:rPr>
              <w:t>16 (4): 497–508.</w:t>
            </w:r>
            <w:r w:rsidRPr="00BA6CC3">
              <w:rPr>
                <w:rFonts w:ascii="Arial" w:hAnsi="Arial" w:cs="Arial"/>
                <w:color w:val="0000FF"/>
                <w:w w:val="110"/>
                <w:sz w:val="20"/>
                <w:szCs w:val="20"/>
                <w:lang w:val="en-US"/>
                <w:rPrChange w:id="3754" w:author="César Gamboa" w:date="2019-11-25T09:13:00Z">
                  <w:rPr>
                    <w:rFonts w:ascii="Times New Roman" w:hAnsi="Times New Roman"/>
                    <w:color w:val="0000FF"/>
                    <w:w w:val="110"/>
                    <w:lang w:val="en-US"/>
                  </w:rPr>
                </w:rPrChange>
              </w:rPr>
              <w:t>https://doi.org/https:</w:t>
            </w:r>
          </w:p>
          <w:p w14:paraId="538A4CC1" w14:textId="77777777" w:rsidR="007128C8" w:rsidRPr="00BA6CC3" w:rsidRDefault="007128C8" w:rsidP="007128C8">
            <w:pPr>
              <w:spacing w:line="240" w:lineRule="auto"/>
              <w:jc w:val="both"/>
              <w:rPr>
                <w:rFonts w:ascii="Arial" w:hAnsi="Arial" w:cs="Arial"/>
                <w:sz w:val="20"/>
                <w:szCs w:val="20"/>
                <w:lang w:val="en-US"/>
                <w:rPrChange w:id="3755" w:author="César Gamboa" w:date="2019-11-25T09:13:00Z">
                  <w:rPr>
                    <w:rFonts w:ascii="Times New Roman" w:hAnsi="Times New Roman"/>
                    <w:lang w:val="en-US"/>
                  </w:rPr>
                </w:rPrChange>
              </w:rPr>
            </w:pPr>
            <w:proofErr w:type="gramStart"/>
            <w:r w:rsidRPr="00BA6CC3">
              <w:rPr>
                <w:rFonts w:ascii="Arial" w:hAnsi="Arial" w:cs="Arial"/>
                <w:color w:val="0000FF"/>
                <w:w w:val="105"/>
                <w:sz w:val="20"/>
                <w:szCs w:val="20"/>
                <w:lang w:val="en-US"/>
                <w:rPrChange w:id="3756" w:author="César Gamboa" w:date="2019-11-25T09:13:00Z">
                  <w:rPr>
                    <w:rFonts w:ascii="Times New Roman" w:hAnsi="Times New Roman"/>
                    <w:color w:val="0000FF"/>
                    <w:w w:val="105"/>
                    <w:lang w:val="en-US"/>
                  </w:rPr>
                </w:rPrChange>
              </w:rPr>
              <w:lastRenderedPageBreak/>
              <w:t>//doi.org/10.1016/S0169-2070(</w:t>
            </w:r>
            <w:proofErr w:type="gramEnd"/>
            <w:r w:rsidRPr="00BA6CC3">
              <w:rPr>
                <w:rFonts w:ascii="Arial" w:hAnsi="Arial" w:cs="Arial"/>
                <w:color w:val="0000FF"/>
                <w:w w:val="105"/>
                <w:sz w:val="20"/>
                <w:szCs w:val="20"/>
                <w:lang w:val="en-US"/>
                <w:rPrChange w:id="3757" w:author="César Gamboa" w:date="2019-11-25T09:13:00Z">
                  <w:rPr>
                    <w:rFonts w:ascii="Times New Roman" w:hAnsi="Times New Roman"/>
                    <w:color w:val="0000FF"/>
                    <w:w w:val="105"/>
                    <w:lang w:val="en-US"/>
                  </w:rPr>
                </w:rPrChange>
              </w:rPr>
              <w:t>00)00067-4</w:t>
            </w:r>
            <w:r w:rsidRPr="00BA6CC3">
              <w:rPr>
                <w:rFonts w:ascii="Arial" w:hAnsi="Arial" w:cs="Arial"/>
                <w:w w:val="105"/>
                <w:sz w:val="20"/>
                <w:szCs w:val="20"/>
                <w:lang w:val="en-US"/>
                <w:rPrChange w:id="3758" w:author="César Gamboa" w:date="2019-11-25T09:13:00Z">
                  <w:rPr>
                    <w:rFonts w:ascii="Times New Roman" w:hAnsi="Times New Roman"/>
                    <w:w w:val="105"/>
                    <w:lang w:val="en-US"/>
                  </w:rPr>
                </w:rPrChange>
              </w:rPr>
              <w:t>.</w:t>
            </w:r>
          </w:p>
          <w:p w14:paraId="7BAF702F" w14:textId="77777777" w:rsidR="007128C8" w:rsidRPr="00BA6CC3" w:rsidRDefault="007128C8" w:rsidP="007128C8">
            <w:pPr>
              <w:spacing w:line="240" w:lineRule="auto"/>
              <w:jc w:val="both"/>
              <w:rPr>
                <w:rFonts w:ascii="Arial" w:hAnsi="Arial" w:cs="Arial"/>
                <w:sz w:val="20"/>
                <w:szCs w:val="20"/>
                <w:lang w:val="en-US"/>
                <w:rPrChange w:id="3759" w:author="César Gamboa" w:date="2019-11-25T09:13:00Z">
                  <w:rPr>
                    <w:rFonts w:ascii="Times New Roman" w:hAnsi="Times New Roman"/>
                    <w:lang w:val="en-US"/>
                  </w:rPr>
                </w:rPrChange>
              </w:rPr>
            </w:pPr>
          </w:p>
          <w:p w14:paraId="146FC6BE" w14:textId="77777777" w:rsidR="007128C8" w:rsidRPr="00BA6CC3" w:rsidRDefault="007128C8" w:rsidP="007128C8">
            <w:pPr>
              <w:spacing w:line="240" w:lineRule="auto"/>
              <w:jc w:val="both"/>
              <w:rPr>
                <w:rFonts w:ascii="Arial" w:hAnsi="Arial" w:cs="Arial"/>
                <w:sz w:val="20"/>
                <w:szCs w:val="20"/>
                <w:lang w:val="en-US"/>
                <w:rPrChange w:id="3760" w:author="César Gamboa" w:date="2019-11-25T09:13:00Z">
                  <w:rPr>
                    <w:rFonts w:ascii="Times New Roman" w:hAnsi="Times New Roman"/>
                    <w:lang w:val="en-US"/>
                  </w:rPr>
                </w:rPrChange>
              </w:rPr>
            </w:pPr>
            <w:bookmarkStart w:id="3761" w:name="_bookmark48"/>
            <w:bookmarkEnd w:id="3761"/>
            <w:r w:rsidRPr="00BA6CC3">
              <w:rPr>
                <w:rFonts w:ascii="Arial" w:hAnsi="Arial" w:cs="Arial"/>
                <w:w w:val="110"/>
                <w:sz w:val="20"/>
                <w:szCs w:val="20"/>
                <w:lang w:val="en-US"/>
                <w:rPrChange w:id="3762" w:author="César Gamboa" w:date="2019-11-25T09:13:00Z">
                  <w:rPr>
                    <w:rFonts w:ascii="Times New Roman" w:hAnsi="Times New Roman"/>
                    <w:w w:val="110"/>
                    <w:lang w:val="en-US"/>
                  </w:rPr>
                </w:rPrChange>
              </w:rPr>
              <w:t xml:space="preserve">R Core Team. 2019a. </w:t>
            </w:r>
            <w:r w:rsidRPr="00BA6CC3">
              <w:rPr>
                <w:rFonts w:ascii="Arial" w:hAnsi="Arial" w:cs="Arial"/>
                <w:i/>
                <w:w w:val="110"/>
                <w:sz w:val="20"/>
                <w:szCs w:val="20"/>
                <w:lang w:val="en-US"/>
                <w:rPrChange w:id="3763" w:author="César Gamboa" w:date="2019-11-25T09:13:00Z">
                  <w:rPr>
                    <w:rFonts w:ascii="Times New Roman" w:hAnsi="Times New Roman"/>
                    <w:i/>
                    <w:w w:val="110"/>
                    <w:lang w:val="en-US"/>
                  </w:rPr>
                </w:rPrChange>
              </w:rPr>
              <w:t>R: A Language and Environment for Statistical Computing</w:t>
            </w:r>
            <w:r w:rsidRPr="00BA6CC3">
              <w:rPr>
                <w:rFonts w:ascii="Arial" w:hAnsi="Arial" w:cs="Arial"/>
                <w:w w:val="110"/>
                <w:sz w:val="20"/>
                <w:szCs w:val="20"/>
                <w:lang w:val="en-US"/>
                <w:rPrChange w:id="3764" w:author="César Gamboa" w:date="2019-11-25T09:13:00Z">
                  <w:rPr>
                    <w:rFonts w:ascii="Times New Roman" w:hAnsi="Times New Roman"/>
                    <w:w w:val="110"/>
                    <w:lang w:val="en-US"/>
                  </w:rPr>
                </w:rPrChange>
              </w:rPr>
              <w:t xml:space="preserve">. Vienna, Austria: R Foundation for Statistical </w:t>
            </w:r>
            <w:proofErr w:type="spellStart"/>
            <w:r w:rsidRPr="00BA6CC3">
              <w:rPr>
                <w:rFonts w:ascii="Arial" w:hAnsi="Arial" w:cs="Arial"/>
                <w:w w:val="110"/>
                <w:sz w:val="20"/>
                <w:szCs w:val="20"/>
                <w:lang w:val="en-US"/>
                <w:rPrChange w:id="3765" w:author="César Gamboa" w:date="2019-11-25T09:13:00Z">
                  <w:rPr>
                    <w:rFonts w:ascii="Times New Roman" w:hAnsi="Times New Roman"/>
                    <w:w w:val="110"/>
                    <w:lang w:val="en-US"/>
                  </w:rPr>
                </w:rPrChange>
              </w:rPr>
              <w:t>Computing.</w:t>
            </w:r>
            <w:r w:rsidRPr="00BA6CC3">
              <w:rPr>
                <w:rFonts w:ascii="Arial" w:hAnsi="Arial" w:cs="Arial"/>
                <w:color w:val="0000FF"/>
                <w:w w:val="110"/>
                <w:sz w:val="20"/>
                <w:szCs w:val="20"/>
                <w:lang w:val="en-US"/>
                <w:rPrChange w:id="3766" w:author="César Gamboa" w:date="2019-11-25T09:13:00Z">
                  <w:rPr>
                    <w:rFonts w:ascii="Times New Roman" w:hAnsi="Times New Roman"/>
                    <w:color w:val="0000FF"/>
                    <w:w w:val="110"/>
                    <w:lang w:val="en-US"/>
                  </w:rPr>
                </w:rPrChange>
              </w:rPr>
              <w:t>h</w:t>
            </w:r>
            <w:r w:rsidRPr="00BA6CC3">
              <w:rPr>
                <w:rFonts w:ascii="Arial" w:hAnsi="Arial" w:cs="Arial"/>
                <w:sz w:val="20"/>
                <w:szCs w:val="20"/>
                <w:rPrChange w:id="3767" w:author="César Gamboa" w:date="2019-11-25T09:13:00Z">
                  <w:rPr/>
                </w:rPrChange>
              </w:rPr>
              <w:fldChar w:fldCharType="begin"/>
            </w:r>
            <w:r w:rsidRPr="00BA6CC3">
              <w:rPr>
                <w:rFonts w:ascii="Arial" w:hAnsi="Arial" w:cs="Arial"/>
                <w:sz w:val="20"/>
                <w:szCs w:val="20"/>
                <w:lang w:val="en-US"/>
                <w:rPrChange w:id="3768" w:author="César Gamboa" w:date="2019-11-25T09:13:00Z">
                  <w:rPr/>
                </w:rPrChange>
              </w:rPr>
              <w:instrText xml:space="preserve"> HYPERLINK "https://www.R-project.org/" \h </w:instrText>
            </w:r>
            <w:r w:rsidRPr="00BA6CC3">
              <w:rPr>
                <w:rFonts w:ascii="Arial" w:hAnsi="Arial" w:cs="Arial"/>
                <w:sz w:val="20"/>
                <w:szCs w:val="20"/>
                <w:rPrChange w:id="3769" w:author="César Gamboa" w:date="2019-11-25T09:13:00Z">
                  <w:rPr/>
                </w:rPrChange>
              </w:rPr>
              <w:fldChar w:fldCharType="separate"/>
            </w:r>
            <w:r w:rsidRPr="00BA6CC3">
              <w:rPr>
                <w:rFonts w:ascii="Arial" w:hAnsi="Arial" w:cs="Arial"/>
                <w:color w:val="0000FF"/>
                <w:w w:val="110"/>
                <w:sz w:val="20"/>
                <w:szCs w:val="20"/>
                <w:lang w:val="en-US"/>
                <w:rPrChange w:id="3770" w:author="César Gamboa" w:date="2019-11-25T09:13:00Z">
                  <w:rPr>
                    <w:rFonts w:ascii="Times New Roman" w:hAnsi="Times New Roman"/>
                    <w:color w:val="0000FF"/>
                    <w:w w:val="110"/>
                    <w:lang w:val="en-US"/>
                  </w:rPr>
                </w:rPrChange>
              </w:rPr>
              <w:t>ttps</w:t>
            </w:r>
            <w:proofErr w:type="spellEnd"/>
            <w:r w:rsidRPr="00BA6CC3">
              <w:rPr>
                <w:rFonts w:ascii="Arial" w:hAnsi="Arial" w:cs="Arial"/>
                <w:color w:val="0000FF"/>
                <w:w w:val="110"/>
                <w:sz w:val="20"/>
                <w:szCs w:val="20"/>
                <w:lang w:val="en-US"/>
                <w:rPrChange w:id="3771" w:author="César Gamboa" w:date="2019-11-25T09:13:00Z">
                  <w:rPr>
                    <w:rFonts w:ascii="Times New Roman" w:hAnsi="Times New Roman"/>
                    <w:color w:val="0000FF"/>
                    <w:w w:val="110"/>
                    <w:lang w:val="en-US"/>
                  </w:rPr>
                </w:rPrChange>
              </w:rPr>
              <w:t>://www.R-project.org/</w:t>
            </w:r>
            <w:r w:rsidRPr="00BA6CC3">
              <w:rPr>
                <w:rFonts w:ascii="Arial" w:hAnsi="Arial" w:cs="Arial"/>
                <w:w w:val="110"/>
                <w:sz w:val="20"/>
                <w:szCs w:val="20"/>
                <w:lang w:val="en-US"/>
                <w:rPrChange w:id="3772" w:author="César Gamboa" w:date="2019-11-25T09:13:00Z">
                  <w:rPr>
                    <w:rFonts w:ascii="Times New Roman" w:hAnsi="Times New Roman"/>
                    <w:w w:val="110"/>
                    <w:lang w:val="en-US"/>
                  </w:rPr>
                </w:rPrChange>
              </w:rPr>
              <w:t>.</w:t>
            </w:r>
            <w:r w:rsidRPr="00BA6CC3">
              <w:rPr>
                <w:rFonts w:ascii="Arial" w:hAnsi="Arial" w:cs="Arial"/>
                <w:w w:val="110"/>
                <w:sz w:val="20"/>
                <w:szCs w:val="20"/>
                <w:lang w:val="en-US"/>
                <w:rPrChange w:id="3773" w:author="César Gamboa" w:date="2019-11-25T09:13:00Z">
                  <w:rPr>
                    <w:rFonts w:ascii="Times New Roman" w:hAnsi="Times New Roman"/>
                    <w:w w:val="110"/>
                    <w:lang w:val="en-US"/>
                  </w:rPr>
                </w:rPrChange>
              </w:rPr>
              <w:fldChar w:fldCharType="end"/>
            </w:r>
          </w:p>
          <w:p w14:paraId="63E04BE4" w14:textId="60037C45" w:rsidR="007128C8" w:rsidRPr="00BA6CC3" w:rsidRDefault="007128C8" w:rsidP="007128C8">
            <w:pPr>
              <w:spacing w:line="240" w:lineRule="auto"/>
              <w:jc w:val="both"/>
              <w:rPr>
                <w:rFonts w:ascii="Arial" w:hAnsi="Arial" w:cs="Arial"/>
                <w:sz w:val="20"/>
                <w:szCs w:val="20"/>
                <w:lang w:val="en-US"/>
                <w:rPrChange w:id="3774" w:author="César Gamboa" w:date="2019-11-25T09:13:00Z">
                  <w:rPr>
                    <w:rFonts w:ascii="Times New Roman" w:hAnsi="Times New Roman"/>
                    <w:lang w:val="en-US"/>
                  </w:rPr>
                </w:rPrChange>
              </w:rPr>
            </w:pPr>
            <w:r w:rsidRPr="00BA6CC3">
              <w:rPr>
                <w:rFonts w:ascii="Arial" w:hAnsi="Arial" w:cs="Arial"/>
                <w:w w:val="110"/>
                <w:sz w:val="20"/>
                <w:szCs w:val="20"/>
                <w:lang w:val="en-US"/>
                <w:rPrChange w:id="3775" w:author="César Gamboa" w:date="2019-11-25T09:13:00Z">
                  <w:rPr>
                    <w:rFonts w:ascii="Times New Roman" w:hAnsi="Times New Roman"/>
                    <w:w w:val="110"/>
                    <w:lang w:val="en-US"/>
                  </w:rPr>
                </w:rPrChange>
              </w:rPr>
              <w:t xml:space="preserve">———. 2019b. </w:t>
            </w:r>
            <w:r w:rsidRPr="00BA6CC3">
              <w:rPr>
                <w:rFonts w:ascii="Arial" w:hAnsi="Arial" w:cs="Arial"/>
                <w:i/>
                <w:w w:val="110"/>
                <w:sz w:val="20"/>
                <w:szCs w:val="20"/>
                <w:lang w:val="en-US"/>
                <w:rPrChange w:id="3776" w:author="César Gamboa" w:date="2019-11-25T09:13:00Z">
                  <w:rPr>
                    <w:rFonts w:ascii="Times New Roman" w:hAnsi="Times New Roman"/>
                    <w:i/>
                    <w:w w:val="110"/>
                    <w:lang w:val="en-US"/>
                  </w:rPr>
                </w:rPrChange>
              </w:rPr>
              <w:t>R: A Language and Environment for Statistical Computing</w:t>
            </w:r>
            <w:r w:rsidRPr="00BA6CC3">
              <w:rPr>
                <w:rFonts w:ascii="Arial" w:hAnsi="Arial" w:cs="Arial"/>
                <w:w w:val="110"/>
                <w:sz w:val="20"/>
                <w:szCs w:val="20"/>
                <w:lang w:val="en-US"/>
                <w:rPrChange w:id="3777" w:author="César Gamboa" w:date="2019-11-25T09:13:00Z">
                  <w:rPr>
                    <w:rFonts w:ascii="Times New Roman" w:hAnsi="Times New Roman"/>
                    <w:w w:val="110"/>
                    <w:lang w:val="en-US"/>
                  </w:rPr>
                </w:rPrChange>
              </w:rPr>
              <w:t xml:space="preserve">. Vienna, Austria: R Foundation </w:t>
            </w:r>
            <w:proofErr w:type="gramStart"/>
            <w:r w:rsidRPr="00BA6CC3">
              <w:rPr>
                <w:rFonts w:ascii="Arial" w:hAnsi="Arial" w:cs="Arial"/>
                <w:w w:val="110"/>
                <w:sz w:val="20"/>
                <w:szCs w:val="20"/>
                <w:lang w:val="en-US"/>
                <w:rPrChange w:id="3778" w:author="César Gamboa" w:date="2019-11-25T09:13:00Z">
                  <w:rPr>
                    <w:rFonts w:ascii="Times New Roman" w:hAnsi="Times New Roman"/>
                    <w:w w:val="110"/>
                    <w:lang w:val="en-US"/>
                  </w:rPr>
                </w:rPrChange>
              </w:rPr>
              <w:t>for  Statistical</w:t>
            </w:r>
            <w:proofErr w:type="gramEnd"/>
            <w:r w:rsidRPr="00BA6CC3">
              <w:rPr>
                <w:rFonts w:ascii="Arial" w:hAnsi="Arial" w:cs="Arial"/>
                <w:spacing w:val="-22"/>
                <w:w w:val="110"/>
                <w:sz w:val="20"/>
                <w:szCs w:val="20"/>
                <w:lang w:val="en-US"/>
                <w:rPrChange w:id="3779" w:author="César Gamboa" w:date="2019-11-25T09:13:00Z">
                  <w:rPr>
                    <w:rFonts w:ascii="Times New Roman" w:hAnsi="Times New Roman"/>
                    <w:spacing w:val="-22"/>
                    <w:w w:val="110"/>
                    <w:lang w:val="en-US"/>
                  </w:rPr>
                </w:rPrChange>
              </w:rPr>
              <w:t xml:space="preserve"> </w:t>
            </w:r>
            <w:proofErr w:type="spellStart"/>
            <w:r w:rsidRPr="00BA6CC3">
              <w:rPr>
                <w:rFonts w:ascii="Arial" w:hAnsi="Arial" w:cs="Arial"/>
                <w:w w:val="110"/>
                <w:sz w:val="20"/>
                <w:szCs w:val="20"/>
                <w:lang w:val="en-US"/>
                <w:rPrChange w:id="3780" w:author="César Gamboa" w:date="2019-11-25T09:13:00Z">
                  <w:rPr>
                    <w:rFonts w:ascii="Times New Roman" w:hAnsi="Times New Roman"/>
                    <w:w w:val="110"/>
                    <w:lang w:val="en-US"/>
                  </w:rPr>
                </w:rPrChange>
              </w:rPr>
              <w:t>Computing.</w:t>
            </w:r>
            <w:r w:rsidRPr="00BA6CC3">
              <w:rPr>
                <w:rFonts w:ascii="Arial" w:hAnsi="Arial" w:cs="Arial"/>
                <w:color w:val="0000FF"/>
                <w:w w:val="110"/>
                <w:sz w:val="20"/>
                <w:szCs w:val="20"/>
                <w:lang w:val="en-US"/>
                <w:rPrChange w:id="3781" w:author="César Gamboa" w:date="2019-11-25T09:13:00Z">
                  <w:rPr>
                    <w:rFonts w:ascii="Times New Roman" w:hAnsi="Times New Roman"/>
                    <w:color w:val="0000FF"/>
                    <w:w w:val="110"/>
                    <w:lang w:val="en-US"/>
                  </w:rPr>
                </w:rPrChange>
              </w:rPr>
              <w:t>h</w:t>
            </w:r>
            <w:r w:rsidRPr="00BA6CC3">
              <w:rPr>
                <w:rFonts w:ascii="Arial" w:hAnsi="Arial" w:cs="Arial"/>
                <w:sz w:val="20"/>
                <w:szCs w:val="20"/>
                <w:rPrChange w:id="3782" w:author="César Gamboa" w:date="2019-11-25T09:13:00Z">
                  <w:rPr/>
                </w:rPrChange>
              </w:rPr>
              <w:fldChar w:fldCharType="begin"/>
            </w:r>
            <w:r w:rsidRPr="00BA6CC3">
              <w:rPr>
                <w:rFonts w:ascii="Arial" w:hAnsi="Arial" w:cs="Arial"/>
                <w:sz w:val="20"/>
                <w:szCs w:val="20"/>
                <w:lang w:val="en-US"/>
                <w:rPrChange w:id="3783" w:author="César Gamboa" w:date="2019-11-25T09:13:00Z">
                  <w:rPr/>
                </w:rPrChange>
              </w:rPr>
              <w:instrText xml:space="preserve"> HYPERLINK "https://www.R-project.org/" \h </w:instrText>
            </w:r>
            <w:r w:rsidRPr="00BA6CC3">
              <w:rPr>
                <w:rFonts w:ascii="Arial" w:hAnsi="Arial" w:cs="Arial"/>
                <w:sz w:val="20"/>
                <w:szCs w:val="20"/>
                <w:rPrChange w:id="3784" w:author="César Gamboa" w:date="2019-11-25T09:13:00Z">
                  <w:rPr/>
                </w:rPrChange>
              </w:rPr>
              <w:fldChar w:fldCharType="separate"/>
            </w:r>
            <w:r w:rsidRPr="00BA6CC3">
              <w:rPr>
                <w:rFonts w:ascii="Arial" w:hAnsi="Arial" w:cs="Arial"/>
                <w:color w:val="0000FF"/>
                <w:w w:val="110"/>
                <w:sz w:val="20"/>
                <w:szCs w:val="20"/>
                <w:lang w:val="en-US"/>
                <w:rPrChange w:id="3785" w:author="César Gamboa" w:date="2019-11-25T09:13:00Z">
                  <w:rPr>
                    <w:rFonts w:ascii="Times New Roman" w:hAnsi="Times New Roman"/>
                    <w:color w:val="0000FF"/>
                    <w:w w:val="110"/>
                    <w:lang w:val="en-US"/>
                  </w:rPr>
                </w:rPrChange>
              </w:rPr>
              <w:t>ttps</w:t>
            </w:r>
            <w:proofErr w:type="spellEnd"/>
            <w:r w:rsidRPr="00BA6CC3">
              <w:rPr>
                <w:rFonts w:ascii="Arial" w:hAnsi="Arial" w:cs="Arial"/>
                <w:color w:val="0000FF"/>
                <w:w w:val="110"/>
                <w:sz w:val="20"/>
                <w:szCs w:val="20"/>
                <w:lang w:val="en-US"/>
                <w:rPrChange w:id="3786" w:author="César Gamboa" w:date="2019-11-25T09:13:00Z">
                  <w:rPr>
                    <w:rFonts w:ascii="Times New Roman" w:hAnsi="Times New Roman"/>
                    <w:color w:val="0000FF"/>
                    <w:w w:val="110"/>
                    <w:lang w:val="en-US"/>
                  </w:rPr>
                </w:rPrChange>
              </w:rPr>
              <w:t>://www.R-project.org/</w:t>
            </w:r>
            <w:r w:rsidRPr="00BA6CC3">
              <w:rPr>
                <w:rFonts w:ascii="Arial" w:hAnsi="Arial" w:cs="Arial"/>
                <w:w w:val="110"/>
                <w:sz w:val="20"/>
                <w:szCs w:val="20"/>
                <w:lang w:val="en-US"/>
                <w:rPrChange w:id="3787" w:author="César Gamboa" w:date="2019-11-25T09:13:00Z">
                  <w:rPr>
                    <w:rFonts w:ascii="Times New Roman" w:hAnsi="Times New Roman"/>
                    <w:w w:val="110"/>
                    <w:lang w:val="en-US"/>
                  </w:rPr>
                </w:rPrChange>
              </w:rPr>
              <w:t>.</w:t>
            </w:r>
            <w:r w:rsidRPr="00BA6CC3">
              <w:rPr>
                <w:rFonts w:ascii="Arial" w:hAnsi="Arial" w:cs="Arial"/>
                <w:w w:val="110"/>
                <w:sz w:val="20"/>
                <w:szCs w:val="20"/>
                <w:lang w:val="en-US"/>
                <w:rPrChange w:id="3788" w:author="César Gamboa" w:date="2019-11-25T09:13:00Z">
                  <w:rPr>
                    <w:rFonts w:ascii="Times New Roman" w:hAnsi="Times New Roman"/>
                    <w:w w:val="110"/>
                    <w:lang w:val="en-US"/>
                  </w:rPr>
                </w:rPrChange>
              </w:rPr>
              <w:fldChar w:fldCharType="end"/>
            </w:r>
          </w:p>
          <w:p w14:paraId="2ECC4B03" w14:textId="77777777" w:rsidR="007128C8" w:rsidRPr="00BA6CC3" w:rsidRDefault="007128C8" w:rsidP="007128C8">
            <w:pPr>
              <w:spacing w:line="240" w:lineRule="auto"/>
              <w:jc w:val="both"/>
              <w:rPr>
                <w:rFonts w:ascii="Arial" w:hAnsi="Arial" w:cs="Arial"/>
                <w:sz w:val="20"/>
                <w:szCs w:val="20"/>
                <w:lang w:val="en-US"/>
                <w:rPrChange w:id="3789" w:author="César Gamboa" w:date="2019-11-25T09:13:00Z">
                  <w:rPr>
                    <w:rFonts w:ascii="Times New Roman" w:hAnsi="Times New Roman"/>
                    <w:lang w:val="en-US"/>
                  </w:rPr>
                </w:rPrChange>
              </w:rPr>
            </w:pPr>
            <w:bookmarkStart w:id="3790" w:name="_bookmark50"/>
            <w:bookmarkEnd w:id="3790"/>
            <w:r w:rsidRPr="00BA6CC3">
              <w:rPr>
                <w:rFonts w:ascii="Arial" w:hAnsi="Arial" w:cs="Arial"/>
                <w:spacing w:val="-3"/>
                <w:w w:val="110"/>
                <w:sz w:val="20"/>
                <w:szCs w:val="20"/>
                <w:lang w:val="en-US"/>
                <w:rPrChange w:id="3791" w:author="César Gamboa" w:date="2019-11-25T09:13:00Z">
                  <w:rPr>
                    <w:rFonts w:ascii="Times New Roman" w:hAnsi="Times New Roman"/>
                    <w:spacing w:val="-3"/>
                    <w:w w:val="110"/>
                    <w:lang w:val="en-US"/>
                  </w:rPr>
                </w:rPrChange>
              </w:rPr>
              <w:t xml:space="preserve">Reilly, </w:t>
            </w:r>
            <w:r w:rsidRPr="00BA6CC3">
              <w:rPr>
                <w:rFonts w:ascii="Arial" w:hAnsi="Arial" w:cs="Arial"/>
                <w:w w:val="110"/>
                <w:sz w:val="20"/>
                <w:szCs w:val="20"/>
                <w:lang w:val="en-US"/>
                <w:rPrChange w:id="3792" w:author="César Gamboa" w:date="2019-11-25T09:13:00Z">
                  <w:rPr>
                    <w:rFonts w:ascii="Times New Roman" w:hAnsi="Times New Roman"/>
                    <w:w w:val="110"/>
                    <w:lang w:val="en-US"/>
                  </w:rPr>
                </w:rPrChange>
              </w:rPr>
              <w:t xml:space="preserve">D. 2000. “The Autobox </w:t>
            </w:r>
            <w:r w:rsidRPr="00BA6CC3">
              <w:rPr>
                <w:rFonts w:ascii="Arial" w:hAnsi="Arial" w:cs="Arial"/>
                <w:spacing w:val="-5"/>
                <w:w w:val="110"/>
                <w:sz w:val="20"/>
                <w:szCs w:val="20"/>
                <w:lang w:val="en-US"/>
                <w:rPrChange w:id="3793" w:author="César Gamboa" w:date="2019-11-25T09:13:00Z">
                  <w:rPr>
                    <w:rFonts w:ascii="Times New Roman" w:hAnsi="Times New Roman"/>
                    <w:spacing w:val="-5"/>
                    <w:w w:val="110"/>
                    <w:lang w:val="en-US"/>
                  </w:rPr>
                </w:rPrChange>
              </w:rPr>
              <w:t xml:space="preserve">System.” </w:t>
            </w:r>
            <w:r w:rsidRPr="00BA6CC3">
              <w:rPr>
                <w:rFonts w:ascii="Arial" w:hAnsi="Arial" w:cs="Arial"/>
                <w:i/>
                <w:w w:val="110"/>
                <w:sz w:val="20"/>
                <w:szCs w:val="20"/>
                <w:lang w:val="en-US"/>
                <w:rPrChange w:id="3794" w:author="César Gamboa" w:date="2019-11-25T09:13:00Z">
                  <w:rPr>
                    <w:rFonts w:ascii="Times New Roman" w:hAnsi="Times New Roman"/>
                    <w:i/>
                    <w:w w:val="110"/>
                    <w:lang w:val="en-US"/>
                  </w:rPr>
                </w:rPrChange>
              </w:rPr>
              <w:t xml:space="preserve">International Journal of </w:t>
            </w:r>
            <w:r w:rsidRPr="00BA6CC3">
              <w:rPr>
                <w:rFonts w:ascii="Arial" w:hAnsi="Arial" w:cs="Arial"/>
                <w:i/>
                <w:spacing w:val="-5"/>
                <w:w w:val="110"/>
                <w:sz w:val="20"/>
                <w:szCs w:val="20"/>
                <w:lang w:val="en-US"/>
                <w:rPrChange w:id="3795" w:author="César Gamboa" w:date="2019-11-25T09:13:00Z">
                  <w:rPr>
                    <w:rFonts w:ascii="Times New Roman" w:hAnsi="Times New Roman"/>
                    <w:i/>
                    <w:spacing w:val="-5"/>
                    <w:w w:val="110"/>
                    <w:lang w:val="en-US"/>
                  </w:rPr>
                </w:rPrChange>
              </w:rPr>
              <w:t xml:space="preserve">Forecasting </w:t>
            </w:r>
            <w:r w:rsidRPr="00BA6CC3">
              <w:rPr>
                <w:rFonts w:ascii="Arial" w:hAnsi="Arial" w:cs="Arial"/>
                <w:w w:val="110"/>
                <w:sz w:val="20"/>
                <w:szCs w:val="20"/>
                <w:lang w:val="en-US"/>
                <w:rPrChange w:id="3796" w:author="César Gamboa" w:date="2019-11-25T09:13:00Z">
                  <w:rPr>
                    <w:rFonts w:ascii="Times New Roman" w:hAnsi="Times New Roman"/>
                    <w:w w:val="110"/>
                    <w:lang w:val="en-US"/>
                  </w:rPr>
                </w:rPrChange>
              </w:rPr>
              <w:t>16 (4): 531–33.</w:t>
            </w:r>
            <w:r w:rsidRPr="00BA6CC3">
              <w:rPr>
                <w:rFonts w:ascii="Arial" w:hAnsi="Arial" w:cs="Arial"/>
                <w:color w:val="0000FF"/>
                <w:w w:val="110"/>
                <w:sz w:val="20"/>
                <w:szCs w:val="20"/>
                <w:lang w:val="en-US"/>
                <w:rPrChange w:id="3797" w:author="César Gamboa" w:date="2019-11-25T09:13:00Z">
                  <w:rPr>
                    <w:rFonts w:ascii="Times New Roman" w:hAnsi="Times New Roman"/>
                    <w:color w:val="0000FF"/>
                    <w:w w:val="110"/>
                    <w:lang w:val="en-US"/>
                  </w:rPr>
                </w:rPrChange>
              </w:rPr>
              <w:t>h</w:t>
            </w:r>
            <w:r w:rsidRPr="00BA6CC3">
              <w:rPr>
                <w:rFonts w:ascii="Arial" w:hAnsi="Arial" w:cs="Arial"/>
                <w:sz w:val="20"/>
                <w:szCs w:val="20"/>
                <w:rPrChange w:id="3798" w:author="César Gamboa" w:date="2019-11-25T09:13:00Z">
                  <w:rPr/>
                </w:rPrChange>
              </w:rPr>
              <w:fldChar w:fldCharType="begin"/>
            </w:r>
            <w:r w:rsidRPr="00BA6CC3">
              <w:rPr>
                <w:rFonts w:ascii="Arial" w:hAnsi="Arial" w:cs="Arial"/>
                <w:sz w:val="20"/>
                <w:szCs w:val="20"/>
                <w:lang w:val="en-US"/>
                <w:rPrChange w:id="3799" w:author="César Gamboa" w:date="2019-11-25T09:13:00Z">
                  <w:rPr/>
                </w:rPrChange>
              </w:rPr>
              <w:instrText xml:space="preserve"> HYPERLINK "https://ideas.repec.org/a/eee/intfor/v16y2000i4p531-533.html" \h </w:instrText>
            </w:r>
            <w:r w:rsidRPr="00BA6CC3">
              <w:rPr>
                <w:rFonts w:ascii="Arial" w:hAnsi="Arial" w:cs="Arial"/>
                <w:sz w:val="20"/>
                <w:szCs w:val="20"/>
                <w:rPrChange w:id="3800" w:author="César Gamboa" w:date="2019-11-25T09:13:00Z">
                  <w:rPr/>
                </w:rPrChange>
              </w:rPr>
              <w:fldChar w:fldCharType="separate"/>
            </w:r>
            <w:r w:rsidRPr="00BA6CC3">
              <w:rPr>
                <w:rFonts w:ascii="Arial" w:hAnsi="Arial" w:cs="Arial"/>
                <w:color w:val="0000FF"/>
                <w:w w:val="110"/>
                <w:sz w:val="20"/>
                <w:szCs w:val="20"/>
                <w:lang w:val="en-US"/>
                <w:rPrChange w:id="3801" w:author="César Gamboa" w:date="2019-11-25T09:13:00Z">
                  <w:rPr>
                    <w:rFonts w:ascii="Times New Roman" w:hAnsi="Times New Roman"/>
                    <w:color w:val="0000FF"/>
                    <w:w w:val="110"/>
                    <w:lang w:val="en-US"/>
                  </w:rPr>
                </w:rPrChange>
              </w:rPr>
              <w:t>ttps://</w:t>
            </w:r>
            <w:r w:rsidRPr="00BA6CC3">
              <w:rPr>
                <w:rFonts w:ascii="Arial" w:hAnsi="Arial" w:cs="Arial"/>
                <w:color w:val="0000FF"/>
                <w:w w:val="110"/>
                <w:sz w:val="20"/>
                <w:szCs w:val="20"/>
                <w:lang w:val="en-US"/>
                <w:rPrChange w:id="3802" w:author="César Gamboa" w:date="2019-11-25T09:13:00Z">
                  <w:rPr>
                    <w:rFonts w:ascii="Times New Roman" w:hAnsi="Times New Roman"/>
                    <w:color w:val="0000FF"/>
                    <w:w w:val="110"/>
                    <w:lang w:val="en-US"/>
                  </w:rPr>
                </w:rPrChange>
              </w:rPr>
              <w:fldChar w:fldCharType="end"/>
            </w:r>
            <w:r w:rsidRPr="00BA6CC3">
              <w:rPr>
                <w:rFonts w:ascii="Arial" w:hAnsi="Arial" w:cs="Arial"/>
                <w:color w:val="0000FF"/>
                <w:w w:val="110"/>
                <w:sz w:val="20"/>
                <w:szCs w:val="20"/>
                <w:lang w:val="en-US"/>
                <w:rPrChange w:id="3803" w:author="César Gamboa" w:date="2019-11-25T09:13:00Z">
                  <w:rPr>
                    <w:rFonts w:ascii="Times New Roman" w:hAnsi="Times New Roman"/>
                    <w:color w:val="0000FF"/>
                    <w:w w:val="110"/>
                    <w:lang w:val="en-US"/>
                  </w:rPr>
                </w:rPrChange>
              </w:rPr>
              <w:t xml:space="preserve"> </w:t>
            </w:r>
            <w:r w:rsidRPr="00BA6CC3">
              <w:rPr>
                <w:rFonts w:ascii="Arial" w:hAnsi="Arial" w:cs="Arial"/>
                <w:sz w:val="20"/>
                <w:szCs w:val="20"/>
                <w:rPrChange w:id="3804" w:author="César Gamboa" w:date="2019-11-25T09:13:00Z">
                  <w:rPr/>
                </w:rPrChange>
              </w:rPr>
              <w:fldChar w:fldCharType="begin"/>
            </w:r>
            <w:r w:rsidRPr="00BA6CC3">
              <w:rPr>
                <w:rFonts w:ascii="Arial" w:hAnsi="Arial" w:cs="Arial"/>
                <w:sz w:val="20"/>
                <w:szCs w:val="20"/>
                <w:lang w:val="en-US"/>
                <w:rPrChange w:id="3805" w:author="César Gamboa" w:date="2019-11-25T09:13:00Z">
                  <w:rPr/>
                </w:rPrChange>
              </w:rPr>
              <w:instrText xml:space="preserve"> HYPERLINK "https://ideas.repec.org/a/eee/intfor/v16y2000i4p531-533.html" \h </w:instrText>
            </w:r>
            <w:r w:rsidRPr="00BA6CC3">
              <w:rPr>
                <w:rFonts w:ascii="Arial" w:hAnsi="Arial" w:cs="Arial"/>
                <w:sz w:val="20"/>
                <w:szCs w:val="20"/>
                <w:rPrChange w:id="3806" w:author="César Gamboa" w:date="2019-11-25T09:13:00Z">
                  <w:rPr/>
                </w:rPrChange>
              </w:rPr>
              <w:fldChar w:fldCharType="separate"/>
            </w:r>
            <w:r w:rsidRPr="00BA6CC3">
              <w:rPr>
                <w:rFonts w:ascii="Arial" w:hAnsi="Arial" w:cs="Arial"/>
                <w:color w:val="0000FF"/>
                <w:w w:val="110"/>
                <w:sz w:val="20"/>
                <w:szCs w:val="20"/>
                <w:lang w:val="en-US"/>
                <w:rPrChange w:id="3807" w:author="César Gamboa" w:date="2019-11-25T09:13:00Z">
                  <w:rPr>
                    <w:rFonts w:ascii="Times New Roman" w:hAnsi="Times New Roman"/>
                    <w:color w:val="0000FF"/>
                    <w:w w:val="110"/>
                    <w:lang w:val="en-US"/>
                  </w:rPr>
                </w:rPrChange>
              </w:rPr>
              <w:t>ideas.repec.org/a/</w:t>
            </w:r>
            <w:proofErr w:type="spellStart"/>
            <w:r w:rsidRPr="00BA6CC3">
              <w:rPr>
                <w:rFonts w:ascii="Arial" w:hAnsi="Arial" w:cs="Arial"/>
                <w:color w:val="0000FF"/>
                <w:w w:val="110"/>
                <w:sz w:val="20"/>
                <w:szCs w:val="20"/>
                <w:lang w:val="en-US"/>
                <w:rPrChange w:id="3808" w:author="César Gamboa" w:date="2019-11-25T09:13:00Z">
                  <w:rPr>
                    <w:rFonts w:ascii="Times New Roman" w:hAnsi="Times New Roman"/>
                    <w:color w:val="0000FF"/>
                    <w:w w:val="110"/>
                    <w:lang w:val="en-US"/>
                  </w:rPr>
                </w:rPrChange>
              </w:rPr>
              <w:t>eee</w:t>
            </w:r>
            <w:proofErr w:type="spellEnd"/>
            <w:r w:rsidRPr="00BA6CC3">
              <w:rPr>
                <w:rFonts w:ascii="Arial" w:hAnsi="Arial" w:cs="Arial"/>
                <w:color w:val="0000FF"/>
                <w:w w:val="110"/>
                <w:sz w:val="20"/>
                <w:szCs w:val="20"/>
                <w:lang w:val="en-US"/>
                <w:rPrChange w:id="3809" w:author="César Gamboa" w:date="2019-11-25T09:13:00Z">
                  <w:rPr>
                    <w:rFonts w:ascii="Times New Roman" w:hAnsi="Times New Roman"/>
                    <w:color w:val="0000FF"/>
                    <w:w w:val="110"/>
                    <w:lang w:val="en-US"/>
                  </w:rPr>
                </w:rPrChange>
              </w:rPr>
              <w:t>/</w:t>
            </w:r>
            <w:proofErr w:type="spellStart"/>
            <w:r w:rsidRPr="00BA6CC3">
              <w:rPr>
                <w:rFonts w:ascii="Arial" w:hAnsi="Arial" w:cs="Arial"/>
                <w:color w:val="0000FF"/>
                <w:w w:val="110"/>
                <w:sz w:val="20"/>
                <w:szCs w:val="20"/>
                <w:lang w:val="en-US"/>
                <w:rPrChange w:id="3810" w:author="César Gamboa" w:date="2019-11-25T09:13:00Z">
                  <w:rPr>
                    <w:rFonts w:ascii="Times New Roman" w:hAnsi="Times New Roman"/>
                    <w:color w:val="0000FF"/>
                    <w:w w:val="110"/>
                    <w:lang w:val="en-US"/>
                  </w:rPr>
                </w:rPrChange>
              </w:rPr>
              <w:t>intfor</w:t>
            </w:r>
            <w:proofErr w:type="spellEnd"/>
            <w:r w:rsidRPr="00BA6CC3">
              <w:rPr>
                <w:rFonts w:ascii="Arial" w:hAnsi="Arial" w:cs="Arial"/>
                <w:color w:val="0000FF"/>
                <w:w w:val="110"/>
                <w:sz w:val="20"/>
                <w:szCs w:val="20"/>
                <w:lang w:val="en-US"/>
                <w:rPrChange w:id="3811" w:author="César Gamboa" w:date="2019-11-25T09:13:00Z">
                  <w:rPr>
                    <w:rFonts w:ascii="Times New Roman" w:hAnsi="Times New Roman"/>
                    <w:color w:val="0000FF"/>
                    <w:w w:val="110"/>
                    <w:lang w:val="en-US"/>
                  </w:rPr>
                </w:rPrChange>
              </w:rPr>
              <w:t>/v16y2000i4p531-533.html</w:t>
            </w:r>
            <w:r w:rsidRPr="00BA6CC3">
              <w:rPr>
                <w:rFonts w:ascii="Arial" w:hAnsi="Arial" w:cs="Arial"/>
                <w:color w:val="0000FF"/>
                <w:w w:val="110"/>
                <w:sz w:val="20"/>
                <w:szCs w:val="20"/>
                <w:lang w:val="en-US"/>
                <w:rPrChange w:id="3812" w:author="César Gamboa" w:date="2019-11-25T09:13:00Z">
                  <w:rPr>
                    <w:rFonts w:ascii="Times New Roman" w:hAnsi="Times New Roman"/>
                    <w:color w:val="0000FF"/>
                    <w:w w:val="110"/>
                    <w:lang w:val="en-US"/>
                  </w:rPr>
                </w:rPrChange>
              </w:rPr>
              <w:fldChar w:fldCharType="end"/>
            </w:r>
            <w:r w:rsidRPr="00BA6CC3">
              <w:rPr>
                <w:rFonts w:ascii="Arial" w:hAnsi="Arial" w:cs="Arial"/>
                <w:w w:val="110"/>
                <w:sz w:val="20"/>
                <w:szCs w:val="20"/>
                <w:lang w:val="en-US"/>
                <w:rPrChange w:id="3813" w:author="César Gamboa" w:date="2019-11-25T09:13:00Z">
                  <w:rPr>
                    <w:rFonts w:ascii="Times New Roman" w:hAnsi="Times New Roman"/>
                    <w:w w:val="110"/>
                    <w:lang w:val="en-US"/>
                  </w:rPr>
                </w:rPrChange>
              </w:rPr>
              <w:t>.</w:t>
            </w:r>
          </w:p>
          <w:p w14:paraId="6E667C1E" w14:textId="77777777" w:rsidR="007128C8" w:rsidRPr="00BA6CC3" w:rsidRDefault="007128C8" w:rsidP="007128C8">
            <w:pPr>
              <w:spacing w:line="240" w:lineRule="auto"/>
              <w:jc w:val="both"/>
              <w:rPr>
                <w:rFonts w:ascii="Arial" w:hAnsi="Arial" w:cs="Arial"/>
                <w:sz w:val="20"/>
                <w:szCs w:val="20"/>
                <w:lang w:val="es-MX"/>
                <w:rPrChange w:id="3814" w:author="César Gamboa" w:date="2019-11-25T09:13:00Z">
                  <w:rPr>
                    <w:rFonts w:ascii="Times New Roman" w:hAnsi="Times New Roman"/>
                    <w:lang w:val="es-MX"/>
                  </w:rPr>
                </w:rPrChange>
              </w:rPr>
            </w:pPr>
            <w:bookmarkStart w:id="3815" w:name="_bookmark51"/>
            <w:bookmarkEnd w:id="3815"/>
            <w:r w:rsidRPr="00BA6CC3">
              <w:rPr>
                <w:rFonts w:ascii="Arial" w:hAnsi="Arial" w:cs="Arial"/>
                <w:w w:val="110"/>
                <w:sz w:val="20"/>
                <w:szCs w:val="20"/>
                <w:lang w:val="es-MX"/>
                <w:rPrChange w:id="3816" w:author="César Gamboa" w:date="2019-11-25T09:13:00Z">
                  <w:rPr>
                    <w:rFonts w:ascii="Times New Roman" w:hAnsi="Times New Roman"/>
                    <w:w w:val="110"/>
                    <w:lang w:val="es-MX"/>
                  </w:rPr>
                </w:rPrChange>
              </w:rPr>
              <w:t>Rosero-Bixby,</w:t>
            </w:r>
            <w:r w:rsidRPr="00BA6CC3">
              <w:rPr>
                <w:rFonts w:ascii="Arial" w:hAnsi="Arial" w:cs="Arial"/>
                <w:spacing w:val="-20"/>
                <w:w w:val="110"/>
                <w:sz w:val="20"/>
                <w:szCs w:val="20"/>
                <w:lang w:val="es-MX"/>
                <w:rPrChange w:id="3817" w:author="César Gamboa" w:date="2019-11-25T09:13:00Z">
                  <w:rPr>
                    <w:rFonts w:ascii="Times New Roman" w:hAnsi="Times New Roman"/>
                    <w:spacing w:val="-20"/>
                    <w:w w:val="110"/>
                    <w:lang w:val="es-MX"/>
                  </w:rPr>
                </w:rPrChange>
              </w:rPr>
              <w:t xml:space="preserve"> </w:t>
            </w:r>
            <w:r w:rsidRPr="00BA6CC3">
              <w:rPr>
                <w:rFonts w:ascii="Arial" w:hAnsi="Arial" w:cs="Arial"/>
                <w:w w:val="110"/>
                <w:sz w:val="20"/>
                <w:szCs w:val="20"/>
                <w:lang w:val="es-MX"/>
                <w:rPrChange w:id="3818" w:author="César Gamboa" w:date="2019-11-25T09:13:00Z">
                  <w:rPr>
                    <w:rFonts w:ascii="Times New Roman" w:hAnsi="Times New Roman"/>
                    <w:w w:val="110"/>
                    <w:lang w:val="es-MX"/>
                  </w:rPr>
                </w:rPrChange>
              </w:rPr>
              <w:t>L.</w:t>
            </w:r>
            <w:r w:rsidRPr="00BA6CC3">
              <w:rPr>
                <w:rFonts w:ascii="Arial" w:hAnsi="Arial" w:cs="Arial"/>
                <w:spacing w:val="-19"/>
                <w:w w:val="110"/>
                <w:sz w:val="20"/>
                <w:szCs w:val="20"/>
                <w:lang w:val="es-MX"/>
                <w:rPrChange w:id="3819" w:author="César Gamboa" w:date="2019-11-25T09:13:00Z">
                  <w:rPr>
                    <w:rFonts w:ascii="Times New Roman" w:hAnsi="Times New Roman"/>
                    <w:spacing w:val="-19"/>
                    <w:w w:val="110"/>
                    <w:lang w:val="es-MX"/>
                  </w:rPr>
                </w:rPrChange>
              </w:rPr>
              <w:t xml:space="preserve"> </w:t>
            </w:r>
            <w:r w:rsidRPr="00BA6CC3">
              <w:rPr>
                <w:rFonts w:ascii="Arial" w:hAnsi="Arial" w:cs="Arial"/>
                <w:w w:val="110"/>
                <w:sz w:val="20"/>
                <w:szCs w:val="20"/>
                <w:lang w:val="es-MX"/>
                <w:rPrChange w:id="3820" w:author="César Gamboa" w:date="2019-11-25T09:13:00Z">
                  <w:rPr>
                    <w:rFonts w:ascii="Times New Roman" w:hAnsi="Times New Roman"/>
                    <w:w w:val="110"/>
                    <w:lang w:val="es-MX"/>
                  </w:rPr>
                </w:rPrChange>
              </w:rPr>
              <w:t>2018.</w:t>
            </w:r>
            <w:r w:rsidRPr="00BA6CC3">
              <w:rPr>
                <w:rFonts w:ascii="Arial" w:hAnsi="Arial" w:cs="Arial"/>
                <w:spacing w:val="-19"/>
                <w:w w:val="110"/>
                <w:sz w:val="20"/>
                <w:szCs w:val="20"/>
                <w:lang w:val="es-MX"/>
                <w:rPrChange w:id="3821" w:author="César Gamboa" w:date="2019-11-25T09:13:00Z">
                  <w:rPr>
                    <w:rFonts w:ascii="Times New Roman" w:hAnsi="Times New Roman"/>
                    <w:spacing w:val="-19"/>
                    <w:w w:val="110"/>
                    <w:lang w:val="es-MX"/>
                  </w:rPr>
                </w:rPrChange>
              </w:rPr>
              <w:t xml:space="preserve"> </w:t>
            </w:r>
            <w:r w:rsidRPr="00BA6CC3">
              <w:rPr>
                <w:rFonts w:ascii="Arial" w:hAnsi="Arial" w:cs="Arial"/>
                <w:w w:val="110"/>
                <w:sz w:val="20"/>
                <w:szCs w:val="20"/>
                <w:lang w:val="es-MX"/>
                <w:rPrChange w:id="3822" w:author="César Gamboa" w:date="2019-11-25T09:13:00Z">
                  <w:rPr>
                    <w:rFonts w:ascii="Times New Roman" w:hAnsi="Times New Roman"/>
                    <w:w w:val="110"/>
                    <w:lang w:val="es-MX"/>
                  </w:rPr>
                </w:rPrChange>
              </w:rPr>
              <w:t>“Producto</w:t>
            </w:r>
            <w:r w:rsidRPr="00BA6CC3">
              <w:rPr>
                <w:rFonts w:ascii="Arial" w:hAnsi="Arial" w:cs="Arial"/>
                <w:spacing w:val="-19"/>
                <w:w w:val="110"/>
                <w:sz w:val="20"/>
                <w:szCs w:val="20"/>
                <w:lang w:val="es-MX"/>
                <w:rPrChange w:id="3823" w:author="César Gamboa" w:date="2019-11-25T09:13:00Z">
                  <w:rPr>
                    <w:rFonts w:ascii="Times New Roman" w:hAnsi="Times New Roman"/>
                    <w:spacing w:val="-19"/>
                    <w:w w:val="110"/>
                    <w:lang w:val="es-MX"/>
                  </w:rPr>
                </w:rPrChange>
              </w:rPr>
              <w:t xml:space="preserve"> </w:t>
            </w:r>
            <w:r w:rsidRPr="00BA6CC3">
              <w:rPr>
                <w:rFonts w:ascii="Arial" w:hAnsi="Arial" w:cs="Arial"/>
                <w:w w:val="110"/>
                <w:sz w:val="20"/>
                <w:szCs w:val="20"/>
                <w:lang w:val="es-MX"/>
                <w:rPrChange w:id="3824" w:author="César Gamboa" w:date="2019-11-25T09:13:00Z">
                  <w:rPr>
                    <w:rFonts w:ascii="Times New Roman" w:hAnsi="Times New Roman"/>
                    <w:w w:val="110"/>
                    <w:lang w:val="es-MX"/>
                  </w:rPr>
                </w:rPrChange>
              </w:rPr>
              <w:t>c</w:t>
            </w:r>
            <w:r w:rsidRPr="00BA6CC3">
              <w:rPr>
                <w:rFonts w:ascii="Arial" w:hAnsi="Arial" w:cs="Arial"/>
                <w:spacing w:val="-19"/>
                <w:w w:val="110"/>
                <w:sz w:val="20"/>
                <w:szCs w:val="20"/>
                <w:lang w:val="es-MX"/>
                <w:rPrChange w:id="3825" w:author="César Gamboa" w:date="2019-11-25T09:13:00Z">
                  <w:rPr>
                    <w:rFonts w:ascii="Times New Roman" w:hAnsi="Times New Roman"/>
                    <w:spacing w:val="-19"/>
                    <w:w w:val="110"/>
                    <w:lang w:val="es-MX"/>
                  </w:rPr>
                </w:rPrChange>
              </w:rPr>
              <w:t xml:space="preserve"> </w:t>
            </w:r>
            <w:r w:rsidRPr="00BA6CC3">
              <w:rPr>
                <w:rFonts w:ascii="Arial" w:hAnsi="Arial" w:cs="Arial"/>
                <w:w w:val="110"/>
                <w:sz w:val="20"/>
                <w:szCs w:val="20"/>
                <w:lang w:val="es-MX"/>
                <w:rPrChange w:id="3826" w:author="César Gamboa" w:date="2019-11-25T09:13:00Z">
                  <w:rPr>
                    <w:rFonts w:ascii="Times New Roman" w:hAnsi="Times New Roman"/>
                    <w:w w:val="110"/>
                    <w:lang w:val="es-MX"/>
                  </w:rPr>
                </w:rPrChange>
              </w:rPr>
              <w:t>Para</w:t>
            </w:r>
            <w:r w:rsidRPr="00BA6CC3">
              <w:rPr>
                <w:rFonts w:ascii="Arial" w:hAnsi="Arial" w:cs="Arial"/>
                <w:spacing w:val="-19"/>
                <w:w w:val="110"/>
                <w:sz w:val="20"/>
                <w:szCs w:val="20"/>
                <w:lang w:val="es-MX"/>
                <w:rPrChange w:id="3827" w:author="César Gamboa" w:date="2019-11-25T09:13:00Z">
                  <w:rPr>
                    <w:rFonts w:ascii="Times New Roman" w:hAnsi="Times New Roman"/>
                    <w:spacing w:val="-19"/>
                    <w:w w:val="110"/>
                    <w:lang w:val="es-MX"/>
                  </w:rPr>
                </w:rPrChange>
              </w:rPr>
              <w:t xml:space="preserve"> </w:t>
            </w:r>
            <w:r w:rsidRPr="00BA6CC3">
              <w:rPr>
                <w:rFonts w:ascii="Arial" w:hAnsi="Arial" w:cs="Arial"/>
                <w:w w:val="110"/>
                <w:sz w:val="20"/>
                <w:szCs w:val="20"/>
                <w:lang w:val="es-MX"/>
                <w:rPrChange w:id="3828" w:author="César Gamboa" w:date="2019-11-25T09:13:00Z">
                  <w:rPr>
                    <w:rFonts w:ascii="Times New Roman" w:hAnsi="Times New Roman"/>
                    <w:w w:val="110"/>
                    <w:lang w:val="es-MX"/>
                  </w:rPr>
                </w:rPrChange>
              </w:rPr>
              <w:t>Supen.</w:t>
            </w:r>
            <w:r w:rsidRPr="00BA6CC3">
              <w:rPr>
                <w:rFonts w:ascii="Arial" w:hAnsi="Arial" w:cs="Arial"/>
                <w:spacing w:val="-19"/>
                <w:w w:val="110"/>
                <w:sz w:val="20"/>
                <w:szCs w:val="20"/>
                <w:lang w:val="es-MX"/>
                <w:rPrChange w:id="3829" w:author="César Gamboa" w:date="2019-11-25T09:13:00Z">
                  <w:rPr>
                    <w:rFonts w:ascii="Times New Roman" w:hAnsi="Times New Roman"/>
                    <w:spacing w:val="-19"/>
                    <w:w w:val="110"/>
                    <w:lang w:val="es-MX"/>
                  </w:rPr>
                </w:rPrChange>
              </w:rPr>
              <w:t xml:space="preserve"> </w:t>
            </w:r>
            <w:r w:rsidRPr="00BA6CC3">
              <w:rPr>
                <w:rFonts w:ascii="Arial" w:hAnsi="Arial" w:cs="Arial"/>
                <w:w w:val="110"/>
                <w:sz w:val="20"/>
                <w:szCs w:val="20"/>
                <w:lang w:val="es-MX"/>
                <w:rPrChange w:id="3830" w:author="César Gamboa" w:date="2019-11-25T09:13:00Z">
                  <w:rPr>
                    <w:rFonts w:ascii="Times New Roman" w:hAnsi="Times New Roman"/>
                    <w:w w:val="110"/>
                    <w:lang w:val="es-MX"/>
                  </w:rPr>
                </w:rPrChange>
              </w:rPr>
              <w:t>Proyección</w:t>
            </w:r>
            <w:r w:rsidRPr="00BA6CC3">
              <w:rPr>
                <w:rFonts w:ascii="Arial" w:hAnsi="Arial" w:cs="Arial"/>
                <w:spacing w:val="-19"/>
                <w:w w:val="110"/>
                <w:sz w:val="20"/>
                <w:szCs w:val="20"/>
                <w:lang w:val="es-MX"/>
                <w:rPrChange w:id="3831" w:author="César Gamboa" w:date="2019-11-25T09:13:00Z">
                  <w:rPr>
                    <w:rFonts w:ascii="Times New Roman" w:hAnsi="Times New Roman"/>
                    <w:spacing w:val="-19"/>
                    <w:w w:val="110"/>
                    <w:lang w:val="es-MX"/>
                  </w:rPr>
                </w:rPrChange>
              </w:rPr>
              <w:t xml:space="preserve"> </w:t>
            </w:r>
            <w:r w:rsidRPr="00BA6CC3">
              <w:rPr>
                <w:rFonts w:ascii="Arial" w:hAnsi="Arial" w:cs="Arial"/>
                <w:w w:val="110"/>
                <w:sz w:val="20"/>
                <w:szCs w:val="20"/>
                <w:lang w:val="es-MX"/>
                <w:rPrChange w:id="3832" w:author="César Gamboa" w:date="2019-11-25T09:13:00Z">
                  <w:rPr>
                    <w:rFonts w:ascii="Times New Roman" w:hAnsi="Times New Roman"/>
                    <w:w w:val="110"/>
                    <w:lang w:val="es-MX"/>
                  </w:rPr>
                </w:rPrChange>
              </w:rPr>
              <w:t>de</w:t>
            </w:r>
            <w:r w:rsidRPr="00BA6CC3">
              <w:rPr>
                <w:rFonts w:ascii="Arial" w:hAnsi="Arial" w:cs="Arial"/>
                <w:spacing w:val="-19"/>
                <w:w w:val="110"/>
                <w:sz w:val="20"/>
                <w:szCs w:val="20"/>
                <w:lang w:val="es-MX"/>
                <w:rPrChange w:id="3833" w:author="César Gamboa" w:date="2019-11-25T09:13:00Z">
                  <w:rPr>
                    <w:rFonts w:ascii="Times New Roman" w:hAnsi="Times New Roman"/>
                    <w:spacing w:val="-19"/>
                    <w:w w:val="110"/>
                    <w:lang w:val="es-MX"/>
                  </w:rPr>
                </w:rPrChange>
              </w:rPr>
              <w:t xml:space="preserve"> </w:t>
            </w:r>
            <w:r w:rsidRPr="00BA6CC3">
              <w:rPr>
                <w:rFonts w:ascii="Arial" w:hAnsi="Arial" w:cs="Arial"/>
                <w:w w:val="110"/>
                <w:sz w:val="20"/>
                <w:szCs w:val="20"/>
                <w:lang w:val="es-MX"/>
                <w:rPrChange w:id="3834" w:author="César Gamboa" w:date="2019-11-25T09:13:00Z">
                  <w:rPr>
                    <w:rFonts w:ascii="Times New Roman" w:hAnsi="Times New Roman"/>
                    <w:w w:val="110"/>
                    <w:lang w:val="es-MX"/>
                  </w:rPr>
                </w:rPrChange>
              </w:rPr>
              <w:t>La</w:t>
            </w:r>
            <w:r w:rsidRPr="00BA6CC3">
              <w:rPr>
                <w:rFonts w:ascii="Arial" w:hAnsi="Arial" w:cs="Arial"/>
                <w:spacing w:val="-19"/>
                <w:w w:val="110"/>
                <w:sz w:val="20"/>
                <w:szCs w:val="20"/>
                <w:lang w:val="es-MX"/>
                <w:rPrChange w:id="3835" w:author="César Gamboa" w:date="2019-11-25T09:13:00Z">
                  <w:rPr>
                    <w:rFonts w:ascii="Times New Roman" w:hAnsi="Times New Roman"/>
                    <w:spacing w:val="-19"/>
                    <w:w w:val="110"/>
                    <w:lang w:val="es-MX"/>
                  </w:rPr>
                </w:rPrChange>
              </w:rPr>
              <w:t xml:space="preserve"> </w:t>
            </w:r>
            <w:r w:rsidRPr="00BA6CC3">
              <w:rPr>
                <w:rFonts w:ascii="Arial" w:hAnsi="Arial" w:cs="Arial"/>
                <w:w w:val="110"/>
                <w:sz w:val="20"/>
                <w:szCs w:val="20"/>
                <w:lang w:val="es-MX"/>
                <w:rPrChange w:id="3836" w:author="César Gamboa" w:date="2019-11-25T09:13:00Z">
                  <w:rPr>
                    <w:rFonts w:ascii="Times New Roman" w:hAnsi="Times New Roman"/>
                    <w:w w:val="110"/>
                    <w:lang w:val="es-MX"/>
                  </w:rPr>
                </w:rPrChange>
              </w:rPr>
              <w:t>Mortalidad</w:t>
            </w:r>
            <w:r w:rsidRPr="00BA6CC3">
              <w:rPr>
                <w:rFonts w:ascii="Arial" w:hAnsi="Arial" w:cs="Arial"/>
                <w:spacing w:val="-20"/>
                <w:w w:val="110"/>
                <w:sz w:val="20"/>
                <w:szCs w:val="20"/>
                <w:lang w:val="es-MX"/>
                <w:rPrChange w:id="3837" w:author="César Gamboa" w:date="2019-11-25T09:13:00Z">
                  <w:rPr>
                    <w:rFonts w:ascii="Times New Roman" w:hAnsi="Times New Roman"/>
                    <w:spacing w:val="-20"/>
                    <w:w w:val="110"/>
                    <w:lang w:val="es-MX"/>
                  </w:rPr>
                </w:rPrChange>
              </w:rPr>
              <w:t xml:space="preserve"> </w:t>
            </w:r>
            <w:r w:rsidRPr="00BA6CC3">
              <w:rPr>
                <w:rFonts w:ascii="Arial" w:hAnsi="Arial" w:cs="Arial"/>
                <w:w w:val="110"/>
                <w:sz w:val="20"/>
                <w:szCs w:val="20"/>
                <w:lang w:val="es-MX"/>
                <w:rPrChange w:id="3838" w:author="César Gamboa" w:date="2019-11-25T09:13:00Z">
                  <w:rPr>
                    <w:rFonts w:ascii="Times New Roman" w:hAnsi="Times New Roman"/>
                    <w:w w:val="110"/>
                    <w:lang w:val="es-MX"/>
                  </w:rPr>
                </w:rPrChange>
              </w:rPr>
              <w:t>de</w:t>
            </w:r>
            <w:r w:rsidRPr="00BA6CC3">
              <w:rPr>
                <w:rFonts w:ascii="Arial" w:hAnsi="Arial" w:cs="Arial"/>
                <w:spacing w:val="-19"/>
                <w:w w:val="110"/>
                <w:sz w:val="20"/>
                <w:szCs w:val="20"/>
                <w:lang w:val="es-MX"/>
                <w:rPrChange w:id="3839" w:author="César Gamboa" w:date="2019-11-25T09:13:00Z">
                  <w:rPr>
                    <w:rFonts w:ascii="Times New Roman" w:hAnsi="Times New Roman"/>
                    <w:spacing w:val="-19"/>
                    <w:w w:val="110"/>
                    <w:lang w:val="es-MX"/>
                  </w:rPr>
                </w:rPrChange>
              </w:rPr>
              <w:t xml:space="preserve"> </w:t>
            </w:r>
            <w:r w:rsidRPr="00BA6CC3">
              <w:rPr>
                <w:rFonts w:ascii="Arial" w:hAnsi="Arial" w:cs="Arial"/>
                <w:w w:val="110"/>
                <w:sz w:val="20"/>
                <w:szCs w:val="20"/>
                <w:lang w:val="es-MX"/>
                <w:rPrChange w:id="3840" w:author="César Gamboa" w:date="2019-11-25T09:13:00Z">
                  <w:rPr>
                    <w:rFonts w:ascii="Times New Roman" w:hAnsi="Times New Roman"/>
                    <w:w w:val="110"/>
                    <w:lang w:val="es-MX"/>
                  </w:rPr>
                </w:rPrChange>
              </w:rPr>
              <w:t>Costa</w:t>
            </w:r>
            <w:r w:rsidRPr="00BA6CC3">
              <w:rPr>
                <w:rFonts w:ascii="Arial" w:hAnsi="Arial" w:cs="Arial"/>
                <w:spacing w:val="-19"/>
                <w:w w:val="110"/>
                <w:sz w:val="20"/>
                <w:szCs w:val="20"/>
                <w:lang w:val="es-MX"/>
                <w:rPrChange w:id="3841" w:author="César Gamboa" w:date="2019-11-25T09:13:00Z">
                  <w:rPr>
                    <w:rFonts w:ascii="Times New Roman" w:hAnsi="Times New Roman"/>
                    <w:spacing w:val="-19"/>
                    <w:w w:val="110"/>
                    <w:lang w:val="es-MX"/>
                  </w:rPr>
                </w:rPrChange>
              </w:rPr>
              <w:t xml:space="preserve"> </w:t>
            </w:r>
            <w:r w:rsidRPr="00BA6CC3">
              <w:rPr>
                <w:rFonts w:ascii="Arial" w:hAnsi="Arial" w:cs="Arial"/>
                <w:w w:val="110"/>
                <w:sz w:val="20"/>
                <w:szCs w:val="20"/>
                <w:lang w:val="es-MX"/>
                <w:rPrChange w:id="3842" w:author="César Gamboa" w:date="2019-11-25T09:13:00Z">
                  <w:rPr>
                    <w:rFonts w:ascii="Times New Roman" w:hAnsi="Times New Roman"/>
                    <w:w w:val="110"/>
                    <w:lang w:val="es-MX"/>
                  </w:rPr>
                </w:rPrChange>
              </w:rPr>
              <w:t>Rica</w:t>
            </w:r>
            <w:r w:rsidRPr="00BA6CC3">
              <w:rPr>
                <w:rFonts w:ascii="Arial" w:hAnsi="Arial" w:cs="Arial"/>
                <w:spacing w:val="-19"/>
                <w:w w:val="110"/>
                <w:sz w:val="20"/>
                <w:szCs w:val="20"/>
                <w:lang w:val="es-MX"/>
                <w:rPrChange w:id="3843" w:author="César Gamboa" w:date="2019-11-25T09:13:00Z">
                  <w:rPr>
                    <w:rFonts w:ascii="Times New Roman" w:hAnsi="Times New Roman"/>
                    <w:spacing w:val="-19"/>
                    <w:w w:val="110"/>
                    <w:lang w:val="es-MX"/>
                  </w:rPr>
                </w:rPrChange>
              </w:rPr>
              <w:t xml:space="preserve"> </w:t>
            </w:r>
            <w:r w:rsidRPr="00BA6CC3">
              <w:rPr>
                <w:rFonts w:ascii="Arial" w:hAnsi="Arial" w:cs="Arial"/>
                <w:spacing w:val="-3"/>
                <w:w w:val="110"/>
                <w:sz w:val="20"/>
                <w:szCs w:val="20"/>
                <w:lang w:val="es-MX"/>
                <w:rPrChange w:id="3844" w:author="César Gamboa" w:date="2019-11-25T09:13:00Z">
                  <w:rPr>
                    <w:rFonts w:ascii="Times New Roman" w:hAnsi="Times New Roman"/>
                    <w:spacing w:val="-3"/>
                    <w:w w:val="110"/>
                    <w:lang w:val="es-MX"/>
                  </w:rPr>
                </w:rPrChange>
              </w:rPr>
              <w:t xml:space="preserve">2015-2150.” </w:t>
            </w:r>
            <w:r w:rsidRPr="00BA6CC3">
              <w:rPr>
                <w:rFonts w:ascii="Arial" w:hAnsi="Arial" w:cs="Arial"/>
                <w:w w:val="110"/>
                <w:sz w:val="20"/>
                <w:szCs w:val="20"/>
                <w:lang w:val="es-MX"/>
                <w:rPrChange w:id="3845" w:author="César Gamboa" w:date="2019-11-25T09:13:00Z">
                  <w:rPr>
                    <w:rFonts w:ascii="Times New Roman" w:hAnsi="Times New Roman"/>
                    <w:w w:val="110"/>
                    <w:lang w:val="es-MX"/>
                  </w:rPr>
                </w:rPrChange>
              </w:rPr>
              <w:t>CCP-UCR.</w:t>
            </w:r>
            <w:r w:rsidRPr="00BA6CC3">
              <w:rPr>
                <w:rFonts w:ascii="Arial" w:hAnsi="Arial" w:cs="Arial"/>
                <w:color w:val="0000FF"/>
                <w:w w:val="110"/>
                <w:sz w:val="20"/>
                <w:szCs w:val="20"/>
                <w:lang w:val="es-MX"/>
                <w:rPrChange w:id="3846" w:author="César Gamboa" w:date="2019-11-25T09:13:00Z">
                  <w:rPr>
                    <w:rFonts w:ascii="Times New Roman" w:hAnsi="Times New Roman"/>
                    <w:color w:val="0000FF"/>
                    <w:w w:val="110"/>
                    <w:lang w:val="es-MX"/>
                  </w:rPr>
                </w:rPrChange>
              </w:rPr>
              <w:t>h</w:t>
            </w:r>
            <w:r w:rsidR="00BA6CC3" w:rsidRPr="00BA6CC3">
              <w:rPr>
                <w:rFonts w:ascii="Arial" w:hAnsi="Arial" w:cs="Arial"/>
                <w:sz w:val="20"/>
                <w:szCs w:val="20"/>
                <w:rPrChange w:id="3847" w:author="César Gamboa" w:date="2019-11-25T09:13:00Z">
                  <w:rPr/>
                </w:rPrChange>
              </w:rPr>
              <w:fldChar w:fldCharType="begin"/>
            </w:r>
            <w:r w:rsidR="00BA6CC3" w:rsidRPr="00BA6CC3">
              <w:rPr>
                <w:rFonts w:ascii="Arial" w:hAnsi="Arial" w:cs="Arial"/>
                <w:sz w:val="20"/>
                <w:szCs w:val="20"/>
                <w:rPrChange w:id="3848" w:author="César Gamboa" w:date="2019-11-25T09:13:00Z">
                  <w:rPr/>
                </w:rPrChange>
              </w:rPr>
              <w:instrText xml:space="preserve"> HYPERLINK "http://srv-website.cloudapp.net/documents/10179/999061/Nota%2Bt%C3%A9cnica%2Btablas%2Bde%2Bvida%2Bsegunda%2Bparte" \h </w:instrText>
            </w:r>
            <w:r w:rsidR="00BA6CC3" w:rsidRPr="00BA6CC3">
              <w:rPr>
                <w:rFonts w:ascii="Arial" w:hAnsi="Arial" w:cs="Arial"/>
                <w:sz w:val="20"/>
                <w:szCs w:val="20"/>
                <w:rPrChange w:id="3849" w:author="César Gamboa" w:date="2019-11-25T09:13:00Z">
                  <w:rPr/>
                </w:rPrChange>
              </w:rPr>
              <w:fldChar w:fldCharType="separate"/>
            </w:r>
            <w:r w:rsidRPr="00BA6CC3">
              <w:rPr>
                <w:rFonts w:ascii="Arial" w:hAnsi="Arial" w:cs="Arial"/>
                <w:color w:val="0000FF"/>
                <w:w w:val="110"/>
                <w:sz w:val="20"/>
                <w:szCs w:val="20"/>
                <w:lang w:val="es-MX"/>
                <w:rPrChange w:id="3850" w:author="César Gamboa" w:date="2019-11-25T09:13:00Z">
                  <w:rPr>
                    <w:rFonts w:ascii="Times New Roman" w:hAnsi="Times New Roman"/>
                    <w:color w:val="0000FF"/>
                    <w:w w:val="110"/>
                    <w:lang w:val="es-MX"/>
                  </w:rPr>
                </w:rPrChange>
              </w:rPr>
              <w:t>ttp://srv-website.cloudapp.net/documents/10179/999061/Nota+t%C3%A9cnica+tablas+</w:t>
            </w:r>
            <w:r w:rsidR="00BA6CC3" w:rsidRPr="00BA6CC3">
              <w:rPr>
                <w:rFonts w:ascii="Arial" w:hAnsi="Arial" w:cs="Arial"/>
                <w:color w:val="0000FF"/>
                <w:w w:val="110"/>
                <w:sz w:val="20"/>
                <w:szCs w:val="20"/>
                <w:lang w:val="es-MX"/>
                <w:rPrChange w:id="3851" w:author="César Gamboa" w:date="2019-11-25T09:13:00Z">
                  <w:rPr>
                    <w:rFonts w:ascii="Times New Roman" w:hAnsi="Times New Roman"/>
                    <w:color w:val="0000FF"/>
                    <w:w w:val="110"/>
                    <w:lang w:val="es-MX"/>
                  </w:rPr>
                </w:rPrChange>
              </w:rPr>
              <w:fldChar w:fldCharType="end"/>
            </w:r>
            <w:r w:rsidRPr="00BA6CC3">
              <w:rPr>
                <w:rFonts w:ascii="Arial" w:hAnsi="Arial" w:cs="Arial"/>
                <w:color w:val="0000FF"/>
                <w:w w:val="110"/>
                <w:sz w:val="20"/>
                <w:szCs w:val="20"/>
                <w:lang w:val="es-MX"/>
                <w:rPrChange w:id="3852" w:author="César Gamboa" w:date="2019-11-25T09:13:00Z">
                  <w:rPr>
                    <w:rFonts w:ascii="Times New Roman" w:hAnsi="Times New Roman"/>
                    <w:color w:val="0000FF"/>
                    <w:w w:val="110"/>
                    <w:lang w:val="es-MX"/>
                  </w:rPr>
                </w:rPrChange>
              </w:rPr>
              <w:t xml:space="preserve"> </w:t>
            </w:r>
            <w:r w:rsidR="00BA6CC3" w:rsidRPr="00BA6CC3">
              <w:rPr>
                <w:rFonts w:ascii="Arial" w:hAnsi="Arial" w:cs="Arial"/>
                <w:sz w:val="20"/>
                <w:szCs w:val="20"/>
                <w:rPrChange w:id="3853" w:author="César Gamboa" w:date="2019-11-25T09:13:00Z">
                  <w:rPr/>
                </w:rPrChange>
              </w:rPr>
              <w:fldChar w:fldCharType="begin"/>
            </w:r>
            <w:r w:rsidR="00BA6CC3" w:rsidRPr="00BA6CC3">
              <w:rPr>
                <w:rFonts w:ascii="Arial" w:hAnsi="Arial" w:cs="Arial"/>
                <w:sz w:val="20"/>
                <w:szCs w:val="20"/>
                <w:rPrChange w:id="3854" w:author="César Gamboa" w:date="2019-11-25T09:13:00Z">
                  <w:rPr/>
                </w:rPrChange>
              </w:rPr>
              <w:instrText xml:space="preserve"> HYPERLINK "http://srv-website.cloudapp.net/documents/10179/999061/Nota%2Bt%C3%A9cnica%2Btablas%2Bde%2Bvida%2Bsegunda%2Bparte" \h </w:instrText>
            </w:r>
            <w:r w:rsidR="00BA6CC3" w:rsidRPr="00BA6CC3">
              <w:rPr>
                <w:rFonts w:ascii="Arial" w:hAnsi="Arial" w:cs="Arial"/>
                <w:sz w:val="20"/>
                <w:szCs w:val="20"/>
                <w:rPrChange w:id="3855" w:author="César Gamboa" w:date="2019-11-25T09:13:00Z">
                  <w:rPr/>
                </w:rPrChange>
              </w:rPr>
              <w:fldChar w:fldCharType="separate"/>
            </w:r>
            <w:r w:rsidRPr="00BA6CC3">
              <w:rPr>
                <w:rFonts w:ascii="Arial" w:hAnsi="Arial" w:cs="Arial"/>
                <w:color w:val="0000FF"/>
                <w:w w:val="110"/>
                <w:sz w:val="20"/>
                <w:szCs w:val="20"/>
                <w:lang w:val="es-MX"/>
                <w:rPrChange w:id="3856" w:author="César Gamboa" w:date="2019-11-25T09:13:00Z">
                  <w:rPr>
                    <w:rFonts w:ascii="Times New Roman" w:hAnsi="Times New Roman"/>
                    <w:color w:val="0000FF"/>
                    <w:w w:val="110"/>
                    <w:lang w:val="es-MX"/>
                  </w:rPr>
                </w:rPrChange>
              </w:rPr>
              <w:t>de+vida+segunda+parte</w:t>
            </w:r>
            <w:r w:rsidR="00BA6CC3" w:rsidRPr="00BA6CC3">
              <w:rPr>
                <w:rFonts w:ascii="Arial" w:hAnsi="Arial" w:cs="Arial"/>
                <w:color w:val="0000FF"/>
                <w:w w:val="110"/>
                <w:sz w:val="20"/>
                <w:szCs w:val="20"/>
                <w:lang w:val="es-MX"/>
                <w:rPrChange w:id="3857" w:author="César Gamboa" w:date="2019-11-25T09:13:00Z">
                  <w:rPr>
                    <w:rFonts w:ascii="Times New Roman" w:hAnsi="Times New Roman"/>
                    <w:color w:val="0000FF"/>
                    <w:w w:val="110"/>
                    <w:lang w:val="es-MX"/>
                  </w:rPr>
                </w:rPrChange>
              </w:rPr>
              <w:fldChar w:fldCharType="end"/>
            </w:r>
            <w:r w:rsidRPr="00BA6CC3">
              <w:rPr>
                <w:rFonts w:ascii="Arial" w:hAnsi="Arial" w:cs="Arial"/>
                <w:w w:val="110"/>
                <w:sz w:val="20"/>
                <w:szCs w:val="20"/>
                <w:lang w:val="es-MX"/>
                <w:rPrChange w:id="3858" w:author="César Gamboa" w:date="2019-11-25T09:13:00Z">
                  <w:rPr>
                    <w:rFonts w:ascii="Times New Roman" w:hAnsi="Times New Roman"/>
                    <w:w w:val="110"/>
                    <w:lang w:val="es-MX"/>
                  </w:rPr>
                </w:rPrChange>
              </w:rPr>
              <w:t>.</w:t>
            </w:r>
          </w:p>
          <w:p w14:paraId="6CB4766B" w14:textId="77777777" w:rsidR="007128C8" w:rsidRPr="00BA6CC3" w:rsidRDefault="007128C8" w:rsidP="007128C8">
            <w:pPr>
              <w:spacing w:line="240" w:lineRule="auto"/>
              <w:jc w:val="both"/>
              <w:rPr>
                <w:rFonts w:ascii="Arial" w:hAnsi="Arial" w:cs="Arial"/>
                <w:sz w:val="20"/>
                <w:szCs w:val="20"/>
                <w:lang w:val="en-US"/>
                <w:rPrChange w:id="3859" w:author="César Gamboa" w:date="2019-11-25T09:13:00Z">
                  <w:rPr>
                    <w:rFonts w:ascii="Times New Roman" w:hAnsi="Times New Roman"/>
                    <w:lang w:val="en-US"/>
                  </w:rPr>
                </w:rPrChange>
              </w:rPr>
            </w:pPr>
            <w:bookmarkStart w:id="3860" w:name="_bookmark52"/>
            <w:bookmarkEnd w:id="3860"/>
            <w:r w:rsidRPr="00BA6CC3">
              <w:rPr>
                <w:rFonts w:ascii="Arial" w:hAnsi="Arial" w:cs="Arial"/>
                <w:w w:val="110"/>
                <w:sz w:val="20"/>
                <w:szCs w:val="20"/>
                <w:lang w:val="en-US"/>
                <w:rPrChange w:id="3861" w:author="César Gamboa" w:date="2019-11-25T09:13:00Z">
                  <w:rPr>
                    <w:rFonts w:ascii="Times New Roman" w:hAnsi="Times New Roman"/>
                    <w:w w:val="110"/>
                    <w:lang w:val="en-US"/>
                  </w:rPr>
                </w:rPrChange>
              </w:rPr>
              <w:t xml:space="preserve">Wickham, </w:t>
            </w:r>
            <w:r w:rsidRPr="00BA6CC3">
              <w:rPr>
                <w:rFonts w:ascii="Arial" w:hAnsi="Arial" w:cs="Arial"/>
                <w:spacing w:val="-3"/>
                <w:w w:val="110"/>
                <w:sz w:val="20"/>
                <w:szCs w:val="20"/>
                <w:lang w:val="en-US"/>
                <w:rPrChange w:id="3862" w:author="César Gamboa" w:date="2019-11-25T09:13:00Z">
                  <w:rPr>
                    <w:rFonts w:ascii="Times New Roman" w:hAnsi="Times New Roman"/>
                    <w:spacing w:val="-3"/>
                    <w:w w:val="110"/>
                    <w:lang w:val="en-US"/>
                  </w:rPr>
                </w:rPrChange>
              </w:rPr>
              <w:t xml:space="preserve">Hadley, </w:t>
            </w:r>
            <w:r w:rsidRPr="00BA6CC3">
              <w:rPr>
                <w:rFonts w:ascii="Arial" w:hAnsi="Arial" w:cs="Arial"/>
                <w:w w:val="110"/>
                <w:sz w:val="20"/>
                <w:szCs w:val="20"/>
                <w:lang w:val="en-US"/>
                <w:rPrChange w:id="3863" w:author="César Gamboa" w:date="2019-11-25T09:13:00Z">
                  <w:rPr>
                    <w:rFonts w:ascii="Times New Roman" w:hAnsi="Times New Roman"/>
                    <w:w w:val="110"/>
                    <w:lang w:val="en-US"/>
                  </w:rPr>
                </w:rPrChange>
              </w:rPr>
              <w:t xml:space="preserve">Romain </w:t>
            </w:r>
            <w:r w:rsidRPr="00BA6CC3">
              <w:rPr>
                <w:rFonts w:ascii="Arial" w:hAnsi="Arial" w:cs="Arial"/>
                <w:spacing w:val="-3"/>
                <w:w w:val="110"/>
                <w:sz w:val="20"/>
                <w:szCs w:val="20"/>
                <w:lang w:val="en-US"/>
                <w:rPrChange w:id="3864" w:author="César Gamboa" w:date="2019-11-25T09:13:00Z">
                  <w:rPr>
                    <w:rFonts w:ascii="Times New Roman" w:hAnsi="Times New Roman"/>
                    <w:spacing w:val="-3"/>
                    <w:w w:val="110"/>
                    <w:lang w:val="en-US"/>
                  </w:rPr>
                </w:rPrChange>
              </w:rPr>
              <w:t xml:space="preserve">François, </w:t>
            </w:r>
            <w:r w:rsidRPr="00BA6CC3">
              <w:rPr>
                <w:rFonts w:ascii="Arial" w:hAnsi="Arial" w:cs="Arial"/>
                <w:w w:val="110"/>
                <w:sz w:val="20"/>
                <w:szCs w:val="20"/>
                <w:lang w:val="en-US"/>
                <w:rPrChange w:id="3865" w:author="César Gamboa" w:date="2019-11-25T09:13:00Z">
                  <w:rPr>
                    <w:rFonts w:ascii="Times New Roman" w:hAnsi="Times New Roman"/>
                    <w:w w:val="110"/>
                    <w:lang w:val="en-US"/>
                  </w:rPr>
                </w:rPrChange>
              </w:rPr>
              <w:t xml:space="preserve">Lionel </w:t>
            </w:r>
            <w:r w:rsidRPr="00BA6CC3">
              <w:rPr>
                <w:rFonts w:ascii="Arial" w:hAnsi="Arial" w:cs="Arial"/>
                <w:spacing w:val="-3"/>
                <w:w w:val="110"/>
                <w:sz w:val="20"/>
                <w:szCs w:val="20"/>
                <w:lang w:val="en-US"/>
                <w:rPrChange w:id="3866" w:author="César Gamboa" w:date="2019-11-25T09:13:00Z">
                  <w:rPr>
                    <w:rFonts w:ascii="Times New Roman" w:hAnsi="Times New Roman"/>
                    <w:spacing w:val="-3"/>
                    <w:w w:val="110"/>
                    <w:lang w:val="en-US"/>
                  </w:rPr>
                </w:rPrChange>
              </w:rPr>
              <w:t xml:space="preserve">Henry, </w:t>
            </w:r>
            <w:r w:rsidRPr="00BA6CC3">
              <w:rPr>
                <w:rFonts w:ascii="Arial" w:hAnsi="Arial" w:cs="Arial"/>
                <w:w w:val="110"/>
                <w:sz w:val="20"/>
                <w:szCs w:val="20"/>
                <w:lang w:val="en-US"/>
                <w:rPrChange w:id="3867" w:author="César Gamboa" w:date="2019-11-25T09:13:00Z">
                  <w:rPr>
                    <w:rFonts w:ascii="Times New Roman" w:hAnsi="Times New Roman"/>
                    <w:w w:val="110"/>
                    <w:lang w:val="en-US"/>
                  </w:rPr>
                </w:rPrChange>
              </w:rPr>
              <w:t xml:space="preserve">and Kirill Müller. 2019. </w:t>
            </w:r>
            <w:r w:rsidRPr="00BA6CC3">
              <w:rPr>
                <w:rFonts w:ascii="Arial" w:hAnsi="Arial" w:cs="Arial"/>
                <w:i/>
                <w:w w:val="110"/>
                <w:sz w:val="20"/>
                <w:szCs w:val="20"/>
                <w:lang w:val="en-US"/>
                <w:rPrChange w:id="3868" w:author="César Gamboa" w:date="2019-11-25T09:13:00Z">
                  <w:rPr>
                    <w:rFonts w:ascii="Times New Roman" w:hAnsi="Times New Roman"/>
                    <w:i/>
                    <w:w w:val="110"/>
                    <w:lang w:val="en-US"/>
                  </w:rPr>
                </w:rPrChange>
              </w:rPr>
              <w:t xml:space="preserve">Dplyr: A Grammar of Data </w:t>
            </w:r>
            <w:proofErr w:type="spellStart"/>
            <w:r w:rsidRPr="00BA6CC3">
              <w:rPr>
                <w:rFonts w:ascii="Arial" w:hAnsi="Arial" w:cs="Arial"/>
                <w:i/>
                <w:w w:val="110"/>
                <w:sz w:val="20"/>
                <w:szCs w:val="20"/>
                <w:lang w:val="en-US"/>
                <w:rPrChange w:id="3869" w:author="César Gamboa" w:date="2019-11-25T09:13:00Z">
                  <w:rPr>
                    <w:rFonts w:ascii="Times New Roman" w:hAnsi="Times New Roman"/>
                    <w:i/>
                    <w:w w:val="110"/>
                    <w:lang w:val="en-US"/>
                  </w:rPr>
                </w:rPrChange>
              </w:rPr>
              <w:t>Manipulation</w:t>
            </w:r>
            <w:r w:rsidRPr="00BA6CC3">
              <w:rPr>
                <w:rFonts w:ascii="Arial" w:hAnsi="Arial" w:cs="Arial"/>
                <w:w w:val="110"/>
                <w:sz w:val="20"/>
                <w:szCs w:val="20"/>
                <w:lang w:val="en-US"/>
                <w:rPrChange w:id="3870" w:author="César Gamboa" w:date="2019-11-25T09:13:00Z">
                  <w:rPr>
                    <w:rFonts w:ascii="Times New Roman" w:hAnsi="Times New Roman"/>
                    <w:w w:val="110"/>
                    <w:lang w:val="en-US"/>
                  </w:rPr>
                </w:rPrChange>
              </w:rPr>
              <w:t>.</w:t>
            </w:r>
            <w:r w:rsidRPr="00BA6CC3">
              <w:rPr>
                <w:rFonts w:ascii="Arial" w:hAnsi="Arial" w:cs="Arial"/>
                <w:color w:val="0000FF"/>
                <w:w w:val="110"/>
                <w:sz w:val="20"/>
                <w:szCs w:val="20"/>
                <w:lang w:val="en-US"/>
                <w:rPrChange w:id="3871" w:author="César Gamboa" w:date="2019-11-25T09:13:00Z">
                  <w:rPr>
                    <w:rFonts w:ascii="Times New Roman" w:hAnsi="Times New Roman"/>
                    <w:color w:val="0000FF"/>
                    <w:w w:val="110"/>
                    <w:lang w:val="en-US"/>
                  </w:rPr>
                </w:rPrChange>
              </w:rPr>
              <w:t>h</w:t>
            </w:r>
            <w:r w:rsidRPr="00BA6CC3">
              <w:rPr>
                <w:rFonts w:ascii="Arial" w:hAnsi="Arial" w:cs="Arial"/>
                <w:sz w:val="20"/>
                <w:szCs w:val="20"/>
                <w:rPrChange w:id="3872" w:author="César Gamboa" w:date="2019-11-25T09:13:00Z">
                  <w:rPr/>
                </w:rPrChange>
              </w:rPr>
              <w:fldChar w:fldCharType="begin"/>
            </w:r>
            <w:r w:rsidRPr="00BA6CC3">
              <w:rPr>
                <w:rFonts w:ascii="Arial" w:hAnsi="Arial" w:cs="Arial"/>
                <w:sz w:val="20"/>
                <w:szCs w:val="20"/>
                <w:lang w:val="en-US"/>
                <w:rPrChange w:id="3873" w:author="César Gamboa" w:date="2019-11-25T09:13:00Z">
                  <w:rPr/>
                </w:rPrChange>
              </w:rPr>
              <w:instrText xml:space="preserve"> HYPERLINK "https://CRAN.R-project.org/package%3Ddplyr" \h </w:instrText>
            </w:r>
            <w:r w:rsidRPr="00BA6CC3">
              <w:rPr>
                <w:rFonts w:ascii="Arial" w:hAnsi="Arial" w:cs="Arial"/>
                <w:sz w:val="20"/>
                <w:szCs w:val="20"/>
                <w:rPrChange w:id="3874" w:author="César Gamboa" w:date="2019-11-25T09:13:00Z">
                  <w:rPr/>
                </w:rPrChange>
              </w:rPr>
              <w:fldChar w:fldCharType="separate"/>
            </w:r>
            <w:r w:rsidRPr="00BA6CC3">
              <w:rPr>
                <w:rFonts w:ascii="Arial" w:hAnsi="Arial" w:cs="Arial"/>
                <w:color w:val="0000FF"/>
                <w:w w:val="110"/>
                <w:sz w:val="20"/>
                <w:szCs w:val="20"/>
                <w:lang w:val="en-US"/>
                <w:rPrChange w:id="3875" w:author="César Gamboa" w:date="2019-11-25T09:13:00Z">
                  <w:rPr>
                    <w:rFonts w:ascii="Times New Roman" w:hAnsi="Times New Roman"/>
                    <w:color w:val="0000FF"/>
                    <w:w w:val="110"/>
                    <w:lang w:val="en-US"/>
                  </w:rPr>
                </w:rPrChange>
              </w:rPr>
              <w:t>ttps</w:t>
            </w:r>
            <w:proofErr w:type="spellEnd"/>
            <w:r w:rsidRPr="00BA6CC3">
              <w:rPr>
                <w:rFonts w:ascii="Arial" w:hAnsi="Arial" w:cs="Arial"/>
                <w:color w:val="0000FF"/>
                <w:w w:val="110"/>
                <w:sz w:val="20"/>
                <w:szCs w:val="20"/>
                <w:lang w:val="en-US"/>
                <w:rPrChange w:id="3876" w:author="César Gamboa" w:date="2019-11-25T09:13:00Z">
                  <w:rPr>
                    <w:rFonts w:ascii="Times New Roman" w:hAnsi="Times New Roman"/>
                    <w:color w:val="0000FF"/>
                    <w:w w:val="110"/>
                    <w:lang w:val="en-US"/>
                  </w:rPr>
                </w:rPrChange>
              </w:rPr>
              <w:t>://CRAN.R-project.org/package=dplyr</w:t>
            </w:r>
            <w:r w:rsidRPr="00BA6CC3">
              <w:rPr>
                <w:rFonts w:ascii="Arial" w:hAnsi="Arial" w:cs="Arial"/>
                <w:w w:val="110"/>
                <w:sz w:val="20"/>
                <w:szCs w:val="20"/>
                <w:lang w:val="en-US"/>
                <w:rPrChange w:id="3877" w:author="César Gamboa" w:date="2019-11-25T09:13:00Z">
                  <w:rPr>
                    <w:rFonts w:ascii="Times New Roman" w:hAnsi="Times New Roman"/>
                    <w:w w:val="110"/>
                    <w:lang w:val="en-US"/>
                  </w:rPr>
                </w:rPrChange>
              </w:rPr>
              <w:t>.</w:t>
            </w:r>
            <w:r w:rsidRPr="00BA6CC3">
              <w:rPr>
                <w:rFonts w:ascii="Arial" w:hAnsi="Arial" w:cs="Arial"/>
                <w:w w:val="110"/>
                <w:sz w:val="20"/>
                <w:szCs w:val="20"/>
                <w:lang w:val="en-US"/>
                <w:rPrChange w:id="3878" w:author="César Gamboa" w:date="2019-11-25T09:13:00Z">
                  <w:rPr>
                    <w:rFonts w:ascii="Times New Roman" w:hAnsi="Times New Roman"/>
                    <w:w w:val="110"/>
                    <w:lang w:val="en-US"/>
                  </w:rPr>
                </w:rPrChange>
              </w:rPr>
              <w:fldChar w:fldCharType="end"/>
            </w:r>
          </w:p>
          <w:p w14:paraId="622FD9E2" w14:textId="77777777" w:rsidR="007128C8" w:rsidRPr="00BA6CC3" w:rsidRDefault="007128C8" w:rsidP="007128C8">
            <w:pPr>
              <w:spacing w:line="240" w:lineRule="auto"/>
              <w:jc w:val="both"/>
              <w:rPr>
                <w:rFonts w:ascii="Arial" w:hAnsi="Arial" w:cs="Arial"/>
                <w:sz w:val="20"/>
                <w:szCs w:val="20"/>
                <w:lang w:val="en-US"/>
                <w:rPrChange w:id="3879" w:author="César Gamboa" w:date="2019-11-25T09:13:00Z">
                  <w:rPr>
                    <w:rFonts w:ascii="Times New Roman" w:hAnsi="Times New Roman"/>
                    <w:lang w:val="en-US"/>
                  </w:rPr>
                </w:rPrChange>
              </w:rPr>
            </w:pPr>
            <w:bookmarkStart w:id="3880" w:name="_bookmark53"/>
            <w:bookmarkEnd w:id="3880"/>
            <w:r w:rsidRPr="00BA6CC3">
              <w:rPr>
                <w:rFonts w:ascii="Arial" w:hAnsi="Arial" w:cs="Arial"/>
                <w:w w:val="110"/>
                <w:sz w:val="20"/>
                <w:szCs w:val="20"/>
                <w:lang w:val="en-US"/>
                <w:rPrChange w:id="3881" w:author="César Gamboa" w:date="2019-11-25T09:13:00Z">
                  <w:rPr>
                    <w:rFonts w:ascii="Times New Roman" w:hAnsi="Times New Roman"/>
                    <w:w w:val="110"/>
                    <w:lang w:val="en-US"/>
                  </w:rPr>
                </w:rPrChange>
              </w:rPr>
              <w:t xml:space="preserve">Wickham, Hadley, and Lionel Henry. 2019. </w:t>
            </w:r>
            <w:r w:rsidRPr="00BA6CC3">
              <w:rPr>
                <w:rFonts w:ascii="Arial" w:hAnsi="Arial" w:cs="Arial"/>
                <w:i/>
                <w:w w:val="110"/>
                <w:sz w:val="20"/>
                <w:szCs w:val="20"/>
                <w:lang w:val="en-US"/>
                <w:rPrChange w:id="3882" w:author="César Gamboa" w:date="2019-11-25T09:13:00Z">
                  <w:rPr>
                    <w:rFonts w:ascii="Times New Roman" w:hAnsi="Times New Roman"/>
                    <w:i/>
                    <w:w w:val="110"/>
                    <w:lang w:val="en-US"/>
                  </w:rPr>
                </w:rPrChange>
              </w:rPr>
              <w:t xml:space="preserve">Tidyr: Tidy Messy </w:t>
            </w:r>
            <w:proofErr w:type="spellStart"/>
            <w:r w:rsidRPr="00BA6CC3">
              <w:rPr>
                <w:rFonts w:ascii="Arial" w:hAnsi="Arial" w:cs="Arial"/>
                <w:i/>
                <w:w w:val="110"/>
                <w:sz w:val="20"/>
                <w:szCs w:val="20"/>
                <w:lang w:val="en-US"/>
                <w:rPrChange w:id="3883" w:author="César Gamboa" w:date="2019-11-25T09:13:00Z">
                  <w:rPr>
                    <w:rFonts w:ascii="Times New Roman" w:hAnsi="Times New Roman"/>
                    <w:i/>
                    <w:w w:val="110"/>
                    <w:lang w:val="en-US"/>
                  </w:rPr>
                </w:rPrChange>
              </w:rPr>
              <w:t>Data</w:t>
            </w:r>
            <w:r w:rsidRPr="00BA6CC3">
              <w:rPr>
                <w:rFonts w:ascii="Arial" w:hAnsi="Arial" w:cs="Arial"/>
                <w:w w:val="110"/>
                <w:sz w:val="20"/>
                <w:szCs w:val="20"/>
                <w:lang w:val="en-US"/>
                <w:rPrChange w:id="3884" w:author="César Gamboa" w:date="2019-11-25T09:13:00Z">
                  <w:rPr>
                    <w:rFonts w:ascii="Times New Roman" w:hAnsi="Times New Roman"/>
                    <w:w w:val="110"/>
                    <w:lang w:val="en-US"/>
                  </w:rPr>
                </w:rPrChange>
              </w:rPr>
              <w:t>.</w:t>
            </w:r>
            <w:r w:rsidRPr="00BA6CC3">
              <w:rPr>
                <w:rFonts w:ascii="Arial" w:hAnsi="Arial" w:cs="Arial"/>
                <w:color w:val="0000FF"/>
                <w:w w:val="110"/>
                <w:sz w:val="20"/>
                <w:szCs w:val="20"/>
                <w:lang w:val="en-US"/>
                <w:rPrChange w:id="3885" w:author="César Gamboa" w:date="2019-11-25T09:13:00Z">
                  <w:rPr>
                    <w:rFonts w:ascii="Times New Roman" w:hAnsi="Times New Roman"/>
                    <w:color w:val="0000FF"/>
                    <w:w w:val="110"/>
                    <w:lang w:val="en-US"/>
                  </w:rPr>
                </w:rPrChange>
              </w:rPr>
              <w:t>h</w:t>
            </w:r>
            <w:r w:rsidRPr="00BA6CC3">
              <w:rPr>
                <w:rFonts w:ascii="Arial" w:hAnsi="Arial" w:cs="Arial"/>
                <w:sz w:val="20"/>
                <w:szCs w:val="20"/>
                <w:rPrChange w:id="3886" w:author="César Gamboa" w:date="2019-11-25T09:13:00Z">
                  <w:rPr/>
                </w:rPrChange>
              </w:rPr>
              <w:fldChar w:fldCharType="begin"/>
            </w:r>
            <w:r w:rsidRPr="00BA6CC3">
              <w:rPr>
                <w:rFonts w:ascii="Arial" w:hAnsi="Arial" w:cs="Arial"/>
                <w:sz w:val="20"/>
                <w:szCs w:val="20"/>
                <w:lang w:val="en-US"/>
                <w:rPrChange w:id="3887" w:author="César Gamboa" w:date="2019-11-25T09:13:00Z">
                  <w:rPr/>
                </w:rPrChange>
              </w:rPr>
              <w:instrText xml:space="preserve"> HYPERLINK "https://CRAN.R-project.org/package%3Dtidyr" \h </w:instrText>
            </w:r>
            <w:r w:rsidRPr="00BA6CC3">
              <w:rPr>
                <w:rFonts w:ascii="Arial" w:hAnsi="Arial" w:cs="Arial"/>
                <w:sz w:val="20"/>
                <w:szCs w:val="20"/>
                <w:rPrChange w:id="3888" w:author="César Gamboa" w:date="2019-11-25T09:13:00Z">
                  <w:rPr/>
                </w:rPrChange>
              </w:rPr>
              <w:fldChar w:fldCharType="separate"/>
            </w:r>
            <w:r w:rsidRPr="00BA6CC3">
              <w:rPr>
                <w:rFonts w:ascii="Arial" w:hAnsi="Arial" w:cs="Arial"/>
                <w:color w:val="0000FF"/>
                <w:w w:val="110"/>
                <w:sz w:val="20"/>
                <w:szCs w:val="20"/>
                <w:lang w:val="en-US"/>
                <w:rPrChange w:id="3889" w:author="César Gamboa" w:date="2019-11-25T09:13:00Z">
                  <w:rPr>
                    <w:rFonts w:ascii="Times New Roman" w:hAnsi="Times New Roman"/>
                    <w:color w:val="0000FF"/>
                    <w:w w:val="110"/>
                    <w:lang w:val="en-US"/>
                  </w:rPr>
                </w:rPrChange>
              </w:rPr>
              <w:t>ttps</w:t>
            </w:r>
            <w:proofErr w:type="spellEnd"/>
            <w:r w:rsidRPr="00BA6CC3">
              <w:rPr>
                <w:rFonts w:ascii="Arial" w:hAnsi="Arial" w:cs="Arial"/>
                <w:color w:val="0000FF"/>
                <w:w w:val="110"/>
                <w:sz w:val="20"/>
                <w:szCs w:val="20"/>
                <w:lang w:val="en-US"/>
                <w:rPrChange w:id="3890" w:author="César Gamboa" w:date="2019-11-25T09:13:00Z">
                  <w:rPr>
                    <w:rFonts w:ascii="Times New Roman" w:hAnsi="Times New Roman"/>
                    <w:color w:val="0000FF"/>
                    <w:w w:val="110"/>
                    <w:lang w:val="en-US"/>
                  </w:rPr>
                </w:rPrChange>
              </w:rPr>
              <w:t>://CRAN.R-project.org/</w:t>
            </w:r>
            <w:r w:rsidRPr="00BA6CC3">
              <w:rPr>
                <w:rFonts w:ascii="Arial" w:hAnsi="Arial" w:cs="Arial"/>
                <w:color w:val="0000FF"/>
                <w:w w:val="110"/>
                <w:sz w:val="20"/>
                <w:szCs w:val="20"/>
                <w:lang w:val="en-US"/>
                <w:rPrChange w:id="3891" w:author="César Gamboa" w:date="2019-11-25T09:13:00Z">
                  <w:rPr>
                    <w:rFonts w:ascii="Times New Roman" w:hAnsi="Times New Roman"/>
                    <w:color w:val="0000FF"/>
                    <w:w w:val="110"/>
                    <w:lang w:val="en-US"/>
                  </w:rPr>
                </w:rPrChange>
              </w:rPr>
              <w:fldChar w:fldCharType="end"/>
            </w:r>
            <w:r w:rsidRPr="00BA6CC3">
              <w:rPr>
                <w:rFonts w:ascii="Arial" w:hAnsi="Arial" w:cs="Arial"/>
                <w:color w:val="0000FF"/>
                <w:w w:val="110"/>
                <w:sz w:val="20"/>
                <w:szCs w:val="20"/>
                <w:lang w:val="en-US"/>
                <w:rPrChange w:id="3892" w:author="César Gamboa" w:date="2019-11-25T09:13:00Z">
                  <w:rPr>
                    <w:rFonts w:ascii="Times New Roman" w:hAnsi="Times New Roman"/>
                    <w:color w:val="0000FF"/>
                    <w:w w:val="110"/>
                    <w:lang w:val="en-US"/>
                  </w:rPr>
                </w:rPrChange>
              </w:rPr>
              <w:t xml:space="preserve"> </w:t>
            </w:r>
            <w:r w:rsidRPr="00BA6CC3">
              <w:rPr>
                <w:rFonts w:ascii="Arial" w:hAnsi="Arial" w:cs="Arial"/>
                <w:sz w:val="20"/>
                <w:szCs w:val="20"/>
                <w:rPrChange w:id="3893" w:author="César Gamboa" w:date="2019-11-25T09:13:00Z">
                  <w:rPr/>
                </w:rPrChange>
              </w:rPr>
              <w:fldChar w:fldCharType="begin"/>
            </w:r>
            <w:r w:rsidRPr="00BA6CC3">
              <w:rPr>
                <w:rFonts w:ascii="Arial" w:hAnsi="Arial" w:cs="Arial"/>
                <w:sz w:val="20"/>
                <w:szCs w:val="20"/>
                <w:lang w:val="en-US"/>
                <w:rPrChange w:id="3894" w:author="César Gamboa" w:date="2019-11-25T09:13:00Z">
                  <w:rPr/>
                </w:rPrChange>
              </w:rPr>
              <w:instrText xml:space="preserve"> HYPERLINK "https://CRAN.R-project.org/package%3Dtidyr" \h </w:instrText>
            </w:r>
            <w:r w:rsidRPr="00BA6CC3">
              <w:rPr>
                <w:rFonts w:ascii="Arial" w:hAnsi="Arial" w:cs="Arial"/>
                <w:sz w:val="20"/>
                <w:szCs w:val="20"/>
                <w:rPrChange w:id="3895" w:author="César Gamboa" w:date="2019-11-25T09:13:00Z">
                  <w:rPr/>
                </w:rPrChange>
              </w:rPr>
              <w:fldChar w:fldCharType="separate"/>
            </w:r>
            <w:r w:rsidRPr="00BA6CC3">
              <w:rPr>
                <w:rFonts w:ascii="Arial" w:hAnsi="Arial" w:cs="Arial"/>
                <w:color w:val="0000FF"/>
                <w:w w:val="110"/>
                <w:sz w:val="20"/>
                <w:szCs w:val="20"/>
                <w:lang w:val="en-US"/>
                <w:rPrChange w:id="3896" w:author="César Gamboa" w:date="2019-11-25T09:13:00Z">
                  <w:rPr>
                    <w:rFonts w:ascii="Times New Roman" w:hAnsi="Times New Roman"/>
                    <w:color w:val="0000FF"/>
                    <w:w w:val="110"/>
                    <w:lang w:val="en-US"/>
                  </w:rPr>
                </w:rPrChange>
              </w:rPr>
              <w:t>package=tidyr</w:t>
            </w:r>
            <w:r w:rsidRPr="00BA6CC3">
              <w:rPr>
                <w:rFonts w:ascii="Arial" w:hAnsi="Arial" w:cs="Arial"/>
                <w:color w:val="0000FF"/>
                <w:w w:val="110"/>
                <w:sz w:val="20"/>
                <w:szCs w:val="20"/>
                <w:lang w:val="en-US"/>
                <w:rPrChange w:id="3897" w:author="César Gamboa" w:date="2019-11-25T09:13:00Z">
                  <w:rPr>
                    <w:rFonts w:ascii="Times New Roman" w:hAnsi="Times New Roman"/>
                    <w:color w:val="0000FF"/>
                    <w:w w:val="110"/>
                    <w:lang w:val="en-US"/>
                  </w:rPr>
                </w:rPrChange>
              </w:rPr>
              <w:fldChar w:fldCharType="end"/>
            </w:r>
            <w:r w:rsidRPr="00BA6CC3">
              <w:rPr>
                <w:rFonts w:ascii="Arial" w:hAnsi="Arial" w:cs="Arial"/>
                <w:w w:val="110"/>
                <w:sz w:val="20"/>
                <w:szCs w:val="20"/>
                <w:lang w:val="en-US"/>
                <w:rPrChange w:id="3898" w:author="César Gamboa" w:date="2019-11-25T09:13:00Z">
                  <w:rPr>
                    <w:rFonts w:ascii="Times New Roman" w:hAnsi="Times New Roman"/>
                    <w:w w:val="110"/>
                    <w:lang w:val="en-US"/>
                  </w:rPr>
                </w:rPrChange>
              </w:rPr>
              <w:t>.</w:t>
            </w:r>
          </w:p>
          <w:p w14:paraId="60C6AC69" w14:textId="77777777" w:rsidR="007128C8" w:rsidRPr="00BA6CC3" w:rsidRDefault="007128C8" w:rsidP="007128C8">
            <w:pPr>
              <w:spacing w:line="240" w:lineRule="auto"/>
              <w:jc w:val="both"/>
              <w:rPr>
                <w:rFonts w:ascii="Arial" w:hAnsi="Arial" w:cs="Arial"/>
                <w:sz w:val="20"/>
                <w:szCs w:val="20"/>
                <w:lang w:val="en-US"/>
                <w:rPrChange w:id="3899" w:author="César Gamboa" w:date="2019-11-25T09:13:00Z">
                  <w:rPr>
                    <w:rFonts w:ascii="Times New Roman" w:hAnsi="Times New Roman"/>
                    <w:lang w:val="en-US"/>
                  </w:rPr>
                </w:rPrChange>
              </w:rPr>
            </w:pPr>
          </w:p>
        </w:tc>
      </w:tr>
      <w:tr w:rsidR="007128C8" w:rsidRPr="002E6993" w14:paraId="13A3AD6F" w14:textId="77777777" w:rsidTr="007128C8">
        <w:trPr>
          <w:trHeight w:val="113"/>
        </w:trPr>
        <w:tc>
          <w:tcPr>
            <w:tcW w:w="1358" w:type="pct"/>
            <w:gridSpan w:val="2"/>
          </w:tcPr>
          <w:p w14:paraId="301BDD2D" w14:textId="77777777" w:rsidR="007128C8" w:rsidRPr="00BA6CC3" w:rsidRDefault="007128C8" w:rsidP="007128C8">
            <w:pPr>
              <w:spacing w:after="0" w:line="240" w:lineRule="auto"/>
              <w:rPr>
                <w:rFonts w:ascii="Arial" w:hAnsi="Arial" w:cs="Arial"/>
                <w:sz w:val="20"/>
                <w:szCs w:val="20"/>
                <w:rPrChange w:id="3900" w:author="César Gamboa" w:date="2019-11-25T09:13:00Z">
                  <w:rPr>
                    <w:rFonts w:ascii="Times New Roman" w:hAnsi="Times New Roman"/>
                  </w:rPr>
                </w:rPrChange>
              </w:rPr>
            </w:pPr>
            <w:r w:rsidRPr="00BA6CC3">
              <w:rPr>
                <w:rFonts w:ascii="Arial" w:hAnsi="Arial" w:cs="Arial"/>
                <w:sz w:val="20"/>
                <w:szCs w:val="20"/>
                <w:rPrChange w:id="3901" w:author="César Gamboa" w:date="2019-11-25T09:13:00Z">
                  <w:rPr>
                    <w:rFonts w:ascii="Times New Roman" w:hAnsi="Times New Roman"/>
                  </w:rPr>
                </w:rPrChange>
              </w:rPr>
              <w:lastRenderedPageBreak/>
              <w:t xml:space="preserve">Cronograma </w:t>
            </w:r>
          </w:p>
        </w:tc>
        <w:tc>
          <w:tcPr>
            <w:tcW w:w="3642" w:type="pct"/>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902" w:author="César Gamboa" w:date="2019-11-24T16:15:00Z">
                <w:tblPr>
                  <w:tblStyle w:val="Tablaconcuadrcula"/>
                  <w:tblW w:w="0" w:type="auto"/>
                  <w:tblLook w:val="04A0" w:firstRow="1" w:lastRow="0" w:firstColumn="1" w:lastColumn="0" w:noHBand="0" w:noVBand="1"/>
                </w:tblPr>
              </w:tblPrChange>
            </w:tblPr>
            <w:tblGrid>
              <w:gridCol w:w="1476"/>
              <w:gridCol w:w="1437"/>
              <w:gridCol w:w="1365"/>
              <w:gridCol w:w="1477"/>
              <w:gridCol w:w="1428"/>
              <w:tblGridChange w:id="3903">
                <w:tblGrid>
                  <w:gridCol w:w="1472"/>
                  <w:gridCol w:w="305"/>
                  <w:gridCol w:w="1138"/>
                  <w:gridCol w:w="639"/>
                  <w:gridCol w:w="743"/>
                  <w:gridCol w:w="1034"/>
                  <w:gridCol w:w="467"/>
                  <w:gridCol w:w="1310"/>
                  <w:gridCol w:w="23"/>
                  <w:gridCol w:w="1754"/>
                </w:tblGrid>
              </w:tblGridChange>
            </w:tblGrid>
            <w:tr w:rsidR="002845B4" w:rsidRPr="00BA6CC3" w14:paraId="34603A83" w14:textId="31BEB399" w:rsidTr="00F10658">
              <w:trPr>
                <w:ins w:id="3904" w:author="César Gamboa" w:date="2019-11-24T16:06:00Z"/>
                <w:trPrChange w:id="3905" w:author="César Gamboa" w:date="2019-11-24T16:15:00Z">
                  <w:trPr>
                    <w:gridAfter w:val="0"/>
                  </w:trPr>
                </w:trPrChange>
              </w:trPr>
              <w:tc>
                <w:tcPr>
                  <w:tcW w:w="1486" w:type="dxa"/>
                  <w:tcBorders>
                    <w:top w:val="single" w:sz="4" w:space="0" w:color="auto"/>
                  </w:tcBorders>
                  <w:tcPrChange w:id="3906" w:author="César Gamboa" w:date="2019-11-24T16:15:00Z">
                    <w:tcPr>
                      <w:tcW w:w="1486" w:type="dxa"/>
                    </w:tcPr>
                  </w:tcPrChange>
                </w:tcPr>
                <w:p w14:paraId="1F44BDBD" w14:textId="0F1724B1" w:rsidR="002845B4" w:rsidRPr="00BA6CC3" w:rsidRDefault="002845B4">
                  <w:pPr>
                    <w:spacing w:after="0" w:line="240" w:lineRule="auto"/>
                    <w:jc w:val="center"/>
                    <w:rPr>
                      <w:ins w:id="3907" w:author="César Gamboa" w:date="2019-11-24T16:06:00Z"/>
                      <w:rFonts w:ascii="Arial" w:hAnsi="Arial" w:cs="Arial"/>
                      <w:b/>
                      <w:bCs/>
                      <w:rPrChange w:id="3908" w:author="César Gamboa" w:date="2019-11-25T09:13:00Z">
                        <w:rPr>
                          <w:ins w:id="3909" w:author="César Gamboa" w:date="2019-11-24T16:06:00Z"/>
                          <w:rFonts w:ascii="Times New Roman" w:hAnsi="Times New Roman"/>
                        </w:rPr>
                      </w:rPrChange>
                    </w:rPr>
                    <w:pPrChange w:id="3910" w:author="César Gamboa" w:date="2019-11-24T16:07:00Z">
                      <w:pPr>
                        <w:spacing w:after="0" w:line="240" w:lineRule="auto"/>
                      </w:pPr>
                    </w:pPrChange>
                  </w:pPr>
                  <w:ins w:id="3911" w:author="César Gamboa" w:date="2019-11-24T16:06:00Z">
                    <w:r w:rsidRPr="00BA6CC3">
                      <w:rPr>
                        <w:rFonts w:ascii="Arial" w:hAnsi="Arial" w:cs="Arial"/>
                        <w:b/>
                        <w:bCs/>
                        <w:rPrChange w:id="3912" w:author="César Gamboa" w:date="2019-11-25T09:13:00Z">
                          <w:rPr>
                            <w:rFonts w:ascii="Times New Roman" w:hAnsi="Times New Roman"/>
                          </w:rPr>
                        </w:rPrChange>
                      </w:rPr>
                      <w:t>Actividad</w:t>
                    </w:r>
                  </w:ins>
                </w:p>
              </w:tc>
              <w:tc>
                <w:tcPr>
                  <w:tcW w:w="1470" w:type="dxa"/>
                  <w:tcBorders>
                    <w:top w:val="single" w:sz="4" w:space="0" w:color="auto"/>
                  </w:tcBorders>
                  <w:tcPrChange w:id="3913" w:author="César Gamboa" w:date="2019-11-24T16:15:00Z">
                    <w:tcPr>
                      <w:tcW w:w="1470" w:type="dxa"/>
                      <w:gridSpan w:val="2"/>
                    </w:tcPr>
                  </w:tcPrChange>
                </w:tcPr>
                <w:p w14:paraId="2B2FCAF0" w14:textId="145FBEDB" w:rsidR="002845B4" w:rsidRPr="00BA6CC3" w:rsidRDefault="002845B4">
                  <w:pPr>
                    <w:spacing w:after="0" w:line="240" w:lineRule="auto"/>
                    <w:jc w:val="center"/>
                    <w:rPr>
                      <w:ins w:id="3914" w:author="César Gamboa" w:date="2019-11-24T16:06:00Z"/>
                      <w:rFonts w:ascii="Arial" w:hAnsi="Arial" w:cs="Arial"/>
                      <w:b/>
                      <w:bCs/>
                      <w:rPrChange w:id="3915" w:author="César Gamboa" w:date="2019-11-25T09:13:00Z">
                        <w:rPr>
                          <w:ins w:id="3916" w:author="César Gamboa" w:date="2019-11-24T16:06:00Z"/>
                          <w:rFonts w:ascii="Times New Roman" w:hAnsi="Times New Roman"/>
                        </w:rPr>
                      </w:rPrChange>
                    </w:rPr>
                    <w:pPrChange w:id="3917" w:author="César Gamboa" w:date="2019-11-24T16:07:00Z">
                      <w:pPr>
                        <w:spacing w:after="0" w:line="240" w:lineRule="auto"/>
                      </w:pPr>
                    </w:pPrChange>
                  </w:pPr>
                  <w:ins w:id="3918" w:author="César Gamboa" w:date="2019-11-24T16:06:00Z">
                    <w:r w:rsidRPr="00BA6CC3">
                      <w:rPr>
                        <w:rFonts w:ascii="Arial" w:hAnsi="Arial" w:cs="Arial"/>
                        <w:b/>
                        <w:bCs/>
                        <w:rPrChange w:id="3919" w:author="César Gamboa" w:date="2019-11-25T09:13:00Z">
                          <w:rPr>
                            <w:rFonts w:ascii="Times New Roman" w:hAnsi="Times New Roman"/>
                          </w:rPr>
                        </w:rPrChange>
                      </w:rPr>
                      <w:t>Duración</w:t>
                    </w:r>
                  </w:ins>
                </w:p>
              </w:tc>
              <w:tc>
                <w:tcPr>
                  <w:tcW w:w="2978" w:type="dxa"/>
                  <w:gridSpan w:val="2"/>
                  <w:tcBorders>
                    <w:top w:val="single" w:sz="4" w:space="0" w:color="auto"/>
                    <w:bottom w:val="single" w:sz="4" w:space="0" w:color="auto"/>
                  </w:tcBorders>
                  <w:tcPrChange w:id="3920" w:author="César Gamboa" w:date="2019-11-24T16:15:00Z">
                    <w:tcPr>
                      <w:tcW w:w="2978" w:type="dxa"/>
                      <w:gridSpan w:val="4"/>
                    </w:tcPr>
                  </w:tcPrChange>
                </w:tcPr>
                <w:p w14:paraId="1CBA5BCB" w14:textId="7341C1F7" w:rsidR="002845B4" w:rsidRPr="00BA6CC3" w:rsidRDefault="002845B4">
                  <w:pPr>
                    <w:spacing w:after="0" w:line="240" w:lineRule="auto"/>
                    <w:jc w:val="center"/>
                    <w:rPr>
                      <w:ins w:id="3921" w:author="César Gamboa" w:date="2019-11-24T16:06:00Z"/>
                      <w:rFonts w:ascii="Arial" w:hAnsi="Arial" w:cs="Arial"/>
                      <w:b/>
                      <w:bCs/>
                      <w:rPrChange w:id="3922" w:author="César Gamboa" w:date="2019-11-25T09:13:00Z">
                        <w:rPr>
                          <w:ins w:id="3923" w:author="César Gamboa" w:date="2019-11-24T16:06:00Z"/>
                          <w:rFonts w:ascii="Times New Roman" w:hAnsi="Times New Roman"/>
                        </w:rPr>
                      </w:rPrChange>
                    </w:rPr>
                    <w:pPrChange w:id="3924" w:author="César Gamboa" w:date="2019-11-24T16:07:00Z">
                      <w:pPr>
                        <w:spacing w:after="0" w:line="240" w:lineRule="auto"/>
                      </w:pPr>
                    </w:pPrChange>
                  </w:pPr>
                  <w:ins w:id="3925" w:author="César Gamboa" w:date="2019-11-24T16:06:00Z">
                    <w:r w:rsidRPr="00BA6CC3">
                      <w:rPr>
                        <w:rFonts w:ascii="Arial" w:hAnsi="Arial" w:cs="Arial"/>
                        <w:b/>
                        <w:bCs/>
                        <w:rPrChange w:id="3926" w:author="César Gamboa" w:date="2019-11-25T09:13:00Z">
                          <w:rPr>
                            <w:rFonts w:ascii="Times New Roman" w:hAnsi="Times New Roman"/>
                          </w:rPr>
                        </w:rPrChange>
                      </w:rPr>
                      <w:t>Periodo</w:t>
                    </w:r>
                  </w:ins>
                </w:p>
              </w:tc>
              <w:tc>
                <w:tcPr>
                  <w:tcW w:w="1192" w:type="dxa"/>
                  <w:tcBorders>
                    <w:top w:val="single" w:sz="4" w:space="0" w:color="auto"/>
                  </w:tcBorders>
                  <w:tcPrChange w:id="3927" w:author="César Gamboa" w:date="2019-11-24T16:15:00Z">
                    <w:tcPr>
                      <w:tcW w:w="1192" w:type="dxa"/>
                      <w:gridSpan w:val="2"/>
                    </w:tcPr>
                  </w:tcPrChange>
                </w:tcPr>
                <w:p w14:paraId="7BFCC055" w14:textId="5F3B6BD4" w:rsidR="002845B4" w:rsidRPr="00BA6CC3" w:rsidRDefault="002845B4">
                  <w:pPr>
                    <w:spacing w:after="0" w:line="240" w:lineRule="auto"/>
                    <w:jc w:val="center"/>
                    <w:rPr>
                      <w:ins w:id="3928" w:author="César Gamboa" w:date="2019-11-24T16:07:00Z"/>
                      <w:rFonts w:ascii="Arial" w:hAnsi="Arial" w:cs="Arial"/>
                      <w:b/>
                      <w:bCs/>
                      <w:rPrChange w:id="3929" w:author="César Gamboa" w:date="2019-11-25T09:13:00Z">
                        <w:rPr>
                          <w:ins w:id="3930" w:author="César Gamboa" w:date="2019-11-24T16:07:00Z"/>
                          <w:rFonts w:ascii="Times New Roman" w:hAnsi="Times New Roman"/>
                        </w:rPr>
                      </w:rPrChange>
                    </w:rPr>
                    <w:pPrChange w:id="3931" w:author="César Gamboa" w:date="2019-11-24T16:07:00Z">
                      <w:pPr>
                        <w:spacing w:after="0" w:line="240" w:lineRule="auto"/>
                      </w:pPr>
                    </w:pPrChange>
                  </w:pPr>
                  <w:ins w:id="3932" w:author="César Gamboa" w:date="2019-11-24T16:07:00Z">
                    <w:r w:rsidRPr="00BA6CC3">
                      <w:rPr>
                        <w:rFonts w:ascii="Arial" w:hAnsi="Arial" w:cs="Arial"/>
                        <w:b/>
                        <w:bCs/>
                        <w:rPrChange w:id="3933" w:author="César Gamboa" w:date="2019-11-25T09:13:00Z">
                          <w:rPr>
                            <w:rFonts w:ascii="Times New Roman" w:hAnsi="Times New Roman"/>
                          </w:rPr>
                        </w:rPrChange>
                      </w:rPr>
                      <w:t>Descripción</w:t>
                    </w:r>
                  </w:ins>
                </w:p>
              </w:tc>
            </w:tr>
            <w:tr w:rsidR="001840C2" w:rsidRPr="00BA6CC3" w14:paraId="732D0BBC" w14:textId="0A607D56" w:rsidTr="00F10658">
              <w:trPr>
                <w:ins w:id="3934" w:author="César Gamboa" w:date="2019-11-24T16:06:00Z"/>
              </w:trPr>
              <w:tc>
                <w:tcPr>
                  <w:tcW w:w="1486" w:type="dxa"/>
                  <w:tcBorders>
                    <w:bottom w:val="single" w:sz="4" w:space="0" w:color="auto"/>
                  </w:tcBorders>
                  <w:tcPrChange w:id="3935" w:author="César Gamboa" w:date="2019-11-24T16:16:00Z">
                    <w:tcPr>
                      <w:tcW w:w="1777" w:type="dxa"/>
                      <w:gridSpan w:val="2"/>
                    </w:tcPr>
                  </w:tcPrChange>
                </w:tcPr>
                <w:p w14:paraId="46F21569" w14:textId="77777777" w:rsidR="001840C2" w:rsidRPr="00BA6CC3" w:rsidRDefault="001840C2">
                  <w:pPr>
                    <w:spacing w:after="0" w:line="240" w:lineRule="auto"/>
                    <w:jc w:val="center"/>
                    <w:rPr>
                      <w:ins w:id="3936" w:author="César Gamboa" w:date="2019-11-24T16:06:00Z"/>
                      <w:rFonts w:ascii="Arial" w:hAnsi="Arial" w:cs="Arial"/>
                      <w:b/>
                      <w:bCs/>
                      <w:rPrChange w:id="3937" w:author="César Gamboa" w:date="2019-11-25T09:13:00Z">
                        <w:rPr>
                          <w:ins w:id="3938" w:author="César Gamboa" w:date="2019-11-24T16:06:00Z"/>
                          <w:rFonts w:ascii="Times New Roman" w:hAnsi="Times New Roman"/>
                        </w:rPr>
                      </w:rPrChange>
                    </w:rPr>
                    <w:pPrChange w:id="3939" w:author="César Gamboa" w:date="2019-11-24T16:07:00Z">
                      <w:pPr>
                        <w:spacing w:after="0" w:line="240" w:lineRule="auto"/>
                      </w:pPr>
                    </w:pPrChange>
                  </w:pPr>
                </w:p>
              </w:tc>
              <w:tc>
                <w:tcPr>
                  <w:tcW w:w="1470" w:type="dxa"/>
                  <w:tcBorders>
                    <w:bottom w:val="single" w:sz="4" w:space="0" w:color="auto"/>
                  </w:tcBorders>
                  <w:tcPrChange w:id="3940" w:author="César Gamboa" w:date="2019-11-24T16:16:00Z">
                    <w:tcPr>
                      <w:tcW w:w="1777" w:type="dxa"/>
                      <w:gridSpan w:val="2"/>
                    </w:tcPr>
                  </w:tcPrChange>
                </w:tcPr>
                <w:p w14:paraId="502C47B1" w14:textId="77777777" w:rsidR="001840C2" w:rsidRPr="00BA6CC3" w:rsidRDefault="001840C2">
                  <w:pPr>
                    <w:spacing w:after="0" w:line="240" w:lineRule="auto"/>
                    <w:jc w:val="center"/>
                    <w:rPr>
                      <w:ins w:id="3941" w:author="César Gamboa" w:date="2019-11-24T16:06:00Z"/>
                      <w:rFonts w:ascii="Arial" w:hAnsi="Arial" w:cs="Arial"/>
                      <w:b/>
                      <w:bCs/>
                      <w:rPrChange w:id="3942" w:author="César Gamboa" w:date="2019-11-25T09:13:00Z">
                        <w:rPr>
                          <w:ins w:id="3943" w:author="César Gamboa" w:date="2019-11-24T16:06:00Z"/>
                          <w:rFonts w:ascii="Times New Roman" w:hAnsi="Times New Roman"/>
                        </w:rPr>
                      </w:rPrChange>
                    </w:rPr>
                    <w:pPrChange w:id="3944" w:author="César Gamboa" w:date="2019-11-24T16:07:00Z">
                      <w:pPr>
                        <w:spacing w:after="0" w:line="240" w:lineRule="auto"/>
                      </w:pPr>
                    </w:pPrChange>
                  </w:pPr>
                </w:p>
              </w:tc>
              <w:tc>
                <w:tcPr>
                  <w:tcW w:w="1424" w:type="dxa"/>
                  <w:tcBorders>
                    <w:top w:val="single" w:sz="4" w:space="0" w:color="auto"/>
                    <w:bottom w:val="single" w:sz="4" w:space="0" w:color="auto"/>
                  </w:tcBorders>
                  <w:tcPrChange w:id="3945" w:author="César Gamboa" w:date="2019-11-24T16:16:00Z">
                    <w:tcPr>
                      <w:tcW w:w="1777" w:type="dxa"/>
                      <w:gridSpan w:val="2"/>
                    </w:tcPr>
                  </w:tcPrChange>
                </w:tcPr>
                <w:p w14:paraId="4DC73661" w14:textId="505C2AFC" w:rsidR="001840C2" w:rsidRPr="00BA6CC3" w:rsidRDefault="002845B4">
                  <w:pPr>
                    <w:spacing w:after="0" w:line="240" w:lineRule="auto"/>
                    <w:jc w:val="center"/>
                    <w:rPr>
                      <w:ins w:id="3946" w:author="César Gamboa" w:date="2019-11-24T16:06:00Z"/>
                      <w:rFonts w:ascii="Arial" w:hAnsi="Arial" w:cs="Arial"/>
                      <w:b/>
                      <w:bCs/>
                      <w:rPrChange w:id="3947" w:author="César Gamboa" w:date="2019-11-25T09:13:00Z">
                        <w:rPr>
                          <w:ins w:id="3948" w:author="César Gamboa" w:date="2019-11-24T16:06:00Z"/>
                          <w:rFonts w:ascii="Times New Roman" w:hAnsi="Times New Roman"/>
                        </w:rPr>
                      </w:rPrChange>
                    </w:rPr>
                    <w:pPrChange w:id="3949" w:author="César Gamboa" w:date="2019-11-24T16:07:00Z">
                      <w:pPr>
                        <w:spacing w:after="0" w:line="240" w:lineRule="auto"/>
                      </w:pPr>
                    </w:pPrChange>
                  </w:pPr>
                  <w:ins w:id="3950" w:author="César Gamboa" w:date="2019-11-24T16:07:00Z">
                    <w:r w:rsidRPr="00BA6CC3">
                      <w:rPr>
                        <w:rFonts w:ascii="Arial" w:hAnsi="Arial" w:cs="Arial"/>
                        <w:b/>
                        <w:bCs/>
                        <w:rPrChange w:id="3951" w:author="César Gamboa" w:date="2019-11-25T09:13:00Z">
                          <w:rPr>
                            <w:rFonts w:ascii="Times New Roman" w:hAnsi="Times New Roman"/>
                          </w:rPr>
                        </w:rPrChange>
                      </w:rPr>
                      <w:t>Inicio</w:t>
                    </w:r>
                  </w:ins>
                </w:p>
              </w:tc>
              <w:tc>
                <w:tcPr>
                  <w:tcW w:w="1554" w:type="dxa"/>
                  <w:tcBorders>
                    <w:top w:val="single" w:sz="4" w:space="0" w:color="auto"/>
                    <w:bottom w:val="single" w:sz="4" w:space="0" w:color="auto"/>
                  </w:tcBorders>
                  <w:tcPrChange w:id="3952" w:author="César Gamboa" w:date="2019-11-24T16:16:00Z">
                    <w:tcPr>
                      <w:tcW w:w="1777" w:type="dxa"/>
                      <w:gridSpan w:val="2"/>
                    </w:tcPr>
                  </w:tcPrChange>
                </w:tcPr>
                <w:p w14:paraId="6E7E0259" w14:textId="4A39AA63" w:rsidR="001840C2" w:rsidRPr="00BA6CC3" w:rsidRDefault="002845B4">
                  <w:pPr>
                    <w:spacing w:after="0" w:line="240" w:lineRule="auto"/>
                    <w:jc w:val="center"/>
                    <w:rPr>
                      <w:ins w:id="3953" w:author="César Gamboa" w:date="2019-11-24T16:06:00Z"/>
                      <w:rFonts w:ascii="Arial" w:hAnsi="Arial" w:cs="Arial"/>
                      <w:b/>
                      <w:bCs/>
                      <w:rPrChange w:id="3954" w:author="César Gamboa" w:date="2019-11-25T09:13:00Z">
                        <w:rPr>
                          <w:ins w:id="3955" w:author="César Gamboa" w:date="2019-11-24T16:06:00Z"/>
                          <w:rFonts w:ascii="Times New Roman" w:hAnsi="Times New Roman"/>
                        </w:rPr>
                      </w:rPrChange>
                    </w:rPr>
                    <w:pPrChange w:id="3956" w:author="César Gamboa" w:date="2019-11-24T16:07:00Z">
                      <w:pPr>
                        <w:spacing w:after="0" w:line="240" w:lineRule="auto"/>
                      </w:pPr>
                    </w:pPrChange>
                  </w:pPr>
                  <w:ins w:id="3957" w:author="César Gamboa" w:date="2019-11-24T16:07:00Z">
                    <w:r w:rsidRPr="00BA6CC3">
                      <w:rPr>
                        <w:rFonts w:ascii="Arial" w:hAnsi="Arial" w:cs="Arial"/>
                        <w:b/>
                        <w:bCs/>
                        <w:rPrChange w:id="3958" w:author="César Gamboa" w:date="2019-11-25T09:13:00Z">
                          <w:rPr>
                            <w:rFonts w:ascii="Times New Roman" w:hAnsi="Times New Roman"/>
                          </w:rPr>
                        </w:rPrChange>
                      </w:rPr>
                      <w:t>Fin</w:t>
                    </w:r>
                  </w:ins>
                </w:p>
              </w:tc>
              <w:tc>
                <w:tcPr>
                  <w:tcW w:w="1192" w:type="dxa"/>
                  <w:tcBorders>
                    <w:bottom w:val="single" w:sz="4" w:space="0" w:color="auto"/>
                  </w:tcBorders>
                  <w:tcPrChange w:id="3959" w:author="César Gamboa" w:date="2019-11-24T16:16:00Z">
                    <w:tcPr>
                      <w:tcW w:w="1777" w:type="dxa"/>
                      <w:gridSpan w:val="2"/>
                    </w:tcPr>
                  </w:tcPrChange>
                </w:tcPr>
                <w:p w14:paraId="32B4F36E" w14:textId="77777777" w:rsidR="001840C2" w:rsidRPr="00BA6CC3" w:rsidRDefault="001840C2">
                  <w:pPr>
                    <w:spacing w:after="0" w:line="240" w:lineRule="auto"/>
                    <w:jc w:val="center"/>
                    <w:rPr>
                      <w:ins w:id="3960" w:author="César Gamboa" w:date="2019-11-24T16:07:00Z"/>
                      <w:rFonts w:ascii="Arial" w:hAnsi="Arial" w:cs="Arial"/>
                      <w:b/>
                      <w:bCs/>
                      <w:rPrChange w:id="3961" w:author="César Gamboa" w:date="2019-11-25T09:13:00Z">
                        <w:rPr>
                          <w:ins w:id="3962" w:author="César Gamboa" w:date="2019-11-24T16:07:00Z"/>
                          <w:rFonts w:ascii="Times New Roman" w:hAnsi="Times New Roman"/>
                        </w:rPr>
                      </w:rPrChange>
                    </w:rPr>
                    <w:pPrChange w:id="3963" w:author="César Gamboa" w:date="2019-11-24T16:07:00Z">
                      <w:pPr>
                        <w:spacing w:after="0" w:line="240" w:lineRule="auto"/>
                      </w:pPr>
                    </w:pPrChange>
                  </w:pPr>
                </w:p>
              </w:tc>
            </w:tr>
            <w:tr w:rsidR="002845B4" w:rsidRPr="00BA6CC3" w14:paraId="59024F62" w14:textId="77777777" w:rsidTr="00F10658">
              <w:trPr>
                <w:ins w:id="3964" w:author="César Gamboa" w:date="2019-11-24T16:07:00Z"/>
                <w:trPrChange w:id="3965" w:author="César Gamboa" w:date="2019-11-24T16:16:00Z">
                  <w:trPr>
                    <w:gridAfter w:val="0"/>
                  </w:trPr>
                </w:trPrChange>
              </w:trPr>
              <w:tc>
                <w:tcPr>
                  <w:tcW w:w="1486" w:type="dxa"/>
                  <w:tcBorders>
                    <w:top w:val="single" w:sz="4" w:space="0" w:color="auto"/>
                    <w:bottom w:val="single" w:sz="4" w:space="0" w:color="auto"/>
                  </w:tcBorders>
                  <w:tcPrChange w:id="3966" w:author="César Gamboa" w:date="2019-11-24T16:16:00Z">
                    <w:tcPr>
                      <w:tcW w:w="1486" w:type="dxa"/>
                    </w:tcPr>
                  </w:tcPrChange>
                </w:tcPr>
                <w:p w14:paraId="27938CA0" w14:textId="587E659D" w:rsidR="002845B4" w:rsidRPr="00BA6CC3" w:rsidRDefault="00AE416E" w:rsidP="007128C8">
                  <w:pPr>
                    <w:spacing w:after="0" w:line="240" w:lineRule="auto"/>
                    <w:rPr>
                      <w:ins w:id="3967" w:author="César Gamboa" w:date="2019-11-24T16:07:00Z"/>
                      <w:rFonts w:ascii="Arial" w:hAnsi="Arial" w:cs="Arial"/>
                      <w:rPrChange w:id="3968" w:author="César Gamboa" w:date="2019-11-25T09:13:00Z">
                        <w:rPr>
                          <w:ins w:id="3969" w:author="César Gamboa" w:date="2019-11-24T16:07:00Z"/>
                          <w:rFonts w:ascii="Times New Roman" w:hAnsi="Times New Roman"/>
                        </w:rPr>
                      </w:rPrChange>
                    </w:rPr>
                  </w:pPr>
                  <w:ins w:id="3970" w:author="César Gamboa" w:date="2019-11-24T16:07:00Z">
                    <w:r w:rsidRPr="00BA6CC3">
                      <w:rPr>
                        <w:rFonts w:ascii="Arial" w:hAnsi="Arial" w:cs="Arial"/>
                        <w:rPrChange w:id="3971" w:author="César Gamboa" w:date="2019-11-25T09:13:00Z">
                          <w:rPr>
                            <w:rFonts w:ascii="Times New Roman" w:hAnsi="Times New Roman"/>
                          </w:rPr>
                        </w:rPrChange>
                      </w:rPr>
                      <w:t xml:space="preserve">Revisión </w:t>
                    </w:r>
                  </w:ins>
                  <w:ins w:id="3972" w:author="César Gamboa" w:date="2019-11-24T16:08:00Z">
                    <w:r w:rsidRPr="00BA6CC3">
                      <w:rPr>
                        <w:rFonts w:ascii="Arial" w:hAnsi="Arial" w:cs="Arial"/>
                        <w:rPrChange w:id="3973" w:author="César Gamboa" w:date="2019-11-25T09:13:00Z">
                          <w:rPr>
                            <w:rFonts w:ascii="Times New Roman" w:hAnsi="Times New Roman"/>
                          </w:rPr>
                        </w:rPrChange>
                      </w:rPr>
                      <w:t>bibliográfica</w:t>
                    </w:r>
                  </w:ins>
                </w:p>
              </w:tc>
              <w:tc>
                <w:tcPr>
                  <w:tcW w:w="1470" w:type="dxa"/>
                  <w:tcBorders>
                    <w:top w:val="single" w:sz="4" w:space="0" w:color="auto"/>
                    <w:bottom w:val="single" w:sz="4" w:space="0" w:color="auto"/>
                  </w:tcBorders>
                  <w:tcPrChange w:id="3974" w:author="César Gamboa" w:date="2019-11-24T16:16:00Z">
                    <w:tcPr>
                      <w:tcW w:w="1470" w:type="dxa"/>
                      <w:gridSpan w:val="2"/>
                    </w:tcPr>
                  </w:tcPrChange>
                </w:tcPr>
                <w:p w14:paraId="62869FED" w14:textId="6A72B54F" w:rsidR="002845B4" w:rsidRPr="00BA6CC3" w:rsidRDefault="00F6629D">
                  <w:pPr>
                    <w:spacing w:after="0" w:line="240" w:lineRule="auto"/>
                    <w:jc w:val="center"/>
                    <w:rPr>
                      <w:ins w:id="3975" w:author="César Gamboa" w:date="2019-11-24T16:07:00Z"/>
                      <w:rFonts w:ascii="Arial" w:hAnsi="Arial" w:cs="Arial"/>
                      <w:rPrChange w:id="3976" w:author="César Gamboa" w:date="2019-11-25T09:13:00Z">
                        <w:rPr>
                          <w:ins w:id="3977" w:author="César Gamboa" w:date="2019-11-24T16:07:00Z"/>
                          <w:rFonts w:ascii="Times New Roman" w:hAnsi="Times New Roman"/>
                        </w:rPr>
                      </w:rPrChange>
                    </w:rPr>
                    <w:pPrChange w:id="3978" w:author="César Gamboa" w:date="2019-11-24T16:17:00Z">
                      <w:pPr>
                        <w:spacing w:after="0" w:line="240" w:lineRule="auto"/>
                      </w:pPr>
                    </w:pPrChange>
                  </w:pPr>
                  <w:ins w:id="3979" w:author="César Gamboa" w:date="2019-11-24T16:08:00Z">
                    <w:r w:rsidRPr="00BA6CC3">
                      <w:rPr>
                        <w:rFonts w:ascii="Arial" w:hAnsi="Arial" w:cs="Arial"/>
                        <w:rPrChange w:id="3980" w:author="César Gamboa" w:date="2019-11-25T09:13:00Z">
                          <w:rPr>
                            <w:rFonts w:ascii="Times New Roman" w:hAnsi="Times New Roman"/>
                          </w:rPr>
                        </w:rPrChange>
                      </w:rPr>
                      <w:t>2</w:t>
                    </w:r>
                  </w:ins>
                </w:p>
              </w:tc>
              <w:tc>
                <w:tcPr>
                  <w:tcW w:w="1424" w:type="dxa"/>
                  <w:tcBorders>
                    <w:top w:val="single" w:sz="4" w:space="0" w:color="auto"/>
                    <w:bottom w:val="single" w:sz="4" w:space="0" w:color="auto"/>
                  </w:tcBorders>
                  <w:tcPrChange w:id="3981" w:author="César Gamboa" w:date="2019-11-24T16:16:00Z">
                    <w:tcPr>
                      <w:tcW w:w="1424" w:type="dxa"/>
                      <w:gridSpan w:val="2"/>
                    </w:tcPr>
                  </w:tcPrChange>
                </w:tcPr>
                <w:p w14:paraId="61B24414" w14:textId="0240F93F" w:rsidR="002845B4" w:rsidRPr="00BA6CC3" w:rsidRDefault="00F6629D">
                  <w:pPr>
                    <w:spacing w:after="0" w:line="240" w:lineRule="auto"/>
                    <w:jc w:val="center"/>
                    <w:rPr>
                      <w:ins w:id="3982" w:author="César Gamboa" w:date="2019-11-24T16:07:00Z"/>
                      <w:rFonts w:ascii="Arial" w:hAnsi="Arial" w:cs="Arial"/>
                      <w:rPrChange w:id="3983" w:author="César Gamboa" w:date="2019-11-25T09:13:00Z">
                        <w:rPr>
                          <w:ins w:id="3984" w:author="César Gamboa" w:date="2019-11-24T16:07:00Z"/>
                          <w:rFonts w:ascii="Times New Roman" w:hAnsi="Times New Roman"/>
                        </w:rPr>
                      </w:rPrChange>
                    </w:rPr>
                    <w:pPrChange w:id="3985" w:author="César Gamboa" w:date="2019-11-24T16:17:00Z">
                      <w:pPr>
                        <w:spacing w:after="0" w:line="240" w:lineRule="auto"/>
                      </w:pPr>
                    </w:pPrChange>
                  </w:pPr>
                  <w:ins w:id="3986" w:author="César Gamboa" w:date="2019-11-24T16:08:00Z">
                    <w:r w:rsidRPr="00BA6CC3">
                      <w:rPr>
                        <w:rFonts w:ascii="Arial" w:hAnsi="Arial" w:cs="Arial"/>
                        <w:rPrChange w:id="3987" w:author="César Gamboa" w:date="2019-11-25T09:13:00Z">
                          <w:rPr>
                            <w:rFonts w:ascii="Times New Roman" w:hAnsi="Times New Roman"/>
                          </w:rPr>
                        </w:rPrChange>
                      </w:rPr>
                      <w:t>Ene-19</w:t>
                    </w:r>
                  </w:ins>
                </w:p>
              </w:tc>
              <w:tc>
                <w:tcPr>
                  <w:tcW w:w="1554" w:type="dxa"/>
                  <w:tcBorders>
                    <w:top w:val="single" w:sz="4" w:space="0" w:color="auto"/>
                    <w:bottom w:val="single" w:sz="4" w:space="0" w:color="auto"/>
                  </w:tcBorders>
                  <w:tcPrChange w:id="3988" w:author="César Gamboa" w:date="2019-11-24T16:16:00Z">
                    <w:tcPr>
                      <w:tcW w:w="1554" w:type="dxa"/>
                      <w:gridSpan w:val="2"/>
                    </w:tcPr>
                  </w:tcPrChange>
                </w:tcPr>
                <w:p w14:paraId="0EEA8C35" w14:textId="7D8BE8BB" w:rsidR="002845B4" w:rsidRPr="00BA6CC3" w:rsidRDefault="0010178A">
                  <w:pPr>
                    <w:spacing w:after="0" w:line="240" w:lineRule="auto"/>
                    <w:jc w:val="center"/>
                    <w:rPr>
                      <w:ins w:id="3989" w:author="César Gamboa" w:date="2019-11-24T16:07:00Z"/>
                      <w:rFonts w:ascii="Arial" w:hAnsi="Arial" w:cs="Arial"/>
                      <w:rPrChange w:id="3990" w:author="César Gamboa" w:date="2019-11-25T09:13:00Z">
                        <w:rPr>
                          <w:ins w:id="3991" w:author="César Gamboa" w:date="2019-11-24T16:07:00Z"/>
                          <w:rFonts w:ascii="Times New Roman" w:hAnsi="Times New Roman"/>
                        </w:rPr>
                      </w:rPrChange>
                    </w:rPr>
                    <w:pPrChange w:id="3992" w:author="César Gamboa" w:date="2019-11-24T16:17:00Z">
                      <w:pPr>
                        <w:spacing w:after="0" w:line="240" w:lineRule="auto"/>
                      </w:pPr>
                    </w:pPrChange>
                  </w:pPr>
                  <w:ins w:id="3993" w:author="César Gamboa" w:date="2019-11-24T16:08:00Z">
                    <w:r w:rsidRPr="00BA6CC3">
                      <w:rPr>
                        <w:rFonts w:ascii="Arial" w:hAnsi="Arial" w:cs="Arial"/>
                        <w:rPrChange w:id="3994" w:author="César Gamboa" w:date="2019-11-25T09:13:00Z">
                          <w:rPr>
                            <w:rFonts w:ascii="Times New Roman" w:hAnsi="Times New Roman"/>
                          </w:rPr>
                        </w:rPrChange>
                      </w:rPr>
                      <w:t>Feb-19</w:t>
                    </w:r>
                  </w:ins>
                </w:p>
              </w:tc>
              <w:tc>
                <w:tcPr>
                  <w:tcW w:w="1192" w:type="dxa"/>
                  <w:tcBorders>
                    <w:top w:val="single" w:sz="4" w:space="0" w:color="auto"/>
                    <w:bottom w:val="single" w:sz="4" w:space="0" w:color="auto"/>
                  </w:tcBorders>
                  <w:tcPrChange w:id="3995" w:author="César Gamboa" w:date="2019-11-24T16:16:00Z">
                    <w:tcPr>
                      <w:tcW w:w="1192" w:type="dxa"/>
                      <w:gridSpan w:val="2"/>
                    </w:tcPr>
                  </w:tcPrChange>
                </w:tcPr>
                <w:p w14:paraId="57119808" w14:textId="4FFB3E58" w:rsidR="002845B4" w:rsidRPr="00BA6CC3" w:rsidRDefault="00853C5D" w:rsidP="007128C8">
                  <w:pPr>
                    <w:spacing w:after="0" w:line="240" w:lineRule="auto"/>
                    <w:rPr>
                      <w:ins w:id="3996" w:author="César Gamboa" w:date="2019-11-24T16:07:00Z"/>
                      <w:rFonts w:ascii="Arial" w:hAnsi="Arial" w:cs="Arial"/>
                      <w:rPrChange w:id="3997" w:author="César Gamboa" w:date="2019-11-25T09:13:00Z">
                        <w:rPr>
                          <w:ins w:id="3998" w:author="César Gamboa" w:date="2019-11-24T16:07:00Z"/>
                          <w:rFonts w:ascii="Times New Roman" w:hAnsi="Times New Roman"/>
                        </w:rPr>
                      </w:rPrChange>
                    </w:rPr>
                  </w:pPr>
                  <w:ins w:id="3999" w:author="César Gamboa" w:date="2019-11-24T16:08:00Z">
                    <w:r w:rsidRPr="00BA6CC3">
                      <w:rPr>
                        <w:rFonts w:ascii="Arial" w:hAnsi="Arial" w:cs="Arial"/>
                        <w:rPrChange w:id="4000" w:author="César Gamboa" w:date="2019-11-25T09:13:00Z">
                          <w:rPr>
                            <w:rFonts w:ascii="Times New Roman" w:hAnsi="Times New Roman"/>
                          </w:rPr>
                        </w:rPrChange>
                      </w:rPr>
                      <w:t>Revisión de fue</w:t>
                    </w:r>
                  </w:ins>
                  <w:ins w:id="4001" w:author="César Gamboa" w:date="2019-11-24T16:09:00Z">
                    <w:r w:rsidR="008F3141" w:rsidRPr="00BA6CC3">
                      <w:rPr>
                        <w:rFonts w:ascii="Arial" w:hAnsi="Arial" w:cs="Arial"/>
                        <w:rPrChange w:id="4002" w:author="César Gamboa" w:date="2019-11-25T09:13:00Z">
                          <w:rPr>
                            <w:rFonts w:ascii="Times New Roman" w:hAnsi="Times New Roman"/>
                          </w:rPr>
                        </w:rPrChange>
                      </w:rPr>
                      <w:t>n</w:t>
                    </w:r>
                  </w:ins>
                  <w:ins w:id="4003" w:author="César Gamboa" w:date="2019-11-24T16:08:00Z">
                    <w:r w:rsidRPr="00BA6CC3">
                      <w:rPr>
                        <w:rFonts w:ascii="Arial" w:hAnsi="Arial" w:cs="Arial"/>
                        <w:rPrChange w:id="4004" w:author="César Gamboa" w:date="2019-11-25T09:13:00Z">
                          <w:rPr>
                            <w:rFonts w:ascii="Times New Roman" w:hAnsi="Times New Roman"/>
                          </w:rPr>
                        </w:rPrChange>
                      </w:rPr>
                      <w:t xml:space="preserve">tes bibliográficas para </w:t>
                    </w:r>
                  </w:ins>
                  <w:ins w:id="4005" w:author="César Gamboa" w:date="2019-11-24T16:09:00Z">
                    <w:r w:rsidR="008F3141" w:rsidRPr="00BA6CC3">
                      <w:rPr>
                        <w:rFonts w:ascii="Arial" w:hAnsi="Arial" w:cs="Arial"/>
                        <w:rPrChange w:id="4006" w:author="César Gamboa" w:date="2019-11-25T09:13:00Z">
                          <w:rPr>
                            <w:rFonts w:ascii="Times New Roman" w:hAnsi="Times New Roman"/>
                          </w:rPr>
                        </w:rPrChange>
                      </w:rPr>
                      <w:t>elaborar el marco teórico</w:t>
                    </w:r>
                  </w:ins>
                </w:p>
              </w:tc>
            </w:tr>
            <w:tr w:rsidR="008F3141" w:rsidRPr="00BA6CC3" w14:paraId="4C43B2B5" w14:textId="77777777" w:rsidTr="00E478A3">
              <w:trPr>
                <w:ins w:id="4007" w:author="César Gamboa" w:date="2019-11-24T16:09:00Z"/>
                <w:trPrChange w:id="4008" w:author="César Gamboa" w:date="2019-11-24T16:16:00Z">
                  <w:trPr>
                    <w:gridAfter w:val="0"/>
                  </w:trPr>
                </w:trPrChange>
              </w:trPr>
              <w:tc>
                <w:tcPr>
                  <w:tcW w:w="1486" w:type="dxa"/>
                  <w:tcBorders>
                    <w:top w:val="single" w:sz="4" w:space="0" w:color="auto"/>
                    <w:bottom w:val="single" w:sz="4" w:space="0" w:color="auto"/>
                  </w:tcBorders>
                  <w:tcPrChange w:id="4009" w:author="César Gamboa" w:date="2019-11-24T16:16:00Z">
                    <w:tcPr>
                      <w:tcW w:w="1486" w:type="dxa"/>
                    </w:tcPr>
                  </w:tcPrChange>
                </w:tcPr>
                <w:p w14:paraId="246366DC" w14:textId="4F4DBE83" w:rsidR="008F3141" w:rsidRPr="00BA6CC3" w:rsidRDefault="00A105B4" w:rsidP="007128C8">
                  <w:pPr>
                    <w:spacing w:after="0" w:line="240" w:lineRule="auto"/>
                    <w:rPr>
                      <w:ins w:id="4010" w:author="César Gamboa" w:date="2019-11-24T16:09:00Z"/>
                      <w:rFonts w:ascii="Arial" w:hAnsi="Arial" w:cs="Arial"/>
                      <w:rPrChange w:id="4011" w:author="César Gamboa" w:date="2019-11-25T09:13:00Z">
                        <w:rPr>
                          <w:ins w:id="4012" w:author="César Gamboa" w:date="2019-11-24T16:09:00Z"/>
                          <w:rFonts w:ascii="Times New Roman" w:hAnsi="Times New Roman"/>
                        </w:rPr>
                      </w:rPrChange>
                    </w:rPr>
                  </w:pPr>
                  <w:ins w:id="4013" w:author="César Gamboa" w:date="2019-11-24T16:09:00Z">
                    <w:r w:rsidRPr="00BA6CC3">
                      <w:rPr>
                        <w:rFonts w:ascii="Arial" w:hAnsi="Arial" w:cs="Arial"/>
                        <w:rPrChange w:id="4014" w:author="César Gamboa" w:date="2019-11-25T09:13:00Z">
                          <w:rPr>
                            <w:rFonts w:ascii="Times New Roman" w:hAnsi="Times New Roman"/>
                          </w:rPr>
                        </w:rPrChange>
                      </w:rPr>
                      <w:t>Elaboración de la introducción y la justificación</w:t>
                    </w:r>
                  </w:ins>
                </w:p>
              </w:tc>
              <w:tc>
                <w:tcPr>
                  <w:tcW w:w="1470" w:type="dxa"/>
                  <w:tcBorders>
                    <w:top w:val="single" w:sz="4" w:space="0" w:color="auto"/>
                    <w:bottom w:val="single" w:sz="4" w:space="0" w:color="auto"/>
                  </w:tcBorders>
                  <w:tcPrChange w:id="4015" w:author="César Gamboa" w:date="2019-11-24T16:16:00Z">
                    <w:tcPr>
                      <w:tcW w:w="1470" w:type="dxa"/>
                      <w:gridSpan w:val="2"/>
                    </w:tcPr>
                  </w:tcPrChange>
                </w:tcPr>
                <w:p w14:paraId="146DDBDE" w14:textId="34CCB1CF" w:rsidR="008F3141" w:rsidRPr="00BA6CC3" w:rsidRDefault="00625AA5">
                  <w:pPr>
                    <w:spacing w:after="0" w:line="240" w:lineRule="auto"/>
                    <w:jc w:val="center"/>
                    <w:rPr>
                      <w:ins w:id="4016" w:author="César Gamboa" w:date="2019-11-24T16:09:00Z"/>
                      <w:rFonts w:ascii="Arial" w:hAnsi="Arial" w:cs="Arial"/>
                      <w:rPrChange w:id="4017" w:author="César Gamboa" w:date="2019-11-25T09:13:00Z">
                        <w:rPr>
                          <w:ins w:id="4018" w:author="César Gamboa" w:date="2019-11-24T16:09:00Z"/>
                          <w:rFonts w:ascii="Times New Roman" w:hAnsi="Times New Roman"/>
                        </w:rPr>
                      </w:rPrChange>
                    </w:rPr>
                    <w:pPrChange w:id="4019" w:author="César Gamboa" w:date="2019-11-24T16:17:00Z">
                      <w:pPr>
                        <w:spacing w:after="0" w:line="240" w:lineRule="auto"/>
                      </w:pPr>
                    </w:pPrChange>
                  </w:pPr>
                  <w:ins w:id="4020" w:author="César Gamboa" w:date="2019-11-24T16:10:00Z">
                    <w:r w:rsidRPr="00BA6CC3">
                      <w:rPr>
                        <w:rFonts w:ascii="Arial" w:hAnsi="Arial" w:cs="Arial"/>
                        <w:rPrChange w:id="4021" w:author="César Gamboa" w:date="2019-11-25T09:13:00Z">
                          <w:rPr>
                            <w:rFonts w:ascii="Times New Roman" w:hAnsi="Times New Roman"/>
                          </w:rPr>
                        </w:rPrChange>
                      </w:rPr>
                      <w:t>3</w:t>
                    </w:r>
                  </w:ins>
                </w:p>
              </w:tc>
              <w:tc>
                <w:tcPr>
                  <w:tcW w:w="1424" w:type="dxa"/>
                  <w:tcBorders>
                    <w:top w:val="single" w:sz="4" w:space="0" w:color="auto"/>
                    <w:bottom w:val="single" w:sz="4" w:space="0" w:color="auto"/>
                  </w:tcBorders>
                  <w:tcPrChange w:id="4022" w:author="César Gamboa" w:date="2019-11-24T16:16:00Z">
                    <w:tcPr>
                      <w:tcW w:w="1424" w:type="dxa"/>
                      <w:gridSpan w:val="2"/>
                    </w:tcPr>
                  </w:tcPrChange>
                </w:tcPr>
                <w:p w14:paraId="5598943C" w14:textId="4CD23286" w:rsidR="008F3141" w:rsidRPr="00BA6CC3" w:rsidRDefault="00625AA5">
                  <w:pPr>
                    <w:spacing w:after="0" w:line="240" w:lineRule="auto"/>
                    <w:jc w:val="center"/>
                    <w:rPr>
                      <w:ins w:id="4023" w:author="César Gamboa" w:date="2019-11-24T16:09:00Z"/>
                      <w:rFonts w:ascii="Arial" w:hAnsi="Arial" w:cs="Arial"/>
                      <w:rPrChange w:id="4024" w:author="César Gamboa" w:date="2019-11-25T09:13:00Z">
                        <w:rPr>
                          <w:ins w:id="4025" w:author="César Gamboa" w:date="2019-11-24T16:09:00Z"/>
                          <w:rFonts w:ascii="Times New Roman" w:hAnsi="Times New Roman"/>
                        </w:rPr>
                      </w:rPrChange>
                    </w:rPr>
                    <w:pPrChange w:id="4026" w:author="César Gamboa" w:date="2019-11-24T16:17:00Z">
                      <w:pPr>
                        <w:spacing w:after="0" w:line="240" w:lineRule="auto"/>
                      </w:pPr>
                    </w:pPrChange>
                  </w:pPr>
                  <w:ins w:id="4027" w:author="César Gamboa" w:date="2019-11-24T16:10:00Z">
                    <w:r w:rsidRPr="00BA6CC3">
                      <w:rPr>
                        <w:rFonts w:ascii="Arial" w:hAnsi="Arial" w:cs="Arial"/>
                        <w:rPrChange w:id="4028" w:author="César Gamboa" w:date="2019-11-25T09:13:00Z">
                          <w:rPr>
                            <w:rFonts w:ascii="Times New Roman" w:hAnsi="Times New Roman"/>
                          </w:rPr>
                        </w:rPrChange>
                      </w:rPr>
                      <w:t>Mar-19</w:t>
                    </w:r>
                  </w:ins>
                </w:p>
              </w:tc>
              <w:tc>
                <w:tcPr>
                  <w:tcW w:w="1554" w:type="dxa"/>
                  <w:tcBorders>
                    <w:top w:val="single" w:sz="4" w:space="0" w:color="auto"/>
                    <w:bottom w:val="single" w:sz="4" w:space="0" w:color="auto"/>
                  </w:tcBorders>
                  <w:tcPrChange w:id="4029" w:author="César Gamboa" w:date="2019-11-24T16:16:00Z">
                    <w:tcPr>
                      <w:tcW w:w="1554" w:type="dxa"/>
                      <w:gridSpan w:val="2"/>
                    </w:tcPr>
                  </w:tcPrChange>
                </w:tcPr>
                <w:p w14:paraId="597BB1AA" w14:textId="70101C62" w:rsidR="008F3141" w:rsidRPr="00BA6CC3" w:rsidRDefault="00625AA5">
                  <w:pPr>
                    <w:spacing w:after="0" w:line="240" w:lineRule="auto"/>
                    <w:jc w:val="center"/>
                    <w:rPr>
                      <w:ins w:id="4030" w:author="César Gamboa" w:date="2019-11-24T16:09:00Z"/>
                      <w:rFonts w:ascii="Arial" w:hAnsi="Arial" w:cs="Arial"/>
                      <w:rPrChange w:id="4031" w:author="César Gamboa" w:date="2019-11-25T09:13:00Z">
                        <w:rPr>
                          <w:ins w:id="4032" w:author="César Gamboa" w:date="2019-11-24T16:09:00Z"/>
                          <w:rFonts w:ascii="Times New Roman" w:hAnsi="Times New Roman"/>
                        </w:rPr>
                      </w:rPrChange>
                    </w:rPr>
                    <w:pPrChange w:id="4033" w:author="César Gamboa" w:date="2019-11-24T16:17:00Z">
                      <w:pPr>
                        <w:spacing w:after="0" w:line="240" w:lineRule="auto"/>
                      </w:pPr>
                    </w:pPrChange>
                  </w:pPr>
                  <w:ins w:id="4034" w:author="César Gamboa" w:date="2019-11-24T16:10:00Z">
                    <w:r w:rsidRPr="00BA6CC3">
                      <w:rPr>
                        <w:rFonts w:ascii="Arial" w:hAnsi="Arial" w:cs="Arial"/>
                        <w:rPrChange w:id="4035" w:author="César Gamboa" w:date="2019-11-25T09:13:00Z">
                          <w:rPr>
                            <w:rFonts w:ascii="Times New Roman" w:hAnsi="Times New Roman"/>
                          </w:rPr>
                        </w:rPrChange>
                      </w:rPr>
                      <w:t>May-19</w:t>
                    </w:r>
                  </w:ins>
                </w:p>
              </w:tc>
              <w:tc>
                <w:tcPr>
                  <w:tcW w:w="1192" w:type="dxa"/>
                  <w:tcBorders>
                    <w:top w:val="single" w:sz="4" w:space="0" w:color="auto"/>
                    <w:bottom w:val="single" w:sz="4" w:space="0" w:color="auto"/>
                  </w:tcBorders>
                  <w:tcPrChange w:id="4036" w:author="César Gamboa" w:date="2019-11-24T16:16:00Z">
                    <w:tcPr>
                      <w:tcW w:w="1192" w:type="dxa"/>
                      <w:gridSpan w:val="2"/>
                    </w:tcPr>
                  </w:tcPrChange>
                </w:tcPr>
                <w:p w14:paraId="795BA7DD" w14:textId="45441E60" w:rsidR="008F3141" w:rsidRPr="00BA6CC3" w:rsidRDefault="008405A5" w:rsidP="007128C8">
                  <w:pPr>
                    <w:spacing w:after="0" w:line="240" w:lineRule="auto"/>
                    <w:rPr>
                      <w:ins w:id="4037" w:author="César Gamboa" w:date="2019-11-24T16:09:00Z"/>
                      <w:rFonts w:ascii="Arial" w:hAnsi="Arial" w:cs="Arial"/>
                      <w:rPrChange w:id="4038" w:author="César Gamboa" w:date="2019-11-25T09:13:00Z">
                        <w:rPr>
                          <w:ins w:id="4039" w:author="César Gamboa" w:date="2019-11-24T16:09:00Z"/>
                          <w:rFonts w:ascii="Times New Roman" w:hAnsi="Times New Roman"/>
                        </w:rPr>
                      </w:rPrChange>
                    </w:rPr>
                  </w:pPr>
                  <w:ins w:id="4040" w:author="César Gamboa" w:date="2019-11-24T16:10:00Z">
                    <w:r w:rsidRPr="00BA6CC3">
                      <w:rPr>
                        <w:rFonts w:ascii="Arial" w:hAnsi="Arial" w:cs="Arial"/>
                        <w:rPrChange w:id="4041" w:author="César Gamboa" w:date="2019-11-25T09:13:00Z">
                          <w:rPr>
                            <w:rFonts w:ascii="Times New Roman" w:hAnsi="Times New Roman"/>
                          </w:rPr>
                        </w:rPrChange>
                      </w:rPr>
                      <w:t>Redacción de la introducción y la justificación</w:t>
                    </w:r>
                    <w:r w:rsidR="00580E28" w:rsidRPr="00BA6CC3">
                      <w:rPr>
                        <w:rFonts w:ascii="Arial" w:hAnsi="Arial" w:cs="Arial"/>
                        <w:rPrChange w:id="4042" w:author="César Gamboa" w:date="2019-11-25T09:13:00Z">
                          <w:rPr>
                            <w:rFonts w:ascii="Times New Roman" w:hAnsi="Times New Roman"/>
                          </w:rPr>
                        </w:rPrChange>
                      </w:rPr>
                      <w:t xml:space="preserve"> del tema de investigación</w:t>
                    </w:r>
                  </w:ins>
                </w:p>
              </w:tc>
            </w:tr>
            <w:tr w:rsidR="00580E28" w:rsidRPr="00BA6CC3" w14:paraId="54A4901A" w14:textId="77777777" w:rsidTr="00E478A3">
              <w:trPr>
                <w:ins w:id="4043" w:author="César Gamboa" w:date="2019-11-24T16:10:00Z"/>
                <w:trPrChange w:id="4044" w:author="César Gamboa" w:date="2019-11-24T16:16:00Z">
                  <w:trPr>
                    <w:gridAfter w:val="0"/>
                  </w:trPr>
                </w:trPrChange>
              </w:trPr>
              <w:tc>
                <w:tcPr>
                  <w:tcW w:w="1486" w:type="dxa"/>
                  <w:tcBorders>
                    <w:top w:val="single" w:sz="4" w:space="0" w:color="auto"/>
                    <w:bottom w:val="single" w:sz="4" w:space="0" w:color="auto"/>
                  </w:tcBorders>
                  <w:tcPrChange w:id="4045" w:author="César Gamboa" w:date="2019-11-24T16:16:00Z">
                    <w:tcPr>
                      <w:tcW w:w="1486" w:type="dxa"/>
                    </w:tcPr>
                  </w:tcPrChange>
                </w:tcPr>
                <w:p w14:paraId="586E4287" w14:textId="6555EEBA" w:rsidR="00580E28" w:rsidRPr="00BA6CC3" w:rsidRDefault="0004635F" w:rsidP="007128C8">
                  <w:pPr>
                    <w:spacing w:after="0" w:line="240" w:lineRule="auto"/>
                    <w:rPr>
                      <w:ins w:id="4046" w:author="César Gamboa" w:date="2019-11-24T16:10:00Z"/>
                      <w:rFonts w:ascii="Arial" w:hAnsi="Arial" w:cs="Arial"/>
                      <w:rPrChange w:id="4047" w:author="César Gamboa" w:date="2019-11-25T09:13:00Z">
                        <w:rPr>
                          <w:ins w:id="4048" w:author="César Gamboa" w:date="2019-11-24T16:10:00Z"/>
                          <w:rFonts w:ascii="Times New Roman" w:hAnsi="Times New Roman"/>
                        </w:rPr>
                      </w:rPrChange>
                    </w:rPr>
                  </w:pPr>
                  <w:ins w:id="4049" w:author="César Gamboa" w:date="2019-11-24T16:11:00Z">
                    <w:r w:rsidRPr="00BA6CC3">
                      <w:rPr>
                        <w:rFonts w:ascii="Arial" w:hAnsi="Arial" w:cs="Arial"/>
                        <w:rPrChange w:id="4050" w:author="César Gamboa" w:date="2019-11-25T09:13:00Z">
                          <w:rPr>
                            <w:rFonts w:ascii="Times New Roman" w:hAnsi="Times New Roman"/>
                          </w:rPr>
                        </w:rPrChange>
                      </w:rPr>
                      <w:t>Elaboración del marco teórico</w:t>
                    </w:r>
                  </w:ins>
                </w:p>
              </w:tc>
              <w:tc>
                <w:tcPr>
                  <w:tcW w:w="1470" w:type="dxa"/>
                  <w:tcBorders>
                    <w:top w:val="single" w:sz="4" w:space="0" w:color="auto"/>
                    <w:bottom w:val="single" w:sz="4" w:space="0" w:color="auto"/>
                  </w:tcBorders>
                  <w:tcPrChange w:id="4051" w:author="César Gamboa" w:date="2019-11-24T16:16:00Z">
                    <w:tcPr>
                      <w:tcW w:w="1470" w:type="dxa"/>
                      <w:gridSpan w:val="2"/>
                    </w:tcPr>
                  </w:tcPrChange>
                </w:tcPr>
                <w:p w14:paraId="18FB0B70" w14:textId="1FA4B098" w:rsidR="00580E28" w:rsidRPr="00BA6CC3" w:rsidRDefault="00D37C26">
                  <w:pPr>
                    <w:spacing w:after="0" w:line="240" w:lineRule="auto"/>
                    <w:jc w:val="center"/>
                    <w:rPr>
                      <w:ins w:id="4052" w:author="César Gamboa" w:date="2019-11-24T16:10:00Z"/>
                      <w:rFonts w:ascii="Arial" w:hAnsi="Arial" w:cs="Arial"/>
                      <w:rPrChange w:id="4053" w:author="César Gamboa" w:date="2019-11-25T09:13:00Z">
                        <w:rPr>
                          <w:ins w:id="4054" w:author="César Gamboa" w:date="2019-11-24T16:10:00Z"/>
                          <w:rFonts w:ascii="Times New Roman" w:hAnsi="Times New Roman"/>
                        </w:rPr>
                      </w:rPrChange>
                    </w:rPr>
                    <w:pPrChange w:id="4055" w:author="César Gamboa" w:date="2019-11-24T16:17:00Z">
                      <w:pPr>
                        <w:spacing w:after="0" w:line="240" w:lineRule="auto"/>
                      </w:pPr>
                    </w:pPrChange>
                  </w:pPr>
                  <w:ins w:id="4056" w:author="César Gamboa" w:date="2019-11-24T16:11:00Z">
                    <w:r w:rsidRPr="00BA6CC3">
                      <w:rPr>
                        <w:rFonts w:ascii="Arial" w:hAnsi="Arial" w:cs="Arial"/>
                        <w:rPrChange w:id="4057" w:author="César Gamboa" w:date="2019-11-25T09:13:00Z">
                          <w:rPr>
                            <w:rFonts w:ascii="Times New Roman" w:hAnsi="Times New Roman"/>
                          </w:rPr>
                        </w:rPrChange>
                      </w:rPr>
                      <w:t>3</w:t>
                    </w:r>
                  </w:ins>
                </w:p>
              </w:tc>
              <w:tc>
                <w:tcPr>
                  <w:tcW w:w="1424" w:type="dxa"/>
                  <w:tcBorders>
                    <w:top w:val="single" w:sz="4" w:space="0" w:color="auto"/>
                    <w:bottom w:val="single" w:sz="4" w:space="0" w:color="auto"/>
                  </w:tcBorders>
                  <w:tcPrChange w:id="4058" w:author="César Gamboa" w:date="2019-11-24T16:16:00Z">
                    <w:tcPr>
                      <w:tcW w:w="1424" w:type="dxa"/>
                      <w:gridSpan w:val="2"/>
                    </w:tcPr>
                  </w:tcPrChange>
                </w:tcPr>
                <w:p w14:paraId="71F28BB8" w14:textId="23D6029F" w:rsidR="00580E28" w:rsidRPr="00BA6CC3" w:rsidRDefault="00026852">
                  <w:pPr>
                    <w:spacing w:after="0" w:line="240" w:lineRule="auto"/>
                    <w:jc w:val="center"/>
                    <w:rPr>
                      <w:ins w:id="4059" w:author="César Gamboa" w:date="2019-11-24T16:10:00Z"/>
                      <w:rFonts w:ascii="Arial" w:hAnsi="Arial" w:cs="Arial"/>
                      <w:rPrChange w:id="4060" w:author="César Gamboa" w:date="2019-11-25T09:13:00Z">
                        <w:rPr>
                          <w:ins w:id="4061" w:author="César Gamboa" w:date="2019-11-24T16:10:00Z"/>
                          <w:rFonts w:ascii="Times New Roman" w:hAnsi="Times New Roman"/>
                        </w:rPr>
                      </w:rPrChange>
                    </w:rPr>
                    <w:pPrChange w:id="4062" w:author="César Gamboa" w:date="2019-11-24T16:17:00Z">
                      <w:pPr>
                        <w:spacing w:after="0" w:line="240" w:lineRule="auto"/>
                      </w:pPr>
                    </w:pPrChange>
                  </w:pPr>
                  <w:ins w:id="4063" w:author="César Gamboa" w:date="2019-11-24T16:11:00Z">
                    <w:r w:rsidRPr="00BA6CC3">
                      <w:rPr>
                        <w:rFonts w:ascii="Arial" w:hAnsi="Arial" w:cs="Arial"/>
                        <w:rPrChange w:id="4064" w:author="César Gamboa" w:date="2019-11-25T09:13:00Z">
                          <w:rPr>
                            <w:rFonts w:ascii="Times New Roman" w:hAnsi="Times New Roman"/>
                          </w:rPr>
                        </w:rPrChange>
                      </w:rPr>
                      <w:t>Jun-19</w:t>
                    </w:r>
                  </w:ins>
                </w:p>
              </w:tc>
              <w:tc>
                <w:tcPr>
                  <w:tcW w:w="1554" w:type="dxa"/>
                  <w:tcBorders>
                    <w:top w:val="single" w:sz="4" w:space="0" w:color="auto"/>
                    <w:bottom w:val="single" w:sz="4" w:space="0" w:color="auto"/>
                  </w:tcBorders>
                  <w:tcPrChange w:id="4065" w:author="César Gamboa" w:date="2019-11-24T16:16:00Z">
                    <w:tcPr>
                      <w:tcW w:w="1554" w:type="dxa"/>
                      <w:gridSpan w:val="2"/>
                    </w:tcPr>
                  </w:tcPrChange>
                </w:tcPr>
                <w:p w14:paraId="00E70F5A" w14:textId="1BCDB1C1" w:rsidR="00580E28" w:rsidRPr="00BA6CC3" w:rsidRDefault="00026852">
                  <w:pPr>
                    <w:spacing w:after="0" w:line="240" w:lineRule="auto"/>
                    <w:jc w:val="center"/>
                    <w:rPr>
                      <w:ins w:id="4066" w:author="César Gamboa" w:date="2019-11-24T16:10:00Z"/>
                      <w:rFonts w:ascii="Arial" w:hAnsi="Arial" w:cs="Arial"/>
                      <w:rPrChange w:id="4067" w:author="César Gamboa" w:date="2019-11-25T09:13:00Z">
                        <w:rPr>
                          <w:ins w:id="4068" w:author="César Gamboa" w:date="2019-11-24T16:10:00Z"/>
                          <w:rFonts w:ascii="Times New Roman" w:hAnsi="Times New Roman"/>
                        </w:rPr>
                      </w:rPrChange>
                    </w:rPr>
                    <w:pPrChange w:id="4069" w:author="César Gamboa" w:date="2019-11-24T16:17:00Z">
                      <w:pPr>
                        <w:spacing w:after="0" w:line="240" w:lineRule="auto"/>
                      </w:pPr>
                    </w:pPrChange>
                  </w:pPr>
                  <w:ins w:id="4070" w:author="César Gamboa" w:date="2019-11-24T16:11:00Z">
                    <w:r w:rsidRPr="00BA6CC3">
                      <w:rPr>
                        <w:rFonts w:ascii="Arial" w:hAnsi="Arial" w:cs="Arial"/>
                        <w:rPrChange w:id="4071" w:author="César Gamboa" w:date="2019-11-25T09:13:00Z">
                          <w:rPr>
                            <w:rFonts w:ascii="Times New Roman" w:hAnsi="Times New Roman"/>
                          </w:rPr>
                        </w:rPrChange>
                      </w:rPr>
                      <w:t>Ago-19</w:t>
                    </w:r>
                  </w:ins>
                </w:p>
              </w:tc>
              <w:tc>
                <w:tcPr>
                  <w:tcW w:w="1192" w:type="dxa"/>
                  <w:tcBorders>
                    <w:top w:val="single" w:sz="4" w:space="0" w:color="auto"/>
                    <w:bottom w:val="single" w:sz="4" w:space="0" w:color="auto"/>
                  </w:tcBorders>
                  <w:tcPrChange w:id="4072" w:author="César Gamboa" w:date="2019-11-24T16:16:00Z">
                    <w:tcPr>
                      <w:tcW w:w="1192" w:type="dxa"/>
                      <w:gridSpan w:val="2"/>
                    </w:tcPr>
                  </w:tcPrChange>
                </w:tcPr>
                <w:p w14:paraId="3B44ACC3" w14:textId="035C67F5" w:rsidR="00580E28" w:rsidRPr="00BA6CC3" w:rsidRDefault="00E90BA9" w:rsidP="007128C8">
                  <w:pPr>
                    <w:spacing w:after="0" w:line="240" w:lineRule="auto"/>
                    <w:rPr>
                      <w:ins w:id="4073" w:author="César Gamboa" w:date="2019-11-24T16:10:00Z"/>
                      <w:rFonts w:ascii="Arial" w:hAnsi="Arial" w:cs="Arial"/>
                      <w:rPrChange w:id="4074" w:author="César Gamboa" w:date="2019-11-25T09:13:00Z">
                        <w:rPr>
                          <w:ins w:id="4075" w:author="César Gamboa" w:date="2019-11-24T16:10:00Z"/>
                          <w:rFonts w:ascii="Times New Roman" w:hAnsi="Times New Roman"/>
                        </w:rPr>
                      </w:rPrChange>
                    </w:rPr>
                  </w:pPr>
                  <w:ins w:id="4076" w:author="César Gamboa" w:date="2019-11-24T16:12:00Z">
                    <w:r w:rsidRPr="00BA6CC3">
                      <w:rPr>
                        <w:rFonts w:ascii="Arial" w:hAnsi="Arial" w:cs="Arial"/>
                        <w:rPrChange w:id="4077" w:author="César Gamboa" w:date="2019-11-25T09:13:00Z">
                          <w:rPr>
                            <w:rFonts w:ascii="Times New Roman" w:hAnsi="Times New Roman"/>
                          </w:rPr>
                        </w:rPrChange>
                      </w:rPr>
                      <w:t>Desarrollo de la metodología empleada</w:t>
                    </w:r>
                  </w:ins>
                </w:p>
              </w:tc>
            </w:tr>
            <w:tr w:rsidR="00E90BA9" w:rsidRPr="00BA6CC3" w14:paraId="5CEA0E8B" w14:textId="77777777" w:rsidTr="00E478A3">
              <w:trPr>
                <w:ins w:id="4078" w:author="César Gamboa" w:date="2019-11-24T16:12:00Z"/>
                <w:trPrChange w:id="4079" w:author="César Gamboa" w:date="2019-11-24T16:16:00Z">
                  <w:trPr>
                    <w:gridAfter w:val="0"/>
                  </w:trPr>
                </w:trPrChange>
              </w:trPr>
              <w:tc>
                <w:tcPr>
                  <w:tcW w:w="1486" w:type="dxa"/>
                  <w:tcBorders>
                    <w:top w:val="single" w:sz="4" w:space="0" w:color="auto"/>
                    <w:bottom w:val="single" w:sz="4" w:space="0" w:color="auto"/>
                  </w:tcBorders>
                  <w:tcPrChange w:id="4080" w:author="César Gamboa" w:date="2019-11-24T16:16:00Z">
                    <w:tcPr>
                      <w:tcW w:w="1486" w:type="dxa"/>
                    </w:tcPr>
                  </w:tcPrChange>
                </w:tcPr>
                <w:p w14:paraId="43E4FCBB" w14:textId="42E51EC3" w:rsidR="00E90BA9" w:rsidRPr="00BA6CC3" w:rsidRDefault="007726DE" w:rsidP="007128C8">
                  <w:pPr>
                    <w:spacing w:after="0" w:line="240" w:lineRule="auto"/>
                    <w:rPr>
                      <w:ins w:id="4081" w:author="César Gamboa" w:date="2019-11-24T16:12:00Z"/>
                      <w:rFonts w:ascii="Arial" w:hAnsi="Arial" w:cs="Arial"/>
                      <w:rPrChange w:id="4082" w:author="César Gamboa" w:date="2019-11-25T09:13:00Z">
                        <w:rPr>
                          <w:ins w:id="4083" w:author="César Gamboa" w:date="2019-11-24T16:12:00Z"/>
                          <w:rFonts w:ascii="Times New Roman" w:hAnsi="Times New Roman"/>
                        </w:rPr>
                      </w:rPrChange>
                    </w:rPr>
                  </w:pPr>
                  <w:ins w:id="4084" w:author="César Gamboa" w:date="2019-11-24T16:12:00Z">
                    <w:r w:rsidRPr="00BA6CC3">
                      <w:rPr>
                        <w:rFonts w:ascii="Arial" w:hAnsi="Arial" w:cs="Arial"/>
                        <w:rPrChange w:id="4085" w:author="César Gamboa" w:date="2019-11-25T09:13:00Z">
                          <w:rPr>
                            <w:rFonts w:ascii="Times New Roman" w:hAnsi="Times New Roman"/>
                          </w:rPr>
                        </w:rPrChange>
                      </w:rPr>
                      <w:t>Estudio de simulación</w:t>
                    </w:r>
                  </w:ins>
                </w:p>
              </w:tc>
              <w:tc>
                <w:tcPr>
                  <w:tcW w:w="1470" w:type="dxa"/>
                  <w:tcBorders>
                    <w:top w:val="single" w:sz="4" w:space="0" w:color="auto"/>
                    <w:bottom w:val="single" w:sz="4" w:space="0" w:color="auto"/>
                  </w:tcBorders>
                  <w:tcPrChange w:id="4086" w:author="César Gamboa" w:date="2019-11-24T16:16:00Z">
                    <w:tcPr>
                      <w:tcW w:w="1470" w:type="dxa"/>
                      <w:gridSpan w:val="2"/>
                    </w:tcPr>
                  </w:tcPrChange>
                </w:tcPr>
                <w:p w14:paraId="42C0742A" w14:textId="6AD9EB31" w:rsidR="00E90BA9" w:rsidRPr="00BA6CC3" w:rsidRDefault="007726DE">
                  <w:pPr>
                    <w:spacing w:after="0" w:line="240" w:lineRule="auto"/>
                    <w:jc w:val="center"/>
                    <w:rPr>
                      <w:ins w:id="4087" w:author="César Gamboa" w:date="2019-11-24T16:12:00Z"/>
                      <w:rFonts w:ascii="Arial" w:hAnsi="Arial" w:cs="Arial"/>
                      <w:rPrChange w:id="4088" w:author="César Gamboa" w:date="2019-11-25T09:13:00Z">
                        <w:rPr>
                          <w:ins w:id="4089" w:author="César Gamboa" w:date="2019-11-24T16:12:00Z"/>
                          <w:rFonts w:ascii="Times New Roman" w:hAnsi="Times New Roman"/>
                        </w:rPr>
                      </w:rPrChange>
                    </w:rPr>
                    <w:pPrChange w:id="4090" w:author="César Gamboa" w:date="2019-11-24T16:17:00Z">
                      <w:pPr>
                        <w:spacing w:after="0" w:line="240" w:lineRule="auto"/>
                      </w:pPr>
                    </w:pPrChange>
                  </w:pPr>
                  <w:ins w:id="4091" w:author="César Gamboa" w:date="2019-11-24T16:12:00Z">
                    <w:r w:rsidRPr="00BA6CC3">
                      <w:rPr>
                        <w:rFonts w:ascii="Arial" w:hAnsi="Arial" w:cs="Arial"/>
                        <w:rPrChange w:id="4092" w:author="César Gamboa" w:date="2019-11-25T09:13:00Z">
                          <w:rPr>
                            <w:rFonts w:ascii="Times New Roman" w:hAnsi="Times New Roman"/>
                          </w:rPr>
                        </w:rPrChange>
                      </w:rPr>
                      <w:t>2</w:t>
                    </w:r>
                  </w:ins>
                </w:p>
              </w:tc>
              <w:tc>
                <w:tcPr>
                  <w:tcW w:w="1424" w:type="dxa"/>
                  <w:tcBorders>
                    <w:top w:val="single" w:sz="4" w:space="0" w:color="auto"/>
                    <w:bottom w:val="single" w:sz="4" w:space="0" w:color="auto"/>
                  </w:tcBorders>
                  <w:tcPrChange w:id="4093" w:author="César Gamboa" w:date="2019-11-24T16:16:00Z">
                    <w:tcPr>
                      <w:tcW w:w="1424" w:type="dxa"/>
                      <w:gridSpan w:val="2"/>
                    </w:tcPr>
                  </w:tcPrChange>
                </w:tcPr>
                <w:p w14:paraId="6C354E1D" w14:textId="123A442D" w:rsidR="00E90BA9" w:rsidRPr="00BA6CC3" w:rsidRDefault="007726DE">
                  <w:pPr>
                    <w:spacing w:after="0" w:line="240" w:lineRule="auto"/>
                    <w:jc w:val="center"/>
                    <w:rPr>
                      <w:ins w:id="4094" w:author="César Gamboa" w:date="2019-11-24T16:12:00Z"/>
                      <w:rFonts w:ascii="Arial" w:hAnsi="Arial" w:cs="Arial"/>
                      <w:rPrChange w:id="4095" w:author="César Gamboa" w:date="2019-11-25T09:13:00Z">
                        <w:rPr>
                          <w:ins w:id="4096" w:author="César Gamboa" w:date="2019-11-24T16:12:00Z"/>
                          <w:rFonts w:ascii="Times New Roman" w:hAnsi="Times New Roman"/>
                        </w:rPr>
                      </w:rPrChange>
                    </w:rPr>
                    <w:pPrChange w:id="4097" w:author="César Gamboa" w:date="2019-11-24T16:17:00Z">
                      <w:pPr>
                        <w:spacing w:after="0" w:line="240" w:lineRule="auto"/>
                      </w:pPr>
                    </w:pPrChange>
                  </w:pPr>
                  <w:ins w:id="4098" w:author="César Gamboa" w:date="2019-11-24T16:12:00Z">
                    <w:r w:rsidRPr="00BA6CC3">
                      <w:rPr>
                        <w:rFonts w:ascii="Arial" w:hAnsi="Arial" w:cs="Arial"/>
                        <w:rPrChange w:id="4099" w:author="César Gamboa" w:date="2019-11-25T09:13:00Z">
                          <w:rPr>
                            <w:rFonts w:ascii="Times New Roman" w:hAnsi="Times New Roman"/>
                          </w:rPr>
                        </w:rPrChange>
                      </w:rPr>
                      <w:t>Set-19</w:t>
                    </w:r>
                  </w:ins>
                </w:p>
              </w:tc>
              <w:tc>
                <w:tcPr>
                  <w:tcW w:w="1554" w:type="dxa"/>
                  <w:tcBorders>
                    <w:top w:val="single" w:sz="4" w:space="0" w:color="auto"/>
                    <w:bottom w:val="single" w:sz="4" w:space="0" w:color="auto"/>
                  </w:tcBorders>
                  <w:tcPrChange w:id="4100" w:author="César Gamboa" w:date="2019-11-24T16:16:00Z">
                    <w:tcPr>
                      <w:tcW w:w="1554" w:type="dxa"/>
                      <w:gridSpan w:val="2"/>
                    </w:tcPr>
                  </w:tcPrChange>
                </w:tcPr>
                <w:p w14:paraId="5402AD17" w14:textId="23FE06FB" w:rsidR="00E90BA9" w:rsidRPr="00BA6CC3" w:rsidRDefault="007726DE">
                  <w:pPr>
                    <w:spacing w:after="0" w:line="240" w:lineRule="auto"/>
                    <w:jc w:val="center"/>
                    <w:rPr>
                      <w:ins w:id="4101" w:author="César Gamboa" w:date="2019-11-24T16:12:00Z"/>
                      <w:rFonts w:ascii="Arial" w:hAnsi="Arial" w:cs="Arial"/>
                      <w:rPrChange w:id="4102" w:author="César Gamboa" w:date="2019-11-25T09:13:00Z">
                        <w:rPr>
                          <w:ins w:id="4103" w:author="César Gamboa" w:date="2019-11-24T16:12:00Z"/>
                          <w:rFonts w:ascii="Times New Roman" w:hAnsi="Times New Roman"/>
                        </w:rPr>
                      </w:rPrChange>
                    </w:rPr>
                    <w:pPrChange w:id="4104" w:author="César Gamboa" w:date="2019-11-24T16:17:00Z">
                      <w:pPr>
                        <w:spacing w:after="0" w:line="240" w:lineRule="auto"/>
                      </w:pPr>
                    </w:pPrChange>
                  </w:pPr>
                  <w:ins w:id="4105" w:author="César Gamboa" w:date="2019-11-24T16:12:00Z">
                    <w:r w:rsidRPr="00BA6CC3">
                      <w:rPr>
                        <w:rFonts w:ascii="Arial" w:hAnsi="Arial" w:cs="Arial"/>
                        <w:rPrChange w:id="4106" w:author="César Gamboa" w:date="2019-11-25T09:13:00Z">
                          <w:rPr>
                            <w:rFonts w:ascii="Times New Roman" w:hAnsi="Times New Roman"/>
                          </w:rPr>
                        </w:rPrChange>
                      </w:rPr>
                      <w:t>Oct-19</w:t>
                    </w:r>
                  </w:ins>
                </w:p>
              </w:tc>
              <w:tc>
                <w:tcPr>
                  <w:tcW w:w="1192" w:type="dxa"/>
                  <w:tcBorders>
                    <w:top w:val="single" w:sz="4" w:space="0" w:color="auto"/>
                    <w:bottom w:val="single" w:sz="4" w:space="0" w:color="auto"/>
                  </w:tcBorders>
                  <w:tcPrChange w:id="4107" w:author="César Gamboa" w:date="2019-11-24T16:16:00Z">
                    <w:tcPr>
                      <w:tcW w:w="1192" w:type="dxa"/>
                      <w:gridSpan w:val="2"/>
                    </w:tcPr>
                  </w:tcPrChange>
                </w:tcPr>
                <w:p w14:paraId="05B71D42" w14:textId="26BE9C1D" w:rsidR="00E90BA9" w:rsidRPr="00BA6CC3" w:rsidRDefault="007726DE" w:rsidP="007128C8">
                  <w:pPr>
                    <w:spacing w:after="0" w:line="240" w:lineRule="auto"/>
                    <w:rPr>
                      <w:ins w:id="4108" w:author="César Gamboa" w:date="2019-11-24T16:12:00Z"/>
                      <w:rFonts w:ascii="Arial" w:hAnsi="Arial" w:cs="Arial"/>
                      <w:rPrChange w:id="4109" w:author="César Gamboa" w:date="2019-11-25T09:13:00Z">
                        <w:rPr>
                          <w:ins w:id="4110" w:author="César Gamboa" w:date="2019-11-24T16:12:00Z"/>
                          <w:rFonts w:ascii="Times New Roman" w:hAnsi="Times New Roman"/>
                        </w:rPr>
                      </w:rPrChange>
                    </w:rPr>
                  </w:pPr>
                  <w:ins w:id="4111" w:author="César Gamboa" w:date="2019-11-24T16:13:00Z">
                    <w:r w:rsidRPr="00BA6CC3">
                      <w:rPr>
                        <w:rFonts w:ascii="Arial" w:hAnsi="Arial" w:cs="Arial"/>
                        <w:rPrChange w:id="4112" w:author="César Gamboa" w:date="2019-11-25T09:13:00Z">
                          <w:rPr>
                            <w:rFonts w:ascii="Times New Roman" w:hAnsi="Times New Roman"/>
                          </w:rPr>
                        </w:rPrChange>
                      </w:rPr>
                      <w:t>Aplicación del método en escenarios de simulación</w:t>
                    </w:r>
                  </w:ins>
                </w:p>
              </w:tc>
            </w:tr>
            <w:tr w:rsidR="007726DE" w:rsidRPr="00BA6CC3" w14:paraId="1E22ECA1" w14:textId="77777777" w:rsidTr="00E478A3">
              <w:trPr>
                <w:ins w:id="4113" w:author="César Gamboa" w:date="2019-11-24T16:13:00Z"/>
                <w:trPrChange w:id="4114" w:author="César Gamboa" w:date="2019-11-24T16:16:00Z">
                  <w:trPr>
                    <w:gridAfter w:val="0"/>
                  </w:trPr>
                </w:trPrChange>
              </w:trPr>
              <w:tc>
                <w:tcPr>
                  <w:tcW w:w="1486" w:type="dxa"/>
                  <w:tcBorders>
                    <w:top w:val="single" w:sz="4" w:space="0" w:color="auto"/>
                    <w:bottom w:val="single" w:sz="4" w:space="0" w:color="auto"/>
                  </w:tcBorders>
                  <w:tcPrChange w:id="4115" w:author="César Gamboa" w:date="2019-11-24T16:16:00Z">
                    <w:tcPr>
                      <w:tcW w:w="1486" w:type="dxa"/>
                    </w:tcPr>
                  </w:tcPrChange>
                </w:tcPr>
                <w:p w14:paraId="66D3E604" w14:textId="151448BE" w:rsidR="007726DE" w:rsidRPr="00BA6CC3" w:rsidRDefault="00D069BE" w:rsidP="007128C8">
                  <w:pPr>
                    <w:spacing w:after="0" w:line="240" w:lineRule="auto"/>
                    <w:rPr>
                      <w:ins w:id="4116" w:author="César Gamboa" w:date="2019-11-24T16:13:00Z"/>
                      <w:rFonts w:ascii="Arial" w:hAnsi="Arial" w:cs="Arial"/>
                      <w:rPrChange w:id="4117" w:author="César Gamboa" w:date="2019-11-25T09:13:00Z">
                        <w:rPr>
                          <w:ins w:id="4118" w:author="César Gamboa" w:date="2019-11-24T16:13:00Z"/>
                          <w:rFonts w:ascii="Times New Roman" w:hAnsi="Times New Roman"/>
                        </w:rPr>
                      </w:rPrChange>
                    </w:rPr>
                  </w:pPr>
                  <w:ins w:id="4119" w:author="César Gamboa" w:date="2019-11-24T16:13:00Z">
                    <w:r w:rsidRPr="00BA6CC3">
                      <w:rPr>
                        <w:rFonts w:ascii="Arial" w:hAnsi="Arial" w:cs="Arial"/>
                        <w:rPrChange w:id="4120" w:author="César Gamboa" w:date="2019-11-25T09:13:00Z">
                          <w:rPr>
                            <w:rFonts w:ascii="Times New Roman" w:hAnsi="Times New Roman"/>
                          </w:rPr>
                        </w:rPrChange>
                      </w:rPr>
                      <w:lastRenderedPageBreak/>
                      <w:t>Resultados en casos reales</w:t>
                    </w:r>
                  </w:ins>
                </w:p>
              </w:tc>
              <w:tc>
                <w:tcPr>
                  <w:tcW w:w="1470" w:type="dxa"/>
                  <w:tcBorders>
                    <w:top w:val="single" w:sz="4" w:space="0" w:color="auto"/>
                    <w:bottom w:val="single" w:sz="4" w:space="0" w:color="auto"/>
                  </w:tcBorders>
                  <w:tcPrChange w:id="4121" w:author="César Gamboa" w:date="2019-11-24T16:16:00Z">
                    <w:tcPr>
                      <w:tcW w:w="1470" w:type="dxa"/>
                      <w:gridSpan w:val="2"/>
                    </w:tcPr>
                  </w:tcPrChange>
                </w:tcPr>
                <w:p w14:paraId="6A2C17C5" w14:textId="46376CDA" w:rsidR="007726DE" w:rsidRPr="00BA6CC3" w:rsidRDefault="00D069BE">
                  <w:pPr>
                    <w:spacing w:after="0" w:line="240" w:lineRule="auto"/>
                    <w:jc w:val="center"/>
                    <w:rPr>
                      <w:ins w:id="4122" w:author="César Gamboa" w:date="2019-11-24T16:13:00Z"/>
                      <w:rFonts w:ascii="Arial" w:hAnsi="Arial" w:cs="Arial"/>
                      <w:rPrChange w:id="4123" w:author="César Gamboa" w:date="2019-11-25T09:13:00Z">
                        <w:rPr>
                          <w:ins w:id="4124" w:author="César Gamboa" w:date="2019-11-24T16:13:00Z"/>
                          <w:rFonts w:ascii="Times New Roman" w:hAnsi="Times New Roman"/>
                        </w:rPr>
                      </w:rPrChange>
                    </w:rPr>
                    <w:pPrChange w:id="4125" w:author="César Gamboa" w:date="2019-11-24T16:17:00Z">
                      <w:pPr>
                        <w:spacing w:after="0" w:line="240" w:lineRule="auto"/>
                      </w:pPr>
                    </w:pPrChange>
                  </w:pPr>
                  <w:ins w:id="4126" w:author="César Gamboa" w:date="2019-11-24T16:13:00Z">
                    <w:r w:rsidRPr="00BA6CC3">
                      <w:rPr>
                        <w:rFonts w:ascii="Arial" w:hAnsi="Arial" w:cs="Arial"/>
                        <w:rPrChange w:id="4127" w:author="César Gamboa" w:date="2019-11-25T09:13:00Z">
                          <w:rPr>
                            <w:rFonts w:ascii="Times New Roman" w:hAnsi="Times New Roman"/>
                          </w:rPr>
                        </w:rPrChange>
                      </w:rPr>
                      <w:t>1</w:t>
                    </w:r>
                  </w:ins>
                </w:p>
              </w:tc>
              <w:tc>
                <w:tcPr>
                  <w:tcW w:w="1424" w:type="dxa"/>
                  <w:tcBorders>
                    <w:top w:val="single" w:sz="4" w:space="0" w:color="auto"/>
                    <w:bottom w:val="single" w:sz="4" w:space="0" w:color="auto"/>
                  </w:tcBorders>
                  <w:tcPrChange w:id="4128" w:author="César Gamboa" w:date="2019-11-24T16:16:00Z">
                    <w:tcPr>
                      <w:tcW w:w="1424" w:type="dxa"/>
                      <w:gridSpan w:val="2"/>
                    </w:tcPr>
                  </w:tcPrChange>
                </w:tcPr>
                <w:p w14:paraId="3898C51F" w14:textId="255B49B5" w:rsidR="007726DE" w:rsidRPr="00BA6CC3" w:rsidRDefault="00A770B0">
                  <w:pPr>
                    <w:spacing w:after="0" w:line="240" w:lineRule="auto"/>
                    <w:jc w:val="center"/>
                    <w:rPr>
                      <w:ins w:id="4129" w:author="César Gamboa" w:date="2019-11-24T16:13:00Z"/>
                      <w:rFonts w:ascii="Arial" w:hAnsi="Arial" w:cs="Arial"/>
                      <w:rPrChange w:id="4130" w:author="César Gamboa" w:date="2019-11-25T09:13:00Z">
                        <w:rPr>
                          <w:ins w:id="4131" w:author="César Gamboa" w:date="2019-11-24T16:13:00Z"/>
                          <w:rFonts w:ascii="Times New Roman" w:hAnsi="Times New Roman"/>
                        </w:rPr>
                      </w:rPrChange>
                    </w:rPr>
                    <w:pPrChange w:id="4132" w:author="César Gamboa" w:date="2019-11-24T16:17:00Z">
                      <w:pPr>
                        <w:spacing w:after="0" w:line="240" w:lineRule="auto"/>
                      </w:pPr>
                    </w:pPrChange>
                  </w:pPr>
                  <w:ins w:id="4133" w:author="César Gamboa" w:date="2019-11-24T16:13:00Z">
                    <w:r w:rsidRPr="00BA6CC3">
                      <w:rPr>
                        <w:rFonts w:ascii="Arial" w:hAnsi="Arial" w:cs="Arial"/>
                        <w:rPrChange w:id="4134" w:author="César Gamboa" w:date="2019-11-25T09:13:00Z">
                          <w:rPr>
                            <w:rFonts w:ascii="Times New Roman" w:hAnsi="Times New Roman"/>
                          </w:rPr>
                        </w:rPrChange>
                      </w:rPr>
                      <w:t>Nov-19</w:t>
                    </w:r>
                  </w:ins>
                </w:p>
              </w:tc>
              <w:tc>
                <w:tcPr>
                  <w:tcW w:w="1554" w:type="dxa"/>
                  <w:tcBorders>
                    <w:top w:val="single" w:sz="4" w:space="0" w:color="auto"/>
                    <w:bottom w:val="single" w:sz="4" w:space="0" w:color="auto"/>
                  </w:tcBorders>
                  <w:tcPrChange w:id="4135" w:author="César Gamboa" w:date="2019-11-24T16:16:00Z">
                    <w:tcPr>
                      <w:tcW w:w="1554" w:type="dxa"/>
                      <w:gridSpan w:val="2"/>
                    </w:tcPr>
                  </w:tcPrChange>
                </w:tcPr>
                <w:p w14:paraId="57CF06F5" w14:textId="64725FD3" w:rsidR="007726DE" w:rsidRPr="00BA6CC3" w:rsidRDefault="00A770B0">
                  <w:pPr>
                    <w:spacing w:after="0" w:line="240" w:lineRule="auto"/>
                    <w:jc w:val="center"/>
                    <w:rPr>
                      <w:ins w:id="4136" w:author="César Gamboa" w:date="2019-11-24T16:13:00Z"/>
                      <w:rFonts w:ascii="Arial" w:hAnsi="Arial" w:cs="Arial"/>
                      <w:rPrChange w:id="4137" w:author="César Gamboa" w:date="2019-11-25T09:13:00Z">
                        <w:rPr>
                          <w:ins w:id="4138" w:author="César Gamboa" w:date="2019-11-24T16:13:00Z"/>
                          <w:rFonts w:ascii="Times New Roman" w:hAnsi="Times New Roman"/>
                        </w:rPr>
                      </w:rPrChange>
                    </w:rPr>
                    <w:pPrChange w:id="4139" w:author="César Gamboa" w:date="2019-11-24T16:17:00Z">
                      <w:pPr>
                        <w:spacing w:after="0" w:line="240" w:lineRule="auto"/>
                      </w:pPr>
                    </w:pPrChange>
                  </w:pPr>
                  <w:ins w:id="4140" w:author="César Gamboa" w:date="2019-11-24T16:13:00Z">
                    <w:r w:rsidRPr="00BA6CC3">
                      <w:rPr>
                        <w:rFonts w:ascii="Arial" w:hAnsi="Arial" w:cs="Arial"/>
                        <w:rPrChange w:id="4141" w:author="César Gamboa" w:date="2019-11-25T09:13:00Z">
                          <w:rPr>
                            <w:rFonts w:ascii="Times New Roman" w:hAnsi="Times New Roman"/>
                          </w:rPr>
                        </w:rPrChange>
                      </w:rPr>
                      <w:t>Nov-19</w:t>
                    </w:r>
                  </w:ins>
                </w:p>
              </w:tc>
              <w:tc>
                <w:tcPr>
                  <w:tcW w:w="1192" w:type="dxa"/>
                  <w:tcBorders>
                    <w:top w:val="single" w:sz="4" w:space="0" w:color="auto"/>
                    <w:bottom w:val="single" w:sz="4" w:space="0" w:color="auto"/>
                  </w:tcBorders>
                  <w:tcPrChange w:id="4142" w:author="César Gamboa" w:date="2019-11-24T16:16:00Z">
                    <w:tcPr>
                      <w:tcW w:w="1192" w:type="dxa"/>
                      <w:gridSpan w:val="2"/>
                    </w:tcPr>
                  </w:tcPrChange>
                </w:tcPr>
                <w:p w14:paraId="3C4AD6E5" w14:textId="1D5321DB" w:rsidR="007726DE" w:rsidRPr="00BA6CC3" w:rsidRDefault="00A770B0" w:rsidP="007128C8">
                  <w:pPr>
                    <w:spacing w:after="0" w:line="240" w:lineRule="auto"/>
                    <w:rPr>
                      <w:ins w:id="4143" w:author="César Gamboa" w:date="2019-11-24T16:13:00Z"/>
                      <w:rFonts w:ascii="Arial" w:hAnsi="Arial" w:cs="Arial"/>
                      <w:rPrChange w:id="4144" w:author="César Gamboa" w:date="2019-11-25T09:13:00Z">
                        <w:rPr>
                          <w:ins w:id="4145" w:author="César Gamboa" w:date="2019-11-24T16:13:00Z"/>
                          <w:rFonts w:ascii="Times New Roman" w:hAnsi="Times New Roman"/>
                        </w:rPr>
                      </w:rPrChange>
                    </w:rPr>
                  </w:pPr>
                  <w:ins w:id="4146" w:author="César Gamboa" w:date="2019-11-24T16:13:00Z">
                    <w:r w:rsidRPr="00BA6CC3">
                      <w:rPr>
                        <w:rFonts w:ascii="Arial" w:hAnsi="Arial" w:cs="Arial"/>
                        <w:rPrChange w:id="4147" w:author="César Gamboa" w:date="2019-11-25T09:13:00Z">
                          <w:rPr>
                            <w:rFonts w:ascii="Times New Roman" w:hAnsi="Times New Roman"/>
                          </w:rPr>
                        </w:rPrChange>
                      </w:rPr>
                      <w:t>Aplicación</w:t>
                    </w:r>
                  </w:ins>
                  <w:ins w:id="4148" w:author="César Gamboa" w:date="2019-11-24T16:14:00Z">
                    <w:r w:rsidRPr="00BA6CC3">
                      <w:rPr>
                        <w:rFonts w:ascii="Arial" w:hAnsi="Arial" w:cs="Arial"/>
                        <w:rPrChange w:id="4149" w:author="César Gamboa" w:date="2019-11-25T09:13:00Z">
                          <w:rPr>
                            <w:rFonts w:ascii="Times New Roman" w:hAnsi="Times New Roman"/>
                          </w:rPr>
                        </w:rPrChange>
                      </w:rPr>
                      <w:t xml:space="preserve"> del método en series reales.</w:t>
                    </w:r>
                  </w:ins>
                </w:p>
              </w:tc>
            </w:tr>
            <w:tr w:rsidR="00A770B0" w:rsidRPr="00BA6CC3" w14:paraId="7EDA23CC" w14:textId="77777777" w:rsidTr="00E478A3">
              <w:trPr>
                <w:ins w:id="4150" w:author="César Gamboa" w:date="2019-11-24T16:14:00Z"/>
                <w:trPrChange w:id="4151" w:author="César Gamboa" w:date="2019-11-24T16:16:00Z">
                  <w:trPr>
                    <w:gridAfter w:val="0"/>
                  </w:trPr>
                </w:trPrChange>
              </w:trPr>
              <w:tc>
                <w:tcPr>
                  <w:tcW w:w="1486" w:type="dxa"/>
                  <w:tcBorders>
                    <w:top w:val="single" w:sz="4" w:space="0" w:color="auto"/>
                    <w:bottom w:val="single" w:sz="4" w:space="0" w:color="auto"/>
                  </w:tcBorders>
                  <w:tcPrChange w:id="4152" w:author="César Gamboa" w:date="2019-11-24T16:16:00Z">
                    <w:tcPr>
                      <w:tcW w:w="1486" w:type="dxa"/>
                    </w:tcPr>
                  </w:tcPrChange>
                </w:tcPr>
                <w:p w14:paraId="40EF0CF8" w14:textId="2B8521B8" w:rsidR="00A770B0" w:rsidRPr="00BA6CC3" w:rsidRDefault="00A770B0" w:rsidP="007128C8">
                  <w:pPr>
                    <w:spacing w:after="0" w:line="240" w:lineRule="auto"/>
                    <w:rPr>
                      <w:ins w:id="4153" w:author="César Gamboa" w:date="2019-11-24T16:14:00Z"/>
                      <w:rFonts w:ascii="Arial" w:hAnsi="Arial" w:cs="Arial"/>
                      <w:rPrChange w:id="4154" w:author="César Gamboa" w:date="2019-11-25T09:13:00Z">
                        <w:rPr>
                          <w:ins w:id="4155" w:author="César Gamboa" w:date="2019-11-24T16:14:00Z"/>
                          <w:rFonts w:ascii="Times New Roman" w:hAnsi="Times New Roman"/>
                        </w:rPr>
                      </w:rPrChange>
                    </w:rPr>
                  </w:pPr>
                  <w:ins w:id="4156" w:author="César Gamboa" w:date="2019-11-24T16:14:00Z">
                    <w:r w:rsidRPr="00BA6CC3">
                      <w:rPr>
                        <w:rFonts w:ascii="Arial" w:hAnsi="Arial" w:cs="Arial"/>
                        <w:rPrChange w:id="4157" w:author="César Gamboa" w:date="2019-11-25T09:13:00Z">
                          <w:rPr>
                            <w:rFonts w:ascii="Times New Roman" w:hAnsi="Times New Roman"/>
                          </w:rPr>
                        </w:rPrChange>
                      </w:rPr>
                      <w:t>Redacción de conclusiones</w:t>
                    </w:r>
                  </w:ins>
                </w:p>
              </w:tc>
              <w:tc>
                <w:tcPr>
                  <w:tcW w:w="1470" w:type="dxa"/>
                  <w:tcBorders>
                    <w:top w:val="single" w:sz="4" w:space="0" w:color="auto"/>
                    <w:bottom w:val="single" w:sz="4" w:space="0" w:color="auto"/>
                  </w:tcBorders>
                  <w:tcPrChange w:id="4158" w:author="César Gamboa" w:date="2019-11-24T16:16:00Z">
                    <w:tcPr>
                      <w:tcW w:w="1470" w:type="dxa"/>
                      <w:gridSpan w:val="2"/>
                    </w:tcPr>
                  </w:tcPrChange>
                </w:tcPr>
                <w:p w14:paraId="2DD16B19" w14:textId="2D6B6976" w:rsidR="00A770B0" w:rsidRPr="00BA6CC3" w:rsidRDefault="00A770B0">
                  <w:pPr>
                    <w:spacing w:after="0" w:line="240" w:lineRule="auto"/>
                    <w:jc w:val="center"/>
                    <w:rPr>
                      <w:ins w:id="4159" w:author="César Gamboa" w:date="2019-11-24T16:14:00Z"/>
                      <w:rFonts w:ascii="Arial" w:hAnsi="Arial" w:cs="Arial"/>
                      <w:rPrChange w:id="4160" w:author="César Gamboa" w:date="2019-11-25T09:13:00Z">
                        <w:rPr>
                          <w:ins w:id="4161" w:author="César Gamboa" w:date="2019-11-24T16:14:00Z"/>
                          <w:rFonts w:ascii="Times New Roman" w:hAnsi="Times New Roman"/>
                        </w:rPr>
                      </w:rPrChange>
                    </w:rPr>
                    <w:pPrChange w:id="4162" w:author="César Gamboa" w:date="2019-11-24T16:17:00Z">
                      <w:pPr>
                        <w:spacing w:after="0" w:line="240" w:lineRule="auto"/>
                      </w:pPr>
                    </w:pPrChange>
                  </w:pPr>
                  <w:ins w:id="4163" w:author="César Gamboa" w:date="2019-11-24T16:14:00Z">
                    <w:r w:rsidRPr="00BA6CC3">
                      <w:rPr>
                        <w:rFonts w:ascii="Arial" w:hAnsi="Arial" w:cs="Arial"/>
                        <w:rPrChange w:id="4164" w:author="César Gamboa" w:date="2019-11-25T09:13:00Z">
                          <w:rPr>
                            <w:rFonts w:ascii="Times New Roman" w:hAnsi="Times New Roman"/>
                          </w:rPr>
                        </w:rPrChange>
                      </w:rPr>
                      <w:t>1</w:t>
                    </w:r>
                  </w:ins>
                </w:p>
              </w:tc>
              <w:tc>
                <w:tcPr>
                  <w:tcW w:w="1424" w:type="dxa"/>
                  <w:tcBorders>
                    <w:top w:val="single" w:sz="4" w:space="0" w:color="auto"/>
                    <w:bottom w:val="single" w:sz="4" w:space="0" w:color="auto"/>
                  </w:tcBorders>
                  <w:tcPrChange w:id="4165" w:author="César Gamboa" w:date="2019-11-24T16:16:00Z">
                    <w:tcPr>
                      <w:tcW w:w="1424" w:type="dxa"/>
                      <w:gridSpan w:val="2"/>
                    </w:tcPr>
                  </w:tcPrChange>
                </w:tcPr>
                <w:p w14:paraId="5606723A" w14:textId="4BDB49DF" w:rsidR="00A770B0" w:rsidRPr="00BA6CC3" w:rsidRDefault="00A770B0">
                  <w:pPr>
                    <w:spacing w:after="0" w:line="240" w:lineRule="auto"/>
                    <w:jc w:val="center"/>
                    <w:rPr>
                      <w:ins w:id="4166" w:author="César Gamboa" w:date="2019-11-24T16:14:00Z"/>
                      <w:rFonts w:ascii="Arial" w:hAnsi="Arial" w:cs="Arial"/>
                      <w:rPrChange w:id="4167" w:author="César Gamboa" w:date="2019-11-25T09:13:00Z">
                        <w:rPr>
                          <w:ins w:id="4168" w:author="César Gamboa" w:date="2019-11-24T16:14:00Z"/>
                          <w:rFonts w:ascii="Times New Roman" w:hAnsi="Times New Roman"/>
                        </w:rPr>
                      </w:rPrChange>
                    </w:rPr>
                    <w:pPrChange w:id="4169" w:author="César Gamboa" w:date="2019-11-24T16:17:00Z">
                      <w:pPr>
                        <w:spacing w:after="0" w:line="240" w:lineRule="auto"/>
                      </w:pPr>
                    </w:pPrChange>
                  </w:pPr>
                  <w:ins w:id="4170" w:author="César Gamboa" w:date="2019-11-24T16:14:00Z">
                    <w:r w:rsidRPr="00BA6CC3">
                      <w:rPr>
                        <w:rFonts w:ascii="Arial" w:hAnsi="Arial" w:cs="Arial"/>
                        <w:rPrChange w:id="4171" w:author="César Gamboa" w:date="2019-11-25T09:13:00Z">
                          <w:rPr>
                            <w:rFonts w:ascii="Times New Roman" w:hAnsi="Times New Roman"/>
                          </w:rPr>
                        </w:rPrChange>
                      </w:rPr>
                      <w:t>Dic-19</w:t>
                    </w:r>
                  </w:ins>
                </w:p>
              </w:tc>
              <w:tc>
                <w:tcPr>
                  <w:tcW w:w="1554" w:type="dxa"/>
                  <w:tcBorders>
                    <w:top w:val="single" w:sz="4" w:space="0" w:color="auto"/>
                    <w:bottom w:val="single" w:sz="4" w:space="0" w:color="auto"/>
                  </w:tcBorders>
                  <w:tcPrChange w:id="4172" w:author="César Gamboa" w:date="2019-11-24T16:16:00Z">
                    <w:tcPr>
                      <w:tcW w:w="1554" w:type="dxa"/>
                      <w:gridSpan w:val="2"/>
                    </w:tcPr>
                  </w:tcPrChange>
                </w:tcPr>
                <w:p w14:paraId="5058F43C" w14:textId="29698E27" w:rsidR="00A770B0" w:rsidRPr="00BA6CC3" w:rsidRDefault="00A770B0">
                  <w:pPr>
                    <w:spacing w:after="0" w:line="240" w:lineRule="auto"/>
                    <w:jc w:val="center"/>
                    <w:rPr>
                      <w:ins w:id="4173" w:author="César Gamboa" w:date="2019-11-24T16:14:00Z"/>
                      <w:rFonts w:ascii="Arial" w:hAnsi="Arial" w:cs="Arial"/>
                      <w:rPrChange w:id="4174" w:author="César Gamboa" w:date="2019-11-25T09:13:00Z">
                        <w:rPr>
                          <w:ins w:id="4175" w:author="César Gamboa" w:date="2019-11-24T16:14:00Z"/>
                          <w:rFonts w:ascii="Times New Roman" w:hAnsi="Times New Roman"/>
                        </w:rPr>
                      </w:rPrChange>
                    </w:rPr>
                    <w:pPrChange w:id="4176" w:author="César Gamboa" w:date="2019-11-24T16:17:00Z">
                      <w:pPr>
                        <w:spacing w:after="0" w:line="240" w:lineRule="auto"/>
                      </w:pPr>
                    </w:pPrChange>
                  </w:pPr>
                  <w:ins w:id="4177" w:author="César Gamboa" w:date="2019-11-24T16:14:00Z">
                    <w:r w:rsidRPr="00BA6CC3">
                      <w:rPr>
                        <w:rFonts w:ascii="Arial" w:hAnsi="Arial" w:cs="Arial"/>
                        <w:rPrChange w:id="4178" w:author="César Gamboa" w:date="2019-11-25T09:13:00Z">
                          <w:rPr>
                            <w:rFonts w:ascii="Times New Roman" w:hAnsi="Times New Roman"/>
                          </w:rPr>
                        </w:rPrChange>
                      </w:rPr>
                      <w:t>Dic-19</w:t>
                    </w:r>
                  </w:ins>
                </w:p>
              </w:tc>
              <w:tc>
                <w:tcPr>
                  <w:tcW w:w="1192" w:type="dxa"/>
                  <w:tcBorders>
                    <w:top w:val="single" w:sz="4" w:space="0" w:color="auto"/>
                    <w:bottom w:val="single" w:sz="4" w:space="0" w:color="auto"/>
                  </w:tcBorders>
                  <w:tcPrChange w:id="4179" w:author="César Gamboa" w:date="2019-11-24T16:16:00Z">
                    <w:tcPr>
                      <w:tcW w:w="1192" w:type="dxa"/>
                      <w:gridSpan w:val="2"/>
                    </w:tcPr>
                  </w:tcPrChange>
                </w:tcPr>
                <w:p w14:paraId="7F9E817A" w14:textId="2955C9D5" w:rsidR="00A770B0" w:rsidRPr="00BA6CC3" w:rsidRDefault="008458D5" w:rsidP="007128C8">
                  <w:pPr>
                    <w:spacing w:after="0" w:line="240" w:lineRule="auto"/>
                    <w:rPr>
                      <w:ins w:id="4180" w:author="César Gamboa" w:date="2019-11-24T16:14:00Z"/>
                      <w:rFonts w:ascii="Arial" w:hAnsi="Arial" w:cs="Arial"/>
                      <w:rPrChange w:id="4181" w:author="César Gamboa" w:date="2019-11-25T09:13:00Z">
                        <w:rPr>
                          <w:ins w:id="4182" w:author="César Gamboa" w:date="2019-11-24T16:14:00Z"/>
                          <w:rFonts w:ascii="Times New Roman" w:hAnsi="Times New Roman"/>
                        </w:rPr>
                      </w:rPrChange>
                    </w:rPr>
                  </w:pPr>
                  <w:ins w:id="4183" w:author="César Gamboa" w:date="2019-11-24T16:14:00Z">
                    <w:r w:rsidRPr="00BA6CC3">
                      <w:rPr>
                        <w:rFonts w:ascii="Arial" w:hAnsi="Arial" w:cs="Arial"/>
                        <w:rPrChange w:id="4184" w:author="César Gamboa" w:date="2019-11-25T09:13:00Z">
                          <w:rPr>
                            <w:rFonts w:ascii="Times New Roman" w:hAnsi="Times New Roman"/>
                          </w:rPr>
                        </w:rPrChange>
                      </w:rPr>
                      <w:t>Conclusiones y limitaciones finales de la investigación.</w:t>
                    </w:r>
                  </w:ins>
                </w:p>
              </w:tc>
            </w:tr>
          </w:tbl>
          <w:p w14:paraId="3800D978" w14:textId="4F290427" w:rsidR="007128C8" w:rsidRPr="00BA6CC3" w:rsidRDefault="007128C8" w:rsidP="007128C8">
            <w:pPr>
              <w:spacing w:after="0" w:line="240" w:lineRule="auto"/>
              <w:rPr>
                <w:rFonts w:ascii="Arial" w:hAnsi="Arial" w:cs="Arial"/>
                <w:sz w:val="20"/>
                <w:szCs w:val="20"/>
                <w:rPrChange w:id="4185" w:author="César Gamboa" w:date="2019-11-25T09:13:00Z">
                  <w:rPr>
                    <w:rFonts w:ascii="Times New Roman" w:hAnsi="Times New Roman"/>
                  </w:rPr>
                </w:rPrChange>
              </w:rPr>
            </w:pPr>
            <w:ins w:id="4186" w:author="Johnny Madrigal Pana" w:date="2019-11-17T16:53:00Z">
              <w:del w:id="4187" w:author="César Gamboa" w:date="2019-11-24T16:03:00Z">
                <w:r w:rsidRPr="00BA6CC3" w:rsidDel="00A42832">
                  <w:rPr>
                    <w:rFonts w:ascii="Arial" w:hAnsi="Arial" w:cs="Arial"/>
                    <w:sz w:val="20"/>
                    <w:szCs w:val="20"/>
                    <w:rPrChange w:id="4188" w:author="César Gamboa" w:date="2019-11-25T09:13:00Z">
                      <w:rPr>
                        <w:rFonts w:ascii="Times New Roman" w:hAnsi="Times New Roman"/>
                      </w:rPr>
                    </w:rPrChange>
                  </w:rPr>
                  <w:delText>FALTA EL CRONOGRAMA</w:delText>
                </w:r>
              </w:del>
            </w:ins>
          </w:p>
        </w:tc>
      </w:tr>
    </w:tbl>
    <w:p w14:paraId="094130D4" w14:textId="77777777" w:rsidR="00553AB4" w:rsidRPr="002E6993" w:rsidRDefault="00553AB4" w:rsidP="00553AB4">
      <w:pPr>
        <w:spacing w:after="0" w:line="240" w:lineRule="auto"/>
        <w:rPr>
          <w:rFonts w:ascii="Times New Roman" w:hAnsi="Times New Roman"/>
        </w:rPr>
      </w:pPr>
    </w:p>
    <w:p w14:paraId="24FADCA8" w14:textId="77777777" w:rsidR="00553AB4" w:rsidRPr="002E6993" w:rsidRDefault="00553AB4" w:rsidP="00553AB4">
      <w:pPr>
        <w:spacing w:after="0" w:line="240" w:lineRule="auto"/>
        <w:jc w:val="both"/>
        <w:rPr>
          <w:rFonts w:ascii="Times New Roman" w:hAnsi="Times New Roman"/>
          <w:sz w:val="24"/>
          <w:szCs w:val="24"/>
        </w:rPr>
      </w:pPr>
      <w:r w:rsidRPr="002E6993">
        <w:rPr>
          <w:rFonts w:ascii="Times New Roman" w:hAnsi="Times New Roman"/>
          <w:b/>
          <w:sz w:val="24"/>
          <w:szCs w:val="24"/>
        </w:rPr>
        <w:t>Artículo 15</w:t>
      </w:r>
      <w:r w:rsidRPr="002E6993">
        <w:rPr>
          <w:rFonts w:ascii="Times New Roman" w:hAnsi="Times New Roman"/>
          <w:sz w:val="24"/>
          <w:szCs w:val="24"/>
        </w:rPr>
        <w:t xml:space="preserve">. Para el Programa de Maestría Académica el periodo máximo entre el ingreso del estudiante a la segunda etapa (fecha del primer curso matriculado) y la presentación del examen de candidatura es de </w:t>
      </w:r>
      <w:r w:rsidRPr="002E6993">
        <w:rPr>
          <w:rFonts w:ascii="Times New Roman" w:hAnsi="Times New Roman"/>
          <w:sz w:val="24"/>
          <w:szCs w:val="24"/>
          <w:u w:val="single"/>
        </w:rPr>
        <w:t>cuatro años</w:t>
      </w:r>
      <w:r w:rsidRPr="002E6993">
        <w:rPr>
          <w:rFonts w:ascii="Times New Roman" w:hAnsi="Times New Roman"/>
          <w:sz w:val="24"/>
          <w:szCs w:val="24"/>
        </w:rPr>
        <w:t xml:space="preserve">. Si no lo aprobara en ese periodo quedará automáticamente fuera del Programa, pudiendo solicitar a la Comisión traslado al Programa de la Maestría Profesional en Estadística. El estudiante tendrá un plazo de </w:t>
      </w:r>
      <w:r w:rsidRPr="002E6993">
        <w:rPr>
          <w:rFonts w:ascii="Times New Roman" w:hAnsi="Times New Roman"/>
          <w:sz w:val="24"/>
          <w:szCs w:val="24"/>
          <w:u w:val="single"/>
        </w:rPr>
        <w:t>tres ciclos lectivos</w:t>
      </w:r>
      <w:r w:rsidRPr="002E6993">
        <w:rPr>
          <w:rFonts w:ascii="Times New Roman" w:hAnsi="Times New Roman"/>
          <w:sz w:val="24"/>
          <w:szCs w:val="24"/>
        </w:rPr>
        <w:t xml:space="preserve"> para completar la tercera etapa, a partir de la fecha de aprobación del examen de candidatura. Si al cabo de este periodo el estudiante no ha presentado la tesis, la Comisión podrá conceder una única prórroga de un ciclo lectivo, al cabo del cual, el estudiante que no ha defendido su tesis será separado del programa. </w:t>
      </w:r>
    </w:p>
    <w:p w14:paraId="46EFCFE1" w14:textId="77777777" w:rsidR="00553AB4" w:rsidRPr="002E6993" w:rsidRDefault="00553AB4" w:rsidP="00553AB4">
      <w:pPr>
        <w:spacing w:after="0" w:line="240" w:lineRule="auto"/>
        <w:rPr>
          <w:rFonts w:ascii="Times New Roman" w:hAnsi="Times New Roman"/>
          <w:sz w:val="24"/>
          <w:szCs w:val="24"/>
        </w:rPr>
      </w:pPr>
      <w:r w:rsidRPr="002E6993">
        <w:rPr>
          <w:rFonts w:ascii="Times New Roman" w:hAnsi="Times New Roman"/>
          <w:sz w:val="24"/>
          <w:szCs w:val="24"/>
        </w:rPr>
        <w:t>______________________</w:t>
      </w:r>
    </w:p>
    <w:p w14:paraId="7906C313" w14:textId="77777777" w:rsidR="00553AB4" w:rsidRPr="002E6993" w:rsidRDefault="00553AB4" w:rsidP="00553AB4">
      <w:pPr>
        <w:spacing w:after="0" w:line="240" w:lineRule="auto"/>
        <w:rPr>
          <w:rFonts w:ascii="Times New Roman" w:hAnsi="Times New Roman"/>
          <w:b/>
          <w:sz w:val="24"/>
          <w:szCs w:val="24"/>
        </w:rPr>
      </w:pPr>
      <w:r w:rsidRPr="002E6993">
        <w:rPr>
          <w:rFonts w:ascii="Times New Roman" w:hAnsi="Times New Roman"/>
          <w:b/>
          <w:sz w:val="24"/>
          <w:szCs w:val="24"/>
        </w:rPr>
        <w:t>FIRMA DEL ESTUDIANTE</w:t>
      </w:r>
    </w:p>
    <w:p w14:paraId="1376B607" w14:textId="77777777" w:rsidR="00737B12" w:rsidRPr="00553AB4" w:rsidRDefault="00737B12">
      <w:pPr>
        <w:rPr>
          <w:rFonts w:asciiTheme="minorHAnsi" w:eastAsiaTheme="minorEastAsia" w:hAnsiTheme="minorHAnsi" w:cstheme="minorBidi"/>
        </w:rPr>
      </w:pPr>
    </w:p>
    <w:p w14:paraId="4C31E36A" w14:textId="77777777" w:rsidR="00553AB4" w:rsidRPr="00553AB4" w:rsidRDefault="00553AB4">
      <w:pPr>
        <w:rPr>
          <w:rFonts w:asciiTheme="minorHAnsi" w:eastAsiaTheme="minorEastAsia" w:hAnsiTheme="minorHAnsi" w:cstheme="minorBidi"/>
        </w:rPr>
      </w:pPr>
    </w:p>
    <w:sectPr w:rsidR="00553AB4" w:rsidRPr="00553AB4" w:rsidSect="00553AB4">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MRoman10-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10A1"/>
    <w:multiLevelType w:val="hybridMultilevel"/>
    <w:tmpl w:val="58FC5516"/>
    <w:lvl w:ilvl="0" w:tplc="5B206FCC">
      <w:start w:val="1"/>
      <w:numFmt w:val="decimal"/>
      <w:lvlText w:val="%1."/>
      <w:lvlJc w:val="left"/>
      <w:pPr>
        <w:ind w:left="720" w:hanging="360"/>
      </w:pPr>
      <w:rPr>
        <w:rFonts w:hint="default"/>
        <w:w w:val="105"/>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1DA45A8"/>
    <w:multiLevelType w:val="hybridMultilevel"/>
    <w:tmpl w:val="000C1A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B99778B"/>
    <w:multiLevelType w:val="hybridMultilevel"/>
    <w:tmpl w:val="8962FB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F033F87"/>
    <w:multiLevelType w:val="multilevel"/>
    <w:tmpl w:val="E4A8B8FA"/>
    <w:lvl w:ilvl="0">
      <w:start w:val="6"/>
      <w:numFmt w:val="decimal"/>
      <w:lvlText w:val="%1"/>
      <w:lvlJc w:val="left"/>
      <w:pPr>
        <w:ind w:left="458" w:hanging="345"/>
      </w:pPr>
      <w:rPr>
        <w:rFonts w:hint="default"/>
      </w:rPr>
    </w:lvl>
    <w:lvl w:ilvl="1">
      <w:start w:val="1"/>
      <w:numFmt w:val="decimal"/>
      <w:lvlText w:val="%1.%2"/>
      <w:lvlJc w:val="left"/>
      <w:pPr>
        <w:ind w:left="458" w:hanging="345"/>
      </w:pPr>
      <w:rPr>
        <w:rFonts w:ascii="Georgia" w:eastAsia="Georgia" w:hAnsi="Georgia" w:cs="Georgia" w:hint="default"/>
        <w:b/>
        <w:bCs/>
        <w:spacing w:val="-1"/>
        <w:w w:val="97"/>
        <w:sz w:val="22"/>
        <w:szCs w:val="22"/>
      </w:rPr>
    </w:lvl>
    <w:lvl w:ilvl="2">
      <w:numFmt w:val="bullet"/>
      <w:lvlText w:val="•"/>
      <w:lvlJc w:val="left"/>
      <w:pPr>
        <w:ind w:left="2517" w:hanging="345"/>
      </w:pPr>
      <w:rPr>
        <w:rFonts w:hint="default"/>
      </w:rPr>
    </w:lvl>
    <w:lvl w:ilvl="3">
      <w:numFmt w:val="bullet"/>
      <w:lvlText w:val="•"/>
      <w:lvlJc w:val="left"/>
      <w:pPr>
        <w:ind w:left="3545" w:hanging="345"/>
      </w:pPr>
      <w:rPr>
        <w:rFonts w:hint="default"/>
      </w:rPr>
    </w:lvl>
    <w:lvl w:ilvl="4">
      <w:numFmt w:val="bullet"/>
      <w:lvlText w:val="•"/>
      <w:lvlJc w:val="left"/>
      <w:pPr>
        <w:ind w:left="4574" w:hanging="345"/>
      </w:pPr>
      <w:rPr>
        <w:rFonts w:hint="default"/>
      </w:rPr>
    </w:lvl>
    <w:lvl w:ilvl="5">
      <w:numFmt w:val="bullet"/>
      <w:lvlText w:val="•"/>
      <w:lvlJc w:val="left"/>
      <w:pPr>
        <w:ind w:left="5602" w:hanging="345"/>
      </w:pPr>
      <w:rPr>
        <w:rFonts w:hint="default"/>
      </w:rPr>
    </w:lvl>
    <w:lvl w:ilvl="6">
      <w:numFmt w:val="bullet"/>
      <w:lvlText w:val="•"/>
      <w:lvlJc w:val="left"/>
      <w:pPr>
        <w:ind w:left="6631" w:hanging="345"/>
      </w:pPr>
      <w:rPr>
        <w:rFonts w:hint="default"/>
      </w:rPr>
    </w:lvl>
    <w:lvl w:ilvl="7">
      <w:numFmt w:val="bullet"/>
      <w:lvlText w:val="•"/>
      <w:lvlJc w:val="left"/>
      <w:pPr>
        <w:ind w:left="7659" w:hanging="345"/>
      </w:pPr>
      <w:rPr>
        <w:rFonts w:hint="default"/>
      </w:rPr>
    </w:lvl>
    <w:lvl w:ilvl="8">
      <w:numFmt w:val="bullet"/>
      <w:lvlText w:val="•"/>
      <w:lvlJc w:val="left"/>
      <w:pPr>
        <w:ind w:left="8688" w:hanging="345"/>
      </w:pPr>
      <w:rPr>
        <w:rFonts w:hint="default"/>
      </w:rPr>
    </w:lvl>
  </w:abstractNum>
  <w:abstractNum w:abstractNumId="4" w15:restartNumberingAfterBreak="0">
    <w:nsid w:val="35D9129F"/>
    <w:multiLevelType w:val="hybridMultilevel"/>
    <w:tmpl w:val="351822C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426C7C1A"/>
    <w:multiLevelType w:val="hybridMultilevel"/>
    <w:tmpl w:val="97B8D50A"/>
    <w:lvl w:ilvl="0" w:tplc="140A0001">
      <w:start w:val="1"/>
      <w:numFmt w:val="bullet"/>
      <w:lvlText w:val=""/>
      <w:lvlJc w:val="left"/>
      <w:pPr>
        <w:ind w:left="720" w:hanging="360"/>
      </w:pPr>
      <w:rPr>
        <w:rFonts w:ascii="Symbol" w:hAnsi="Symbol" w:hint="default"/>
      </w:rPr>
    </w:lvl>
    <w:lvl w:ilvl="1" w:tplc="140A0003">
      <w:start w:val="1"/>
      <w:numFmt w:val="decimal"/>
      <w:lvlText w:val="%2."/>
      <w:lvlJc w:val="left"/>
      <w:pPr>
        <w:tabs>
          <w:tab w:val="num" w:pos="1440"/>
        </w:tabs>
        <w:ind w:left="1440" w:hanging="360"/>
      </w:pPr>
    </w:lvl>
    <w:lvl w:ilvl="2" w:tplc="140A0005">
      <w:start w:val="1"/>
      <w:numFmt w:val="decimal"/>
      <w:lvlText w:val="%3."/>
      <w:lvlJc w:val="left"/>
      <w:pPr>
        <w:tabs>
          <w:tab w:val="num" w:pos="2160"/>
        </w:tabs>
        <w:ind w:left="2160" w:hanging="360"/>
      </w:pPr>
    </w:lvl>
    <w:lvl w:ilvl="3" w:tplc="140A0001">
      <w:start w:val="1"/>
      <w:numFmt w:val="decimal"/>
      <w:lvlText w:val="%4."/>
      <w:lvlJc w:val="left"/>
      <w:pPr>
        <w:tabs>
          <w:tab w:val="num" w:pos="2880"/>
        </w:tabs>
        <w:ind w:left="2880" w:hanging="360"/>
      </w:pPr>
    </w:lvl>
    <w:lvl w:ilvl="4" w:tplc="140A0003">
      <w:start w:val="1"/>
      <w:numFmt w:val="decimal"/>
      <w:lvlText w:val="%5."/>
      <w:lvlJc w:val="left"/>
      <w:pPr>
        <w:tabs>
          <w:tab w:val="num" w:pos="3600"/>
        </w:tabs>
        <w:ind w:left="3600" w:hanging="360"/>
      </w:pPr>
    </w:lvl>
    <w:lvl w:ilvl="5" w:tplc="140A0005">
      <w:start w:val="1"/>
      <w:numFmt w:val="decimal"/>
      <w:lvlText w:val="%6."/>
      <w:lvlJc w:val="left"/>
      <w:pPr>
        <w:tabs>
          <w:tab w:val="num" w:pos="4320"/>
        </w:tabs>
        <w:ind w:left="4320" w:hanging="360"/>
      </w:pPr>
    </w:lvl>
    <w:lvl w:ilvl="6" w:tplc="140A0001">
      <w:start w:val="1"/>
      <w:numFmt w:val="decimal"/>
      <w:lvlText w:val="%7."/>
      <w:lvlJc w:val="left"/>
      <w:pPr>
        <w:tabs>
          <w:tab w:val="num" w:pos="5040"/>
        </w:tabs>
        <w:ind w:left="5040" w:hanging="360"/>
      </w:pPr>
    </w:lvl>
    <w:lvl w:ilvl="7" w:tplc="140A0003">
      <w:start w:val="1"/>
      <w:numFmt w:val="decimal"/>
      <w:lvlText w:val="%8."/>
      <w:lvlJc w:val="left"/>
      <w:pPr>
        <w:tabs>
          <w:tab w:val="num" w:pos="5760"/>
        </w:tabs>
        <w:ind w:left="5760" w:hanging="360"/>
      </w:pPr>
    </w:lvl>
    <w:lvl w:ilvl="8" w:tplc="140A0005">
      <w:start w:val="1"/>
      <w:numFmt w:val="decimal"/>
      <w:lvlText w:val="%9."/>
      <w:lvlJc w:val="left"/>
      <w:pPr>
        <w:tabs>
          <w:tab w:val="num" w:pos="6480"/>
        </w:tabs>
        <w:ind w:left="6480" w:hanging="360"/>
      </w:pPr>
    </w:lvl>
  </w:abstractNum>
  <w:abstractNum w:abstractNumId="6" w15:restartNumberingAfterBreak="0">
    <w:nsid w:val="47DF01A7"/>
    <w:multiLevelType w:val="hybridMultilevel"/>
    <w:tmpl w:val="21F664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2187035"/>
    <w:multiLevelType w:val="multilevel"/>
    <w:tmpl w:val="031A5790"/>
    <w:lvl w:ilvl="0">
      <w:start w:val="2"/>
      <w:numFmt w:val="decimal"/>
      <w:lvlText w:val="%1"/>
      <w:lvlJc w:val="left"/>
      <w:pPr>
        <w:ind w:left="458" w:hanging="345"/>
        <w:jc w:val="right"/>
      </w:pPr>
      <w:rPr>
        <w:rFonts w:hint="default"/>
      </w:rPr>
    </w:lvl>
    <w:lvl w:ilvl="1">
      <w:start w:val="1"/>
      <w:numFmt w:val="decimal"/>
      <w:lvlText w:val="%1.%2"/>
      <w:lvlJc w:val="left"/>
      <w:pPr>
        <w:ind w:left="458" w:hanging="345"/>
      </w:pPr>
      <w:rPr>
        <w:rFonts w:ascii="Georgia" w:eastAsia="Georgia" w:hAnsi="Georgia" w:cs="Georgia" w:hint="default"/>
        <w:b/>
        <w:bCs/>
        <w:spacing w:val="-1"/>
        <w:w w:val="99"/>
        <w:sz w:val="22"/>
        <w:szCs w:val="22"/>
      </w:rPr>
    </w:lvl>
    <w:lvl w:ilvl="2">
      <w:start w:val="1"/>
      <w:numFmt w:val="decimal"/>
      <w:lvlText w:val="%1.%2.%3"/>
      <w:lvlJc w:val="left"/>
      <w:pPr>
        <w:ind w:left="585" w:hanging="472"/>
      </w:pPr>
      <w:rPr>
        <w:rFonts w:ascii="Georgia" w:eastAsia="Georgia" w:hAnsi="Georgia" w:cs="Georgia" w:hint="default"/>
        <w:b/>
        <w:bCs/>
        <w:w w:val="97"/>
        <w:sz w:val="18"/>
        <w:szCs w:val="18"/>
      </w:rPr>
    </w:lvl>
    <w:lvl w:ilvl="3">
      <w:numFmt w:val="bullet"/>
      <w:lvlText w:val="•"/>
      <w:lvlJc w:val="left"/>
      <w:pPr>
        <w:ind w:left="2800" w:hanging="472"/>
      </w:pPr>
      <w:rPr>
        <w:rFonts w:hint="default"/>
      </w:rPr>
    </w:lvl>
    <w:lvl w:ilvl="4">
      <w:numFmt w:val="bullet"/>
      <w:lvlText w:val="•"/>
      <w:lvlJc w:val="left"/>
      <w:pPr>
        <w:ind w:left="2826" w:hanging="472"/>
      </w:pPr>
      <w:rPr>
        <w:rFonts w:hint="default"/>
      </w:rPr>
    </w:lvl>
    <w:lvl w:ilvl="5">
      <w:numFmt w:val="bullet"/>
      <w:lvlText w:val="•"/>
      <w:lvlJc w:val="left"/>
      <w:pPr>
        <w:ind w:left="2853" w:hanging="472"/>
      </w:pPr>
      <w:rPr>
        <w:rFonts w:hint="default"/>
      </w:rPr>
    </w:lvl>
    <w:lvl w:ilvl="6">
      <w:numFmt w:val="bullet"/>
      <w:lvlText w:val="•"/>
      <w:lvlJc w:val="left"/>
      <w:pPr>
        <w:ind w:left="2880" w:hanging="472"/>
      </w:pPr>
      <w:rPr>
        <w:rFonts w:hint="default"/>
      </w:rPr>
    </w:lvl>
    <w:lvl w:ilvl="7">
      <w:numFmt w:val="bullet"/>
      <w:lvlText w:val="•"/>
      <w:lvlJc w:val="left"/>
      <w:pPr>
        <w:ind w:left="2906" w:hanging="472"/>
      </w:pPr>
      <w:rPr>
        <w:rFonts w:hint="default"/>
      </w:rPr>
    </w:lvl>
    <w:lvl w:ilvl="8">
      <w:numFmt w:val="bullet"/>
      <w:lvlText w:val="•"/>
      <w:lvlJc w:val="left"/>
      <w:pPr>
        <w:ind w:left="2933" w:hanging="472"/>
      </w:pPr>
      <w:rPr>
        <w:rFonts w:hint="default"/>
      </w:rPr>
    </w:lvl>
  </w:abstractNum>
  <w:abstractNum w:abstractNumId="8" w15:restartNumberingAfterBreak="0">
    <w:nsid w:val="688760AA"/>
    <w:multiLevelType w:val="hybridMultilevel"/>
    <w:tmpl w:val="72A20E04"/>
    <w:lvl w:ilvl="0" w:tplc="5B206FCC">
      <w:start w:val="1"/>
      <w:numFmt w:val="decimal"/>
      <w:lvlText w:val="%1."/>
      <w:lvlJc w:val="left"/>
      <w:pPr>
        <w:ind w:left="720" w:hanging="360"/>
      </w:pPr>
      <w:rPr>
        <w:rFonts w:hint="default"/>
        <w:w w:val="105"/>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4"/>
  </w:num>
  <w:num w:numId="5">
    <w:abstractNumId w:val="7"/>
  </w:num>
  <w:num w:numId="6">
    <w:abstractNumId w:val="3"/>
  </w:num>
  <w:num w:numId="7">
    <w:abstractNumId w:val="6"/>
  </w:num>
  <w:num w:numId="8">
    <w:abstractNumId w:val="8"/>
  </w:num>
  <w:num w:numId="9">
    <w:abstractNumId w:val="0"/>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ésar Gamboa">
    <w15:presenceInfo w15:providerId="Windows Live" w15:userId="4c0abcc15bdc5c59"/>
  </w15:person>
  <w15:person w15:author="Johnny Madrigal Pana">
    <w15:presenceInfo w15:providerId="None" w15:userId="Johnny Madrigal P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AB4"/>
    <w:rsid w:val="0000330F"/>
    <w:rsid w:val="00003D77"/>
    <w:rsid w:val="00003DC8"/>
    <w:rsid w:val="000126BC"/>
    <w:rsid w:val="000249BC"/>
    <w:rsid w:val="00026839"/>
    <w:rsid w:val="00026852"/>
    <w:rsid w:val="00031BED"/>
    <w:rsid w:val="000336ED"/>
    <w:rsid w:val="0004635F"/>
    <w:rsid w:val="0008101C"/>
    <w:rsid w:val="00081B37"/>
    <w:rsid w:val="000E21D0"/>
    <w:rsid w:val="000E75A6"/>
    <w:rsid w:val="000F0C10"/>
    <w:rsid w:val="0010178A"/>
    <w:rsid w:val="0011718E"/>
    <w:rsid w:val="00125E5D"/>
    <w:rsid w:val="0013531C"/>
    <w:rsid w:val="0013618A"/>
    <w:rsid w:val="0014757B"/>
    <w:rsid w:val="00167AB5"/>
    <w:rsid w:val="001840C2"/>
    <w:rsid w:val="00184643"/>
    <w:rsid w:val="0018783B"/>
    <w:rsid w:val="00190817"/>
    <w:rsid w:val="001B2334"/>
    <w:rsid w:val="001C58F3"/>
    <w:rsid w:val="001F78A2"/>
    <w:rsid w:val="00200D39"/>
    <w:rsid w:val="00203678"/>
    <w:rsid w:val="00214AC9"/>
    <w:rsid w:val="0022281A"/>
    <w:rsid w:val="00223E62"/>
    <w:rsid w:val="002259DD"/>
    <w:rsid w:val="00226A91"/>
    <w:rsid w:val="00241BE0"/>
    <w:rsid w:val="0024230A"/>
    <w:rsid w:val="00244C21"/>
    <w:rsid w:val="00263934"/>
    <w:rsid w:val="002775D7"/>
    <w:rsid w:val="00282B08"/>
    <w:rsid w:val="002845B4"/>
    <w:rsid w:val="002A2F25"/>
    <w:rsid w:val="002A7A6F"/>
    <w:rsid w:val="002A7FD1"/>
    <w:rsid w:val="002B4551"/>
    <w:rsid w:val="002C50B4"/>
    <w:rsid w:val="002D2C3A"/>
    <w:rsid w:val="002D2E3B"/>
    <w:rsid w:val="002D6401"/>
    <w:rsid w:val="002E68F1"/>
    <w:rsid w:val="002E6EAE"/>
    <w:rsid w:val="002F2A6C"/>
    <w:rsid w:val="0030018F"/>
    <w:rsid w:val="003122F0"/>
    <w:rsid w:val="00321AEF"/>
    <w:rsid w:val="00341CC1"/>
    <w:rsid w:val="00385888"/>
    <w:rsid w:val="003910BE"/>
    <w:rsid w:val="003972FF"/>
    <w:rsid w:val="003A1FB2"/>
    <w:rsid w:val="003C02B2"/>
    <w:rsid w:val="003C05A0"/>
    <w:rsid w:val="003D636D"/>
    <w:rsid w:val="003E4797"/>
    <w:rsid w:val="003E7582"/>
    <w:rsid w:val="003F4EA0"/>
    <w:rsid w:val="00406660"/>
    <w:rsid w:val="00406A34"/>
    <w:rsid w:val="004220C6"/>
    <w:rsid w:val="00425AFA"/>
    <w:rsid w:val="00425BF1"/>
    <w:rsid w:val="00435FC5"/>
    <w:rsid w:val="00437894"/>
    <w:rsid w:val="00455BC0"/>
    <w:rsid w:val="00460F26"/>
    <w:rsid w:val="00472E68"/>
    <w:rsid w:val="0048278E"/>
    <w:rsid w:val="004C01B8"/>
    <w:rsid w:val="004D0A06"/>
    <w:rsid w:val="004E144A"/>
    <w:rsid w:val="004E275C"/>
    <w:rsid w:val="004E507D"/>
    <w:rsid w:val="005258A0"/>
    <w:rsid w:val="00536865"/>
    <w:rsid w:val="0053717C"/>
    <w:rsid w:val="00547F65"/>
    <w:rsid w:val="00553AB4"/>
    <w:rsid w:val="00563F84"/>
    <w:rsid w:val="00565AB3"/>
    <w:rsid w:val="00567686"/>
    <w:rsid w:val="005741AA"/>
    <w:rsid w:val="00580E28"/>
    <w:rsid w:val="0058347B"/>
    <w:rsid w:val="005917A5"/>
    <w:rsid w:val="005A06D5"/>
    <w:rsid w:val="005B57FA"/>
    <w:rsid w:val="005D4512"/>
    <w:rsid w:val="005D77D5"/>
    <w:rsid w:val="005E51C6"/>
    <w:rsid w:val="005F3597"/>
    <w:rsid w:val="005F5AB8"/>
    <w:rsid w:val="005F64CC"/>
    <w:rsid w:val="00607885"/>
    <w:rsid w:val="006148C2"/>
    <w:rsid w:val="006149D1"/>
    <w:rsid w:val="00625AA5"/>
    <w:rsid w:val="00630152"/>
    <w:rsid w:val="006305CD"/>
    <w:rsid w:val="00637D91"/>
    <w:rsid w:val="00657AFC"/>
    <w:rsid w:val="00657DDC"/>
    <w:rsid w:val="00682307"/>
    <w:rsid w:val="00685EC2"/>
    <w:rsid w:val="00695DB5"/>
    <w:rsid w:val="006A412E"/>
    <w:rsid w:val="006B2FDC"/>
    <w:rsid w:val="006B4691"/>
    <w:rsid w:val="006F20A5"/>
    <w:rsid w:val="007009D0"/>
    <w:rsid w:val="0070158F"/>
    <w:rsid w:val="007128C8"/>
    <w:rsid w:val="007150F2"/>
    <w:rsid w:val="00717133"/>
    <w:rsid w:val="00732F03"/>
    <w:rsid w:val="00733DC0"/>
    <w:rsid w:val="00736AE0"/>
    <w:rsid w:val="0073723D"/>
    <w:rsid w:val="00737B12"/>
    <w:rsid w:val="00752969"/>
    <w:rsid w:val="00767427"/>
    <w:rsid w:val="007726DE"/>
    <w:rsid w:val="00797DB8"/>
    <w:rsid w:val="007A2DE9"/>
    <w:rsid w:val="007A7CB0"/>
    <w:rsid w:val="007C0F24"/>
    <w:rsid w:val="007D6F52"/>
    <w:rsid w:val="007E18F1"/>
    <w:rsid w:val="007E3ED2"/>
    <w:rsid w:val="008108A7"/>
    <w:rsid w:val="00825693"/>
    <w:rsid w:val="00837ABF"/>
    <w:rsid w:val="008405A5"/>
    <w:rsid w:val="008458D5"/>
    <w:rsid w:val="00847112"/>
    <w:rsid w:val="00853C5D"/>
    <w:rsid w:val="0086148C"/>
    <w:rsid w:val="00885E38"/>
    <w:rsid w:val="00886857"/>
    <w:rsid w:val="00887172"/>
    <w:rsid w:val="00890C2E"/>
    <w:rsid w:val="008968D5"/>
    <w:rsid w:val="008A3D96"/>
    <w:rsid w:val="008C2F0C"/>
    <w:rsid w:val="008E3E46"/>
    <w:rsid w:val="008F3141"/>
    <w:rsid w:val="008F5FF9"/>
    <w:rsid w:val="00912F67"/>
    <w:rsid w:val="00914AD4"/>
    <w:rsid w:val="00925830"/>
    <w:rsid w:val="00925F59"/>
    <w:rsid w:val="009307D8"/>
    <w:rsid w:val="00932F05"/>
    <w:rsid w:val="009432CC"/>
    <w:rsid w:val="00944034"/>
    <w:rsid w:val="00950C68"/>
    <w:rsid w:val="009629BE"/>
    <w:rsid w:val="00977428"/>
    <w:rsid w:val="00994699"/>
    <w:rsid w:val="009A138F"/>
    <w:rsid w:val="009A3D25"/>
    <w:rsid w:val="009B07B7"/>
    <w:rsid w:val="009B46C7"/>
    <w:rsid w:val="009C3AAD"/>
    <w:rsid w:val="009D5D5E"/>
    <w:rsid w:val="009F355A"/>
    <w:rsid w:val="009F6500"/>
    <w:rsid w:val="00A105B4"/>
    <w:rsid w:val="00A1505B"/>
    <w:rsid w:val="00A426BA"/>
    <w:rsid w:val="00A42832"/>
    <w:rsid w:val="00A65AD3"/>
    <w:rsid w:val="00A75218"/>
    <w:rsid w:val="00A770B0"/>
    <w:rsid w:val="00A91FC8"/>
    <w:rsid w:val="00A94C8B"/>
    <w:rsid w:val="00A95E83"/>
    <w:rsid w:val="00AB50B8"/>
    <w:rsid w:val="00AB5BC6"/>
    <w:rsid w:val="00AD0851"/>
    <w:rsid w:val="00AD361B"/>
    <w:rsid w:val="00AD3F2C"/>
    <w:rsid w:val="00AD7F62"/>
    <w:rsid w:val="00AE416E"/>
    <w:rsid w:val="00B06E0F"/>
    <w:rsid w:val="00B15541"/>
    <w:rsid w:val="00B17378"/>
    <w:rsid w:val="00B201D9"/>
    <w:rsid w:val="00B20BF4"/>
    <w:rsid w:val="00B276F7"/>
    <w:rsid w:val="00B86FDD"/>
    <w:rsid w:val="00BA6CC3"/>
    <w:rsid w:val="00BB7603"/>
    <w:rsid w:val="00BC7B0F"/>
    <w:rsid w:val="00BE27F6"/>
    <w:rsid w:val="00BF1EC8"/>
    <w:rsid w:val="00BF4FA2"/>
    <w:rsid w:val="00C10D16"/>
    <w:rsid w:val="00C1293A"/>
    <w:rsid w:val="00C302E4"/>
    <w:rsid w:val="00C359C5"/>
    <w:rsid w:val="00C36E4F"/>
    <w:rsid w:val="00C50DFE"/>
    <w:rsid w:val="00C53AFB"/>
    <w:rsid w:val="00C54ABD"/>
    <w:rsid w:val="00C63B6F"/>
    <w:rsid w:val="00C728AA"/>
    <w:rsid w:val="00C8382F"/>
    <w:rsid w:val="00C924E5"/>
    <w:rsid w:val="00C9758A"/>
    <w:rsid w:val="00CA704A"/>
    <w:rsid w:val="00CB003C"/>
    <w:rsid w:val="00CB62CC"/>
    <w:rsid w:val="00CC20F7"/>
    <w:rsid w:val="00CC7D92"/>
    <w:rsid w:val="00CD74CC"/>
    <w:rsid w:val="00CE2F98"/>
    <w:rsid w:val="00CE6D6A"/>
    <w:rsid w:val="00D069BE"/>
    <w:rsid w:val="00D3069B"/>
    <w:rsid w:val="00D32904"/>
    <w:rsid w:val="00D35073"/>
    <w:rsid w:val="00D37C26"/>
    <w:rsid w:val="00D42867"/>
    <w:rsid w:val="00D465FD"/>
    <w:rsid w:val="00D505EE"/>
    <w:rsid w:val="00D56616"/>
    <w:rsid w:val="00D56632"/>
    <w:rsid w:val="00D617CD"/>
    <w:rsid w:val="00D75483"/>
    <w:rsid w:val="00D877A8"/>
    <w:rsid w:val="00D91138"/>
    <w:rsid w:val="00D92B4C"/>
    <w:rsid w:val="00DB2535"/>
    <w:rsid w:val="00DB7CA4"/>
    <w:rsid w:val="00DC20DA"/>
    <w:rsid w:val="00DC5345"/>
    <w:rsid w:val="00DD34E1"/>
    <w:rsid w:val="00DD4A71"/>
    <w:rsid w:val="00DE0C25"/>
    <w:rsid w:val="00E0764A"/>
    <w:rsid w:val="00E359CD"/>
    <w:rsid w:val="00E35C1C"/>
    <w:rsid w:val="00E478A3"/>
    <w:rsid w:val="00E47FD7"/>
    <w:rsid w:val="00E5076E"/>
    <w:rsid w:val="00E54DC8"/>
    <w:rsid w:val="00E64609"/>
    <w:rsid w:val="00E7265E"/>
    <w:rsid w:val="00E82755"/>
    <w:rsid w:val="00E90BA9"/>
    <w:rsid w:val="00EA4014"/>
    <w:rsid w:val="00ED399A"/>
    <w:rsid w:val="00EE2DA6"/>
    <w:rsid w:val="00EE3EA8"/>
    <w:rsid w:val="00EE7209"/>
    <w:rsid w:val="00EF3FF8"/>
    <w:rsid w:val="00EF5C38"/>
    <w:rsid w:val="00F04D1B"/>
    <w:rsid w:val="00F10658"/>
    <w:rsid w:val="00F14ACD"/>
    <w:rsid w:val="00F166B0"/>
    <w:rsid w:val="00F17370"/>
    <w:rsid w:val="00F212D4"/>
    <w:rsid w:val="00F21BBE"/>
    <w:rsid w:val="00F37834"/>
    <w:rsid w:val="00F42EBC"/>
    <w:rsid w:val="00F5783C"/>
    <w:rsid w:val="00F61405"/>
    <w:rsid w:val="00F641C2"/>
    <w:rsid w:val="00F6629D"/>
    <w:rsid w:val="00F75682"/>
    <w:rsid w:val="00F85201"/>
    <w:rsid w:val="00F90D90"/>
    <w:rsid w:val="00F913D3"/>
    <w:rsid w:val="00F91F45"/>
    <w:rsid w:val="00FA0967"/>
    <w:rsid w:val="00FA7B82"/>
    <w:rsid w:val="00FD448A"/>
    <w:rsid w:val="00FD534A"/>
    <w:rsid w:val="00FE53C6"/>
    <w:rsid w:val="00FE7509"/>
    <w:rsid w:val="00FF0B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D0F28"/>
  <w15:chartTrackingRefBased/>
  <w15:docId w15:val="{F7CF2DCE-9316-45A1-BC0E-5B3687767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AB4"/>
    <w:pPr>
      <w:spacing w:after="200" w:line="276" w:lineRule="auto"/>
    </w:pPr>
    <w:rPr>
      <w:rFonts w:ascii="Calibri" w:eastAsia="Calibri" w:hAnsi="Calibri" w:cs="Times New Roman"/>
      <w:lang w:val="es-CR"/>
    </w:rPr>
  </w:style>
  <w:style w:type="paragraph" w:styleId="Ttulo2">
    <w:name w:val="heading 2"/>
    <w:basedOn w:val="Normal"/>
    <w:link w:val="Ttulo2Car"/>
    <w:uiPriority w:val="9"/>
    <w:unhideWhenUsed/>
    <w:qFormat/>
    <w:rsid w:val="00553AB4"/>
    <w:pPr>
      <w:widowControl w:val="0"/>
      <w:autoSpaceDE w:val="0"/>
      <w:autoSpaceDN w:val="0"/>
      <w:spacing w:after="0" w:line="240" w:lineRule="auto"/>
      <w:ind w:left="458" w:hanging="345"/>
      <w:outlineLvl w:val="1"/>
    </w:pPr>
    <w:rPr>
      <w:rFonts w:ascii="Georgia" w:eastAsia="Georgia" w:hAnsi="Georgia" w:cs="Georgia"/>
      <w:b/>
      <w:bCs/>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53AB4"/>
    <w:rPr>
      <w:color w:val="808080"/>
    </w:rPr>
  </w:style>
  <w:style w:type="character" w:customStyle="1" w:styleId="Ttulo2Car">
    <w:name w:val="Título 2 Car"/>
    <w:basedOn w:val="Fuentedeprrafopredeter"/>
    <w:link w:val="Ttulo2"/>
    <w:uiPriority w:val="9"/>
    <w:rsid w:val="00553AB4"/>
    <w:rPr>
      <w:rFonts w:ascii="Georgia" w:eastAsia="Georgia" w:hAnsi="Georgia" w:cs="Georgia"/>
      <w:b/>
      <w:bCs/>
      <w:sz w:val="24"/>
      <w:szCs w:val="24"/>
      <w:lang w:val="en-US"/>
    </w:rPr>
  </w:style>
  <w:style w:type="paragraph" w:styleId="Textodeglobo">
    <w:name w:val="Balloon Text"/>
    <w:basedOn w:val="Normal"/>
    <w:link w:val="TextodegloboCar"/>
    <w:uiPriority w:val="99"/>
    <w:semiHidden/>
    <w:unhideWhenUsed/>
    <w:rsid w:val="00553AB4"/>
    <w:pPr>
      <w:spacing w:after="0" w:line="240" w:lineRule="auto"/>
    </w:pPr>
    <w:rPr>
      <w:rFonts w:ascii="Tahoma" w:hAnsi="Tahoma"/>
      <w:sz w:val="16"/>
      <w:szCs w:val="16"/>
      <w:lang w:val="x-none" w:eastAsia="x-none"/>
    </w:rPr>
  </w:style>
  <w:style w:type="character" w:customStyle="1" w:styleId="TextodegloboCar">
    <w:name w:val="Texto de globo Car"/>
    <w:basedOn w:val="Fuentedeprrafopredeter"/>
    <w:link w:val="Textodeglobo"/>
    <w:uiPriority w:val="99"/>
    <w:semiHidden/>
    <w:rsid w:val="00553AB4"/>
    <w:rPr>
      <w:rFonts w:ascii="Tahoma" w:eastAsia="Calibri" w:hAnsi="Tahoma" w:cs="Times New Roman"/>
      <w:sz w:val="16"/>
      <w:szCs w:val="16"/>
      <w:lang w:val="x-none" w:eastAsia="x-none"/>
    </w:rPr>
  </w:style>
  <w:style w:type="paragraph" w:styleId="Encabezado">
    <w:name w:val="header"/>
    <w:basedOn w:val="Normal"/>
    <w:link w:val="EncabezadoCar"/>
    <w:uiPriority w:val="99"/>
    <w:unhideWhenUsed/>
    <w:rsid w:val="00553A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3AB4"/>
    <w:rPr>
      <w:rFonts w:ascii="Calibri" w:eastAsia="Calibri" w:hAnsi="Calibri" w:cs="Times New Roman"/>
      <w:lang w:val="es-CR"/>
    </w:rPr>
  </w:style>
  <w:style w:type="paragraph" w:styleId="Piedepgina">
    <w:name w:val="footer"/>
    <w:basedOn w:val="Normal"/>
    <w:link w:val="PiedepginaCar"/>
    <w:uiPriority w:val="99"/>
    <w:semiHidden/>
    <w:unhideWhenUsed/>
    <w:rsid w:val="00553A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553AB4"/>
    <w:rPr>
      <w:rFonts w:ascii="Calibri" w:eastAsia="Calibri" w:hAnsi="Calibri" w:cs="Times New Roman"/>
      <w:lang w:val="es-CR"/>
    </w:rPr>
  </w:style>
  <w:style w:type="table" w:styleId="Tablaconcuadrcula">
    <w:name w:val="Table Grid"/>
    <w:basedOn w:val="Tablanormal"/>
    <w:uiPriority w:val="59"/>
    <w:rsid w:val="00553AB4"/>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553AB4"/>
    <w:pPr>
      <w:widowControl w:val="0"/>
      <w:autoSpaceDE w:val="0"/>
      <w:autoSpaceDN w:val="0"/>
      <w:spacing w:after="0" w:line="240" w:lineRule="auto"/>
    </w:pPr>
    <w:rPr>
      <w:rFonts w:ascii="Times New Roman" w:eastAsia="Times New Roman" w:hAnsi="Times New Roman"/>
      <w:sz w:val="20"/>
      <w:szCs w:val="20"/>
      <w:lang w:val="en-US"/>
    </w:rPr>
  </w:style>
  <w:style w:type="character" w:customStyle="1" w:styleId="TextoindependienteCar">
    <w:name w:val="Texto independiente Car"/>
    <w:basedOn w:val="Fuentedeprrafopredeter"/>
    <w:link w:val="Textoindependiente"/>
    <w:uiPriority w:val="1"/>
    <w:rsid w:val="00553AB4"/>
    <w:rPr>
      <w:rFonts w:ascii="Times New Roman" w:eastAsia="Times New Roman" w:hAnsi="Times New Roman" w:cs="Times New Roman"/>
      <w:sz w:val="20"/>
      <w:szCs w:val="20"/>
      <w:lang w:val="en-US"/>
    </w:rPr>
  </w:style>
  <w:style w:type="paragraph" w:styleId="Prrafodelista">
    <w:name w:val="List Paragraph"/>
    <w:basedOn w:val="Normal"/>
    <w:uiPriority w:val="34"/>
    <w:qFormat/>
    <w:rsid w:val="00E54DC8"/>
    <w:pPr>
      <w:ind w:left="720"/>
      <w:contextualSpacing/>
    </w:pPr>
  </w:style>
  <w:style w:type="character" w:customStyle="1" w:styleId="fontstyle01">
    <w:name w:val="fontstyle01"/>
    <w:basedOn w:val="Fuentedeprrafopredeter"/>
    <w:rsid w:val="00F61405"/>
    <w:rPr>
      <w:rFonts w:ascii="LMRoman10-Regular" w:hAnsi="LMRoman10-Regular" w:hint="default"/>
      <w:b w:val="0"/>
      <w:bCs w:val="0"/>
      <w:i w:val="0"/>
      <w:iCs w:val="0"/>
      <w:color w:val="000000"/>
      <w:sz w:val="20"/>
      <w:szCs w:val="20"/>
    </w:rPr>
  </w:style>
  <w:style w:type="character" w:styleId="Hipervnculo">
    <w:name w:val="Hyperlink"/>
    <w:basedOn w:val="Fuentedeprrafopredeter"/>
    <w:uiPriority w:val="99"/>
    <w:semiHidden/>
    <w:unhideWhenUsed/>
    <w:rsid w:val="002D64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09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13</Pages>
  <Words>7250</Words>
  <Characters>39881</Characters>
  <Application>Microsoft Office Word</Application>
  <DocSecurity>0</DocSecurity>
  <Lines>332</Lines>
  <Paragraphs>94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Gamboa</dc:creator>
  <cp:keywords/>
  <dc:description/>
  <cp:lastModifiedBy>César Gamboa</cp:lastModifiedBy>
  <cp:revision>171</cp:revision>
  <dcterms:created xsi:type="dcterms:W3CDTF">2019-11-17T22:15:00Z</dcterms:created>
  <dcterms:modified xsi:type="dcterms:W3CDTF">2019-11-25T15:13:00Z</dcterms:modified>
</cp:coreProperties>
</file>