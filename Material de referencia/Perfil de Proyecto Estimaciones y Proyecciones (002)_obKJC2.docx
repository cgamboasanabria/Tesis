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680225"/>
        <w:docPartObj>
          <w:docPartGallery w:val="Cover Pages"/>
          <w:docPartUnique/>
        </w:docPartObj>
      </w:sdtPr>
      <w:sdtEndPr>
        <w:rPr>
          <w:rFonts w:ascii="Calibri Light" w:hAnsi="Calibri Light" w:cs="Arial"/>
          <w:b/>
          <w:bCs/>
          <w:sz w:val="28"/>
        </w:rPr>
      </w:sdtEndPr>
      <w:sdtContent>
        <w:p w14:paraId="169F581A" w14:textId="4AFCB8E1" w:rsidR="00B85D06" w:rsidRDefault="00082B79">
          <w:r>
            <w:rPr>
              <w:noProof/>
              <w:color w:val="31849B" w:themeColor="accent5" w:themeShade="BF"/>
              <w:sz w:val="28"/>
              <w:lang w:val="es-CR" w:eastAsia="es-CR"/>
            </w:rPr>
            <mc:AlternateContent>
              <mc:Choice Requires="wpg">
                <w:drawing>
                  <wp:anchor distT="0" distB="0" distL="114300" distR="114300" simplePos="0" relativeHeight="251915264" behindDoc="1" locked="0" layoutInCell="1" allowOverlap="1" wp14:anchorId="1EFCE304" wp14:editId="0E15428F">
                    <wp:simplePos x="0" y="0"/>
                    <wp:positionH relativeFrom="page">
                      <wp:posOffset>-142875</wp:posOffset>
                    </wp:positionH>
                    <wp:positionV relativeFrom="paragraph">
                      <wp:posOffset>-1371600</wp:posOffset>
                    </wp:positionV>
                    <wp:extent cx="3678555" cy="3717925"/>
                    <wp:effectExtent l="0" t="0" r="0" b="0"/>
                    <wp:wrapNone/>
                    <wp:docPr id="2165" name="2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55" cy="3717925"/>
                              <a:chOff x="0" y="-691"/>
                              <a:chExt cx="5793" cy="5855"/>
                            </a:xfrm>
                            <a:solidFill>
                              <a:schemeClr val="tx2"/>
                            </a:solidFill>
                          </wpg:grpSpPr>
                          <wpg:grpSp>
                            <wpg:cNvPr id="2166" name="2750"/>
                            <wpg:cNvGrpSpPr>
                              <a:grpSpLocks/>
                            </wpg:cNvGrpSpPr>
                            <wpg:grpSpPr bwMode="auto">
                              <a:xfrm>
                                <a:off x="0" y="3883"/>
                                <a:ext cx="641" cy="1281"/>
                                <a:chOff x="0" y="3883"/>
                                <a:chExt cx="641" cy="1281"/>
                              </a:xfrm>
                              <a:grpFill/>
                            </wpg:grpSpPr>
                            <wps:wsp>
                              <wps:cNvPr id="2167" name="2865"/>
                              <wps:cNvSpPr>
                                <a:spLocks/>
                              </wps:cNvSpPr>
                              <wps:spPr bwMode="auto">
                                <a:xfrm>
                                  <a:off x="0" y="3883"/>
                                  <a:ext cx="641" cy="1281"/>
                                </a:xfrm>
                                <a:custGeom>
                                  <a:avLst/>
                                  <a:gdLst>
                                    <a:gd name="T0" fmla="*/ 0 w 641"/>
                                    <a:gd name="T1" fmla="+- 0 3883 3883"/>
                                    <a:gd name="T2" fmla="*/ 3883 h 1281"/>
                                    <a:gd name="T3" fmla="*/ 0 w 641"/>
                                    <a:gd name="T4" fmla="+- 0 5164 3883"/>
                                    <a:gd name="T5" fmla="*/ 5164 h 1281"/>
                                    <a:gd name="T6" fmla="*/ 640 w 641"/>
                                    <a:gd name="T7" fmla="+- 0 4542 3883"/>
                                    <a:gd name="T8" fmla="*/ 4542 h 1281"/>
                                    <a:gd name="T9" fmla="*/ 0 w 641"/>
                                    <a:gd name="T10" fmla="+- 0 3883 3883"/>
                                    <a:gd name="T11" fmla="*/ 3883 h 1281"/>
                                  </a:gdLst>
                                  <a:ahLst/>
                                  <a:cxnLst>
                                    <a:cxn ang="0">
                                      <a:pos x="T0" y="T2"/>
                                    </a:cxn>
                                    <a:cxn ang="0">
                                      <a:pos x="T3" y="T5"/>
                                    </a:cxn>
                                    <a:cxn ang="0">
                                      <a:pos x="T6" y="T8"/>
                                    </a:cxn>
                                    <a:cxn ang="0">
                                      <a:pos x="T9" y="T11"/>
                                    </a:cxn>
                                  </a:cxnLst>
                                  <a:rect l="0" t="0" r="r" b="b"/>
                                  <a:pathLst>
                                    <a:path w="641" h="1281">
                                      <a:moveTo>
                                        <a:pt x="0" y="0"/>
                                      </a:moveTo>
                                      <a:lnTo>
                                        <a:pt x="0" y="1281"/>
                                      </a:lnTo>
                                      <a:lnTo>
                                        <a:pt x="640" y="659"/>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68" name="3133"/>
                            <wpg:cNvGrpSpPr>
                              <a:grpSpLocks/>
                            </wpg:cNvGrpSpPr>
                            <wpg:grpSpPr bwMode="auto">
                              <a:xfrm>
                                <a:off x="0" y="1839"/>
                                <a:ext cx="641" cy="1281"/>
                                <a:chOff x="0" y="1839"/>
                                <a:chExt cx="641" cy="1281"/>
                              </a:xfrm>
                              <a:grpFill/>
                            </wpg:grpSpPr>
                            <wps:wsp>
                              <wps:cNvPr id="2169" name="3248"/>
                              <wps:cNvSpPr>
                                <a:spLocks/>
                              </wps:cNvSpPr>
                              <wps:spPr bwMode="auto">
                                <a:xfrm>
                                  <a:off x="0" y="1839"/>
                                  <a:ext cx="641" cy="1281"/>
                                </a:xfrm>
                                <a:custGeom>
                                  <a:avLst/>
                                  <a:gdLst>
                                    <a:gd name="T0" fmla="*/ 0 w 641"/>
                                    <a:gd name="T1" fmla="+- 0 1839 1839"/>
                                    <a:gd name="T2" fmla="*/ 1839 h 1281"/>
                                    <a:gd name="T3" fmla="*/ 0 w 641"/>
                                    <a:gd name="T4" fmla="+- 0 3120 1839"/>
                                    <a:gd name="T5" fmla="*/ 3120 h 1281"/>
                                    <a:gd name="T6" fmla="*/ 640 w 641"/>
                                    <a:gd name="T7" fmla="+- 0 2497 1839"/>
                                    <a:gd name="T8" fmla="*/ 2497 h 1281"/>
                                    <a:gd name="T9" fmla="*/ 0 w 641"/>
                                    <a:gd name="T10" fmla="+- 0 1839 1839"/>
                                    <a:gd name="T11" fmla="*/ 1839 h 1281"/>
                                  </a:gdLst>
                                  <a:ahLst/>
                                  <a:cxnLst>
                                    <a:cxn ang="0">
                                      <a:pos x="T0" y="T2"/>
                                    </a:cxn>
                                    <a:cxn ang="0">
                                      <a:pos x="T3" y="T5"/>
                                    </a:cxn>
                                    <a:cxn ang="0">
                                      <a:pos x="T6" y="T8"/>
                                    </a:cxn>
                                    <a:cxn ang="0">
                                      <a:pos x="T9" y="T11"/>
                                    </a:cxn>
                                  </a:cxnLst>
                                  <a:rect l="0" t="0" r="r" b="b"/>
                                  <a:pathLst>
                                    <a:path w="641" h="1281">
                                      <a:moveTo>
                                        <a:pt x="0" y="0"/>
                                      </a:moveTo>
                                      <a:lnTo>
                                        <a:pt x="0" y="1281"/>
                                      </a:lnTo>
                                      <a:lnTo>
                                        <a:pt x="640" y="658"/>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0" name="3516"/>
                            <wpg:cNvGrpSpPr>
                              <a:grpSpLocks/>
                            </wpg:cNvGrpSpPr>
                            <wpg:grpSpPr bwMode="auto">
                              <a:xfrm>
                                <a:off x="154" y="2741"/>
                                <a:ext cx="1535" cy="1534"/>
                                <a:chOff x="154" y="2741"/>
                                <a:chExt cx="1535" cy="1534"/>
                              </a:xfrm>
                              <a:grpFill/>
                            </wpg:grpSpPr>
                            <wps:wsp>
                              <wps:cNvPr id="2171" name="3637"/>
                              <wps:cNvSpPr>
                                <a:spLocks/>
                              </wps:cNvSpPr>
                              <wps:spPr bwMode="auto">
                                <a:xfrm>
                                  <a:off x="154" y="2741"/>
                                  <a:ext cx="1535" cy="1534"/>
                                </a:xfrm>
                                <a:custGeom>
                                  <a:avLst/>
                                  <a:gdLst>
                                    <a:gd name="T0" fmla="+- 0 938 154"/>
                                    <a:gd name="T1" fmla="*/ T0 w 1535"/>
                                    <a:gd name="T2" fmla="+- 0 2741 2741"/>
                                    <a:gd name="T3" fmla="*/ 2741 h 1534"/>
                                    <a:gd name="T4" fmla="+- 0 154 154"/>
                                    <a:gd name="T5" fmla="*/ T4 w 1535"/>
                                    <a:gd name="T6" fmla="+- 0 3503 2741"/>
                                    <a:gd name="T7" fmla="*/ 3503 h 1534"/>
                                    <a:gd name="T8" fmla="+- 0 904 154"/>
                                    <a:gd name="T9" fmla="*/ T8 w 1535"/>
                                    <a:gd name="T10" fmla="+- 0 4275 2741"/>
                                    <a:gd name="T11" fmla="*/ 4275 h 1534"/>
                                    <a:gd name="T12" fmla="+- 0 1689 154"/>
                                    <a:gd name="T13" fmla="*/ T12 w 1535"/>
                                    <a:gd name="T14" fmla="+- 0 3513 2741"/>
                                    <a:gd name="T15" fmla="*/ 3513 h 1534"/>
                                    <a:gd name="T16" fmla="+- 0 938 154"/>
                                    <a:gd name="T17" fmla="*/ T16 w 1535"/>
                                    <a:gd name="T18" fmla="+- 0 2741 2741"/>
                                    <a:gd name="T19" fmla="*/ 2741 h 1534"/>
                                  </a:gdLst>
                                  <a:ahLst/>
                                  <a:cxnLst>
                                    <a:cxn ang="0">
                                      <a:pos x="T1" y="T3"/>
                                    </a:cxn>
                                    <a:cxn ang="0">
                                      <a:pos x="T5" y="T7"/>
                                    </a:cxn>
                                    <a:cxn ang="0">
                                      <a:pos x="T9" y="T11"/>
                                    </a:cxn>
                                    <a:cxn ang="0">
                                      <a:pos x="T13" y="T15"/>
                                    </a:cxn>
                                    <a:cxn ang="0">
                                      <a:pos x="T17" y="T19"/>
                                    </a:cxn>
                                  </a:cxnLst>
                                  <a:rect l="0" t="0" r="r" b="b"/>
                                  <a:pathLst>
                                    <a:path w="1535" h="1534">
                                      <a:moveTo>
                                        <a:pt x="784" y="0"/>
                                      </a:moveTo>
                                      <a:lnTo>
                                        <a:pt x="0" y="762"/>
                                      </a:lnTo>
                                      <a:lnTo>
                                        <a:pt x="750" y="1534"/>
                                      </a:lnTo>
                                      <a:lnTo>
                                        <a:pt x="1535" y="772"/>
                                      </a:lnTo>
                                      <a:lnTo>
                                        <a:pt x="78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2" name="3927"/>
                            <wpg:cNvGrpSpPr>
                              <a:grpSpLocks/>
                            </wpg:cNvGrpSpPr>
                            <wpg:grpSpPr bwMode="auto">
                              <a:xfrm>
                                <a:off x="3275" y="-346"/>
                                <a:ext cx="1535" cy="1534"/>
                                <a:chOff x="3275" y="-346"/>
                                <a:chExt cx="1535" cy="1534"/>
                              </a:xfrm>
                              <a:grpFill/>
                            </wpg:grpSpPr>
                            <wps:wsp>
                              <wps:cNvPr id="2173" name="4050"/>
                              <wps:cNvSpPr>
                                <a:spLocks/>
                              </wps:cNvSpPr>
                              <wps:spPr bwMode="auto">
                                <a:xfrm>
                                  <a:off x="3275" y="-346"/>
                                  <a:ext cx="1535" cy="1534"/>
                                </a:xfrm>
                                <a:custGeom>
                                  <a:avLst/>
                                  <a:gdLst>
                                    <a:gd name="T0" fmla="+- 0 4059 3275"/>
                                    <a:gd name="T1" fmla="*/ T0 w 1535"/>
                                    <a:gd name="T2" fmla="+- 0 -346 -346"/>
                                    <a:gd name="T3" fmla="*/ -346 h 1534"/>
                                    <a:gd name="T4" fmla="+- 0 3275 3275"/>
                                    <a:gd name="T5" fmla="*/ T4 w 1535"/>
                                    <a:gd name="T6" fmla="+- 0 416 -346"/>
                                    <a:gd name="T7" fmla="*/ 416 h 1534"/>
                                    <a:gd name="T8" fmla="+- 0 4025 3275"/>
                                    <a:gd name="T9" fmla="*/ T8 w 1535"/>
                                    <a:gd name="T10" fmla="+- 0 1188 -346"/>
                                    <a:gd name="T11" fmla="*/ 1188 h 1534"/>
                                    <a:gd name="T12" fmla="+- 0 4809 3275"/>
                                    <a:gd name="T13" fmla="*/ T12 w 1535"/>
                                    <a:gd name="T14" fmla="+- 0 426 -346"/>
                                    <a:gd name="T15" fmla="*/ 426 h 1534"/>
                                    <a:gd name="T16" fmla="+- 0 4059 3275"/>
                                    <a:gd name="T17" fmla="*/ T16 w 1535"/>
                                    <a:gd name="T18" fmla="+- 0 -346 -346"/>
                                    <a:gd name="T19" fmla="*/ -346 h 1534"/>
                                  </a:gdLst>
                                  <a:ahLst/>
                                  <a:cxnLst>
                                    <a:cxn ang="0">
                                      <a:pos x="T1" y="T3"/>
                                    </a:cxn>
                                    <a:cxn ang="0">
                                      <a:pos x="T5" y="T7"/>
                                    </a:cxn>
                                    <a:cxn ang="0">
                                      <a:pos x="T9" y="T11"/>
                                    </a:cxn>
                                    <a:cxn ang="0">
                                      <a:pos x="T13" y="T15"/>
                                    </a:cxn>
                                    <a:cxn ang="0">
                                      <a:pos x="T17" y="T19"/>
                                    </a:cxn>
                                  </a:cxnLst>
                                  <a:rect l="0" t="0" r="r" b="b"/>
                                  <a:pathLst>
                                    <a:path w="1535" h="1534">
                                      <a:moveTo>
                                        <a:pt x="784" y="0"/>
                                      </a:moveTo>
                                      <a:lnTo>
                                        <a:pt x="0" y="762"/>
                                      </a:lnTo>
                                      <a:lnTo>
                                        <a:pt x="750" y="1534"/>
                                      </a:lnTo>
                                      <a:lnTo>
                                        <a:pt x="1534" y="772"/>
                                      </a:lnTo>
                                      <a:lnTo>
                                        <a:pt x="78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4" name="4344"/>
                            <wpg:cNvGrpSpPr>
                              <a:grpSpLocks/>
                            </wpg:cNvGrpSpPr>
                            <wpg:grpSpPr bwMode="auto">
                              <a:xfrm>
                                <a:off x="2233" y="670"/>
                                <a:ext cx="1535" cy="1534"/>
                                <a:chOff x="2233" y="670"/>
                                <a:chExt cx="1535" cy="1534"/>
                              </a:xfrm>
                              <a:grpFill/>
                            </wpg:grpSpPr>
                            <wps:wsp>
                              <wps:cNvPr id="2175" name="4465"/>
                              <wps:cNvSpPr>
                                <a:spLocks/>
                              </wps:cNvSpPr>
                              <wps:spPr bwMode="auto">
                                <a:xfrm>
                                  <a:off x="2233" y="670"/>
                                  <a:ext cx="1535" cy="1534"/>
                                </a:xfrm>
                                <a:custGeom>
                                  <a:avLst/>
                                  <a:gdLst>
                                    <a:gd name="T0" fmla="+- 0 3017 2233"/>
                                    <a:gd name="T1" fmla="*/ T0 w 1535"/>
                                    <a:gd name="T2" fmla="+- 0 670 670"/>
                                    <a:gd name="T3" fmla="*/ 670 h 1534"/>
                                    <a:gd name="T4" fmla="+- 0 2233 2233"/>
                                    <a:gd name="T5" fmla="*/ T4 w 1535"/>
                                    <a:gd name="T6" fmla="+- 0 1432 670"/>
                                    <a:gd name="T7" fmla="*/ 1432 h 1534"/>
                                    <a:gd name="T8" fmla="+- 0 2983 2233"/>
                                    <a:gd name="T9" fmla="*/ T8 w 1535"/>
                                    <a:gd name="T10" fmla="+- 0 2204 670"/>
                                    <a:gd name="T11" fmla="*/ 2204 h 1534"/>
                                    <a:gd name="T12" fmla="+- 0 3767 2233"/>
                                    <a:gd name="T13" fmla="*/ T12 w 1535"/>
                                    <a:gd name="T14" fmla="+- 0 1441 670"/>
                                    <a:gd name="T15" fmla="*/ 1441 h 1534"/>
                                    <a:gd name="T16" fmla="+- 0 3017 2233"/>
                                    <a:gd name="T17" fmla="*/ T16 w 1535"/>
                                    <a:gd name="T18" fmla="+- 0 670 670"/>
                                    <a:gd name="T19" fmla="*/ 670 h 1534"/>
                                  </a:gdLst>
                                  <a:ahLst/>
                                  <a:cxnLst>
                                    <a:cxn ang="0">
                                      <a:pos x="T1" y="T3"/>
                                    </a:cxn>
                                    <a:cxn ang="0">
                                      <a:pos x="T5" y="T7"/>
                                    </a:cxn>
                                    <a:cxn ang="0">
                                      <a:pos x="T9" y="T11"/>
                                    </a:cxn>
                                    <a:cxn ang="0">
                                      <a:pos x="T13" y="T15"/>
                                    </a:cxn>
                                    <a:cxn ang="0">
                                      <a:pos x="T17" y="T19"/>
                                    </a:cxn>
                                  </a:cxnLst>
                                  <a:rect l="0" t="0" r="r" b="b"/>
                                  <a:pathLst>
                                    <a:path w="1535" h="1534">
                                      <a:moveTo>
                                        <a:pt x="784" y="0"/>
                                      </a:moveTo>
                                      <a:lnTo>
                                        <a:pt x="0" y="762"/>
                                      </a:lnTo>
                                      <a:lnTo>
                                        <a:pt x="750" y="1534"/>
                                      </a:lnTo>
                                      <a:lnTo>
                                        <a:pt x="1534" y="771"/>
                                      </a:lnTo>
                                      <a:lnTo>
                                        <a:pt x="78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6" name="4757"/>
                            <wpg:cNvGrpSpPr>
                              <a:grpSpLocks/>
                            </wpg:cNvGrpSpPr>
                            <wpg:grpSpPr bwMode="auto">
                              <a:xfrm>
                                <a:off x="1204" y="1699"/>
                                <a:ext cx="1535" cy="1534"/>
                                <a:chOff x="1204" y="1699"/>
                                <a:chExt cx="1535" cy="1534"/>
                              </a:xfrm>
                              <a:grpFill/>
                            </wpg:grpSpPr>
                            <wps:wsp>
                              <wps:cNvPr id="2177" name="4880"/>
                              <wps:cNvSpPr>
                                <a:spLocks/>
                              </wps:cNvSpPr>
                              <wps:spPr bwMode="auto">
                                <a:xfrm>
                                  <a:off x="1204" y="1699"/>
                                  <a:ext cx="1535" cy="1534"/>
                                </a:xfrm>
                                <a:custGeom>
                                  <a:avLst/>
                                  <a:gdLst>
                                    <a:gd name="T0" fmla="+- 0 1988 1204"/>
                                    <a:gd name="T1" fmla="*/ T0 w 1535"/>
                                    <a:gd name="T2" fmla="+- 0 1699 1699"/>
                                    <a:gd name="T3" fmla="*/ 1699 h 1534"/>
                                    <a:gd name="T4" fmla="+- 0 1204 1204"/>
                                    <a:gd name="T5" fmla="*/ T4 w 1535"/>
                                    <a:gd name="T6" fmla="+- 0 2461 1699"/>
                                    <a:gd name="T7" fmla="*/ 2461 h 1534"/>
                                    <a:gd name="T8" fmla="+- 0 1954 1204"/>
                                    <a:gd name="T9" fmla="*/ T8 w 1535"/>
                                    <a:gd name="T10" fmla="+- 0 3233 1699"/>
                                    <a:gd name="T11" fmla="*/ 3233 h 1534"/>
                                    <a:gd name="T12" fmla="+- 0 2738 1204"/>
                                    <a:gd name="T13" fmla="*/ T12 w 1535"/>
                                    <a:gd name="T14" fmla="+- 0 2471 1699"/>
                                    <a:gd name="T15" fmla="*/ 2471 h 1534"/>
                                    <a:gd name="T16" fmla="+- 0 1988 1204"/>
                                    <a:gd name="T17" fmla="*/ T16 w 1535"/>
                                    <a:gd name="T18" fmla="+- 0 1699 1699"/>
                                    <a:gd name="T19" fmla="*/ 1699 h 1534"/>
                                  </a:gdLst>
                                  <a:ahLst/>
                                  <a:cxnLst>
                                    <a:cxn ang="0">
                                      <a:pos x="T1" y="T3"/>
                                    </a:cxn>
                                    <a:cxn ang="0">
                                      <a:pos x="T5" y="T7"/>
                                    </a:cxn>
                                    <a:cxn ang="0">
                                      <a:pos x="T9" y="T11"/>
                                    </a:cxn>
                                    <a:cxn ang="0">
                                      <a:pos x="T13" y="T15"/>
                                    </a:cxn>
                                    <a:cxn ang="0">
                                      <a:pos x="T17" y="T19"/>
                                    </a:cxn>
                                  </a:cxnLst>
                                  <a:rect l="0" t="0" r="r" b="b"/>
                                  <a:pathLst>
                                    <a:path w="1535" h="1534">
                                      <a:moveTo>
                                        <a:pt x="784" y="0"/>
                                      </a:moveTo>
                                      <a:lnTo>
                                        <a:pt x="0" y="762"/>
                                      </a:lnTo>
                                      <a:lnTo>
                                        <a:pt x="750" y="1534"/>
                                      </a:lnTo>
                                      <a:lnTo>
                                        <a:pt x="1534" y="772"/>
                                      </a:lnTo>
                                      <a:lnTo>
                                        <a:pt x="78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8" name="5176"/>
                            <wpg:cNvGrpSpPr>
                              <a:grpSpLocks/>
                            </wpg:cNvGrpSpPr>
                            <wpg:grpSpPr bwMode="auto">
                              <a:xfrm>
                                <a:off x="0" y="-260"/>
                                <a:ext cx="654" cy="1308"/>
                                <a:chOff x="0" y="-260"/>
                                <a:chExt cx="654" cy="1308"/>
                              </a:xfrm>
                              <a:grpFill/>
                            </wpg:grpSpPr>
                            <wps:wsp>
                              <wps:cNvPr id="2179" name="5291"/>
                              <wps:cNvSpPr>
                                <a:spLocks/>
                              </wps:cNvSpPr>
                              <wps:spPr bwMode="auto">
                                <a:xfrm>
                                  <a:off x="0" y="-260"/>
                                  <a:ext cx="654" cy="1308"/>
                                </a:xfrm>
                                <a:custGeom>
                                  <a:avLst/>
                                  <a:gdLst>
                                    <a:gd name="T0" fmla="*/ 0 w 654"/>
                                    <a:gd name="T1" fmla="+- 0 -260 -260"/>
                                    <a:gd name="T2" fmla="*/ -260 h 1308"/>
                                    <a:gd name="T3" fmla="*/ 0 w 654"/>
                                    <a:gd name="T4" fmla="+- 0 1048 -260"/>
                                    <a:gd name="T5" fmla="*/ 1048 h 1308"/>
                                    <a:gd name="T6" fmla="*/ 654 w 654"/>
                                    <a:gd name="T7" fmla="+- 0 412 -260"/>
                                    <a:gd name="T8" fmla="*/ 412 h 1308"/>
                                    <a:gd name="T9" fmla="*/ 0 w 654"/>
                                    <a:gd name="T10" fmla="+- 0 -260 -260"/>
                                    <a:gd name="T11" fmla="*/ -260 h 1308"/>
                                  </a:gdLst>
                                  <a:ahLst/>
                                  <a:cxnLst>
                                    <a:cxn ang="0">
                                      <a:pos x="T0" y="T2"/>
                                    </a:cxn>
                                    <a:cxn ang="0">
                                      <a:pos x="T3" y="T5"/>
                                    </a:cxn>
                                    <a:cxn ang="0">
                                      <a:pos x="T6" y="T8"/>
                                    </a:cxn>
                                    <a:cxn ang="0">
                                      <a:pos x="T9" y="T11"/>
                                    </a:cxn>
                                  </a:cxnLst>
                                  <a:rect l="0" t="0" r="r" b="b"/>
                                  <a:pathLst>
                                    <a:path w="654" h="1308">
                                      <a:moveTo>
                                        <a:pt x="0" y="0"/>
                                      </a:moveTo>
                                      <a:lnTo>
                                        <a:pt x="0" y="1308"/>
                                      </a:lnTo>
                                      <a:lnTo>
                                        <a:pt x="654" y="672"/>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0" name="5558"/>
                            <wpg:cNvGrpSpPr>
                              <a:grpSpLocks/>
                            </wpg:cNvGrpSpPr>
                            <wpg:grpSpPr bwMode="auto">
                              <a:xfrm>
                                <a:off x="162" y="670"/>
                                <a:ext cx="1535" cy="1534"/>
                                <a:chOff x="162" y="670"/>
                                <a:chExt cx="1535" cy="1534"/>
                              </a:xfrm>
                              <a:grpFill/>
                            </wpg:grpSpPr>
                            <wps:wsp>
                              <wps:cNvPr id="2181" name="5677"/>
                              <wps:cNvSpPr>
                                <a:spLocks/>
                              </wps:cNvSpPr>
                              <wps:spPr bwMode="auto">
                                <a:xfrm>
                                  <a:off x="162" y="670"/>
                                  <a:ext cx="1535" cy="1534"/>
                                </a:xfrm>
                                <a:custGeom>
                                  <a:avLst/>
                                  <a:gdLst>
                                    <a:gd name="T0" fmla="+- 0 946 162"/>
                                    <a:gd name="T1" fmla="*/ T0 w 1535"/>
                                    <a:gd name="T2" fmla="+- 0 670 670"/>
                                    <a:gd name="T3" fmla="*/ 670 h 1534"/>
                                    <a:gd name="T4" fmla="+- 0 162 162"/>
                                    <a:gd name="T5" fmla="*/ T4 w 1535"/>
                                    <a:gd name="T6" fmla="+- 0 1432 670"/>
                                    <a:gd name="T7" fmla="*/ 1432 h 1534"/>
                                    <a:gd name="T8" fmla="+- 0 912 162"/>
                                    <a:gd name="T9" fmla="*/ T8 w 1535"/>
                                    <a:gd name="T10" fmla="+- 0 2204 670"/>
                                    <a:gd name="T11" fmla="*/ 2204 h 1534"/>
                                    <a:gd name="T12" fmla="+- 0 1696 162"/>
                                    <a:gd name="T13" fmla="*/ T12 w 1535"/>
                                    <a:gd name="T14" fmla="+- 0 1441 670"/>
                                    <a:gd name="T15" fmla="*/ 1441 h 1534"/>
                                    <a:gd name="T16" fmla="+- 0 946 162"/>
                                    <a:gd name="T17" fmla="*/ T16 w 1535"/>
                                    <a:gd name="T18" fmla="+- 0 670 670"/>
                                    <a:gd name="T19" fmla="*/ 670 h 1534"/>
                                  </a:gdLst>
                                  <a:ahLst/>
                                  <a:cxnLst>
                                    <a:cxn ang="0">
                                      <a:pos x="T1" y="T3"/>
                                    </a:cxn>
                                    <a:cxn ang="0">
                                      <a:pos x="T5" y="T7"/>
                                    </a:cxn>
                                    <a:cxn ang="0">
                                      <a:pos x="T9" y="T11"/>
                                    </a:cxn>
                                    <a:cxn ang="0">
                                      <a:pos x="T13" y="T15"/>
                                    </a:cxn>
                                    <a:cxn ang="0">
                                      <a:pos x="T17" y="T19"/>
                                    </a:cxn>
                                  </a:cxnLst>
                                  <a:rect l="0" t="0" r="r" b="b"/>
                                  <a:pathLst>
                                    <a:path w="1535" h="1534">
                                      <a:moveTo>
                                        <a:pt x="784" y="0"/>
                                      </a:moveTo>
                                      <a:lnTo>
                                        <a:pt x="0" y="762"/>
                                      </a:lnTo>
                                      <a:lnTo>
                                        <a:pt x="750" y="1534"/>
                                      </a:lnTo>
                                      <a:lnTo>
                                        <a:pt x="1534" y="771"/>
                                      </a:lnTo>
                                      <a:lnTo>
                                        <a:pt x="78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2" name="5963"/>
                            <wpg:cNvGrpSpPr>
                              <a:grpSpLocks/>
                            </wpg:cNvGrpSpPr>
                            <wpg:grpSpPr bwMode="auto">
                              <a:xfrm>
                                <a:off x="1257" y="-346"/>
                                <a:ext cx="1535" cy="1534"/>
                                <a:chOff x="1257" y="-346"/>
                                <a:chExt cx="1535" cy="1534"/>
                              </a:xfrm>
                              <a:grpFill/>
                            </wpg:grpSpPr>
                            <wps:wsp>
                              <wps:cNvPr id="2183" name="6086"/>
                              <wps:cNvSpPr>
                                <a:spLocks/>
                              </wps:cNvSpPr>
                              <wps:spPr bwMode="auto">
                                <a:xfrm>
                                  <a:off x="1257" y="-346"/>
                                  <a:ext cx="1535" cy="1534"/>
                                </a:xfrm>
                                <a:custGeom>
                                  <a:avLst/>
                                  <a:gdLst>
                                    <a:gd name="T0" fmla="+- 0 2042 1257"/>
                                    <a:gd name="T1" fmla="*/ T0 w 1535"/>
                                    <a:gd name="T2" fmla="+- 0 -346 -346"/>
                                    <a:gd name="T3" fmla="*/ -346 h 1534"/>
                                    <a:gd name="T4" fmla="+- 0 1257 1257"/>
                                    <a:gd name="T5" fmla="*/ T4 w 1535"/>
                                    <a:gd name="T6" fmla="+- 0 416 -346"/>
                                    <a:gd name="T7" fmla="*/ 416 h 1534"/>
                                    <a:gd name="T8" fmla="+- 0 2008 1257"/>
                                    <a:gd name="T9" fmla="*/ T8 w 1535"/>
                                    <a:gd name="T10" fmla="+- 0 1188 -346"/>
                                    <a:gd name="T11" fmla="*/ 1188 h 1534"/>
                                    <a:gd name="T12" fmla="+- 0 2792 1257"/>
                                    <a:gd name="T13" fmla="*/ T12 w 1535"/>
                                    <a:gd name="T14" fmla="+- 0 426 -346"/>
                                    <a:gd name="T15" fmla="*/ 426 h 1534"/>
                                    <a:gd name="T16" fmla="+- 0 2042 1257"/>
                                    <a:gd name="T17" fmla="*/ T16 w 1535"/>
                                    <a:gd name="T18" fmla="+- 0 -346 -346"/>
                                    <a:gd name="T19" fmla="*/ -346 h 1534"/>
                                  </a:gdLst>
                                  <a:ahLst/>
                                  <a:cxnLst>
                                    <a:cxn ang="0">
                                      <a:pos x="T1" y="T3"/>
                                    </a:cxn>
                                    <a:cxn ang="0">
                                      <a:pos x="T5" y="T7"/>
                                    </a:cxn>
                                    <a:cxn ang="0">
                                      <a:pos x="T9" y="T11"/>
                                    </a:cxn>
                                    <a:cxn ang="0">
                                      <a:pos x="T13" y="T15"/>
                                    </a:cxn>
                                    <a:cxn ang="0">
                                      <a:pos x="T17" y="T19"/>
                                    </a:cxn>
                                  </a:cxnLst>
                                  <a:rect l="0" t="0" r="r" b="b"/>
                                  <a:pathLst>
                                    <a:path w="1535" h="1534">
                                      <a:moveTo>
                                        <a:pt x="785" y="0"/>
                                      </a:moveTo>
                                      <a:lnTo>
                                        <a:pt x="0" y="762"/>
                                      </a:lnTo>
                                      <a:lnTo>
                                        <a:pt x="751" y="1534"/>
                                      </a:lnTo>
                                      <a:lnTo>
                                        <a:pt x="1535" y="772"/>
                                      </a:lnTo>
                                      <a:lnTo>
                                        <a:pt x="78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4" name="6380"/>
                            <wpg:cNvGrpSpPr>
                              <a:grpSpLocks/>
                            </wpg:cNvGrpSpPr>
                            <wpg:grpSpPr bwMode="auto">
                              <a:xfrm>
                                <a:off x="239" y="-691"/>
                                <a:ext cx="1518" cy="759"/>
                                <a:chOff x="239" y="-691"/>
                                <a:chExt cx="1518" cy="759"/>
                              </a:xfrm>
                              <a:grpFill/>
                            </wpg:grpSpPr>
                            <wps:wsp>
                              <wps:cNvPr id="2185" name="6499"/>
                              <wps:cNvSpPr>
                                <a:spLocks/>
                              </wps:cNvSpPr>
                              <wps:spPr bwMode="auto">
                                <a:xfrm>
                                  <a:off x="239" y="-691"/>
                                  <a:ext cx="1518" cy="759"/>
                                </a:xfrm>
                                <a:custGeom>
                                  <a:avLst/>
                                  <a:gdLst>
                                    <a:gd name="T0" fmla="+- 0 1756 239"/>
                                    <a:gd name="T1" fmla="*/ T0 w 1518"/>
                                    <a:gd name="T2" fmla="+- 0 -691 -691"/>
                                    <a:gd name="T3" fmla="*/ -691 h 759"/>
                                    <a:gd name="T4" fmla="+- 0 239 239"/>
                                    <a:gd name="T5" fmla="*/ T4 w 1518"/>
                                    <a:gd name="T6" fmla="+- 0 -691 -691"/>
                                    <a:gd name="T7" fmla="*/ -691 h 759"/>
                                    <a:gd name="T8" fmla="+- 0 976 239"/>
                                    <a:gd name="T9" fmla="*/ T8 w 1518"/>
                                    <a:gd name="T10" fmla="+- 0 68 -691"/>
                                    <a:gd name="T11" fmla="*/ 68 h 759"/>
                                    <a:gd name="T12" fmla="+- 0 1756 239"/>
                                    <a:gd name="T13" fmla="*/ T12 w 1518"/>
                                    <a:gd name="T14" fmla="+- 0 -691 -691"/>
                                    <a:gd name="T15" fmla="*/ -691 h 759"/>
                                  </a:gdLst>
                                  <a:ahLst/>
                                  <a:cxnLst>
                                    <a:cxn ang="0">
                                      <a:pos x="T1" y="T3"/>
                                    </a:cxn>
                                    <a:cxn ang="0">
                                      <a:pos x="T5" y="T7"/>
                                    </a:cxn>
                                    <a:cxn ang="0">
                                      <a:pos x="T9" y="T11"/>
                                    </a:cxn>
                                    <a:cxn ang="0">
                                      <a:pos x="T13" y="T15"/>
                                    </a:cxn>
                                  </a:cxnLst>
                                  <a:rect l="0" t="0" r="r" b="b"/>
                                  <a:pathLst>
                                    <a:path w="1518" h="759">
                                      <a:moveTo>
                                        <a:pt x="1517" y="0"/>
                                      </a:moveTo>
                                      <a:lnTo>
                                        <a:pt x="0" y="0"/>
                                      </a:lnTo>
                                      <a:lnTo>
                                        <a:pt x="737" y="759"/>
                                      </a:lnTo>
                                      <a:lnTo>
                                        <a:pt x="1517"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6" name="6777"/>
                            <wpg:cNvGrpSpPr>
                              <a:grpSpLocks/>
                            </wpg:cNvGrpSpPr>
                            <wpg:grpSpPr bwMode="auto">
                              <a:xfrm>
                                <a:off x="4301" y="-691"/>
                                <a:ext cx="1491" cy="746"/>
                                <a:chOff x="4301" y="-691"/>
                                <a:chExt cx="1491" cy="746"/>
                              </a:xfrm>
                              <a:grpFill/>
                            </wpg:grpSpPr>
                            <wps:wsp>
                              <wps:cNvPr id="2187" name="6898"/>
                              <wps:cNvSpPr>
                                <a:spLocks/>
                              </wps:cNvSpPr>
                              <wps:spPr bwMode="auto">
                                <a:xfrm>
                                  <a:off x="4301" y="-691"/>
                                  <a:ext cx="1491" cy="746"/>
                                </a:xfrm>
                                <a:custGeom>
                                  <a:avLst/>
                                  <a:gdLst>
                                    <a:gd name="T0" fmla="+- 0 5792 4301"/>
                                    <a:gd name="T1" fmla="*/ T0 w 1491"/>
                                    <a:gd name="T2" fmla="+- 0 -691 -691"/>
                                    <a:gd name="T3" fmla="*/ -691 h 746"/>
                                    <a:gd name="T4" fmla="+- 0 4301 4301"/>
                                    <a:gd name="T5" fmla="*/ T4 w 1491"/>
                                    <a:gd name="T6" fmla="+- 0 -691 -691"/>
                                    <a:gd name="T7" fmla="*/ -691 h 746"/>
                                    <a:gd name="T8" fmla="+- 0 5025 4301"/>
                                    <a:gd name="T9" fmla="*/ T8 w 1491"/>
                                    <a:gd name="T10" fmla="+- 0 55 -691"/>
                                    <a:gd name="T11" fmla="*/ 55 h 746"/>
                                    <a:gd name="T12" fmla="+- 0 5792 4301"/>
                                    <a:gd name="T13" fmla="*/ T12 w 1491"/>
                                    <a:gd name="T14" fmla="+- 0 -691 -691"/>
                                    <a:gd name="T15" fmla="*/ -691 h 746"/>
                                  </a:gdLst>
                                  <a:ahLst/>
                                  <a:cxnLst>
                                    <a:cxn ang="0">
                                      <a:pos x="T1" y="T3"/>
                                    </a:cxn>
                                    <a:cxn ang="0">
                                      <a:pos x="T5" y="T7"/>
                                    </a:cxn>
                                    <a:cxn ang="0">
                                      <a:pos x="T9" y="T11"/>
                                    </a:cxn>
                                    <a:cxn ang="0">
                                      <a:pos x="T13" y="T15"/>
                                    </a:cxn>
                                  </a:cxnLst>
                                  <a:rect l="0" t="0" r="r" b="b"/>
                                  <a:pathLst>
                                    <a:path w="1491" h="746">
                                      <a:moveTo>
                                        <a:pt x="1491" y="0"/>
                                      </a:moveTo>
                                      <a:lnTo>
                                        <a:pt x="0" y="0"/>
                                      </a:lnTo>
                                      <a:lnTo>
                                        <a:pt x="724" y="746"/>
                                      </a:lnTo>
                                      <a:lnTo>
                                        <a:pt x="1491"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8" name="7180"/>
                            <wpg:cNvGrpSpPr>
                              <a:grpSpLocks/>
                            </wpg:cNvGrpSpPr>
                            <wpg:grpSpPr bwMode="auto">
                              <a:xfrm>
                                <a:off x="2363" y="-691"/>
                                <a:ext cx="1491" cy="746"/>
                                <a:chOff x="2363" y="-691"/>
                                <a:chExt cx="1491" cy="746"/>
                              </a:xfrm>
                              <a:grpFill/>
                            </wpg:grpSpPr>
                            <wps:wsp>
                              <wps:cNvPr id="2189" name="7301"/>
                              <wps:cNvSpPr>
                                <a:spLocks/>
                              </wps:cNvSpPr>
                              <wps:spPr bwMode="auto">
                                <a:xfrm>
                                  <a:off x="2363" y="-691"/>
                                  <a:ext cx="1491" cy="746"/>
                                </a:xfrm>
                                <a:custGeom>
                                  <a:avLst/>
                                  <a:gdLst>
                                    <a:gd name="T0" fmla="+- 0 3854 2363"/>
                                    <a:gd name="T1" fmla="*/ T0 w 1491"/>
                                    <a:gd name="T2" fmla="+- 0 -691 -691"/>
                                    <a:gd name="T3" fmla="*/ -691 h 746"/>
                                    <a:gd name="T4" fmla="+- 0 2363 2363"/>
                                    <a:gd name="T5" fmla="*/ T4 w 1491"/>
                                    <a:gd name="T6" fmla="+- 0 -691 -691"/>
                                    <a:gd name="T7" fmla="*/ -691 h 746"/>
                                    <a:gd name="T8" fmla="+- 0 3087 2363"/>
                                    <a:gd name="T9" fmla="*/ T8 w 1491"/>
                                    <a:gd name="T10" fmla="+- 0 55 -691"/>
                                    <a:gd name="T11" fmla="*/ 55 h 746"/>
                                    <a:gd name="T12" fmla="+- 0 3854 2363"/>
                                    <a:gd name="T13" fmla="*/ T12 w 1491"/>
                                    <a:gd name="T14" fmla="+- 0 -691 -691"/>
                                    <a:gd name="T15" fmla="*/ -691 h 746"/>
                                  </a:gdLst>
                                  <a:ahLst/>
                                  <a:cxnLst>
                                    <a:cxn ang="0">
                                      <a:pos x="T1" y="T3"/>
                                    </a:cxn>
                                    <a:cxn ang="0">
                                      <a:pos x="T5" y="T7"/>
                                    </a:cxn>
                                    <a:cxn ang="0">
                                      <a:pos x="T9" y="T11"/>
                                    </a:cxn>
                                    <a:cxn ang="0">
                                      <a:pos x="T13" y="T15"/>
                                    </a:cxn>
                                  </a:cxnLst>
                                  <a:rect l="0" t="0" r="r" b="b"/>
                                  <a:pathLst>
                                    <a:path w="1491" h="746">
                                      <a:moveTo>
                                        <a:pt x="1491" y="0"/>
                                      </a:moveTo>
                                      <a:lnTo>
                                        <a:pt x="0" y="0"/>
                                      </a:lnTo>
                                      <a:lnTo>
                                        <a:pt x="724" y="746"/>
                                      </a:lnTo>
                                      <a:lnTo>
                                        <a:pt x="1491"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6E8C6C" id="2505" o:spid="_x0000_s1026" style="position:absolute;margin-left:-11.25pt;margin-top:-108pt;width:289.65pt;height:292.75pt;z-index:-251401216;mso-position-horizontal-relative:page" coordorigin=",-691" coordsize="5793,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">
                    <v:group id="2750" o:spid="_x0000_s1027" style="position:absolute;top:3883;width:641;height:1281" coordorigin=",3883" coordsize="641,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">
                      <v:shape id="2865" o:spid="_x0000_s1028" style="position:absolute;top:3883;width:641;height:1281;visibility:visible;mso-wrap-style:square;v-text-anchor:top" coordsize="641,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" path="m,l,1281,640,659,,xe" filled="f" stroked="f">
                        <v:path arrowok="t" o:connecttype="custom" o:connectlocs="0,3883;0,5164;640,4542;0,3883" o:connectangles="0,0,0,0"/>
                      </v:shape>
                    </v:group>
                    <v:group id="3133" o:spid="_x0000_s1029" style="position:absolute;top:1839;width:641;height:1281" coordorigin=",1839" coordsize="641,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">
                      <v:shape id="3248" o:spid="_x0000_s1030" style="position:absolute;top:1839;width:641;height:1281;visibility:visible;mso-wrap-style:square;v-text-anchor:top" coordsize="641,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" path="m,l,1281,640,658,,xe" filled="f" stroked="f">
                        <v:path arrowok="t" o:connecttype="custom" o:connectlocs="0,1839;0,3120;640,2497;0,1839" o:connectangles="0,0,0,0"/>
                      </v:shape>
                    </v:group>
                    <v:group id="3516" o:spid="_x0000_s1031" style="position:absolute;left:154;top:2741;width:1535;height:1534" coordorigin="154,2741"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">
                      <v:shape id="3637" o:spid="_x0000_s1032" style="position:absolute;left:154;top:2741;width:1535;height:1534;visibility:visible;mso-wrap-style:square;v-text-anchor:top"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" path="m784,l,762r750,772l1535,772,784,xe" filled="f" stroked="f">
                        <v:path arrowok="t" o:connecttype="custom" o:connectlocs="784,2741;0,3503;750,4275;1535,3513;784,2741" o:connectangles="0,0,0,0,0"/>
                      </v:shape>
                    </v:group>
                    <v:group id="3927" o:spid="_x0000_s1033" style="position:absolute;left:3275;top:-346;width:1535;height:1534" coordorigin="3275,-346"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">
                      <v:shape id="4050" o:spid="_x0000_s1034" style="position:absolute;left:3275;top:-346;width:1535;height:1534;visibility:visible;mso-wrap-style:square;v-text-anchor:top"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" path="m784,l,762r750,772l1534,772,784,xe" filled="f" stroked="f">
                        <v:path arrowok="t" o:connecttype="custom" o:connectlocs="784,-346;0,416;750,1188;1534,426;784,-346" o:connectangles="0,0,0,0,0"/>
                      </v:shape>
                    </v:group>
                    <v:group id="4344" o:spid="_x0000_s1035" style="position:absolute;left:2233;top:670;width:1535;height:1534" coordorigin="2233,670"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">
                      <v:shape id="4465" o:spid="_x0000_s1036" style="position:absolute;left:2233;top:670;width:1535;height:1534;visibility:visible;mso-wrap-style:square;v-text-anchor:top"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" path="m784,l,762r750,772l1534,771,784,xe" filled="f" stroked="f">
                        <v:path arrowok="t" o:connecttype="custom" o:connectlocs="784,670;0,1432;750,2204;1534,1441;784,670" o:connectangles="0,0,0,0,0"/>
                      </v:shape>
                    </v:group>
                    <v:group id="4757" o:spid="_x0000_s1037" style="position:absolute;left:1204;top:1699;width:1535;height:1534" coordorigin="1204,1699"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">
                      <v:shape id="4880" o:spid="_x0000_s1038" style="position:absolute;left:1204;top:1699;width:1535;height:1534;visibility:visible;mso-wrap-style:square;v-text-anchor:top"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" path="m784,l,762r750,772l1534,772,784,xe" filled="f" stroked="f">
                        <v:path arrowok="t" o:connecttype="custom" o:connectlocs="784,1699;0,2461;750,3233;1534,2471;784,1699" o:connectangles="0,0,0,0,0"/>
                      </v:shape>
                    </v:group>
                    <v:group id="5176" o:spid="_x0000_s1039" style="position:absolute;top:-260;width:654;height:1308" coordorigin=",-260" coordsize="654,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">
                      <v:shape id="5291" o:spid="_x0000_s1040" style="position:absolute;top:-260;width:654;height:1308;visibility:visible;mso-wrap-style:square;v-text-anchor:top" coordsize="654,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" path="m,l,1308,654,672,,xe" filled="f" stroked="f">
                        <v:path arrowok="t" o:connecttype="custom" o:connectlocs="0,-260;0,1048;654,412;0,-260" o:connectangles="0,0,0,0"/>
                      </v:shape>
                    </v:group>
                    <v:group id="5558" o:spid="_x0000_s1041" style="position:absolute;left:162;top:670;width:1535;height:1534" coordorigin="162,670"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">
                      <v:shape id="5677" o:spid="_x0000_s1042" style="position:absolute;left:162;top:670;width:1535;height:1534;visibility:visible;mso-wrap-style:square;v-text-anchor:top"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" path="m784,l,762r750,772l1534,771,784,xe" filled="f" stroked="f">
                        <v:path arrowok="t" o:connecttype="custom" o:connectlocs="784,670;0,1432;750,2204;1534,1441;784,670" o:connectangles="0,0,0,0,0"/>
                      </v:shape>
                    </v:group>
                    <v:group id="5963" o:spid="_x0000_s1043" style="position:absolute;left:1257;top:-346;width:1535;height:1534" coordorigin="1257,-346"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">
                      <v:shape id="6086" o:spid="_x0000_s1044" style="position:absolute;left:1257;top:-346;width:1535;height:1534;visibility:visible;mso-wrap-style:square;v-text-anchor:top" coordsize="1535,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" path="m785,l,762r751,772l1535,772,785,xe" filled="f" stroked="f">
                        <v:path arrowok="t" o:connecttype="custom" o:connectlocs="785,-346;0,416;751,1188;1535,426;785,-346" o:connectangles="0,0,0,0,0"/>
                      </v:shape>
                    </v:group>
                    <v:group id="6380" o:spid="_x0000_s1045" style="position:absolute;left:239;top:-691;width:1518;height:759" coordorigin="239,-691" coordsize="1518,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">
                      <v:shape id="6499" o:spid="_x0000_s1046" style="position:absolute;left:239;top:-691;width:1518;height:759;visibility:visible;mso-wrap-style:square;v-text-anchor:top" coordsize="1518,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" path="m1517,l,,737,759,1517,xe" filled="f" stroked="f">
                        <v:path arrowok="t" o:connecttype="custom" o:connectlocs="1517,-691;0,-691;737,68;1517,-691" o:connectangles="0,0,0,0"/>
                      </v:shape>
                    </v:group>
                    <v:group id="6777" o:spid="_x0000_s1047" style="position:absolute;left:4301;top:-691;width:1491;height:746" coordorigin="4301,-691" coordsize="1491,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">
                      <v:shape id="6898" o:spid="_x0000_s1048" style="position:absolute;left:4301;top:-691;width:1491;height:746;visibility:visible;mso-wrap-style:square;v-text-anchor:top" coordsize="1491,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" path="m1491,l,,724,746,1491,xe" filled="f" stroked="f">
                        <v:path arrowok="t" o:connecttype="custom" o:connectlocs="1491,-691;0,-691;724,55;1491,-691" o:connectangles="0,0,0,0"/>
                      </v:shape>
                    </v:group>
                    <v:group id="7180" o:spid="_x0000_s1049" style="position:absolute;left:2363;top:-691;width:1491;height:746" coordorigin="2363,-691" coordsize="1491,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">
                      <v:shape id="7301" o:spid="_x0000_s1050" style="position:absolute;left:2363;top:-691;width:1491;height:746;visibility:visible;mso-wrap-style:square;v-text-anchor:top" coordsize="1491,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" path="m1491,l,,724,746,1491,xe" filled="f" stroked="f">
                        <v:path arrowok="t" o:connecttype="custom" o:connectlocs="1491,-691;0,-691;724,55;1491,-691" o:connectangles="0,0,0,0"/>
                      </v:shape>
                    </v:group>
                    <w10:wrap anchorx="page"/>
                  </v:group>
                </w:pict>
              </mc:Fallback>
            </mc:AlternateContent>
          </w:r>
        </w:p>
        <w:p w14:paraId="7A03A034" w14:textId="294736D4" w:rsidR="00B85D06" w:rsidRDefault="00B85D06">
          <w:pPr>
            <w:spacing w:after="200" w:line="276" w:lineRule="auto"/>
            <w:rPr>
              <w:rFonts w:ascii="Arial" w:hAnsi="Arial" w:cs="Arial"/>
              <w:bCs/>
            </w:rPr>
          </w:pPr>
        </w:p>
        <w:p w14:paraId="7825E505" w14:textId="27A39E4D" w:rsidR="00B85D06" w:rsidRDefault="00B85D06">
          <w:pPr>
            <w:spacing w:after="200" w:line="276" w:lineRule="auto"/>
            <w:rPr>
              <w:rFonts w:ascii="Arial" w:hAnsi="Arial" w:cs="Arial"/>
              <w:bCs/>
            </w:rPr>
          </w:pPr>
        </w:p>
        <w:p w14:paraId="60CFF404" w14:textId="77777777" w:rsidR="00B85D06" w:rsidRDefault="00B85D06">
          <w:pPr>
            <w:spacing w:after="200" w:line="276" w:lineRule="auto"/>
            <w:rPr>
              <w:rFonts w:ascii="Arial" w:hAnsi="Arial" w:cs="Arial"/>
              <w:bCs/>
            </w:rPr>
          </w:pPr>
        </w:p>
        <w:p w14:paraId="24D11964" w14:textId="76EC417F" w:rsidR="00B85D06" w:rsidRDefault="00B85D06">
          <w:pPr>
            <w:spacing w:after="200" w:line="276" w:lineRule="auto"/>
            <w:rPr>
              <w:rFonts w:ascii="Arial" w:hAnsi="Arial" w:cs="Arial"/>
              <w:bCs/>
            </w:rPr>
          </w:pPr>
        </w:p>
        <w:p w14:paraId="04C7E64D" w14:textId="012C7127" w:rsidR="00B85D06" w:rsidRDefault="00B85D06">
          <w:pPr>
            <w:spacing w:after="200" w:line="276" w:lineRule="auto"/>
            <w:rPr>
              <w:rFonts w:ascii="Arial" w:hAnsi="Arial" w:cs="Arial"/>
              <w:bCs/>
            </w:rPr>
          </w:pPr>
        </w:p>
        <w:p w14:paraId="6437A383" w14:textId="4BCDF5EA" w:rsidR="00082B79" w:rsidRPr="00AD134B" w:rsidRDefault="00082B79" w:rsidP="00F769AE">
          <w:pPr>
            <w:jc w:val="center"/>
            <w:rPr>
              <w:rFonts w:ascii="ChollaSlabBold" w:hAnsi="ChollaSlabBold"/>
              <w:b/>
              <w:color w:val="1F497D" w:themeColor="text2"/>
              <w:sz w:val="60"/>
              <w:szCs w:val="60"/>
            </w:rPr>
          </w:pPr>
          <w:bookmarkStart w:id="0" w:name="_Toc484175270"/>
          <w:r w:rsidRPr="00AD134B">
            <w:rPr>
              <w:rFonts w:ascii="ChollaSlabBold" w:hAnsi="ChollaSlabBold"/>
              <w:b/>
              <w:color w:val="1F497D" w:themeColor="text2"/>
              <w:sz w:val="60"/>
              <w:szCs w:val="60"/>
            </w:rPr>
            <w:t>Perfil de proyecto</w:t>
          </w:r>
          <w:bookmarkEnd w:id="0"/>
        </w:p>
        <w:p w14:paraId="375FFE94" w14:textId="77777777" w:rsidR="00082B79" w:rsidRPr="00AD134B" w:rsidRDefault="00082B79" w:rsidP="00082B79">
          <w:pPr>
            <w:rPr>
              <w:rFonts w:ascii="ChollaSlabBold" w:hAnsi="ChollaSlabBold"/>
            </w:rPr>
          </w:pPr>
        </w:p>
        <w:p w14:paraId="521C4499" w14:textId="6D15DE7D" w:rsidR="001C5377" w:rsidRPr="00AD134B" w:rsidRDefault="001C5377" w:rsidP="001C5377">
          <w:pPr>
            <w:jc w:val="center"/>
            <w:rPr>
              <w:rFonts w:ascii="ChollaSlabRegular" w:hAnsi="ChollaSlabRegular"/>
              <w:color w:val="365F91" w:themeColor="accent1" w:themeShade="BF"/>
              <w:sz w:val="60"/>
              <w:szCs w:val="60"/>
            </w:rPr>
          </w:pPr>
          <w:bookmarkStart w:id="1" w:name="_Toc484175271"/>
          <w:r w:rsidRPr="001C5377">
            <w:rPr>
              <w:rFonts w:ascii="ChollaSlabRegular" w:hAnsi="ChollaSlabRegular"/>
              <w:color w:val="365F91" w:themeColor="accent1" w:themeShade="BF"/>
              <w:sz w:val="60"/>
              <w:szCs w:val="60"/>
            </w:rPr>
            <w:t>Metodología para la cálculo de las estimaciones y proyecciones de población y su monitoreo</w:t>
          </w:r>
          <w:bookmarkEnd w:id="1"/>
        </w:p>
        <w:p w14:paraId="3BB29FCD" w14:textId="1ED1FE9C" w:rsidR="00082B79" w:rsidRPr="00AD134B" w:rsidRDefault="00082B79" w:rsidP="00F769AE">
          <w:pPr>
            <w:jc w:val="center"/>
            <w:rPr>
              <w:rFonts w:ascii="ChollaSlabRegular" w:hAnsi="ChollaSlabRegular"/>
              <w:color w:val="365F91" w:themeColor="accent1" w:themeShade="BF"/>
              <w:sz w:val="60"/>
              <w:szCs w:val="60"/>
            </w:rPr>
          </w:pPr>
        </w:p>
        <w:p w14:paraId="1FDF0E43" w14:textId="30AE7FC8" w:rsidR="00B85D06" w:rsidRDefault="00B85D06">
          <w:pPr>
            <w:spacing w:after="200" w:line="276" w:lineRule="auto"/>
            <w:rPr>
              <w:rFonts w:ascii="Arial" w:hAnsi="Arial" w:cs="Arial"/>
              <w:bCs/>
            </w:rPr>
          </w:pPr>
        </w:p>
        <w:p w14:paraId="4B32EAE5" w14:textId="1628B792" w:rsidR="00B85D06" w:rsidRDefault="00B85D06">
          <w:pPr>
            <w:spacing w:after="200" w:line="276" w:lineRule="auto"/>
            <w:rPr>
              <w:rFonts w:ascii="Arial" w:hAnsi="Arial" w:cs="Arial"/>
              <w:bCs/>
            </w:rPr>
          </w:pPr>
        </w:p>
        <w:p w14:paraId="7B6A22C3" w14:textId="711D0E50" w:rsidR="00B85D06" w:rsidRDefault="00B85D06">
          <w:pPr>
            <w:spacing w:after="200" w:line="276" w:lineRule="auto"/>
            <w:rPr>
              <w:rFonts w:ascii="Arial" w:hAnsi="Arial" w:cs="Arial"/>
              <w:bCs/>
            </w:rPr>
          </w:pPr>
        </w:p>
        <w:tbl>
          <w:tblPr>
            <w:tblStyle w:val="Cuadrculaclara-nfasis1"/>
            <w:tblpPr w:leftFromText="141" w:rightFromText="141" w:vertAnchor="text" w:horzAnchor="margin" w:tblpXSpec="center" w:tblpY="30"/>
            <w:tblW w:w="7787" w:type="dxa"/>
            <w:tblLayout w:type="fixed"/>
            <w:tblLook w:val="0460" w:firstRow="1" w:lastRow="1" w:firstColumn="0" w:lastColumn="0" w:noHBand="0" w:noVBand="1"/>
          </w:tblPr>
          <w:tblGrid>
            <w:gridCol w:w="1130"/>
            <w:gridCol w:w="1361"/>
            <w:gridCol w:w="1141"/>
            <w:gridCol w:w="1461"/>
            <w:gridCol w:w="1134"/>
            <w:gridCol w:w="1560"/>
          </w:tblGrid>
          <w:tr w:rsidR="00AD134B" w:rsidRPr="00BB66E9" w14:paraId="0FFFB187" w14:textId="77777777" w:rsidTr="00AD134B">
            <w:trPr>
              <w:cnfStyle w:val="100000000000" w:firstRow="1" w:lastRow="0" w:firstColumn="0" w:lastColumn="0" w:oddVBand="0" w:evenVBand="0" w:oddHBand="0" w:evenHBand="0" w:firstRowFirstColumn="0" w:firstRowLastColumn="0" w:lastRowFirstColumn="0" w:lastRowLastColumn="0"/>
              <w:trHeight w:val="395"/>
            </w:trPr>
            <w:tc>
              <w:tcPr>
                <w:tcW w:w="2491" w:type="dxa"/>
                <w:gridSpan w:val="2"/>
              </w:tcPr>
              <w:p w14:paraId="0CE53AAF" w14:textId="77777777" w:rsidR="00AD134B" w:rsidRPr="00AD134B" w:rsidRDefault="00AD134B" w:rsidP="00AD134B">
                <w:pPr>
                  <w:tabs>
                    <w:tab w:val="left" w:pos="482"/>
                    <w:tab w:val="right" w:leader="dot" w:pos="8829"/>
                  </w:tabs>
                  <w:ind w:left="142"/>
                  <w:jc w:val="center"/>
                  <w:rPr>
                    <w:rFonts w:ascii="ChollaSansBold" w:hAnsi="ChollaSansBold"/>
                    <w:b w:val="0"/>
                    <w:bCs w:val="0"/>
                    <w:caps/>
                    <w:sz w:val="22"/>
                    <w:szCs w:val="22"/>
                  </w:rPr>
                </w:pPr>
                <w:r w:rsidRPr="00AD134B">
                  <w:rPr>
                    <w:rFonts w:ascii="ChollaSansBold" w:hAnsi="ChollaSansBold"/>
                    <w:b w:val="0"/>
                    <w:sz w:val="22"/>
                    <w:szCs w:val="22"/>
                  </w:rPr>
                  <w:t>Elaborado por:</w:t>
                </w:r>
              </w:p>
            </w:tc>
            <w:tc>
              <w:tcPr>
                <w:tcW w:w="2602" w:type="dxa"/>
                <w:gridSpan w:val="2"/>
              </w:tcPr>
              <w:p w14:paraId="51090857" w14:textId="77777777" w:rsidR="00AD134B" w:rsidRPr="00AD134B" w:rsidRDefault="00AD134B" w:rsidP="00AD134B">
                <w:pPr>
                  <w:tabs>
                    <w:tab w:val="left" w:pos="482"/>
                    <w:tab w:val="right" w:leader="dot" w:pos="8829"/>
                  </w:tabs>
                  <w:ind w:left="142"/>
                  <w:jc w:val="center"/>
                  <w:rPr>
                    <w:rFonts w:ascii="ChollaSansBold" w:hAnsi="ChollaSansBold"/>
                    <w:b w:val="0"/>
                    <w:bCs w:val="0"/>
                    <w:caps/>
                    <w:sz w:val="22"/>
                    <w:szCs w:val="22"/>
                  </w:rPr>
                </w:pPr>
                <w:r w:rsidRPr="00AD134B">
                  <w:rPr>
                    <w:rFonts w:ascii="ChollaSansBold" w:hAnsi="ChollaSansBold"/>
                    <w:b w:val="0"/>
                    <w:sz w:val="22"/>
                    <w:szCs w:val="22"/>
                  </w:rPr>
                  <w:t>Validado por:</w:t>
                </w:r>
              </w:p>
            </w:tc>
            <w:tc>
              <w:tcPr>
                <w:tcW w:w="2694" w:type="dxa"/>
                <w:gridSpan w:val="2"/>
              </w:tcPr>
              <w:p w14:paraId="6291D75B" w14:textId="77777777" w:rsidR="00AD134B" w:rsidRPr="00AD134B" w:rsidRDefault="00AD134B" w:rsidP="00AD134B">
                <w:pPr>
                  <w:tabs>
                    <w:tab w:val="left" w:pos="482"/>
                    <w:tab w:val="right" w:leader="dot" w:pos="8829"/>
                  </w:tabs>
                  <w:ind w:left="142"/>
                  <w:jc w:val="center"/>
                  <w:rPr>
                    <w:rFonts w:ascii="ChollaSansBold" w:hAnsi="ChollaSansBold"/>
                    <w:b w:val="0"/>
                    <w:sz w:val="22"/>
                    <w:szCs w:val="22"/>
                  </w:rPr>
                </w:pPr>
                <w:r w:rsidRPr="00AD134B">
                  <w:rPr>
                    <w:rFonts w:ascii="ChollaSansBold" w:hAnsi="ChollaSansBold"/>
                    <w:b w:val="0"/>
                    <w:sz w:val="22"/>
                    <w:szCs w:val="22"/>
                  </w:rPr>
                  <w:t>Aprobado por:</w:t>
                </w:r>
              </w:p>
            </w:tc>
          </w:tr>
          <w:tr w:rsidR="00AD134B" w:rsidRPr="00BB66E9" w14:paraId="60BC93AB" w14:textId="77777777" w:rsidTr="00AD134B">
            <w:trPr>
              <w:cnfStyle w:val="000000100000" w:firstRow="0" w:lastRow="0" w:firstColumn="0" w:lastColumn="0" w:oddVBand="0" w:evenVBand="0" w:oddHBand="1" w:evenHBand="0" w:firstRowFirstColumn="0" w:firstRowLastColumn="0" w:lastRowFirstColumn="0" w:lastRowLastColumn="0"/>
              <w:trHeight w:val="386"/>
            </w:trPr>
            <w:tc>
              <w:tcPr>
                <w:tcW w:w="2491" w:type="dxa"/>
                <w:gridSpan w:val="2"/>
                <w:vAlign w:val="center"/>
              </w:tcPr>
              <w:p w14:paraId="7B054B95" w14:textId="15317BCF" w:rsidR="001C5377" w:rsidRPr="00F853C0" w:rsidRDefault="001C5377" w:rsidP="00AD134B">
                <w:pPr>
                  <w:tabs>
                    <w:tab w:val="left" w:pos="482"/>
                    <w:tab w:val="right" w:leader="dot" w:pos="8829"/>
                  </w:tabs>
                  <w:ind w:left="142"/>
                  <w:jc w:val="center"/>
                  <w:rPr>
                    <w:rFonts w:ascii="ChollaSansItalic" w:hAnsi="ChollaSansItalic"/>
                    <w:i/>
                    <w:sz w:val="22"/>
                    <w:szCs w:val="22"/>
                    <w:lang w:val="es-CR"/>
                  </w:rPr>
                </w:pPr>
                <w:r w:rsidRPr="00F853C0">
                  <w:rPr>
                    <w:rFonts w:ascii="ChollaSansItalic" w:hAnsi="ChollaSansItalic"/>
                    <w:i/>
                    <w:sz w:val="22"/>
                    <w:szCs w:val="22"/>
                    <w:lang w:val="es-CR"/>
                  </w:rPr>
                  <w:t>Olga Martha Araya Umaña</w:t>
                </w:r>
              </w:p>
              <w:p w14:paraId="30244A5A" w14:textId="77777777" w:rsidR="00AD134B" w:rsidRPr="00F853C0" w:rsidRDefault="001C5377" w:rsidP="00AD134B">
                <w:pPr>
                  <w:tabs>
                    <w:tab w:val="left" w:pos="482"/>
                    <w:tab w:val="right" w:leader="dot" w:pos="8829"/>
                  </w:tabs>
                  <w:ind w:left="142"/>
                  <w:jc w:val="center"/>
                  <w:rPr>
                    <w:rFonts w:ascii="ChollaSansItalic" w:hAnsi="ChollaSansItalic"/>
                    <w:i/>
                    <w:sz w:val="22"/>
                    <w:szCs w:val="22"/>
                    <w:lang w:val="es-CR"/>
                  </w:rPr>
                </w:pPr>
                <w:r w:rsidRPr="00F853C0">
                  <w:rPr>
                    <w:rFonts w:ascii="ChollaSansItalic" w:hAnsi="ChollaSansItalic"/>
                    <w:i/>
                    <w:sz w:val="22"/>
                    <w:szCs w:val="22"/>
                    <w:lang w:val="es-CR"/>
                  </w:rPr>
                  <w:t>Karla Jinesta Campos</w:t>
                </w:r>
              </w:p>
              <w:p w14:paraId="5F4A37FF" w14:textId="28EFF8F2" w:rsidR="001C5377" w:rsidRPr="00AD134B" w:rsidRDefault="001C5377" w:rsidP="00AD134B">
                <w:pPr>
                  <w:tabs>
                    <w:tab w:val="left" w:pos="482"/>
                    <w:tab w:val="right" w:leader="dot" w:pos="8829"/>
                  </w:tabs>
                  <w:ind w:left="142"/>
                  <w:jc w:val="center"/>
                  <w:rPr>
                    <w:rFonts w:ascii="ChollaSansItalic" w:hAnsi="ChollaSansItalic"/>
                    <w:i/>
                    <w:sz w:val="22"/>
                    <w:szCs w:val="22"/>
                    <w:lang w:val="en-US"/>
                  </w:rPr>
                </w:pPr>
                <w:r>
                  <w:rPr>
                    <w:rFonts w:ascii="ChollaSansItalic" w:hAnsi="ChollaSansItalic"/>
                    <w:i/>
                    <w:sz w:val="22"/>
                    <w:szCs w:val="22"/>
                    <w:lang w:val="en-US"/>
                  </w:rPr>
                  <w:t>Sofía Mora Steiner</w:t>
                </w:r>
              </w:p>
            </w:tc>
            <w:tc>
              <w:tcPr>
                <w:tcW w:w="2602" w:type="dxa"/>
                <w:gridSpan w:val="2"/>
                <w:vAlign w:val="center"/>
              </w:tcPr>
              <w:p w14:paraId="3D531511" w14:textId="3BA8956E" w:rsidR="00AD134B" w:rsidRPr="00AD134B" w:rsidRDefault="001C5377" w:rsidP="00AD134B">
                <w:pPr>
                  <w:tabs>
                    <w:tab w:val="left" w:pos="482"/>
                    <w:tab w:val="right" w:leader="dot" w:pos="8829"/>
                  </w:tabs>
                  <w:ind w:left="142"/>
                  <w:jc w:val="center"/>
                  <w:rPr>
                    <w:rFonts w:ascii="ChollaSansItalic" w:hAnsi="ChollaSansItalic"/>
                    <w:i/>
                    <w:sz w:val="22"/>
                    <w:szCs w:val="22"/>
                  </w:rPr>
                </w:pPr>
                <w:r>
                  <w:rPr>
                    <w:rFonts w:ascii="ChollaSansItalic" w:hAnsi="ChollaSansItalic"/>
                    <w:i/>
                    <w:sz w:val="22"/>
                    <w:szCs w:val="22"/>
                  </w:rPr>
                  <w:t>Giselle Argüello Venegas</w:t>
                </w:r>
              </w:p>
            </w:tc>
            <w:tc>
              <w:tcPr>
                <w:tcW w:w="2694" w:type="dxa"/>
                <w:gridSpan w:val="2"/>
                <w:vAlign w:val="center"/>
              </w:tcPr>
              <w:p w14:paraId="375C0870" w14:textId="4D7968B7" w:rsidR="00AD134B" w:rsidRPr="00AD134B" w:rsidRDefault="00AD134B" w:rsidP="00AD134B">
                <w:pPr>
                  <w:tabs>
                    <w:tab w:val="left" w:pos="482"/>
                    <w:tab w:val="right" w:leader="dot" w:pos="8829"/>
                  </w:tabs>
                  <w:ind w:left="142"/>
                  <w:jc w:val="center"/>
                  <w:rPr>
                    <w:rFonts w:ascii="ChollaSansItalic" w:hAnsi="ChollaSansItalic"/>
                    <w:i/>
                    <w:sz w:val="22"/>
                    <w:szCs w:val="22"/>
                  </w:rPr>
                </w:pPr>
              </w:p>
            </w:tc>
          </w:tr>
          <w:tr w:rsidR="00AD134B" w:rsidRPr="00BB66E9" w14:paraId="201F9C1A" w14:textId="77777777" w:rsidTr="00AD134B">
            <w:trPr>
              <w:cnfStyle w:val="010000000000" w:firstRow="0" w:lastRow="1" w:firstColumn="0" w:lastColumn="0" w:oddVBand="0" w:evenVBand="0" w:oddHBand="0" w:evenHBand="0" w:firstRowFirstColumn="0" w:firstRowLastColumn="0" w:lastRowFirstColumn="0" w:lastRowLastColumn="0"/>
              <w:trHeight w:val="427"/>
            </w:trPr>
            <w:tc>
              <w:tcPr>
                <w:tcW w:w="1130" w:type="dxa"/>
              </w:tcPr>
              <w:p w14:paraId="3D79DEF0" w14:textId="77777777" w:rsidR="00AD134B" w:rsidRPr="00AD134B" w:rsidRDefault="00AD134B" w:rsidP="00AD134B">
                <w:pPr>
                  <w:tabs>
                    <w:tab w:val="left" w:pos="482"/>
                    <w:tab w:val="right" w:leader="dot" w:pos="8829"/>
                  </w:tabs>
                  <w:ind w:left="142"/>
                  <w:jc w:val="center"/>
                  <w:rPr>
                    <w:rFonts w:ascii="ChollaSansBold" w:hAnsi="ChollaSansBold"/>
                    <w:b w:val="0"/>
                    <w:sz w:val="22"/>
                    <w:szCs w:val="22"/>
                  </w:rPr>
                </w:pPr>
                <w:r w:rsidRPr="00AD134B">
                  <w:rPr>
                    <w:rFonts w:ascii="ChollaSansBold" w:hAnsi="ChollaSansBold"/>
                    <w:b w:val="0"/>
                    <w:sz w:val="22"/>
                    <w:szCs w:val="22"/>
                  </w:rPr>
                  <w:t>Fecha:</w:t>
                </w:r>
              </w:p>
            </w:tc>
            <w:tc>
              <w:tcPr>
                <w:tcW w:w="1361" w:type="dxa"/>
              </w:tcPr>
              <w:p w14:paraId="076A7289" w14:textId="3AE185B4" w:rsidR="00AD134B" w:rsidRPr="00AD134B" w:rsidRDefault="00E51158" w:rsidP="00AD134B">
                <w:pPr>
                  <w:tabs>
                    <w:tab w:val="left" w:pos="482"/>
                    <w:tab w:val="right" w:leader="dot" w:pos="8829"/>
                  </w:tabs>
                  <w:ind w:left="142"/>
                  <w:jc w:val="center"/>
                  <w:rPr>
                    <w:rFonts w:ascii="ChollaSansBold" w:hAnsi="ChollaSansBold"/>
                    <w:b w:val="0"/>
                    <w:sz w:val="22"/>
                    <w:szCs w:val="22"/>
                  </w:rPr>
                </w:pPr>
                <w:r>
                  <w:rPr>
                    <w:rFonts w:ascii="ChollaSansBold" w:hAnsi="ChollaSansBold"/>
                    <w:b w:val="0"/>
                    <w:sz w:val="22"/>
                    <w:szCs w:val="22"/>
                  </w:rPr>
                  <w:t>2/0</w:t>
                </w:r>
                <w:r w:rsidR="001C5377">
                  <w:rPr>
                    <w:rFonts w:ascii="ChollaSansBold" w:hAnsi="ChollaSansBold"/>
                    <w:b w:val="0"/>
                    <w:sz w:val="22"/>
                    <w:szCs w:val="22"/>
                  </w:rPr>
                  <w:t>3</w:t>
                </w:r>
                <w:r>
                  <w:rPr>
                    <w:rFonts w:ascii="ChollaSansBold" w:hAnsi="ChollaSansBold"/>
                    <w:b w:val="0"/>
                    <w:sz w:val="22"/>
                    <w:szCs w:val="22"/>
                  </w:rPr>
                  <w:t>/1</w:t>
                </w:r>
                <w:r w:rsidR="001C5377">
                  <w:rPr>
                    <w:rFonts w:ascii="ChollaSansBold" w:hAnsi="ChollaSansBold"/>
                    <w:b w:val="0"/>
                    <w:sz w:val="22"/>
                    <w:szCs w:val="22"/>
                  </w:rPr>
                  <w:t>8</w:t>
                </w:r>
              </w:p>
            </w:tc>
            <w:tc>
              <w:tcPr>
                <w:tcW w:w="1141" w:type="dxa"/>
              </w:tcPr>
              <w:p w14:paraId="19B8A0FA" w14:textId="77777777" w:rsidR="00AD134B" w:rsidRPr="00AD134B" w:rsidRDefault="00AD134B" w:rsidP="00AD134B">
                <w:pPr>
                  <w:tabs>
                    <w:tab w:val="left" w:pos="482"/>
                    <w:tab w:val="right" w:leader="dot" w:pos="8829"/>
                  </w:tabs>
                  <w:ind w:left="142"/>
                  <w:jc w:val="center"/>
                  <w:rPr>
                    <w:rFonts w:ascii="ChollaSansBold" w:hAnsi="ChollaSansBold"/>
                    <w:b w:val="0"/>
                    <w:sz w:val="22"/>
                    <w:szCs w:val="22"/>
                  </w:rPr>
                </w:pPr>
                <w:r w:rsidRPr="00AD134B">
                  <w:rPr>
                    <w:rFonts w:ascii="ChollaSansBold" w:hAnsi="ChollaSansBold"/>
                    <w:b w:val="0"/>
                    <w:sz w:val="22"/>
                    <w:szCs w:val="22"/>
                  </w:rPr>
                  <w:t>Fecha:</w:t>
                </w:r>
              </w:p>
            </w:tc>
            <w:tc>
              <w:tcPr>
                <w:tcW w:w="1461" w:type="dxa"/>
              </w:tcPr>
              <w:p w14:paraId="5B045AEE" w14:textId="78D31A69" w:rsidR="00AD134B" w:rsidRPr="00AD134B" w:rsidRDefault="00AD134B" w:rsidP="00AD134B">
                <w:pPr>
                  <w:tabs>
                    <w:tab w:val="left" w:pos="482"/>
                    <w:tab w:val="right" w:leader="dot" w:pos="8829"/>
                  </w:tabs>
                  <w:ind w:left="142"/>
                  <w:jc w:val="center"/>
                  <w:rPr>
                    <w:rFonts w:ascii="ChollaSansBold" w:hAnsi="ChollaSansBold"/>
                    <w:b w:val="0"/>
                    <w:sz w:val="22"/>
                    <w:szCs w:val="22"/>
                  </w:rPr>
                </w:pPr>
              </w:p>
            </w:tc>
            <w:tc>
              <w:tcPr>
                <w:tcW w:w="1134" w:type="dxa"/>
              </w:tcPr>
              <w:p w14:paraId="51213A92" w14:textId="77777777" w:rsidR="00AD134B" w:rsidRPr="00AD134B" w:rsidRDefault="00AD134B" w:rsidP="00AD134B">
                <w:pPr>
                  <w:tabs>
                    <w:tab w:val="left" w:pos="482"/>
                    <w:tab w:val="right" w:leader="dot" w:pos="8829"/>
                  </w:tabs>
                  <w:ind w:left="142"/>
                  <w:jc w:val="center"/>
                  <w:rPr>
                    <w:rFonts w:ascii="ChollaSansBold" w:hAnsi="ChollaSansBold"/>
                    <w:b w:val="0"/>
                    <w:sz w:val="22"/>
                    <w:szCs w:val="22"/>
                  </w:rPr>
                </w:pPr>
                <w:r w:rsidRPr="00AD134B">
                  <w:rPr>
                    <w:rFonts w:ascii="ChollaSansBold" w:hAnsi="ChollaSansBold"/>
                    <w:b w:val="0"/>
                    <w:sz w:val="22"/>
                    <w:szCs w:val="22"/>
                  </w:rPr>
                  <w:t>Fecha:</w:t>
                </w:r>
              </w:p>
            </w:tc>
            <w:tc>
              <w:tcPr>
                <w:tcW w:w="1560" w:type="dxa"/>
              </w:tcPr>
              <w:p w14:paraId="02D0D247" w14:textId="77777777" w:rsidR="00AD134B" w:rsidRPr="00AD134B" w:rsidRDefault="00AD134B" w:rsidP="00AD134B">
                <w:pPr>
                  <w:tabs>
                    <w:tab w:val="left" w:pos="482"/>
                    <w:tab w:val="right" w:leader="dot" w:pos="8829"/>
                  </w:tabs>
                  <w:ind w:left="142"/>
                  <w:jc w:val="center"/>
                  <w:rPr>
                    <w:rFonts w:ascii="ChollaSansBold" w:hAnsi="ChollaSansBold"/>
                    <w:b w:val="0"/>
                    <w:sz w:val="22"/>
                    <w:szCs w:val="22"/>
                  </w:rPr>
                </w:pPr>
              </w:p>
            </w:tc>
          </w:tr>
        </w:tbl>
        <w:p w14:paraId="31C48F4C" w14:textId="059F187D" w:rsidR="00B85D06" w:rsidRDefault="00B85D06">
          <w:pPr>
            <w:spacing w:after="200" w:line="276" w:lineRule="auto"/>
            <w:rPr>
              <w:rFonts w:ascii="Arial" w:hAnsi="Arial" w:cs="Arial"/>
              <w:bCs/>
            </w:rPr>
          </w:pPr>
        </w:p>
        <w:p w14:paraId="5CBA2535" w14:textId="40DF92AD" w:rsidR="00B85D06" w:rsidRDefault="00B85D06">
          <w:pPr>
            <w:spacing w:after="200" w:line="276" w:lineRule="auto"/>
            <w:rPr>
              <w:rFonts w:ascii="Arial" w:hAnsi="Arial" w:cs="Arial"/>
              <w:bCs/>
            </w:rPr>
          </w:pPr>
        </w:p>
        <w:p w14:paraId="7FBC0781" w14:textId="6EAD6118" w:rsidR="00B85D06" w:rsidRDefault="00B85D06">
          <w:pPr>
            <w:spacing w:after="200" w:line="276" w:lineRule="auto"/>
            <w:rPr>
              <w:rFonts w:ascii="Arial" w:hAnsi="Arial" w:cs="Arial"/>
              <w:bCs/>
            </w:rPr>
          </w:pPr>
        </w:p>
        <w:p w14:paraId="3647AC54" w14:textId="6F97AAAA" w:rsidR="00B85D06" w:rsidRDefault="00B85D06">
          <w:pPr>
            <w:spacing w:after="200" w:line="276" w:lineRule="auto"/>
            <w:rPr>
              <w:rFonts w:ascii="Arial" w:hAnsi="Arial" w:cs="Arial"/>
              <w:bCs/>
            </w:rPr>
          </w:pPr>
        </w:p>
        <w:p w14:paraId="4423DF04" w14:textId="0AFA185B" w:rsidR="00082B79" w:rsidRDefault="00082B79">
          <w:pPr>
            <w:spacing w:after="200" w:line="276" w:lineRule="auto"/>
            <w:rPr>
              <w:rFonts w:ascii="Arial" w:hAnsi="Arial" w:cs="Arial"/>
              <w:bCs/>
            </w:rPr>
          </w:pPr>
        </w:p>
        <w:p w14:paraId="32F19F4A" w14:textId="77777777" w:rsidR="00A035EE" w:rsidRDefault="00A035EE">
          <w:pPr>
            <w:spacing w:after="200" w:line="276" w:lineRule="auto"/>
            <w:rPr>
              <w:rFonts w:ascii="Arial" w:hAnsi="Arial" w:cs="Arial"/>
              <w:bCs/>
            </w:rPr>
          </w:pPr>
        </w:p>
        <w:p w14:paraId="493B0478" w14:textId="437B3772" w:rsidR="004908BE" w:rsidRDefault="00AD134B">
          <w:pPr>
            <w:spacing w:after="200" w:line="276" w:lineRule="auto"/>
            <w:rPr>
              <w:rFonts w:ascii="Arial" w:hAnsi="Arial" w:cs="Arial"/>
              <w:bCs/>
            </w:rPr>
          </w:pPr>
          <w:r>
            <w:rPr>
              <w:rFonts w:ascii="Arial" w:hAnsi="Arial" w:cs="Arial"/>
              <w:bCs/>
              <w:noProof/>
              <w:lang w:val="es-CR" w:eastAsia="es-CR"/>
            </w:rPr>
            <w:drawing>
              <wp:anchor distT="0" distB="0" distL="114300" distR="114300" simplePos="0" relativeHeight="251916288" behindDoc="1" locked="0" layoutInCell="1" allowOverlap="1" wp14:anchorId="29E332E4" wp14:editId="51DB4B9C">
                <wp:simplePos x="0" y="0"/>
                <wp:positionH relativeFrom="margin">
                  <wp:posOffset>5258435</wp:posOffset>
                </wp:positionH>
                <wp:positionV relativeFrom="paragraph">
                  <wp:posOffset>87630</wp:posOffset>
                </wp:positionV>
                <wp:extent cx="1200150" cy="126331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CLOGO.jpg"/>
                        <pic:cNvPicPr/>
                      </pic:nvPicPr>
                      <pic:blipFill>
                        <a:blip r:embed="rId8">
                          <a:extLst>
                            <a:ext uri="{28A0092B-C50C-407E-A947-70E740481C1C}">
                              <a14:useLocalDpi xmlns:a14="http://schemas.microsoft.com/office/drawing/2010/main" val="0"/>
                            </a:ext>
                          </a:extLst>
                        </a:blip>
                        <a:stretch>
                          <a:fillRect/>
                        </a:stretch>
                      </pic:blipFill>
                      <pic:spPr>
                        <a:xfrm>
                          <a:off x="0" y="0"/>
                          <a:ext cx="1200150" cy="1263316"/>
                        </a:xfrm>
                        <a:prstGeom prst="rect">
                          <a:avLst/>
                        </a:prstGeom>
                      </pic:spPr>
                    </pic:pic>
                  </a:graphicData>
                </a:graphic>
                <wp14:sizeRelH relativeFrom="margin">
                  <wp14:pctWidth>0</wp14:pctWidth>
                </wp14:sizeRelH>
                <wp14:sizeRelV relativeFrom="margin">
                  <wp14:pctHeight>0</wp14:pctHeight>
                </wp14:sizeRelV>
              </wp:anchor>
            </w:drawing>
          </w:r>
        </w:p>
        <w:p w14:paraId="500868E9" w14:textId="21150C67" w:rsidR="00082B79" w:rsidRDefault="00082B79">
          <w:pPr>
            <w:spacing w:after="200" w:line="276" w:lineRule="auto"/>
            <w:rPr>
              <w:rFonts w:ascii="Arial" w:hAnsi="Arial" w:cs="Arial"/>
              <w:bCs/>
            </w:rPr>
          </w:pPr>
        </w:p>
        <w:p w14:paraId="51C2C144" w14:textId="0CA73006" w:rsidR="00082B79" w:rsidRDefault="00082B79">
          <w:pPr>
            <w:spacing w:after="200" w:line="276" w:lineRule="auto"/>
            <w:rPr>
              <w:rFonts w:ascii="Arial" w:hAnsi="Arial" w:cs="Arial"/>
              <w:bCs/>
            </w:rPr>
          </w:pPr>
        </w:p>
        <w:p w14:paraId="1F949052" w14:textId="77777777" w:rsidR="00082B79" w:rsidRDefault="00082B79" w:rsidP="00B85D06">
          <w:pPr>
            <w:spacing w:after="200" w:line="276" w:lineRule="auto"/>
            <w:jc w:val="right"/>
            <w:rPr>
              <w:rFonts w:ascii="Calibri Light" w:hAnsi="Calibri Light" w:cs="Arial"/>
              <w:b/>
              <w:bCs/>
              <w:sz w:val="28"/>
            </w:rPr>
          </w:pPr>
        </w:p>
        <w:p w14:paraId="10D634B1" w14:textId="7A3185D0" w:rsidR="00B85D06" w:rsidRPr="00B85D06" w:rsidRDefault="001F5CA3" w:rsidP="00B85D06">
          <w:pPr>
            <w:spacing w:after="200" w:line="276" w:lineRule="auto"/>
            <w:jc w:val="right"/>
            <w:rPr>
              <w:rFonts w:ascii="Calibri Light" w:hAnsi="Calibri Light" w:cs="Arial"/>
              <w:b/>
              <w:bCs/>
              <w:sz w:val="28"/>
            </w:rPr>
          </w:pPr>
        </w:p>
      </w:sdtContent>
    </w:sdt>
    <w:sdt>
      <w:sdtPr>
        <w:rPr>
          <w:rFonts w:ascii="Calibri Light" w:hAnsi="Calibri Light"/>
          <w:b/>
          <w:i/>
          <w:sz w:val="22"/>
          <w:szCs w:val="22"/>
          <w:highlight w:val="yellow"/>
        </w:rPr>
        <w:id w:val="609470844"/>
        <w:docPartObj>
          <w:docPartGallery w:val="Table of Contents"/>
          <w:docPartUnique/>
        </w:docPartObj>
      </w:sdtPr>
      <w:sdtEndPr>
        <w:rPr>
          <w:rFonts w:ascii="ChollaWide" w:hAnsi="ChollaWide"/>
          <w:bCs/>
        </w:rPr>
      </w:sdtEndPr>
      <w:sdtContent>
        <w:p w14:paraId="04B01610" w14:textId="5EB97170" w:rsidR="00A45BEA" w:rsidRDefault="008B2FDC" w:rsidP="00BD07BB">
          <w:pPr>
            <w:spacing w:after="120" w:line="276" w:lineRule="auto"/>
            <w:rPr>
              <w:rStyle w:val="Ttulo1Car"/>
              <w:rFonts w:ascii="ChollaSansBold" w:hAnsi="ChollaSansBold"/>
              <w:b w:val="0"/>
              <w:sz w:val="40"/>
              <w:u w:val="single"/>
            </w:rPr>
          </w:pPr>
          <w:r w:rsidRPr="0015454C">
            <w:rPr>
              <w:rStyle w:val="Ttulo1Car"/>
              <w:rFonts w:ascii="ChollaSansBold" w:hAnsi="ChollaSansBold"/>
              <w:b w:val="0"/>
              <w:sz w:val="40"/>
              <w:u w:val="single"/>
            </w:rPr>
            <w:t>Tabla de c</w:t>
          </w:r>
          <w:r w:rsidR="00A45BEA" w:rsidRPr="0015454C">
            <w:rPr>
              <w:rStyle w:val="Ttulo1Car"/>
              <w:rFonts w:ascii="ChollaSansBold" w:hAnsi="ChollaSansBold"/>
              <w:b w:val="0"/>
              <w:sz w:val="40"/>
              <w:u w:val="single"/>
            </w:rPr>
            <w:t>ontenido</w:t>
          </w:r>
        </w:p>
        <w:p w14:paraId="0B41CC3A" w14:textId="77777777" w:rsidR="00EB649B" w:rsidRPr="00EB649B" w:rsidRDefault="00EB649B" w:rsidP="00EB649B">
          <w:pPr>
            <w:rPr>
              <w:rStyle w:val="Ttulo1Car"/>
              <w:rFonts w:ascii="ChollaSansBold" w:hAnsi="ChollaSansBold"/>
              <w:b w:val="0"/>
              <w:sz w:val="20"/>
              <w:u w:val="single"/>
            </w:rPr>
          </w:pPr>
        </w:p>
        <w:p w14:paraId="42E401D1" w14:textId="062A9E36" w:rsidR="00EB649B" w:rsidRPr="00EB649B" w:rsidRDefault="00A45BEA" w:rsidP="00A162A3">
          <w:pPr>
            <w:pStyle w:val="TDC1"/>
            <w:tabs>
              <w:tab w:val="left" w:pos="9498"/>
            </w:tabs>
            <w:spacing w:after="120"/>
            <w:rPr>
              <w:rFonts w:ascii="ChollaWide" w:eastAsiaTheme="minorEastAsia" w:hAnsi="ChollaWide" w:cstheme="minorBidi"/>
              <w:b w:val="0"/>
              <w:i w:val="0"/>
              <w:noProof/>
            </w:rPr>
          </w:pPr>
          <w:r w:rsidRPr="0015454C">
            <w:rPr>
              <w:rFonts w:ascii="ChollaWide" w:hAnsi="ChollaWide" w:cs="Arial"/>
              <w:b w:val="0"/>
              <w:i w:val="0"/>
              <w:highlight w:val="yellow"/>
            </w:rPr>
            <w:fldChar w:fldCharType="begin"/>
          </w:r>
          <w:r w:rsidRPr="0015454C">
            <w:rPr>
              <w:rFonts w:ascii="ChollaWide" w:hAnsi="ChollaWide" w:cs="Arial"/>
              <w:b w:val="0"/>
              <w:i w:val="0"/>
              <w:highlight w:val="yellow"/>
            </w:rPr>
            <w:instrText xml:space="preserve"> TOC \o "1-3" \h \z \u </w:instrText>
          </w:r>
          <w:r w:rsidRPr="0015454C">
            <w:rPr>
              <w:rFonts w:ascii="ChollaWide" w:hAnsi="ChollaWide" w:cs="Arial"/>
              <w:b w:val="0"/>
              <w:i w:val="0"/>
              <w:highlight w:val="yellow"/>
            </w:rPr>
            <w:fldChar w:fldCharType="separate"/>
          </w:r>
          <w:hyperlink w:anchor="_Toc484520077" w:history="1">
            <w:r w:rsidR="00EB649B" w:rsidRPr="00EB649B">
              <w:rPr>
                <w:rStyle w:val="Hipervnculo"/>
                <w:rFonts w:ascii="ChollaWide" w:eastAsiaTheme="majorEastAsia" w:hAnsi="ChollaWide"/>
                <w:b w:val="0"/>
                <w:i w:val="0"/>
                <w:noProof/>
              </w:rPr>
              <w:t>Resumen ejecutivo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_Toc484520077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3</w:t>
            </w:r>
            <w:r w:rsidR="00EB649B" w:rsidRPr="00EB649B">
              <w:rPr>
                <w:rFonts w:ascii="ChollaWide" w:hAnsi="ChollaWide"/>
                <w:b w:val="0"/>
                <w:i w:val="0"/>
                <w:noProof/>
                <w:webHidden/>
              </w:rPr>
              <w:fldChar w:fldCharType="end"/>
            </w:r>
          </w:hyperlink>
        </w:p>
        <w:p w14:paraId="402674C2" w14:textId="60DBC84C"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78" w:history="1">
            <w:r w:rsidR="00EB649B" w:rsidRPr="00EB649B">
              <w:rPr>
                <w:rStyle w:val="Hipervnculo"/>
                <w:rFonts w:ascii="ChollaWide" w:eastAsiaTheme="majorEastAsia" w:hAnsi="ChollaWide"/>
                <w:b w:val="0"/>
                <w:i w:val="0"/>
                <w:noProof/>
              </w:rPr>
              <w:t>Introducción</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_Toc484520078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4</w:t>
            </w:r>
            <w:r w:rsidR="00EB649B" w:rsidRPr="00EB649B">
              <w:rPr>
                <w:rFonts w:ascii="ChollaWide" w:hAnsi="ChollaWide"/>
                <w:b w:val="0"/>
                <w:i w:val="0"/>
                <w:noProof/>
                <w:webHidden/>
              </w:rPr>
              <w:fldChar w:fldCharType="end"/>
            </w:r>
          </w:hyperlink>
        </w:p>
        <w:p w14:paraId="1E5A1B68" w14:textId="1503E980"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79" w:history="1">
            <w:r w:rsidR="00EB649B" w:rsidRPr="00EB649B">
              <w:rPr>
                <w:rStyle w:val="Hipervnculo"/>
                <w:rFonts w:ascii="ChollaWide" w:eastAsiaTheme="majorEastAsia" w:hAnsi="ChollaWide"/>
                <w:b w:val="0"/>
                <w:i w:val="0"/>
                <w:noProof/>
              </w:rPr>
              <w:t>1.</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Antecedentes</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_Toc484520079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5</w:t>
            </w:r>
            <w:r w:rsidR="00EB649B" w:rsidRPr="00EB649B">
              <w:rPr>
                <w:rFonts w:ascii="ChollaWide" w:hAnsi="ChollaWide"/>
                <w:b w:val="0"/>
                <w:i w:val="0"/>
                <w:noProof/>
                <w:webHidden/>
              </w:rPr>
              <w:fldChar w:fldCharType="end"/>
            </w:r>
          </w:hyperlink>
        </w:p>
        <w:p w14:paraId="01DA31F6" w14:textId="6EA24FB1"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80" w:history="1">
            <w:r w:rsidR="00EB649B" w:rsidRPr="00EB649B">
              <w:rPr>
                <w:rStyle w:val="Hipervnculo"/>
                <w:rFonts w:ascii="ChollaWide" w:eastAsiaTheme="majorEastAsia" w:hAnsi="ChollaWide"/>
                <w:b w:val="0"/>
                <w:i w:val="0"/>
                <w:noProof/>
              </w:rPr>
              <w:t>2.</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Problema de desarrollo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_Toc484520080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5</w:t>
            </w:r>
            <w:r w:rsidR="00EB649B" w:rsidRPr="00EB649B">
              <w:rPr>
                <w:rFonts w:ascii="ChollaWide" w:hAnsi="ChollaWide"/>
                <w:b w:val="0"/>
                <w:i w:val="0"/>
                <w:noProof/>
                <w:webHidden/>
              </w:rPr>
              <w:fldChar w:fldCharType="end"/>
            </w:r>
          </w:hyperlink>
        </w:p>
        <w:p w14:paraId="2ABB614B" w14:textId="77C42B62" w:rsidR="00EB649B" w:rsidRPr="00EB649B" w:rsidRDefault="001F5CA3" w:rsidP="00A162A3">
          <w:pPr>
            <w:pStyle w:val="TDC1"/>
            <w:tabs>
              <w:tab w:val="left" w:pos="8080"/>
              <w:tab w:val="left" w:pos="9639"/>
            </w:tabs>
            <w:spacing w:after="120"/>
            <w:rPr>
              <w:rFonts w:ascii="ChollaWide" w:eastAsiaTheme="minorEastAsia" w:hAnsi="ChollaWide" w:cstheme="minorBidi"/>
              <w:b w:val="0"/>
              <w:i w:val="0"/>
              <w:noProof/>
            </w:rPr>
          </w:pPr>
          <w:hyperlink w:anchor="_Toc484520081" w:history="1">
            <w:r w:rsidR="00EB649B" w:rsidRPr="00EB649B">
              <w:rPr>
                <w:rStyle w:val="Hipervnculo"/>
                <w:rFonts w:ascii="ChollaWide" w:eastAsiaTheme="majorEastAsia" w:hAnsi="ChollaWide"/>
                <w:b w:val="0"/>
                <w:i w:val="0"/>
                <w:noProof/>
                <w:lang w:val="es-ES_tradnl"/>
              </w:rPr>
              <w:t>3.</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lang w:val="es-ES_tradnl"/>
              </w:rPr>
              <w:t>Importancia del proyecto</w:t>
            </w:r>
            <w:r w:rsidR="004064E9">
              <w:rPr>
                <w:rStyle w:val="Hipervnculo"/>
                <w:rFonts w:ascii="ChollaWide" w:eastAsiaTheme="majorEastAsia" w:hAnsi="ChollaWide"/>
                <w:b w:val="0"/>
                <w:i w:val="0"/>
                <w:noProof/>
                <w:lang w:val="es-ES_tradnl"/>
              </w:rPr>
              <w:t>………………………………………………………………………………..</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_Toc484520081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6</w:t>
            </w:r>
            <w:r w:rsidR="00EB649B" w:rsidRPr="00EB649B">
              <w:rPr>
                <w:rFonts w:ascii="ChollaWide" w:hAnsi="ChollaWide"/>
                <w:b w:val="0"/>
                <w:i w:val="0"/>
                <w:noProof/>
                <w:webHidden/>
              </w:rPr>
              <w:fldChar w:fldCharType="end"/>
            </w:r>
          </w:hyperlink>
        </w:p>
        <w:p w14:paraId="71903331" w14:textId="038E5447"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82" w:history="1">
            <w:r w:rsidR="00EB649B" w:rsidRPr="00EB649B">
              <w:rPr>
                <w:rStyle w:val="Hipervnculo"/>
                <w:rFonts w:ascii="ChollaWide" w:eastAsiaTheme="majorEastAsia" w:hAnsi="ChollaWide"/>
                <w:b w:val="0"/>
                <w:i w:val="0"/>
                <w:noProof/>
              </w:rPr>
              <w:t>4.</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Objetivos</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_Toc484520082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7</w:t>
            </w:r>
            <w:r w:rsidR="00EB649B" w:rsidRPr="00EB649B">
              <w:rPr>
                <w:rFonts w:ascii="ChollaWide" w:hAnsi="ChollaWide"/>
                <w:b w:val="0"/>
                <w:i w:val="0"/>
                <w:noProof/>
                <w:webHidden/>
              </w:rPr>
              <w:fldChar w:fldCharType="end"/>
            </w:r>
          </w:hyperlink>
        </w:p>
        <w:p w14:paraId="4408D171" w14:textId="7356E236" w:rsidR="00EB649B" w:rsidRPr="00EB649B" w:rsidRDefault="001F5CA3" w:rsidP="00A162A3">
          <w:pPr>
            <w:pStyle w:val="TDC2"/>
            <w:tabs>
              <w:tab w:val="left" w:pos="880"/>
              <w:tab w:val="right" w:leader="dot" w:pos="9356"/>
              <w:tab w:val="left" w:pos="9498"/>
            </w:tabs>
            <w:spacing w:after="120"/>
            <w:ind w:left="1134"/>
            <w:rPr>
              <w:rFonts w:ascii="ChollaWide" w:eastAsiaTheme="minorEastAsia" w:hAnsi="ChollaWide" w:cstheme="minorBidi"/>
              <w:noProof/>
              <w:sz w:val="22"/>
              <w:szCs w:val="22"/>
            </w:rPr>
          </w:pPr>
          <w:hyperlink w:anchor="_Toc484520083" w:history="1">
            <w:r w:rsidR="00EB649B" w:rsidRPr="00EB649B">
              <w:rPr>
                <w:rStyle w:val="Hipervnculo"/>
                <w:rFonts w:ascii="ChollaWide" w:eastAsiaTheme="majorEastAsia" w:hAnsi="ChollaWide"/>
                <w:noProof/>
                <w:sz w:val="22"/>
                <w:szCs w:val="22"/>
              </w:rPr>
              <w:t>4.1.</w:t>
            </w:r>
            <w:r w:rsidR="00EB649B">
              <w:rPr>
                <w:rFonts w:ascii="ChollaWide" w:eastAsiaTheme="minorEastAsia" w:hAnsi="ChollaWide" w:cstheme="minorBidi"/>
                <w:noProof/>
                <w:sz w:val="22"/>
                <w:szCs w:val="22"/>
              </w:rPr>
              <w:t xml:space="preserve"> </w:t>
            </w:r>
            <w:r w:rsidR="00EB649B" w:rsidRPr="00EB649B">
              <w:rPr>
                <w:rStyle w:val="Hipervnculo"/>
                <w:rFonts w:ascii="ChollaWide" w:eastAsiaTheme="majorEastAsia" w:hAnsi="ChollaWide"/>
                <w:noProof/>
                <w:sz w:val="22"/>
                <w:szCs w:val="22"/>
              </w:rPr>
              <w:t>Objetivo general</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_Toc484520083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7</w:t>
            </w:r>
            <w:r w:rsidR="00EB649B" w:rsidRPr="00EB649B">
              <w:rPr>
                <w:rFonts w:ascii="ChollaWide" w:hAnsi="ChollaWide"/>
                <w:noProof/>
                <w:webHidden/>
                <w:sz w:val="22"/>
                <w:szCs w:val="22"/>
              </w:rPr>
              <w:fldChar w:fldCharType="end"/>
            </w:r>
          </w:hyperlink>
        </w:p>
        <w:p w14:paraId="2157B298" w14:textId="63880B86" w:rsidR="00EB649B" w:rsidRPr="00EB649B" w:rsidRDefault="001F5CA3" w:rsidP="00A162A3">
          <w:pPr>
            <w:pStyle w:val="TDC2"/>
            <w:tabs>
              <w:tab w:val="left" w:pos="880"/>
              <w:tab w:val="right" w:leader="dot" w:pos="9356"/>
              <w:tab w:val="left" w:pos="9498"/>
            </w:tabs>
            <w:spacing w:after="120"/>
            <w:ind w:left="1134"/>
            <w:rPr>
              <w:rFonts w:ascii="ChollaWide" w:eastAsiaTheme="minorEastAsia" w:hAnsi="ChollaWide" w:cstheme="minorBidi"/>
              <w:noProof/>
              <w:sz w:val="22"/>
              <w:szCs w:val="22"/>
            </w:rPr>
          </w:pPr>
          <w:hyperlink w:anchor="_Toc484520084" w:history="1">
            <w:r w:rsidR="00EB649B" w:rsidRPr="00EB649B">
              <w:rPr>
                <w:rStyle w:val="Hipervnculo"/>
                <w:rFonts w:ascii="ChollaWide" w:eastAsiaTheme="majorEastAsia" w:hAnsi="ChollaWide"/>
                <w:noProof/>
                <w:sz w:val="22"/>
                <w:szCs w:val="22"/>
              </w:rPr>
              <w:t>4.2.</w:t>
            </w:r>
            <w:r w:rsidR="00EB649B">
              <w:rPr>
                <w:rFonts w:ascii="ChollaWide" w:eastAsiaTheme="minorEastAsia" w:hAnsi="ChollaWide" w:cstheme="minorBidi"/>
                <w:noProof/>
                <w:sz w:val="22"/>
                <w:szCs w:val="22"/>
              </w:rPr>
              <w:t xml:space="preserve"> </w:t>
            </w:r>
            <w:r w:rsidR="00EB649B" w:rsidRPr="00EB649B">
              <w:rPr>
                <w:rStyle w:val="Hipervnculo"/>
                <w:rFonts w:ascii="ChollaWide" w:eastAsiaTheme="majorEastAsia" w:hAnsi="ChollaWide"/>
                <w:noProof/>
                <w:sz w:val="22"/>
                <w:szCs w:val="22"/>
              </w:rPr>
              <w:t>Objetivos específicos</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_Toc484520084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7</w:t>
            </w:r>
            <w:r w:rsidR="00EB649B" w:rsidRPr="00EB649B">
              <w:rPr>
                <w:rFonts w:ascii="ChollaWide" w:hAnsi="ChollaWide"/>
                <w:noProof/>
                <w:webHidden/>
                <w:sz w:val="22"/>
                <w:szCs w:val="22"/>
              </w:rPr>
              <w:fldChar w:fldCharType="end"/>
            </w:r>
          </w:hyperlink>
        </w:p>
        <w:p w14:paraId="3C6B4331" w14:textId="24BF7477"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85" w:history="1">
            <w:r w:rsidR="00EB649B" w:rsidRPr="00EB649B">
              <w:rPr>
                <w:rStyle w:val="Hipervnculo"/>
                <w:rFonts w:ascii="ChollaWide" w:eastAsiaTheme="majorEastAsia" w:hAnsi="ChollaWide"/>
                <w:b w:val="0"/>
                <w:i w:val="0"/>
                <w:noProof/>
              </w:rPr>
              <w:t>5.</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Descripción de los componentes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_Toc484520085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7</w:t>
            </w:r>
            <w:r w:rsidR="00EB649B" w:rsidRPr="00EB649B">
              <w:rPr>
                <w:rFonts w:ascii="ChollaWide" w:hAnsi="ChollaWide"/>
                <w:b w:val="0"/>
                <w:i w:val="0"/>
                <w:noProof/>
                <w:webHidden/>
              </w:rPr>
              <w:fldChar w:fldCharType="end"/>
            </w:r>
          </w:hyperlink>
        </w:p>
        <w:p w14:paraId="79FD7DB2" w14:textId="3DB89E2A" w:rsidR="00EB649B" w:rsidRPr="00EB649B" w:rsidRDefault="001F5CA3" w:rsidP="00A162A3">
          <w:pPr>
            <w:pStyle w:val="TDC2"/>
            <w:tabs>
              <w:tab w:val="right" w:leader="dot" w:pos="9356"/>
              <w:tab w:val="left" w:pos="9498"/>
            </w:tabs>
            <w:spacing w:after="120"/>
            <w:ind w:left="1134"/>
            <w:rPr>
              <w:rFonts w:ascii="ChollaWide" w:eastAsiaTheme="minorEastAsia" w:hAnsi="ChollaWide" w:cstheme="minorBidi"/>
              <w:noProof/>
              <w:sz w:val="22"/>
              <w:szCs w:val="22"/>
            </w:rPr>
          </w:pPr>
          <w:hyperlink w:anchor="_Toc484520086" w:history="1">
            <w:r w:rsidR="00EB649B" w:rsidRPr="00EB649B">
              <w:rPr>
                <w:rStyle w:val="Hipervnculo"/>
                <w:rFonts w:ascii="ChollaWide" w:eastAsiaTheme="majorEastAsia" w:hAnsi="ChollaWide"/>
                <w:noProof/>
                <w:sz w:val="22"/>
                <w:szCs w:val="22"/>
              </w:rPr>
              <w:t>Componente 1</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_Toc484520086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7</w:t>
            </w:r>
            <w:r w:rsidR="00EB649B" w:rsidRPr="00EB649B">
              <w:rPr>
                <w:rFonts w:ascii="ChollaWide" w:hAnsi="ChollaWide"/>
                <w:noProof/>
                <w:webHidden/>
                <w:sz w:val="22"/>
                <w:szCs w:val="22"/>
              </w:rPr>
              <w:fldChar w:fldCharType="end"/>
            </w:r>
          </w:hyperlink>
        </w:p>
        <w:p w14:paraId="0CCC2023" w14:textId="6EE8FB0F" w:rsidR="00EB649B" w:rsidRPr="00EB649B" w:rsidRDefault="001F5CA3" w:rsidP="00A162A3">
          <w:pPr>
            <w:pStyle w:val="TDC2"/>
            <w:tabs>
              <w:tab w:val="right" w:leader="dot" w:pos="9356"/>
              <w:tab w:val="left" w:pos="9498"/>
            </w:tabs>
            <w:spacing w:after="120"/>
            <w:ind w:left="1134"/>
            <w:rPr>
              <w:rFonts w:ascii="ChollaWide" w:eastAsiaTheme="minorEastAsia" w:hAnsi="ChollaWide" w:cstheme="minorBidi"/>
              <w:noProof/>
              <w:sz w:val="22"/>
              <w:szCs w:val="22"/>
            </w:rPr>
          </w:pPr>
          <w:hyperlink w:anchor="_Toc484520087" w:history="1">
            <w:r w:rsidR="00EB649B" w:rsidRPr="00EB649B">
              <w:rPr>
                <w:rStyle w:val="Hipervnculo"/>
                <w:rFonts w:ascii="ChollaWide" w:eastAsiaTheme="majorEastAsia" w:hAnsi="ChollaWide"/>
                <w:noProof/>
                <w:sz w:val="22"/>
                <w:szCs w:val="22"/>
              </w:rPr>
              <w:t>Componente 2</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_Toc484520087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8</w:t>
            </w:r>
            <w:r w:rsidR="00EB649B" w:rsidRPr="00EB649B">
              <w:rPr>
                <w:rFonts w:ascii="ChollaWide" w:hAnsi="ChollaWide"/>
                <w:noProof/>
                <w:webHidden/>
                <w:sz w:val="22"/>
                <w:szCs w:val="22"/>
              </w:rPr>
              <w:fldChar w:fldCharType="end"/>
            </w:r>
          </w:hyperlink>
        </w:p>
        <w:p w14:paraId="0DF9859B" w14:textId="0D265B5A"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88" w:history="1">
            <w:r w:rsidR="00EB649B" w:rsidRPr="00EB649B">
              <w:rPr>
                <w:rStyle w:val="Hipervnculo"/>
                <w:rFonts w:ascii="ChollaWide" w:eastAsiaTheme="majorEastAsia" w:hAnsi="ChollaWide"/>
                <w:b w:val="0"/>
                <w:i w:val="0"/>
                <w:noProof/>
              </w:rPr>
              <w:t>6.</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Alcance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_Toc484520088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8</w:t>
            </w:r>
            <w:r w:rsidR="00EB649B" w:rsidRPr="00EB649B">
              <w:rPr>
                <w:rFonts w:ascii="ChollaWide" w:hAnsi="ChollaWide"/>
                <w:b w:val="0"/>
                <w:i w:val="0"/>
                <w:noProof/>
                <w:webHidden/>
              </w:rPr>
              <w:fldChar w:fldCharType="end"/>
            </w:r>
          </w:hyperlink>
        </w:p>
        <w:p w14:paraId="38874933" w14:textId="5F84D258"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89" w:history="1">
            <w:r w:rsidR="00EB649B" w:rsidRPr="00EB649B">
              <w:rPr>
                <w:rStyle w:val="Hipervnculo"/>
                <w:rFonts w:ascii="ChollaWide" w:eastAsiaTheme="majorEastAsia" w:hAnsi="ChollaWide"/>
                <w:b w:val="0"/>
                <w:i w:val="0"/>
                <w:noProof/>
              </w:rPr>
              <w:t>7.</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Vinculación del proyecto con políticas, planes y estrategias nacionales e internacionales</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_Toc484520089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9</w:t>
            </w:r>
            <w:r w:rsidR="00EB649B" w:rsidRPr="00EB649B">
              <w:rPr>
                <w:rFonts w:ascii="ChollaWide" w:hAnsi="ChollaWide"/>
                <w:b w:val="0"/>
                <w:i w:val="0"/>
                <w:noProof/>
                <w:webHidden/>
              </w:rPr>
              <w:fldChar w:fldCharType="end"/>
            </w:r>
          </w:hyperlink>
        </w:p>
        <w:p w14:paraId="391004B7" w14:textId="11660E8A"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0" w:history="1">
            <w:r w:rsidR="00EB649B" w:rsidRPr="00EB649B">
              <w:rPr>
                <w:rStyle w:val="Hipervnculo"/>
                <w:rFonts w:ascii="ChollaWide" w:eastAsiaTheme="majorEastAsia" w:hAnsi="ChollaWide"/>
                <w:b w:val="0"/>
                <w:i w:val="0"/>
                <w:noProof/>
              </w:rPr>
              <w:t>8.</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Área de influencia</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_Toc484520090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11</w:t>
            </w:r>
            <w:r w:rsidR="00EB649B" w:rsidRPr="00EB649B">
              <w:rPr>
                <w:rFonts w:ascii="ChollaWide" w:hAnsi="ChollaWide"/>
                <w:b w:val="0"/>
                <w:i w:val="0"/>
                <w:noProof/>
                <w:webHidden/>
              </w:rPr>
              <w:fldChar w:fldCharType="end"/>
            </w:r>
          </w:hyperlink>
        </w:p>
        <w:p w14:paraId="3691BC7E" w14:textId="61FE40DB"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1" w:history="1">
            <w:r w:rsidR="00EB649B" w:rsidRPr="00EB649B">
              <w:rPr>
                <w:rStyle w:val="Hipervnculo"/>
                <w:rFonts w:ascii="ChollaWide" w:eastAsiaTheme="majorEastAsia" w:hAnsi="ChollaWide"/>
                <w:b w:val="0"/>
                <w:i w:val="0"/>
                <w:noProof/>
              </w:rPr>
              <w:t>9.</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Población beneficiaria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_Toc484520091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11</w:t>
            </w:r>
            <w:r w:rsidR="00EB649B" w:rsidRPr="00EB649B">
              <w:rPr>
                <w:rFonts w:ascii="ChollaWide" w:hAnsi="ChollaWide"/>
                <w:b w:val="0"/>
                <w:i w:val="0"/>
                <w:noProof/>
                <w:webHidden/>
              </w:rPr>
              <w:fldChar w:fldCharType="end"/>
            </w:r>
          </w:hyperlink>
        </w:p>
        <w:p w14:paraId="0FF909B7" w14:textId="28293767"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2" w:history="1">
            <w:r w:rsidR="00EB649B" w:rsidRPr="00EB649B">
              <w:rPr>
                <w:rStyle w:val="Hipervnculo"/>
                <w:rFonts w:ascii="ChollaWide" w:eastAsiaTheme="majorEastAsia" w:hAnsi="ChollaWide"/>
                <w:b w:val="0"/>
                <w:i w:val="0"/>
                <w:noProof/>
              </w:rPr>
              <w:t>10.</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Estructura organizacional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_Toc484520092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12</w:t>
            </w:r>
            <w:r w:rsidR="00EB649B" w:rsidRPr="00EB649B">
              <w:rPr>
                <w:rFonts w:ascii="ChollaWide" w:hAnsi="ChollaWide"/>
                <w:b w:val="0"/>
                <w:i w:val="0"/>
                <w:noProof/>
                <w:webHidden/>
              </w:rPr>
              <w:fldChar w:fldCharType="end"/>
            </w:r>
          </w:hyperlink>
        </w:p>
        <w:p w14:paraId="5FF66016" w14:textId="20BB283F"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3" w:history="1">
            <w:r w:rsidR="00EB649B" w:rsidRPr="00EB649B">
              <w:rPr>
                <w:rStyle w:val="Hipervnculo"/>
                <w:rFonts w:ascii="ChollaWide" w:eastAsiaTheme="majorEastAsia" w:hAnsi="ChollaWide"/>
                <w:b w:val="0"/>
                <w:i w:val="0"/>
                <w:noProof/>
              </w:rPr>
              <w:t>11.</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Programación de actividades</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_Toc484520093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14</w:t>
            </w:r>
            <w:r w:rsidR="00EB649B" w:rsidRPr="00EB649B">
              <w:rPr>
                <w:rFonts w:ascii="ChollaWide" w:hAnsi="ChollaWide"/>
                <w:b w:val="0"/>
                <w:i w:val="0"/>
                <w:noProof/>
                <w:webHidden/>
              </w:rPr>
              <w:fldChar w:fldCharType="end"/>
            </w:r>
          </w:hyperlink>
        </w:p>
        <w:p w14:paraId="09D10516" w14:textId="72DB7EBF"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4" w:history="1">
            <w:r w:rsidR="00EB649B" w:rsidRPr="00EB649B">
              <w:rPr>
                <w:rStyle w:val="Hipervnculo"/>
                <w:rFonts w:ascii="ChollaWide" w:eastAsiaTheme="majorEastAsia" w:hAnsi="ChollaWide"/>
                <w:b w:val="0"/>
                <w:i w:val="0"/>
                <w:noProof/>
              </w:rPr>
              <w:t>12.</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Estimación de recursos</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_Toc484520094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15</w:t>
            </w:r>
            <w:r w:rsidR="00EB649B" w:rsidRPr="00EB649B">
              <w:rPr>
                <w:rFonts w:ascii="ChollaWide" w:hAnsi="ChollaWide"/>
                <w:b w:val="0"/>
                <w:i w:val="0"/>
                <w:noProof/>
                <w:webHidden/>
              </w:rPr>
              <w:fldChar w:fldCharType="end"/>
            </w:r>
          </w:hyperlink>
        </w:p>
        <w:p w14:paraId="32BCCF58" w14:textId="63941F76"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5" w:history="1">
            <w:r w:rsidR="00EB649B" w:rsidRPr="00EB649B">
              <w:rPr>
                <w:rStyle w:val="Hipervnculo"/>
                <w:rFonts w:ascii="ChollaWide" w:eastAsiaTheme="majorEastAsia" w:hAnsi="ChollaWide"/>
                <w:b w:val="0"/>
                <w:i w:val="0"/>
                <w:noProof/>
              </w:rPr>
              <w:t>13.</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Resultados de desarrollo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_Toc484520095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16</w:t>
            </w:r>
            <w:r w:rsidR="00EB649B" w:rsidRPr="00EB649B">
              <w:rPr>
                <w:rFonts w:ascii="ChollaWide" w:hAnsi="ChollaWide"/>
                <w:b w:val="0"/>
                <w:i w:val="0"/>
                <w:noProof/>
                <w:webHidden/>
              </w:rPr>
              <w:fldChar w:fldCharType="end"/>
            </w:r>
          </w:hyperlink>
        </w:p>
        <w:p w14:paraId="106B3F35" w14:textId="2CD49FEE"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6" w:history="1">
            <w:r w:rsidR="00EB649B" w:rsidRPr="00EB649B">
              <w:rPr>
                <w:rStyle w:val="Hipervnculo"/>
                <w:rFonts w:ascii="ChollaWide" w:eastAsiaTheme="majorEastAsia" w:hAnsi="ChollaWide"/>
                <w:b w:val="0"/>
                <w:i w:val="0"/>
                <w:noProof/>
              </w:rPr>
              <w:t>14.</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Impacto esperado con la ejecución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_Toc484520096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16</w:t>
            </w:r>
            <w:r w:rsidR="00EB649B" w:rsidRPr="00EB649B">
              <w:rPr>
                <w:rFonts w:ascii="ChollaWide" w:hAnsi="ChollaWide"/>
                <w:b w:val="0"/>
                <w:i w:val="0"/>
                <w:noProof/>
                <w:webHidden/>
              </w:rPr>
              <w:fldChar w:fldCharType="end"/>
            </w:r>
          </w:hyperlink>
        </w:p>
        <w:p w14:paraId="7D649EBB" w14:textId="7AF21A2B"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7" w:history="1">
            <w:r w:rsidR="00EB649B" w:rsidRPr="00EB649B">
              <w:rPr>
                <w:rStyle w:val="Hipervnculo"/>
                <w:rFonts w:ascii="ChollaWide" w:eastAsiaTheme="majorEastAsia" w:hAnsi="ChollaWide"/>
                <w:b w:val="0"/>
                <w:i w:val="0"/>
                <w:noProof/>
              </w:rPr>
              <w:t>15.</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Planificación de la ejecución, seguimiento y evaluación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_Toc484520097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16</w:t>
            </w:r>
            <w:r w:rsidR="00EB649B" w:rsidRPr="00EB649B">
              <w:rPr>
                <w:rFonts w:ascii="ChollaWide" w:hAnsi="ChollaWide"/>
                <w:b w:val="0"/>
                <w:i w:val="0"/>
                <w:noProof/>
                <w:webHidden/>
              </w:rPr>
              <w:fldChar w:fldCharType="end"/>
            </w:r>
          </w:hyperlink>
        </w:p>
        <w:p w14:paraId="182A5AE8" w14:textId="00815970"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8" w:history="1">
            <w:r w:rsidR="00EB649B" w:rsidRPr="00EB649B">
              <w:rPr>
                <w:rStyle w:val="Hipervnculo"/>
                <w:rFonts w:ascii="ChollaWide" w:eastAsiaTheme="majorEastAsia" w:hAnsi="ChollaWide"/>
                <w:b w:val="0"/>
                <w:i w:val="0"/>
                <w:noProof/>
              </w:rPr>
              <w:t>16.</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Consideraciones sobre la viabilidad y factibilidad del proyecto</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_Toc484520098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17</w:t>
            </w:r>
            <w:r w:rsidR="00EB649B" w:rsidRPr="00EB649B">
              <w:rPr>
                <w:rFonts w:ascii="ChollaWide" w:hAnsi="ChollaWide"/>
                <w:b w:val="0"/>
                <w:i w:val="0"/>
                <w:noProof/>
                <w:webHidden/>
              </w:rPr>
              <w:fldChar w:fldCharType="end"/>
            </w:r>
          </w:hyperlink>
        </w:p>
        <w:p w14:paraId="2BEE2A35" w14:textId="1DF9C684"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099" w:history="1">
            <w:r w:rsidR="00EB649B" w:rsidRPr="00EB649B">
              <w:rPr>
                <w:rStyle w:val="Hipervnculo"/>
                <w:rFonts w:ascii="ChollaWide" w:eastAsiaTheme="majorEastAsia" w:hAnsi="ChollaWide"/>
                <w:b w:val="0"/>
                <w:i w:val="0"/>
                <w:noProof/>
              </w:rPr>
              <w:t>17.</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Bibliografía</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_Toc484520099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18</w:t>
            </w:r>
            <w:r w:rsidR="00EB649B" w:rsidRPr="00EB649B">
              <w:rPr>
                <w:rFonts w:ascii="ChollaWide" w:hAnsi="ChollaWide"/>
                <w:b w:val="0"/>
                <w:i w:val="0"/>
                <w:noProof/>
                <w:webHidden/>
              </w:rPr>
              <w:fldChar w:fldCharType="end"/>
            </w:r>
          </w:hyperlink>
        </w:p>
        <w:p w14:paraId="6AD6085F" w14:textId="72A47090" w:rsidR="00EB649B" w:rsidRPr="00EB649B" w:rsidRDefault="001F5CA3" w:rsidP="00A162A3">
          <w:pPr>
            <w:pStyle w:val="TDC1"/>
            <w:tabs>
              <w:tab w:val="left" w:pos="9498"/>
            </w:tabs>
            <w:spacing w:after="120"/>
            <w:rPr>
              <w:rFonts w:ascii="ChollaWide" w:eastAsiaTheme="minorEastAsia" w:hAnsi="ChollaWide" w:cstheme="minorBidi"/>
              <w:b w:val="0"/>
              <w:i w:val="0"/>
              <w:noProof/>
            </w:rPr>
          </w:pPr>
          <w:hyperlink w:anchor="_Toc484520100" w:history="1">
            <w:r w:rsidR="00EB649B" w:rsidRPr="00EB649B">
              <w:rPr>
                <w:rStyle w:val="Hipervnculo"/>
                <w:rFonts w:ascii="ChollaWide" w:eastAsiaTheme="majorEastAsia" w:hAnsi="ChollaWide"/>
                <w:b w:val="0"/>
                <w:i w:val="0"/>
                <w:noProof/>
              </w:rPr>
              <w:t>18.</w:t>
            </w:r>
            <w:r w:rsidR="00EB649B" w:rsidRPr="00EB649B">
              <w:rPr>
                <w:rFonts w:ascii="ChollaWide" w:eastAsiaTheme="minorEastAsia" w:hAnsi="ChollaWide" w:cstheme="minorBidi"/>
                <w:b w:val="0"/>
                <w:i w:val="0"/>
                <w:noProof/>
              </w:rPr>
              <w:tab/>
            </w:r>
            <w:r w:rsidR="00EB649B" w:rsidRPr="00EB649B">
              <w:rPr>
                <w:rStyle w:val="Hipervnculo"/>
                <w:rFonts w:ascii="ChollaWide" w:eastAsiaTheme="majorEastAsia" w:hAnsi="ChollaWide"/>
                <w:b w:val="0"/>
                <w:i w:val="0"/>
                <w:noProof/>
              </w:rPr>
              <w:t>Anexos</w:t>
            </w:r>
            <w:r w:rsidR="00EB649B" w:rsidRPr="00EB649B">
              <w:rPr>
                <w:rFonts w:ascii="ChollaWide" w:hAnsi="ChollaWide"/>
                <w:b w:val="0"/>
                <w:i w:val="0"/>
                <w:noProof/>
                <w:webHidden/>
              </w:rPr>
              <w:tab/>
            </w:r>
            <w:r w:rsidR="00EB649B" w:rsidRPr="00EB649B">
              <w:rPr>
                <w:rFonts w:ascii="ChollaWide" w:hAnsi="ChollaWide"/>
                <w:b w:val="0"/>
                <w:i w:val="0"/>
                <w:noProof/>
                <w:webHidden/>
              </w:rPr>
              <w:fldChar w:fldCharType="begin"/>
            </w:r>
            <w:r w:rsidR="00EB649B" w:rsidRPr="00EB649B">
              <w:rPr>
                <w:rFonts w:ascii="ChollaWide" w:hAnsi="ChollaWide"/>
                <w:b w:val="0"/>
                <w:i w:val="0"/>
                <w:noProof/>
                <w:webHidden/>
              </w:rPr>
              <w:instrText xml:space="preserve"> PAGEREF _Toc484520100 \h </w:instrText>
            </w:r>
            <w:r w:rsidR="00EB649B" w:rsidRPr="00EB649B">
              <w:rPr>
                <w:rFonts w:ascii="ChollaWide" w:hAnsi="ChollaWide"/>
                <w:b w:val="0"/>
                <w:i w:val="0"/>
                <w:noProof/>
                <w:webHidden/>
              </w:rPr>
            </w:r>
            <w:r w:rsidR="00EB649B" w:rsidRPr="00EB649B">
              <w:rPr>
                <w:rFonts w:ascii="ChollaWide" w:hAnsi="ChollaWide"/>
                <w:b w:val="0"/>
                <w:i w:val="0"/>
                <w:noProof/>
                <w:webHidden/>
              </w:rPr>
              <w:fldChar w:fldCharType="separate"/>
            </w:r>
            <w:r w:rsidR="00274480">
              <w:rPr>
                <w:rFonts w:ascii="ChollaWide" w:hAnsi="ChollaWide"/>
                <w:b w:val="0"/>
                <w:i w:val="0"/>
                <w:noProof/>
                <w:webHidden/>
              </w:rPr>
              <w:t>19</w:t>
            </w:r>
            <w:r w:rsidR="00EB649B" w:rsidRPr="00EB649B">
              <w:rPr>
                <w:rFonts w:ascii="ChollaWide" w:hAnsi="ChollaWide"/>
                <w:b w:val="0"/>
                <w:i w:val="0"/>
                <w:noProof/>
                <w:webHidden/>
              </w:rPr>
              <w:fldChar w:fldCharType="end"/>
            </w:r>
          </w:hyperlink>
        </w:p>
        <w:p w14:paraId="300C0B8A" w14:textId="0E413E12" w:rsidR="00EB649B" w:rsidRPr="00EB649B" w:rsidRDefault="001F5CA3" w:rsidP="00A162A3">
          <w:pPr>
            <w:pStyle w:val="TDC2"/>
            <w:tabs>
              <w:tab w:val="right" w:leader="dot" w:pos="9356"/>
              <w:tab w:val="left" w:pos="9498"/>
            </w:tabs>
            <w:spacing w:after="120"/>
            <w:ind w:left="1134"/>
            <w:rPr>
              <w:rFonts w:ascii="ChollaWide" w:eastAsiaTheme="minorEastAsia" w:hAnsi="ChollaWide" w:cstheme="minorBidi"/>
              <w:noProof/>
              <w:sz w:val="22"/>
              <w:szCs w:val="22"/>
            </w:rPr>
          </w:pPr>
          <w:hyperlink w:anchor="_Toc484520101" w:history="1">
            <w:r w:rsidR="00EB649B" w:rsidRPr="00EB649B">
              <w:rPr>
                <w:rStyle w:val="Hipervnculo"/>
                <w:rFonts w:ascii="ChollaWide" w:eastAsiaTheme="majorEastAsia" w:hAnsi="ChollaWide"/>
                <w:noProof/>
                <w:sz w:val="22"/>
                <w:szCs w:val="22"/>
              </w:rPr>
              <w:t>Anexo 1: árbol para la identificación del problema</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_Toc484520101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19</w:t>
            </w:r>
            <w:r w:rsidR="00EB649B" w:rsidRPr="00EB649B">
              <w:rPr>
                <w:rFonts w:ascii="ChollaWide" w:hAnsi="ChollaWide"/>
                <w:noProof/>
                <w:webHidden/>
                <w:sz w:val="22"/>
                <w:szCs w:val="22"/>
              </w:rPr>
              <w:fldChar w:fldCharType="end"/>
            </w:r>
          </w:hyperlink>
        </w:p>
        <w:p w14:paraId="59237DAE" w14:textId="58C5F03C" w:rsidR="00EB649B" w:rsidRPr="00EB649B" w:rsidRDefault="001F5CA3" w:rsidP="00A162A3">
          <w:pPr>
            <w:pStyle w:val="TDC2"/>
            <w:tabs>
              <w:tab w:val="right" w:leader="dot" w:pos="9356"/>
              <w:tab w:val="left" w:pos="9498"/>
            </w:tabs>
            <w:spacing w:after="120"/>
            <w:ind w:left="1134"/>
            <w:rPr>
              <w:rFonts w:ascii="ChollaWide" w:eastAsiaTheme="minorEastAsia" w:hAnsi="ChollaWide" w:cstheme="minorBidi"/>
              <w:noProof/>
              <w:sz w:val="22"/>
              <w:szCs w:val="22"/>
            </w:rPr>
          </w:pPr>
          <w:hyperlink w:anchor="_Toc484520102" w:history="1">
            <w:r w:rsidR="00EB649B" w:rsidRPr="00EB649B">
              <w:rPr>
                <w:rStyle w:val="Hipervnculo"/>
                <w:rFonts w:ascii="ChollaWide" w:eastAsiaTheme="majorEastAsia" w:hAnsi="ChollaWide"/>
                <w:noProof/>
                <w:sz w:val="22"/>
                <w:szCs w:val="22"/>
              </w:rPr>
              <w:t>Anexo 2: árbol de objetivos del proyecto</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_Toc484520102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20</w:t>
            </w:r>
            <w:r w:rsidR="00EB649B" w:rsidRPr="00EB649B">
              <w:rPr>
                <w:rFonts w:ascii="ChollaWide" w:hAnsi="ChollaWide"/>
                <w:noProof/>
                <w:webHidden/>
                <w:sz w:val="22"/>
                <w:szCs w:val="22"/>
              </w:rPr>
              <w:fldChar w:fldCharType="end"/>
            </w:r>
          </w:hyperlink>
        </w:p>
        <w:p w14:paraId="4199602A" w14:textId="15754B71" w:rsidR="00EB649B" w:rsidRPr="00EB649B" w:rsidRDefault="001F5CA3" w:rsidP="00A162A3">
          <w:pPr>
            <w:pStyle w:val="TDC2"/>
            <w:tabs>
              <w:tab w:val="right" w:leader="dot" w:pos="9356"/>
              <w:tab w:val="left" w:pos="9498"/>
            </w:tabs>
            <w:spacing w:after="120"/>
            <w:ind w:left="1134"/>
            <w:rPr>
              <w:rFonts w:ascii="ChollaWide" w:eastAsiaTheme="minorEastAsia" w:hAnsi="ChollaWide" w:cstheme="minorBidi"/>
              <w:noProof/>
              <w:sz w:val="22"/>
              <w:szCs w:val="22"/>
            </w:rPr>
          </w:pPr>
          <w:hyperlink w:anchor="_Toc484520103" w:history="1">
            <w:r w:rsidR="00EB649B" w:rsidRPr="00EB649B">
              <w:rPr>
                <w:rStyle w:val="Hipervnculo"/>
                <w:rFonts w:ascii="ChollaWide" w:eastAsiaTheme="majorEastAsia" w:hAnsi="ChollaWide"/>
                <w:noProof/>
                <w:sz w:val="22"/>
                <w:szCs w:val="22"/>
              </w:rPr>
              <w:t>Anexo 3: estructura analítica del proyecto</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_Toc484520103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21</w:t>
            </w:r>
            <w:r w:rsidR="00EB649B" w:rsidRPr="00EB649B">
              <w:rPr>
                <w:rFonts w:ascii="ChollaWide" w:hAnsi="ChollaWide"/>
                <w:noProof/>
                <w:webHidden/>
                <w:sz w:val="22"/>
                <w:szCs w:val="22"/>
              </w:rPr>
              <w:fldChar w:fldCharType="end"/>
            </w:r>
          </w:hyperlink>
        </w:p>
        <w:p w14:paraId="27958D52" w14:textId="42FFF75A" w:rsidR="00EB649B" w:rsidRDefault="001F5CA3" w:rsidP="00A162A3">
          <w:pPr>
            <w:pStyle w:val="TDC2"/>
            <w:tabs>
              <w:tab w:val="right" w:leader="dot" w:pos="9356"/>
              <w:tab w:val="left" w:pos="9498"/>
            </w:tabs>
            <w:spacing w:after="120"/>
            <w:ind w:left="1134"/>
            <w:rPr>
              <w:rFonts w:asciiTheme="minorHAnsi" w:eastAsiaTheme="minorEastAsia" w:hAnsiTheme="minorHAnsi" w:cstheme="minorBidi"/>
              <w:noProof/>
              <w:sz w:val="22"/>
              <w:szCs w:val="22"/>
            </w:rPr>
          </w:pPr>
          <w:hyperlink w:anchor="_Toc484520105" w:history="1">
            <w:r w:rsidR="00EB649B" w:rsidRPr="00EB649B">
              <w:rPr>
                <w:rStyle w:val="Hipervnculo"/>
                <w:rFonts w:ascii="ChollaWide" w:eastAsiaTheme="majorEastAsia" w:hAnsi="ChollaWide"/>
                <w:noProof/>
                <w:sz w:val="22"/>
                <w:szCs w:val="22"/>
              </w:rPr>
              <w:t xml:space="preserve">Anexo </w:t>
            </w:r>
            <w:r w:rsidR="00D83DE7">
              <w:rPr>
                <w:rStyle w:val="Hipervnculo"/>
                <w:rFonts w:ascii="ChollaWide" w:eastAsiaTheme="majorEastAsia" w:hAnsi="ChollaWide"/>
                <w:noProof/>
                <w:sz w:val="22"/>
                <w:szCs w:val="22"/>
              </w:rPr>
              <w:t>4</w:t>
            </w:r>
            <w:r w:rsidR="00EB649B" w:rsidRPr="00EB649B">
              <w:rPr>
                <w:rStyle w:val="Hipervnculo"/>
                <w:rFonts w:ascii="ChollaWide" w:eastAsiaTheme="majorEastAsia" w:hAnsi="ChollaWide"/>
                <w:noProof/>
                <w:sz w:val="22"/>
                <w:szCs w:val="22"/>
              </w:rPr>
              <w:t>: programación de actividades</w:t>
            </w:r>
            <w:r w:rsidR="00EB649B" w:rsidRPr="00EB649B">
              <w:rPr>
                <w:rFonts w:ascii="ChollaWide" w:hAnsi="ChollaWide"/>
                <w:noProof/>
                <w:webHidden/>
                <w:sz w:val="22"/>
                <w:szCs w:val="22"/>
              </w:rPr>
              <w:tab/>
            </w:r>
            <w:r w:rsidR="00EB649B" w:rsidRPr="00EB649B">
              <w:rPr>
                <w:rFonts w:ascii="ChollaWide" w:hAnsi="ChollaWide"/>
                <w:noProof/>
                <w:webHidden/>
                <w:sz w:val="22"/>
                <w:szCs w:val="22"/>
              </w:rPr>
              <w:fldChar w:fldCharType="begin"/>
            </w:r>
            <w:r w:rsidR="00EB649B" w:rsidRPr="00EB649B">
              <w:rPr>
                <w:rFonts w:ascii="ChollaWide" w:hAnsi="ChollaWide"/>
                <w:noProof/>
                <w:webHidden/>
                <w:sz w:val="22"/>
                <w:szCs w:val="22"/>
              </w:rPr>
              <w:instrText xml:space="preserve"> PAGEREF _Toc484520105 \h </w:instrText>
            </w:r>
            <w:r w:rsidR="00EB649B" w:rsidRPr="00EB649B">
              <w:rPr>
                <w:rFonts w:ascii="ChollaWide" w:hAnsi="ChollaWide"/>
                <w:noProof/>
                <w:webHidden/>
                <w:sz w:val="22"/>
                <w:szCs w:val="22"/>
              </w:rPr>
            </w:r>
            <w:r w:rsidR="00EB649B" w:rsidRPr="00EB649B">
              <w:rPr>
                <w:rFonts w:ascii="ChollaWide" w:hAnsi="ChollaWide"/>
                <w:noProof/>
                <w:webHidden/>
                <w:sz w:val="22"/>
                <w:szCs w:val="22"/>
              </w:rPr>
              <w:fldChar w:fldCharType="separate"/>
            </w:r>
            <w:r w:rsidR="00274480">
              <w:rPr>
                <w:rFonts w:ascii="ChollaWide" w:hAnsi="ChollaWide"/>
                <w:noProof/>
                <w:webHidden/>
                <w:sz w:val="22"/>
                <w:szCs w:val="22"/>
              </w:rPr>
              <w:t>22</w:t>
            </w:r>
            <w:r w:rsidR="00EB649B" w:rsidRPr="00EB649B">
              <w:rPr>
                <w:rFonts w:ascii="ChollaWide" w:hAnsi="ChollaWide"/>
                <w:noProof/>
                <w:webHidden/>
                <w:sz w:val="22"/>
                <w:szCs w:val="22"/>
              </w:rPr>
              <w:fldChar w:fldCharType="end"/>
            </w:r>
          </w:hyperlink>
        </w:p>
        <w:p w14:paraId="12DAC661" w14:textId="6549D6EA" w:rsidR="00EB649B" w:rsidRPr="00EB649B" w:rsidRDefault="00A45BEA" w:rsidP="00EB649B">
          <w:pPr>
            <w:pStyle w:val="TDC1"/>
            <w:rPr>
              <w:rFonts w:ascii="ChollaWide" w:hAnsi="ChollaWide"/>
              <w:b w:val="0"/>
              <w:i w:val="0"/>
            </w:rPr>
          </w:pPr>
          <w:r w:rsidRPr="0015454C">
            <w:rPr>
              <w:rFonts w:ascii="ChollaWide" w:hAnsi="ChollaWide" w:cs="Arial"/>
              <w:b w:val="0"/>
              <w:bCs/>
              <w:i w:val="0"/>
              <w:highlight w:val="yellow"/>
            </w:rPr>
            <w:fldChar w:fldCharType="end"/>
          </w:r>
        </w:p>
      </w:sdtContent>
    </w:sdt>
    <w:bookmarkStart w:id="2" w:name="_Toc484520077" w:displacedByCustomXml="prev"/>
    <w:p w14:paraId="0240EC1B" w14:textId="779B9FE0" w:rsidR="00EB649B" w:rsidRPr="00A035EE" w:rsidRDefault="00EB649B" w:rsidP="00A035EE">
      <w:pPr>
        <w:ind w:firstLine="426"/>
      </w:pPr>
    </w:p>
    <w:p w14:paraId="4CEEFC14" w14:textId="1FA10768" w:rsidR="00F14ED5" w:rsidRPr="00AD134B" w:rsidRDefault="00F14ED5" w:rsidP="00EB649B">
      <w:pPr>
        <w:pStyle w:val="Ttulo1"/>
        <w:spacing w:before="0" w:line="276" w:lineRule="auto"/>
        <w:rPr>
          <w:rFonts w:ascii="ChollaSansBold" w:hAnsi="ChollaSansBold"/>
          <w:sz w:val="40"/>
          <w:szCs w:val="46"/>
          <w:u w:val="single"/>
        </w:rPr>
      </w:pPr>
      <w:r w:rsidRPr="00AD134B">
        <w:rPr>
          <w:rFonts w:ascii="ChollaSansBold" w:hAnsi="ChollaSansBold"/>
          <w:sz w:val="40"/>
          <w:szCs w:val="46"/>
          <w:u w:val="single"/>
        </w:rPr>
        <w:t>Resumen ejecutivo</w:t>
      </w:r>
      <w:bookmarkEnd w:id="2"/>
    </w:p>
    <w:p w14:paraId="15C1BC67" w14:textId="74BAD38F" w:rsidR="00F14ED5" w:rsidRDefault="00F14ED5" w:rsidP="00FE2C46">
      <w:pPr>
        <w:ind w:firstLine="426"/>
      </w:pPr>
    </w:p>
    <w:p w14:paraId="01BD5D67" w14:textId="4A972894" w:rsidR="00BE2AC7" w:rsidRDefault="00F14ED5" w:rsidP="00FE2C46">
      <w:pPr>
        <w:ind w:firstLine="426"/>
        <w:jc w:val="both"/>
        <w:rPr>
          <w:rFonts w:ascii="ChollaWide" w:eastAsia="Arial Unicode MS" w:hAnsi="ChollaWide" w:cs="Arial"/>
          <w:sz w:val="22"/>
        </w:rPr>
      </w:pPr>
      <w:r w:rsidRPr="00AD134B">
        <w:rPr>
          <w:rFonts w:ascii="ChollaWide" w:eastAsia="Arial Unicode MS" w:hAnsi="ChollaWide" w:cs="Arial"/>
          <w:sz w:val="22"/>
        </w:rPr>
        <w:t xml:space="preserve">Los censos nacionales de población y vivienda son las operaciones estadísticas más grandes y complejas que se desarrollan en un país. Su principal objetivo es proveer a las instituciones tomadoras de decisiones y a la población en general, </w:t>
      </w:r>
      <w:r w:rsidR="00C77406" w:rsidRPr="00AD134B">
        <w:rPr>
          <w:rFonts w:ascii="ChollaWide" w:eastAsia="Arial Unicode MS" w:hAnsi="ChollaWide" w:cs="Arial"/>
          <w:sz w:val="22"/>
        </w:rPr>
        <w:t>información</w:t>
      </w:r>
      <w:r w:rsidRPr="00AD134B">
        <w:rPr>
          <w:rFonts w:ascii="ChollaWide" w:eastAsia="Arial Unicode MS" w:hAnsi="ChollaWide" w:cs="Arial"/>
          <w:sz w:val="22"/>
        </w:rPr>
        <w:t xml:space="preserve"> detallad</w:t>
      </w:r>
      <w:r w:rsidR="00C77406" w:rsidRPr="00AD134B">
        <w:rPr>
          <w:rFonts w:ascii="ChollaWide" w:eastAsia="Arial Unicode MS" w:hAnsi="ChollaWide" w:cs="Arial"/>
          <w:sz w:val="22"/>
        </w:rPr>
        <w:t>a</w:t>
      </w:r>
      <w:r w:rsidRPr="00AD134B">
        <w:rPr>
          <w:rFonts w:ascii="ChollaWide" w:eastAsia="Arial Unicode MS" w:hAnsi="ChollaWide" w:cs="Arial"/>
          <w:sz w:val="22"/>
        </w:rPr>
        <w:t xml:space="preserve"> sobre las características poblacionales y de los asentamientos humanos</w:t>
      </w:r>
      <w:r w:rsidR="00BE2AC7" w:rsidRPr="00AD134B">
        <w:rPr>
          <w:rFonts w:ascii="ChollaWide" w:eastAsia="Arial Unicode MS" w:hAnsi="ChollaWide" w:cs="Arial"/>
          <w:sz w:val="22"/>
        </w:rPr>
        <w:t xml:space="preserve"> de un determinado territorio.</w:t>
      </w:r>
    </w:p>
    <w:p w14:paraId="23FC868A" w14:textId="77777777" w:rsidR="00FE2C46" w:rsidRPr="00AD134B" w:rsidRDefault="00FE2C46" w:rsidP="00FE2C46">
      <w:pPr>
        <w:ind w:firstLine="426"/>
        <w:jc w:val="both"/>
        <w:rPr>
          <w:rFonts w:ascii="ChollaWide" w:eastAsia="Arial Unicode MS" w:hAnsi="ChollaWide" w:cs="Arial"/>
          <w:sz w:val="22"/>
        </w:rPr>
      </w:pPr>
    </w:p>
    <w:p w14:paraId="3E53178D" w14:textId="2226A723" w:rsidR="00F14ED5" w:rsidRDefault="00BE2AC7" w:rsidP="00FE2C46">
      <w:pPr>
        <w:ind w:firstLine="426"/>
        <w:jc w:val="both"/>
        <w:rPr>
          <w:rFonts w:ascii="ChollaWide" w:eastAsia="Arial Unicode MS" w:hAnsi="ChollaWide" w:cs="Arial"/>
          <w:sz w:val="22"/>
        </w:rPr>
      </w:pPr>
      <w:r w:rsidRPr="00AD134B">
        <w:rPr>
          <w:rFonts w:ascii="ChollaWide" w:eastAsia="Arial Unicode MS" w:hAnsi="ChollaWide" w:cs="Arial"/>
          <w:sz w:val="22"/>
        </w:rPr>
        <w:t xml:space="preserve">La principal bondad de este tipo de operaciones estadísticas es que, al ser un recuento de toda la población, permite obtener información a niveles geográficos muy pequeños, por lo que </w:t>
      </w:r>
      <w:r w:rsidR="0030398A" w:rsidRPr="00AD134B">
        <w:rPr>
          <w:rFonts w:ascii="ChollaWide" w:eastAsia="Arial Unicode MS" w:hAnsi="ChollaWide" w:cs="Arial"/>
          <w:sz w:val="22"/>
        </w:rPr>
        <w:t xml:space="preserve">es la herramienta por excelencia para </w:t>
      </w:r>
      <w:r w:rsidR="00F14ED5" w:rsidRPr="00AD134B">
        <w:rPr>
          <w:rFonts w:ascii="ChollaWide" w:eastAsia="Arial Unicode MS" w:hAnsi="ChollaWide" w:cs="Arial"/>
          <w:sz w:val="22"/>
        </w:rPr>
        <w:t xml:space="preserve">la planificación estratégica </w:t>
      </w:r>
      <w:r w:rsidR="0030398A" w:rsidRPr="00AD134B">
        <w:rPr>
          <w:rFonts w:ascii="ChollaWide" w:eastAsia="Arial Unicode MS" w:hAnsi="ChollaWide" w:cs="Arial"/>
          <w:sz w:val="22"/>
        </w:rPr>
        <w:t xml:space="preserve">e insumo fundamental para el desarrollo </w:t>
      </w:r>
      <w:r w:rsidR="00F14ED5" w:rsidRPr="00AD134B">
        <w:rPr>
          <w:rFonts w:ascii="ChollaWide" w:eastAsia="Arial Unicode MS" w:hAnsi="ChollaWide" w:cs="Arial"/>
          <w:sz w:val="22"/>
        </w:rPr>
        <w:t>de planes, programas, políticas y proyectos de diferentes tipos.</w:t>
      </w:r>
    </w:p>
    <w:p w14:paraId="3FE6B82A" w14:textId="77777777" w:rsidR="00FE2C46" w:rsidRPr="00AD134B" w:rsidRDefault="00FE2C46" w:rsidP="00FE2C46">
      <w:pPr>
        <w:ind w:firstLine="426"/>
        <w:jc w:val="both"/>
        <w:rPr>
          <w:rFonts w:ascii="ChollaWide" w:eastAsia="Arial Unicode MS" w:hAnsi="ChollaWide" w:cs="Arial"/>
          <w:sz w:val="22"/>
        </w:rPr>
      </w:pPr>
    </w:p>
    <w:p w14:paraId="4DDE69CB" w14:textId="77777777" w:rsidR="001C5377" w:rsidRDefault="001C5377" w:rsidP="001C5377">
      <w:pPr>
        <w:ind w:firstLine="426"/>
        <w:jc w:val="both"/>
        <w:rPr>
          <w:rFonts w:ascii="ChollaWide" w:eastAsia="Arial Unicode MS" w:hAnsi="ChollaWide" w:cs="Arial"/>
          <w:sz w:val="22"/>
        </w:rPr>
      </w:pPr>
      <w:r w:rsidRPr="001C5377">
        <w:rPr>
          <w:rFonts w:ascii="ChollaWide" w:eastAsia="Arial Unicode MS" w:hAnsi="ChollaWide" w:cs="Arial"/>
          <w:sz w:val="22"/>
        </w:rPr>
        <w:t>En Costa Rica, el último censo nacional fue realizado por el INEC en el año 2011 y, la información que de él se derivó ha sido insumo para la elaboración de importantes políticas y proyectos, como por ejemplo la elaboración de las estimaciones y proyecciones de población con base en información actualizada.</w:t>
      </w:r>
    </w:p>
    <w:p w14:paraId="139AF58A" w14:textId="77777777" w:rsidR="001C5377" w:rsidRPr="001C5377" w:rsidRDefault="001C5377" w:rsidP="001C5377">
      <w:pPr>
        <w:ind w:firstLine="426"/>
        <w:jc w:val="both"/>
        <w:rPr>
          <w:rFonts w:ascii="ChollaWide" w:eastAsia="Arial Unicode MS" w:hAnsi="ChollaWide" w:cs="Arial"/>
          <w:sz w:val="22"/>
        </w:rPr>
      </w:pPr>
    </w:p>
    <w:p w14:paraId="77326DE2" w14:textId="488B9F18" w:rsidR="00662BDA" w:rsidRDefault="001C5377" w:rsidP="001C5377">
      <w:pPr>
        <w:ind w:firstLine="426"/>
        <w:jc w:val="both"/>
        <w:rPr>
          <w:rFonts w:ascii="ChollaWide" w:eastAsia="Arial Unicode MS" w:hAnsi="ChollaWide" w:cs="Arial"/>
          <w:sz w:val="22"/>
        </w:rPr>
      </w:pPr>
      <w:r w:rsidRPr="001C5377">
        <w:rPr>
          <w:rFonts w:ascii="ChollaWide" w:eastAsia="Arial Unicode MS" w:hAnsi="ChollaWide" w:cs="Arial"/>
          <w:sz w:val="22"/>
        </w:rPr>
        <w:t xml:space="preserve">Al acercarse el inicio de una nueva década, y dado que el INEC se prepara para el XI Censo Nacional de Población y VII de Vivienda es el momento adecuado para un nuevo cálculo de la población, su estructura por sexo y edad, que evalúe los supuestos </w:t>
      </w:r>
      <w:r>
        <w:rPr>
          <w:rFonts w:ascii="ChollaWide" w:eastAsia="Arial Unicode MS" w:hAnsi="ChollaWide" w:cs="Arial"/>
          <w:sz w:val="22"/>
        </w:rPr>
        <w:t xml:space="preserve">realizados en </w:t>
      </w:r>
      <w:r w:rsidRPr="001C5377">
        <w:rPr>
          <w:rFonts w:ascii="ChollaWide" w:eastAsia="Arial Unicode MS" w:hAnsi="ChollaWide" w:cs="Arial"/>
          <w:sz w:val="22"/>
        </w:rPr>
        <w:t xml:space="preserve">el pasado y establezca el comportamiento futuro </w:t>
      </w:r>
      <w:r>
        <w:rPr>
          <w:rFonts w:ascii="ChollaWide" w:eastAsia="Arial Unicode MS" w:hAnsi="ChollaWide" w:cs="Arial"/>
          <w:sz w:val="22"/>
        </w:rPr>
        <w:t>de</w:t>
      </w:r>
      <w:r w:rsidRPr="001C5377">
        <w:rPr>
          <w:rFonts w:ascii="ChollaWide" w:eastAsia="Arial Unicode MS" w:hAnsi="ChollaWide" w:cs="Arial"/>
          <w:sz w:val="22"/>
        </w:rPr>
        <w:t xml:space="preserve"> los componentes de la dinámica poblacional.</w:t>
      </w:r>
      <w:r w:rsidR="00662BDA" w:rsidRPr="00AD134B">
        <w:rPr>
          <w:rFonts w:ascii="ChollaWide" w:eastAsia="Arial Unicode MS" w:hAnsi="ChollaWide" w:cs="Arial"/>
          <w:sz w:val="22"/>
        </w:rPr>
        <w:t xml:space="preserve"> </w:t>
      </w:r>
    </w:p>
    <w:p w14:paraId="75F46737" w14:textId="77777777" w:rsidR="00FE2C46" w:rsidRPr="00AD134B" w:rsidRDefault="00FE2C46" w:rsidP="00FE2C46">
      <w:pPr>
        <w:ind w:firstLine="426"/>
        <w:jc w:val="both"/>
        <w:rPr>
          <w:rFonts w:ascii="ChollaWide" w:eastAsia="Arial Unicode MS" w:hAnsi="ChollaWide" w:cs="Arial"/>
          <w:sz w:val="22"/>
        </w:rPr>
      </w:pPr>
    </w:p>
    <w:p w14:paraId="05C5FBE1" w14:textId="4A1C6E15" w:rsidR="00662BDA" w:rsidRPr="00AD134B" w:rsidRDefault="00662BDA" w:rsidP="00FE2C46">
      <w:pPr>
        <w:ind w:firstLine="426"/>
        <w:jc w:val="both"/>
        <w:rPr>
          <w:rFonts w:ascii="ChollaWide" w:eastAsia="Arial Unicode MS" w:hAnsi="ChollaWide" w:cs="Arial"/>
          <w:sz w:val="22"/>
        </w:rPr>
      </w:pPr>
      <w:r w:rsidRPr="00AD134B">
        <w:rPr>
          <w:rFonts w:ascii="ChollaWide" w:eastAsia="Arial Unicode MS" w:hAnsi="ChollaWide" w:cs="Arial"/>
          <w:sz w:val="22"/>
        </w:rPr>
        <w:t xml:space="preserve">En ese contexto, </w:t>
      </w:r>
      <w:r w:rsidR="001C5377">
        <w:rPr>
          <w:rFonts w:ascii="ChollaWide" w:eastAsia="Arial Unicode MS" w:hAnsi="ChollaWide" w:cs="Arial"/>
          <w:sz w:val="22"/>
        </w:rPr>
        <w:t>la Unidad de Estadísticas Demográficas</w:t>
      </w:r>
      <w:r w:rsidR="00432299">
        <w:rPr>
          <w:rFonts w:ascii="ChollaWide" w:eastAsia="Arial Unicode MS" w:hAnsi="ChollaWide" w:cs="Arial"/>
          <w:sz w:val="22"/>
        </w:rPr>
        <w:t>, UED,</w:t>
      </w:r>
      <w:r w:rsidR="001C5377">
        <w:rPr>
          <w:rFonts w:ascii="ChollaWide" w:eastAsia="Arial Unicode MS" w:hAnsi="ChollaWide" w:cs="Arial"/>
          <w:sz w:val="22"/>
        </w:rPr>
        <w:t xml:space="preserve"> </w:t>
      </w:r>
      <w:r w:rsidRPr="00AD134B">
        <w:rPr>
          <w:rFonts w:ascii="ChollaWide" w:eastAsia="Arial Unicode MS" w:hAnsi="ChollaWide" w:cs="Arial"/>
          <w:sz w:val="22"/>
        </w:rPr>
        <w:t xml:space="preserve">ha preparado un perfil de proyecto para </w:t>
      </w:r>
      <w:r w:rsidR="001C5377">
        <w:rPr>
          <w:rFonts w:ascii="ChollaWide" w:eastAsia="Arial Unicode MS" w:hAnsi="ChollaWide" w:cs="Arial"/>
          <w:sz w:val="22"/>
        </w:rPr>
        <w:t xml:space="preserve">establecer la metodología para el cálculo de las estimaciones y proyecciones de población y su monitoreo, </w:t>
      </w:r>
      <w:r w:rsidRPr="00AD134B">
        <w:rPr>
          <w:rFonts w:ascii="ChollaWide" w:eastAsia="Arial Unicode MS" w:hAnsi="ChollaWide" w:cs="Arial"/>
          <w:sz w:val="22"/>
        </w:rPr>
        <w:t xml:space="preserve">que plantea aspectos como antecedentes, objetivos, importancia, componentes, resultados </w:t>
      </w:r>
      <w:r w:rsidR="00C77406" w:rsidRPr="00AD134B">
        <w:rPr>
          <w:rFonts w:ascii="ChollaWide" w:eastAsia="Arial Unicode MS" w:hAnsi="ChollaWide" w:cs="Arial"/>
          <w:sz w:val="22"/>
        </w:rPr>
        <w:t xml:space="preserve">esperados </w:t>
      </w:r>
      <w:r w:rsidRPr="00AD134B">
        <w:rPr>
          <w:rFonts w:ascii="ChollaWide" w:eastAsia="Arial Unicode MS" w:hAnsi="ChollaWide" w:cs="Arial"/>
          <w:sz w:val="22"/>
        </w:rPr>
        <w:t>y otros, que permit</w:t>
      </w:r>
      <w:r w:rsidR="001C5377">
        <w:rPr>
          <w:rFonts w:ascii="ChollaWide" w:eastAsia="Arial Unicode MS" w:hAnsi="ChollaWide" w:cs="Arial"/>
          <w:sz w:val="22"/>
        </w:rPr>
        <w:t>a</w:t>
      </w:r>
      <w:r w:rsidRPr="00AD134B">
        <w:rPr>
          <w:rFonts w:ascii="ChollaWide" w:eastAsia="Arial Unicode MS" w:hAnsi="ChollaWide" w:cs="Arial"/>
          <w:sz w:val="22"/>
        </w:rPr>
        <w:t xml:space="preserve">n determinar </w:t>
      </w:r>
      <w:r w:rsidR="00751893" w:rsidRPr="00AD134B">
        <w:rPr>
          <w:rFonts w:ascii="ChollaWide" w:eastAsia="Arial Unicode MS" w:hAnsi="ChollaWide" w:cs="Arial"/>
          <w:sz w:val="22"/>
        </w:rPr>
        <w:t xml:space="preserve">su </w:t>
      </w:r>
      <w:r w:rsidRPr="00AD134B">
        <w:rPr>
          <w:rFonts w:ascii="ChollaWide" w:eastAsia="Arial Unicode MS" w:hAnsi="ChollaWide" w:cs="Arial"/>
          <w:sz w:val="22"/>
        </w:rPr>
        <w:t xml:space="preserve">viabilidad </w:t>
      </w:r>
      <w:r w:rsidR="00751893" w:rsidRPr="00AD134B">
        <w:rPr>
          <w:rFonts w:ascii="ChollaWide" w:eastAsia="Arial Unicode MS" w:hAnsi="ChollaWide" w:cs="Arial"/>
          <w:sz w:val="22"/>
        </w:rPr>
        <w:t xml:space="preserve">y </w:t>
      </w:r>
      <w:r w:rsidR="001C5377">
        <w:rPr>
          <w:rFonts w:ascii="ChollaWide" w:eastAsia="Arial Unicode MS" w:hAnsi="ChollaWide" w:cs="Arial"/>
          <w:sz w:val="22"/>
        </w:rPr>
        <w:t xml:space="preserve">que a su vez sea </w:t>
      </w:r>
      <w:r w:rsidR="00751893" w:rsidRPr="00AD134B">
        <w:rPr>
          <w:rFonts w:ascii="ChollaWide" w:eastAsia="Arial Unicode MS" w:hAnsi="ChollaWide" w:cs="Arial"/>
          <w:sz w:val="22"/>
        </w:rPr>
        <w:t>un insumo para que las autoridades puedan tomar una decisión informada sobre su implementación.</w:t>
      </w:r>
    </w:p>
    <w:p w14:paraId="289147EB" w14:textId="74407DC9" w:rsidR="00A035EE" w:rsidRDefault="00A035EE">
      <w:pPr>
        <w:spacing w:after="200" w:line="276" w:lineRule="auto"/>
      </w:pPr>
      <w:r>
        <w:br w:type="page"/>
      </w:r>
    </w:p>
    <w:p w14:paraId="170C039B" w14:textId="110D7931" w:rsidR="003B33AA" w:rsidRPr="00FE2C46" w:rsidRDefault="003B33AA" w:rsidP="007737F6">
      <w:pPr>
        <w:pStyle w:val="Ttulo1"/>
        <w:spacing w:before="0" w:after="120" w:line="276" w:lineRule="auto"/>
        <w:rPr>
          <w:rFonts w:ascii="ChollaSansBold" w:hAnsi="ChollaSansBold"/>
          <w:sz w:val="40"/>
          <w:szCs w:val="40"/>
          <w:u w:val="single"/>
        </w:rPr>
      </w:pPr>
      <w:bookmarkStart w:id="3" w:name="_Toc484520078"/>
      <w:r w:rsidRPr="00FE2C46">
        <w:rPr>
          <w:rFonts w:ascii="ChollaSansBold" w:hAnsi="ChollaSansBold"/>
          <w:sz w:val="40"/>
          <w:szCs w:val="40"/>
          <w:u w:val="single"/>
        </w:rPr>
        <w:lastRenderedPageBreak/>
        <w:t>Introducción</w:t>
      </w:r>
      <w:bookmarkEnd w:id="3"/>
    </w:p>
    <w:p w14:paraId="42F3192A" w14:textId="77777777" w:rsidR="00081F0D" w:rsidRPr="00081F0D" w:rsidRDefault="00081F0D" w:rsidP="00081F0D"/>
    <w:p w14:paraId="722BDB87" w14:textId="77777777" w:rsidR="001C5377" w:rsidRDefault="001C5377" w:rsidP="001C5377">
      <w:pPr>
        <w:tabs>
          <w:tab w:val="left" w:pos="-720"/>
        </w:tabs>
        <w:suppressAutoHyphens/>
        <w:ind w:firstLine="360"/>
        <w:jc w:val="both"/>
        <w:rPr>
          <w:rFonts w:ascii="ChollaWide" w:eastAsia="Arial Unicode MS" w:hAnsi="ChollaWide" w:cs="Arial"/>
          <w:sz w:val="22"/>
        </w:rPr>
      </w:pPr>
      <w:r w:rsidRPr="001C5377">
        <w:rPr>
          <w:rFonts w:ascii="ChollaWide" w:eastAsia="Arial Unicode MS" w:hAnsi="ChollaWide" w:cs="Arial"/>
          <w:sz w:val="22"/>
        </w:rPr>
        <w:t>Las estimaciones y proyecciones de población son procedimientos estadísticos matemáticos que permiten realizar escenarios sobre la posible magnitud futuras de las poblaciones. Estas proyecciones son utilizadas para medir los impactos de las inversiones económicas, así como la demanda futura de los servicios sociales y de salud de acuerdo a la dinámica y cambios poblacionales.</w:t>
      </w:r>
    </w:p>
    <w:p w14:paraId="4FDDAD8B" w14:textId="77777777" w:rsidR="0020250E" w:rsidRPr="001C5377" w:rsidRDefault="0020250E" w:rsidP="001C5377">
      <w:pPr>
        <w:tabs>
          <w:tab w:val="left" w:pos="-720"/>
        </w:tabs>
        <w:suppressAutoHyphens/>
        <w:ind w:firstLine="360"/>
        <w:jc w:val="both"/>
        <w:rPr>
          <w:rFonts w:ascii="ChollaWide" w:eastAsia="Arial Unicode MS" w:hAnsi="ChollaWide" w:cs="Arial"/>
          <w:sz w:val="22"/>
        </w:rPr>
      </w:pPr>
    </w:p>
    <w:p w14:paraId="1791AFA6" w14:textId="77777777" w:rsidR="001C5377" w:rsidRDefault="001C5377" w:rsidP="001C5377">
      <w:pPr>
        <w:tabs>
          <w:tab w:val="left" w:pos="-720"/>
        </w:tabs>
        <w:suppressAutoHyphens/>
        <w:ind w:firstLine="360"/>
        <w:jc w:val="both"/>
        <w:rPr>
          <w:rFonts w:ascii="ChollaWide" w:eastAsia="Arial Unicode MS" w:hAnsi="ChollaWide" w:cs="Arial"/>
          <w:sz w:val="22"/>
        </w:rPr>
      </w:pPr>
      <w:r w:rsidRPr="001C5377">
        <w:rPr>
          <w:rFonts w:ascii="ChollaWide" w:eastAsia="Arial Unicode MS" w:hAnsi="ChollaWide" w:cs="Arial"/>
          <w:sz w:val="22"/>
        </w:rPr>
        <w:t>Además, los indicadores derivados de ellas constituyen un insumo fundamental para la planificación del país en todos los campos, y para el seguimiento de planes y programas orientados al desarrollo del país y al bienestar de su población.</w:t>
      </w:r>
    </w:p>
    <w:p w14:paraId="06578192" w14:textId="77777777" w:rsidR="0020250E" w:rsidRPr="001C5377" w:rsidRDefault="0020250E" w:rsidP="001C5377">
      <w:pPr>
        <w:tabs>
          <w:tab w:val="left" w:pos="-720"/>
        </w:tabs>
        <w:suppressAutoHyphens/>
        <w:ind w:firstLine="360"/>
        <w:jc w:val="both"/>
        <w:rPr>
          <w:rFonts w:ascii="ChollaWide" w:eastAsia="Arial Unicode MS" w:hAnsi="ChollaWide" w:cs="Arial"/>
          <w:sz w:val="22"/>
        </w:rPr>
      </w:pPr>
    </w:p>
    <w:p w14:paraId="4B0C3278" w14:textId="77777777" w:rsidR="001C5377" w:rsidRDefault="001C5377" w:rsidP="001C5377">
      <w:pPr>
        <w:tabs>
          <w:tab w:val="left" w:pos="-720"/>
        </w:tabs>
        <w:suppressAutoHyphens/>
        <w:ind w:firstLine="360"/>
        <w:jc w:val="both"/>
        <w:rPr>
          <w:rFonts w:ascii="ChollaWide" w:eastAsia="Arial Unicode MS" w:hAnsi="ChollaWide" w:cs="Arial"/>
          <w:sz w:val="22"/>
        </w:rPr>
      </w:pPr>
      <w:r w:rsidRPr="001C5377">
        <w:rPr>
          <w:rFonts w:ascii="ChollaWide" w:eastAsia="Arial Unicode MS" w:hAnsi="ChollaWide" w:cs="Arial"/>
          <w:sz w:val="22"/>
        </w:rPr>
        <w:t>Dada la relevancia de este producto para el país y tomando en consideración el mandato establecido en la Ley 7839 - artículo 15, incisos a y b- que establece como competencia del INEC la elaboración de estadísticas demográficas y las derivadas de los censos de población y vivienda y siendo este, efectivamente, un producto censal, es que el INEC se ha planteado el proyecto denominado “Elaboración de las estimaciones y proyecciones de población y su monitoreo”.  Este proyecto pretende que la Unidad de Estadísticas Demográficas asuma la elaboración de este importante producto, estableciendo una metodología que se ajuste a los requerimientos del país, que sea robusta y comparable y que permita no sólo su elaboración, sino también su monitoreo y actualización constante.</w:t>
      </w:r>
    </w:p>
    <w:p w14:paraId="661269DF" w14:textId="77777777" w:rsidR="0020250E" w:rsidRPr="001C5377" w:rsidRDefault="0020250E" w:rsidP="001C5377">
      <w:pPr>
        <w:tabs>
          <w:tab w:val="left" w:pos="-720"/>
        </w:tabs>
        <w:suppressAutoHyphens/>
        <w:ind w:firstLine="360"/>
        <w:jc w:val="both"/>
        <w:rPr>
          <w:rFonts w:ascii="ChollaWide" w:eastAsia="Arial Unicode MS" w:hAnsi="ChollaWide" w:cs="Arial"/>
          <w:sz w:val="22"/>
        </w:rPr>
      </w:pPr>
    </w:p>
    <w:p w14:paraId="3FC1E2F1" w14:textId="6B7473D0" w:rsidR="0020250E" w:rsidRDefault="0020250E">
      <w:pPr>
        <w:spacing w:after="200" w:line="276" w:lineRule="auto"/>
        <w:rPr>
          <w:rFonts w:ascii="ChollaWide" w:eastAsia="Arial Unicode MS" w:hAnsi="ChollaWide" w:cs="Arial"/>
          <w:sz w:val="22"/>
        </w:rPr>
      </w:pPr>
      <w:r>
        <w:rPr>
          <w:rFonts w:ascii="ChollaWide" w:eastAsia="Arial Unicode MS" w:hAnsi="ChollaWide" w:cs="Arial"/>
          <w:sz w:val="22"/>
        </w:rPr>
        <w:br w:type="page"/>
      </w:r>
    </w:p>
    <w:p w14:paraId="043C1292" w14:textId="0E5548C7" w:rsidR="00824FBA" w:rsidRDefault="00824FBA" w:rsidP="00FE2C46">
      <w:pPr>
        <w:pStyle w:val="Ttulo1"/>
        <w:numPr>
          <w:ilvl w:val="0"/>
          <w:numId w:val="1"/>
        </w:numPr>
        <w:rPr>
          <w:rFonts w:ascii="ChollaSansBold" w:hAnsi="ChollaSansBold"/>
          <w:sz w:val="40"/>
          <w:szCs w:val="40"/>
          <w:u w:val="single"/>
        </w:rPr>
      </w:pPr>
      <w:bookmarkStart w:id="4" w:name="_Toc484520079"/>
      <w:bookmarkStart w:id="5" w:name="_Toc131395533"/>
      <w:bookmarkStart w:id="6" w:name="_Toc142980525"/>
      <w:bookmarkStart w:id="7" w:name="_Toc156786633"/>
      <w:r w:rsidRPr="00FE2C46">
        <w:rPr>
          <w:rFonts w:ascii="ChollaSansBold" w:hAnsi="ChollaSansBold"/>
          <w:sz w:val="40"/>
          <w:szCs w:val="40"/>
          <w:u w:val="single"/>
        </w:rPr>
        <w:lastRenderedPageBreak/>
        <w:t>Antecedentes</w:t>
      </w:r>
      <w:bookmarkEnd w:id="4"/>
    </w:p>
    <w:p w14:paraId="78D5BBB4" w14:textId="77777777" w:rsidR="00FE2C46" w:rsidRPr="00FE2C46" w:rsidRDefault="00FE2C46" w:rsidP="00FE2C46"/>
    <w:p w14:paraId="0FA11A8C" w14:textId="77777777" w:rsidR="00824FBA" w:rsidRPr="00824FBA" w:rsidRDefault="00824FBA" w:rsidP="00824FBA"/>
    <w:p w14:paraId="72DC3118" w14:textId="2E42DCBC" w:rsidR="0020250E" w:rsidRDefault="0020250E" w:rsidP="0020250E">
      <w:pPr>
        <w:ind w:firstLine="360"/>
        <w:jc w:val="both"/>
        <w:rPr>
          <w:rFonts w:ascii="ChollaWide" w:hAnsi="ChollaWide" w:cs="Arial"/>
          <w:sz w:val="22"/>
          <w:szCs w:val="22"/>
        </w:rPr>
      </w:pPr>
      <w:r w:rsidRPr="0020250E">
        <w:rPr>
          <w:rFonts w:ascii="ChollaWide" w:hAnsi="ChollaWide" w:cs="Arial"/>
          <w:sz w:val="22"/>
          <w:szCs w:val="22"/>
        </w:rPr>
        <w:t>Existen diversos métodos demográficos para el cálculo de las estimaciones y proyecciones de población, todos parten de la observación de la tendencia y del comportamiento de la población y sus componentes demográficos (fecundidad, mortalidad y migración), lo cual se conoce como el méto</w:t>
      </w:r>
      <w:r>
        <w:rPr>
          <w:rFonts w:ascii="ChollaWide" w:hAnsi="ChollaWide" w:cs="Arial"/>
          <w:sz w:val="22"/>
          <w:szCs w:val="22"/>
        </w:rPr>
        <w:t>do de componentes demográficos.</w:t>
      </w:r>
    </w:p>
    <w:p w14:paraId="3B1BA2D7" w14:textId="77777777" w:rsidR="0020250E" w:rsidRPr="0020250E" w:rsidRDefault="0020250E" w:rsidP="0020250E">
      <w:pPr>
        <w:ind w:firstLine="360"/>
        <w:jc w:val="both"/>
        <w:rPr>
          <w:rFonts w:ascii="ChollaWide" w:hAnsi="ChollaWide" w:cs="Arial"/>
          <w:sz w:val="22"/>
          <w:szCs w:val="22"/>
        </w:rPr>
      </w:pPr>
    </w:p>
    <w:p w14:paraId="04545956" w14:textId="6D78AADA" w:rsidR="0020250E" w:rsidRDefault="0020250E" w:rsidP="0020250E">
      <w:pPr>
        <w:ind w:firstLine="360"/>
        <w:jc w:val="both"/>
        <w:rPr>
          <w:rFonts w:ascii="ChollaWide" w:hAnsi="ChollaWide" w:cs="Arial"/>
          <w:sz w:val="22"/>
          <w:szCs w:val="22"/>
        </w:rPr>
      </w:pPr>
      <w:r w:rsidRPr="0020250E">
        <w:rPr>
          <w:rFonts w:ascii="ChollaWide" w:hAnsi="ChollaWide" w:cs="Arial"/>
          <w:sz w:val="22"/>
          <w:szCs w:val="22"/>
        </w:rPr>
        <w:t xml:space="preserve">Mediante una ecuación, denominada la ecuación compensadora, se incorporan de manera integral y sistemática, los supuestos de variación de cada uno de estos componentes y se estima su efecto en la población, dando como resultado el total de población para un momento dado. </w:t>
      </w:r>
      <w:sdt>
        <w:sdtPr>
          <w:rPr>
            <w:rFonts w:ascii="ChollaWide" w:hAnsi="ChollaWide" w:cs="Arial"/>
            <w:sz w:val="22"/>
            <w:szCs w:val="22"/>
          </w:rPr>
          <w:id w:val="-1816323648"/>
          <w:citation/>
        </w:sdtPr>
        <w:sdtEndPr/>
        <w:sdtContent>
          <w:r>
            <w:rPr>
              <w:rFonts w:ascii="ChollaWide" w:hAnsi="ChollaWide" w:cs="Arial"/>
              <w:sz w:val="22"/>
              <w:szCs w:val="22"/>
            </w:rPr>
            <w:fldChar w:fldCharType="begin"/>
          </w:r>
          <w:r>
            <w:rPr>
              <w:rFonts w:ascii="ChollaWide" w:hAnsi="ChollaWide" w:cs="Arial"/>
              <w:sz w:val="22"/>
              <w:szCs w:val="22"/>
              <w:lang w:val="es-CR"/>
            </w:rPr>
            <w:instrText xml:space="preserve"> CITATION Eva \l 5130 </w:instrText>
          </w:r>
          <w:r>
            <w:rPr>
              <w:rFonts w:ascii="ChollaWide" w:hAnsi="ChollaWide" w:cs="Arial"/>
              <w:sz w:val="22"/>
              <w:szCs w:val="22"/>
            </w:rPr>
            <w:fldChar w:fldCharType="separate"/>
          </w:r>
          <w:r w:rsidRPr="0020250E">
            <w:rPr>
              <w:rFonts w:ascii="ChollaWide" w:hAnsi="ChollaWide" w:cs="Arial"/>
              <w:noProof/>
              <w:sz w:val="22"/>
              <w:szCs w:val="22"/>
              <w:lang w:val="es-CR"/>
            </w:rPr>
            <w:t>(Comisión Económica para América Latina y el Caribe (CEPAL), 2017)</w:t>
          </w:r>
          <w:r>
            <w:rPr>
              <w:rFonts w:ascii="ChollaWide" w:hAnsi="ChollaWide" w:cs="Arial"/>
              <w:sz w:val="22"/>
              <w:szCs w:val="22"/>
            </w:rPr>
            <w:fldChar w:fldCharType="end"/>
          </w:r>
        </w:sdtContent>
      </w:sdt>
    </w:p>
    <w:p w14:paraId="561AEED7" w14:textId="77777777" w:rsidR="0020250E" w:rsidRPr="0020250E" w:rsidRDefault="0020250E" w:rsidP="0020250E">
      <w:pPr>
        <w:ind w:firstLine="360"/>
        <w:jc w:val="both"/>
        <w:rPr>
          <w:rFonts w:ascii="ChollaWide" w:hAnsi="ChollaWide" w:cs="Arial"/>
          <w:sz w:val="22"/>
          <w:szCs w:val="22"/>
        </w:rPr>
      </w:pPr>
    </w:p>
    <w:p w14:paraId="32F3F636" w14:textId="77777777" w:rsidR="0020250E" w:rsidRDefault="0020250E" w:rsidP="0020250E">
      <w:pPr>
        <w:ind w:firstLine="360"/>
        <w:jc w:val="both"/>
        <w:rPr>
          <w:rFonts w:ascii="ChollaWide" w:hAnsi="ChollaWide" w:cs="Arial"/>
          <w:sz w:val="22"/>
          <w:szCs w:val="22"/>
        </w:rPr>
      </w:pPr>
      <w:r w:rsidRPr="0020250E">
        <w:rPr>
          <w:rFonts w:ascii="ChollaWide" w:hAnsi="ChollaWide" w:cs="Arial"/>
          <w:sz w:val="22"/>
          <w:szCs w:val="22"/>
        </w:rPr>
        <w:t>Dado el carácter incierto del comportamiento de la población y sus componentes de cambio, existen dos procedimientos para su definición:</w:t>
      </w:r>
    </w:p>
    <w:p w14:paraId="62498013" w14:textId="77777777" w:rsidR="0020250E" w:rsidRPr="0020250E" w:rsidRDefault="0020250E" w:rsidP="0020250E">
      <w:pPr>
        <w:ind w:firstLine="360"/>
        <w:jc w:val="both"/>
        <w:rPr>
          <w:rFonts w:ascii="ChollaWide" w:hAnsi="ChollaWide" w:cs="Arial"/>
          <w:sz w:val="22"/>
          <w:szCs w:val="22"/>
        </w:rPr>
      </w:pPr>
    </w:p>
    <w:p w14:paraId="54393169" w14:textId="1297E2CA" w:rsidR="0020250E" w:rsidRPr="00070A2B" w:rsidRDefault="0020250E" w:rsidP="00070A2B">
      <w:pPr>
        <w:pStyle w:val="Prrafodelista"/>
        <w:numPr>
          <w:ilvl w:val="0"/>
          <w:numId w:val="22"/>
        </w:numPr>
        <w:jc w:val="both"/>
        <w:rPr>
          <w:rFonts w:ascii="ChollaWide" w:hAnsi="ChollaWide" w:cs="Arial"/>
          <w:sz w:val="22"/>
          <w:szCs w:val="22"/>
        </w:rPr>
      </w:pPr>
      <w:r w:rsidRPr="00070A2B">
        <w:rPr>
          <w:rFonts w:ascii="ChollaWide" w:hAnsi="ChollaWide" w:cs="Arial"/>
          <w:sz w:val="22"/>
          <w:szCs w:val="22"/>
        </w:rPr>
        <w:t>Determinísticas: Por un lado están las denominadas proyecciones determinísticas que se basan en la elaboración de hipótesis sobre el comportamiento de cada uno de los componentes, esto de acuerdo a un criterio experto, generalmente se definen tres alternativas de hipótesis que indican el grado de variación que se espera experimente el componente: una variación acelerada (hipótesis alta), una variación moderada (hipótesis media) y una variación más conservadora (hipótesis baja).</w:t>
      </w:r>
    </w:p>
    <w:p w14:paraId="379A855D" w14:textId="77777777" w:rsidR="0020250E" w:rsidRPr="0020250E" w:rsidRDefault="0020250E" w:rsidP="0020250E">
      <w:pPr>
        <w:ind w:firstLine="360"/>
        <w:jc w:val="both"/>
        <w:rPr>
          <w:rFonts w:ascii="ChollaWide" w:hAnsi="ChollaWide" w:cs="Arial"/>
          <w:sz w:val="22"/>
          <w:szCs w:val="22"/>
        </w:rPr>
      </w:pPr>
    </w:p>
    <w:p w14:paraId="31296109" w14:textId="77777777" w:rsidR="0020250E" w:rsidRDefault="0020250E" w:rsidP="00070A2B">
      <w:pPr>
        <w:ind w:left="709"/>
        <w:jc w:val="both"/>
        <w:rPr>
          <w:rFonts w:ascii="ChollaWide" w:hAnsi="ChollaWide" w:cs="Arial"/>
          <w:sz w:val="22"/>
          <w:szCs w:val="22"/>
        </w:rPr>
      </w:pPr>
      <w:r w:rsidRPr="0020250E">
        <w:rPr>
          <w:rFonts w:ascii="ChollaWide" w:hAnsi="ChollaWide" w:cs="Arial"/>
          <w:sz w:val="22"/>
          <w:szCs w:val="22"/>
        </w:rPr>
        <w:t>Estas hipótesis se definen de acuerdo a la tendencia observada, es decir en el comportamiento observado en el presente y pasado. Una vez definida las hipótesis a utilizar, se definen los pivotes, para que mediante una función logística se elabore la proyección.</w:t>
      </w:r>
    </w:p>
    <w:p w14:paraId="63565386" w14:textId="77777777" w:rsidR="0020250E" w:rsidRPr="0020250E" w:rsidRDefault="0020250E" w:rsidP="0020250E">
      <w:pPr>
        <w:ind w:firstLine="360"/>
        <w:jc w:val="both"/>
        <w:rPr>
          <w:rFonts w:ascii="ChollaWide" w:hAnsi="ChollaWide" w:cs="Arial"/>
          <w:sz w:val="22"/>
          <w:szCs w:val="22"/>
        </w:rPr>
      </w:pPr>
    </w:p>
    <w:p w14:paraId="1B7C7295" w14:textId="59FAD8DD" w:rsidR="0020250E" w:rsidRPr="00070A2B" w:rsidRDefault="0020250E" w:rsidP="00070A2B">
      <w:pPr>
        <w:pStyle w:val="Prrafodelista"/>
        <w:numPr>
          <w:ilvl w:val="0"/>
          <w:numId w:val="22"/>
        </w:numPr>
        <w:jc w:val="both"/>
        <w:rPr>
          <w:rFonts w:ascii="ChollaWide" w:hAnsi="ChollaWide" w:cs="Arial"/>
          <w:sz w:val="22"/>
          <w:szCs w:val="22"/>
        </w:rPr>
      </w:pPr>
      <w:r w:rsidRPr="00070A2B">
        <w:rPr>
          <w:rFonts w:ascii="ChollaWide" w:hAnsi="ChollaWide" w:cs="Arial"/>
          <w:sz w:val="22"/>
          <w:szCs w:val="22"/>
        </w:rPr>
        <w:t>Probabilísticas: Por otra parte, están las proyecciones probabilísticas, que en lugar de definir hipótesis de variación de cada uno de los componentes de cambio demográfico, se calculan estadísticamente intervalos de confianza.</w:t>
      </w:r>
    </w:p>
    <w:p w14:paraId="01CF16DF" w14:textId="77777777" w:rsidR="0020250E" w:rsidRPr="0020250E" w:rsidRDefault="0020250E" w:rsidP="0020250E">
      <w:pPr>
        <w:ind w:firstLine="360"/>
        <w:jc w:val="both"/>
        <w:rPr>
          <w:rFonts w:ascii="ChollaWide" w:hAnsi="ChollaWide" w:cs="Arial"/>
          <w:sz w:val="22"/>
          <w:szCs w:val="22"/>
        </w:rPr>
      </w:pPr>
    </w:p>
    <w:p w14:paraId="36539D4F" w14:textId="10448F94" w:rsidR="008E16C9" w:rsidRDefault="0020250E" w:rsidP="0020250E">
      <w:pPr>
        <w:ind w:firstLine="360"/>
        <w:jc w:val="both"/>
        <w:rPr>
          <w:rFonts w:ascii="ChollaWide" w:hAnsi="ChollaWide" w:cs="Arial"/>
          <w:sz w:val="22"/>
          <w:szCs w:val="22"/>
          <w:lang w:val="es-ES_tradnl"/>
        </w:rPr>
      </w:pPr>
      <w:r w:rsidRPr="0020250E">
        <w:rPr>
          <w:rFonts w:ascii="ChollaWide" w:hAnsi="ChollaWide" w:cs="Arial"/>
          <w:sz w:val="22"/>
          <w:szCs w:val="22"/>
        </w:rPr>
        <w:t>En el caso costarricense tradicionalmente se ha optado por las estimaciones y proyecciones determinísticas, no obstante, para las realizadas a partir del Censo de población realizado en el 2011, y por tanto, las más recientes y vigentes se utilizó el modelo probabilístico.</w:t>
      </w:r>
    </w:p>
    <w:p w14:paraId="39649EC1" w14:textId="77777777" w:rsidR="009C0866" w:rsidRPr="00FE2C46" w:rsidRDefault="009C0866" w:rsidP="00FE2C46">
      <w:pPr>
        <w:ind w:firstLine="360"/>
        <w:jc w:val="both"/>
        <w:rPr>
          <w:rFonts w:ascii="ChollaWide" w:hAnsi="ChollaWide" w:cs="Arial"/>
          <w:sz w:val="22"/>
          <w:szCs w:val="22"/>
          <w:lang w:val="es-ES_tradnl"/>
        </w:rPr>
      </w:pPr>
    </w:p>
    <w:p w14:paraId="43DE1D18" w14:textId="69B37625" w:rsidR="00897526" w:rsidRDefault="00897526" w:rsidP="00897526">
      <w:pPr>
        <w:pStyle w:val="Ttulo1"/>
        <w:numPr>
          <w:ilvl w:val="0"/>
          <w:numId w:val="1"/>
        </w:numPr>
        <w:rPr>
          <w:rFonts w:ascii="ChollaSansBold" w:hAnsi="ChollaSansBold"/>
          <w:sz w:val="40"/>
          <w:szCs w:val="40"/>
          <w:u w:val="single"/>
        </w:rPr>
      </w:pPr>
      <w:bookmarkStart w:id="8" w:name="_Toc484520080"/>
      <w:r w:rsidRPr="00FE2C46">
        <w:rPr>
          <w:rFonts w:ascii="ChollaSansBold" w:hAnsi="ChollaSansBold"/>
          <w:sz w:val="40"/>
          <w:szCs w:val="40"/>
          <w:u w:val="single"/>
        </w:rPr>
        <w:t>Problema de desarrollo</w:t>
      </w:r>
      <w:bookmarkEnd w:id="8"/>
    </w:p>
    <w:p w14:paraId="24C846E1" w14:textId="77777777" w:rsidR="00FE2C46" w:rsidRPr="00FE2C46" w:rsidRDefault="00FE2C46" w:rsidP="00FE2C46"/>
    <w:p w14:paraId="3B0EFDBB" w14:textId="77777777" w:rsidR="00897526" w:rsidRPr="00EC2B12" w:rsidRDefault="00897526" w:rsidP="00897526"/>
    <w:p w14:paraId="23434AF9" w14:textId="17328D50" w:rsidR="00527645" w:rsidRDefault="00527645" w:rsidP="00FE2C46">
      <w:pPr>
        <w:ind w:firstLine="360"/>
        <w:jc w:val="both"/>
        <w:rPr>
          <w:rFonts w:ascii="ChollaWide" w:hAnsi="ChollaWide" w:cs="Arial"/>
          <w:sz w:val="22"/>
          <w:szCs w:val="22"/>
          <w:lang w:val="es-ES_tradnl"/>
        </w:rPr>
      </w:pPr>
      <w:r>
        <w:rPr>
          <w:rFonts w:ascii="ChollaWide" w:hAnsi="ChollaWide" w:cs="Arial"/>
          <w:sz w:val="22"/>
          <w:szCs w:val="22"/>
          <w:lang w:val="es-ES_tradnl"/>
        </w:rPr>
        <w:t xml:space="preserve">La información proveniente de estimaciones y proyecciones de población con base en el Censo 2011, se ha desactualizado, </w:t>
      </w:r>
      <w:r w:rsidR="00641E34" w:rsidRPr="00641E34">
        <w:rPr>
          <w:rFonts w:ascii="ChollaWide" w:hAnsi="ChollaWide" w:cs="Arial"/>
          <w:sz w:val="22"/>
          <w:szCs w:val="22"/>
          <w:lang w:val="es-ES_tradnl"/>
        </w:rPr>
        <w:t xml:space="preserve">particularmente por una disminución más acelerada </w:t>
      </w:r>
      <w:r>
        <w:rPr>
          <w:rFonts w:ascii="ChollaWide" w:hAnsi="ChollaWide" w:cs="Arial"/>
          <w:sz w:val="22"/>
          <w:szCs w:val="22"/>
          <w:lang w:val="es-ES_tradnl"/>
        </w:rPr>
        <w:t>de</w:t>
      </w:r>
      <w:r w:rsidR="00641E34" w:rsidRPr="00641E34">
        <w:rPr>
          <w:rFonts w:ascii="ChollaWide" w:hAnsi="ChollaWide" w:cs="Arial"/>
          <w:sz w:val="22"/>
          <w:szCs w:val="22"/>
          <w:lang w:val="es-ES_tradnl"/>
        </w:rPr>
        <w:t xml:space="preserve"> la fecundidad</w:t>
      </w:r>
      <w:r>
        <w:rPr>
          <w:rFonts w:ascii="ChollaWide" w:hAnsi="ChollaWide" w:cs="Arial"/>
          <w:sz w:val="22"/>
          <w:szCs w:val="22"/>
          <w:lang w:val="es-ES_tradnl"/>
        </w:rPr>
        <w:t xml:space="preserve"> durante el periodo 2011 – 2017, en relación al comportamiento que se supuso para su elaboración.</w:t>
      </w:r>
    </w:p>
    <w:p w14:paraId="7D13CA2E" w14:textId="77777777" w:rsidR="00527645" w:rsidRDefault="00527645" w:rsidP="00FE2C46">
      <w:pPr>
        <w:ind w:firstLine="360"/>
        <w:jc w:val="both"/>
        <w:rPr>
          <w:rFonts w:ascii="ChollaWide" w:hAnsi="ChollaWide" w:cs="Arial"/>
          <w:sz w:val="22"/>
          <w:szCs w:val="22"/>
          <w:lang w:val="es-ES_tradnl"/>
        </w:rPr>
      </w:pPr>
    </w:p>
    <w:p w14:paraId="1C81F347" w14:textId="1026C557" w:rsidR="00897526" w:rsidRDefault="00897526" w:rsidP="00FE2C46">
      <w:pPr>
        <w:ind w:firstLine="360"/>
        <w:jc w:val="both"/>
        <w:rPr>
          <w:rFonts w:ascii="ChollaWide" w:hAnsi="ChollaWide" w:cs="Arial"/>
          <w:sz w:val="22"/>
          <w:szCs w:val="22"/>
          <w:lang w:val="es-ES_tradnl"/>
        </w:rPr>
      </w:pPr>
      <w:r w:rsidRPr="00FE2C46">
        <w:rPr>
          <w:rFonts w:ascii="ChollaWide" w:hAnsi="ChollaWide" w:cs="Arial"/>
          <w:sz w:val="22"/>
          <w:szCs w:val="22"/>
          <w:lang w:val="es-ES_tradnl"/>
        </w:rPr>
        <w:t xml:space="preserve">En razón de lo anterior, </w:t>
      </w:r>
      <w:r w:rsidR="00432299">
        <w:rPr>
          <w:rFonts w:ascii="ChollaWide" w:hAnsi="ChollaWide" w:cs="Arial"/>
          <w:sz w:val="22"/>
          <w:szCs w:val="22"/>
          <w:lang w:val="es-ES_tradnl"/>
        </w:rPr>
        <w:t xml:space="preserve">la UED desarrollará el proyecto: </w:t>
      </w:r>
      <w:r w:rsidR="00432299" w:rsidRPr="00432299">
        <w:rPr>
          <w:rFonts w:ascii="ChollaWide" w:hAnsi="ChollaWide" w:cs="Arial"/>
          <w:i/>
          <w:sz w:val="22"/>
          <w:szCs w:val="22"/>
          <w:lang w:val="es-ES_tradnl"/>
        </w:rPr>
        <w:t>Metodología para la cálculo de las estimaciones y proyecciones de población y su monitoreo</w:t>
      </w:r>
      <w:r w:rsidRPr="00FE2C46">
        <w:rPr>
          <w:rFonts w:ascii="ChollaWide" w:hAnsi="ChollaWide" w:cs="Arial"/>
          <w:sz w:val="22"/>
          <w:szCs w:val="22"/>
          <w:lang w:val="es-ES_tradnl"/>
        </w:rPr>
        <w:t>.</w:t>
      </w:r>
    </w:p>
    <w:p w14:paraId="35E11CED" w14:textId="4D529749" w:rsidR="00FE2C46" w:rsidRDefault="00FE2C46" w:rsidP="00FE2C46">
      <w:pPr>
        <w:jc w:val="both"/>
        <w:rPr>
          <w:rFonts w:ascii="ChollaWide" w:hAnsi="ChollaWide" w:cs="Arial"/>
          <w:sz w:val="22"/>
          <w:szCs w:val="22"/>
          <w:lang w:val="es-ES_tradnl"/>
        </w:rPr>
      </w:pPr>
    </w:p>
    <w:p w14:paraId="7482B218" w14:textId="1FB834AC" w:rsidR="009C0866" w:rsidRDefault="009C0866" w:rsidP="00FE2C46">
      <w:pPr>
        <w:jc w:val="both"/>
        <w:rPr>
          <w:rFonts w:ascii="ChollaWide" w:hAnsi="ChollaWide" w:cs="Arial"/>
          <w:sz w:val="22"/>
          <w:szCs w:val="22"/>
          <w:lang w:val="es-ES_tradnl"/>
        </w:rPr>
      </w:pPr>
    </w:p>
    <w:p w14:paraId="78C965F9" w14:textId="2435D98F" w:rsidR="009C0866" w:rsidRDefault="009C0866" w:rsidP="00FE2C46">
      <w:pPr>
        <w:jc w:val="both"/>
        <w:rPr>
          <w:rFonts w:ascii="ChollaWide" w:hAnsi="ChollaWide" w:cs="Arial"/>
          <w:sz w:val="22"/>
          <w:szCs w:val="22"/>
          <w:lang w:val="es-ES_tradnl"/>
        </w:rPr>
      </w:pPr>
    </w:p>
    <w:p w14:paraId="40E81419" w14:textId="77777777" w:rsidR="009C0866" w:rsidRPr="00FE2C46" w:rsidRDefault="009C0866" w:rsidP="00FE2C46">
      <w:pPr>
        <w:jc w:val="both"/>
        <w:rPr>
          <w:rFonts w:ascii="ChollaWide" w:hAnsi="ChollaWide" w:cs="Arial"/>
          <w:sz w:val="22"/>
          <w:szCs w:val="22"/>
          <w:lang w:val="es-ES_tradnl"/>
        </w:rPr>
      </w:pPr>
    </w:p>
    <w:p w14:paraId="1489A9E3" w14:textId="2AC3CC4B" w:rsidR="00352954" w:rsidRPr="00FE2C46" w:rsidRDefault="00352954" w:rsidP="00897526">
      <w:pPr>
        <w:pStyle w:val="Ttulo1"/>
        <w:numPr>
          <w:ilvl w:val="0"/>
          <w:numId w:val="1"/>
        </w:numPr>
        <w:rPr>
          <w:rFonts w:ascii="ChollaSansBold" w:hAnsi="ChollaSansBold"/>
          <w:sz w:val="40"/>
          <w:szCs w:val="40"/>
          <w:u w:val="single"/>
          <w:lang w:val="es-ES_tradnl"/>
        </w:rPr>
      </w:pPr>
      <w:bookmarkStart w:id="9" w:name="_Toc484520081"/>
      <w:r w:rsidRPr="00FE2C46">
        <w:rPr>
          <w:rFonts w:ascii="ChollaSansBold" w:hAnsi="ChollaSansBold"/>
          <w:sz w:val="40"/>
          <w:szCs w:val="40"/>
          <w:u w:val="single"/>
          <w:lang w:val="es-ES_tradnl"/>
        </w:rPr>
        <w:t xml:space="preserve">Importancia </w:t>
      </w:r>
      <w:r w:rsidR="00897526" w:rsidRPr="00FE2C46">
        <w:rPr>
          <w:rFonts w:ascii="ChollaSansBold" w:hAnsi="ChollaSansBold"/>
          <w:sz w:val="40"/>
          <w:szCs w:val="40"/>
          <w:u w:val="single"/>
          <w:lang w:val="es-ES_tradnl"/>
        </w:rPr>
        <w:t>del proyecto</w:t>
      </w:r>
      <w:bookmarkEnd w:id="9"/>
    </w:p>
    <w:p w14:paraId="34811C3C" w14:textId="77777777" w:rsidR="004D2082" w:rsidRPr="004D2082" w:rsidRDefault="004D2082" w:rsidP="004D2082">
      <w:pPr>
        <w:rPr>
          <w:lang w:val="es-ES_tradnl"/>
        </w:rPr>
      </w:pPr>
    </w:p>
    <w:p w14:paraId="00471EF8" w14:textId="77777777" w:rsidR="00352954" w:rsidRPr="00352954" w:rsidRDefault="00352954" w:rsidP="00352954">
      <w:pPr>
        <w:rPr>
          <w:lang w:val="es-ES_tradnl"/>
        </w:rPr>
      </w:pPr>
    </w:p>
    <w:p w14:paraId="65DC982B" w14:textId="2CF3822F" w:rsidR="00352954" w:rsidRDefault="00A662F4" w:rsidP="00A22054">
      <w:pPr>
        <w:ind w:firstLine="360"/>
        <w:jc w:val="both"/>
        <w:rPr>
          <w:rFonts w:ascii="ChollaWide" w:hAnsi="ChollaWide" w:cs="Arial"/>
          <w:sz w:val="22"/>
          <w:szCs w:val="22"/>
          <w:lang w:val="es-ES_tradnl"/>
        </w:rPr>
      </w:pPr>
      <w:bookmarkStart w:id="10" w:name="_GoBack"/>
      <w:r w:rsidRPr="00FE2C46">
        <w:rPr>
          <w:rFonts w:ascii="ChollaWide" w:hAnsi="ChollaWide" w:cs="Arial"/>
          <w:sz w:val="22"/>
          <w:szCs w:val="22"/>
          <w:lang w:val="es-ES_tradnl"/>
        </w:rPr>
        <w:t xml:space="preserve">La </w:t>
      </w:r>
      <w:r w:rsidR="00352954" w:rsidRPr="00FE2C46">
        <w:rPr>
          <w:rFonts w:ascii="ChollaWide" w:hAnsi="ChollaWide" w:cs="Arial"/>
          <w:sz w:val="22"/>
          <w:szCs w:val="22"/>
          <w:lang w:val="es-ES_tradnl"/>
        </w:rPr>
        <w:t xml:space="preserve">Ley </w:t>
      </w:r>
      <w:r w:rsidRPr="00FE2C46">
        <w:rPr>
          <w:rFonts w:ascii="ChollaWide" w:hAnsi="ChollaWide" w:cs="Arial"/>
          <w:sz w:val="22"/>
          <w:szCs w:val="22"/>
          <w:lang w:val="es-ES_tradnl"/>
        </w:rPr>
        <w:t xml:space="preserve">7839, que crea el Sistema de Estadística Nacional, en su artículo </w:t>
      </w:r>
      <w:r w:rsidR="00352954" w:rsidRPr="00FE2C46">
        <w:rPr>
          <w:rFonts w:ascii="ChollaWide" w:hAnsi="ChollaWide" w:cs="Arial"/>
          <w:sz w:val="22"/>
          <w:szCs w:val="22"/>
          <w:lang w:val="es-ES_tradnl"/>
        </w:rPr>
        <w:t>15</w:t>
      </w:r>
      <w:r w:rsidR="00A22054">
        <w:rPr>
          <w:rFonts w:ascii="ChollaWide" w:hAnsi="ChollaWide" w:cs="Arial"/>
          <w:sz w:val="22"/>
          <w:szCs w:val="22"/>
          <w:lang w:val="es-ES_tradnl"/>
        </w:rPr>
        <w:t xml:space="preserve">, </w:t>
      </w:r>
      <w:r w:rsidRPr="00FE2C46">
        <w:rPr>
          <w:rFonts w:ascii="ChollaWide" w:hAnsi="ChollaWide" w:cs="Arial"/>
          <w:sz w:val="22"/>
          <w:szCs w:val="22"/>
          <w:lang w:val="es-ES_tradnl"/>
        </w:rPr>
        <w:t>establece</w:t>
      </w:r>
      <w:r w:rsidR="00352954" w:rsidRPr="00FE2C46">
        <w:rPr>
          <w:rFonts w:ascii="ChollaWide" w:hAnsi="ChollaWide" w:cs="Arial"/>
          <w:sz w:val="22"/>
          <w:szCs w:val="22"/>
          <w:lang w:val="es-ES_tradnl"/>
        </w:rPr>
        <w:t xml:space="preserve"> que el INEC debe elabo</w:t>
      </w:r>
      <w:r w:rsidR="00A22054">
        <w:rPr>
          <w:rFonts w:ascii="ChollaWide" w:hAnsi="ChollaWide" w:cs="Arial"/>
          <w:sz w:val="22"/>
          <w:szCs w:val="22"/>
          <w:lang w:val="es-ES_tradnl"/>
        </w:rPr>
        <w:t xml:space="preserve">rar las estadísticas nacionales, inciso a) </w:t>
      </w:r>
      <w:r w:rsidR="00352954" w:rsidRPr="00A22054">
        <w:rPr>
          <w:rFonts w:ascii="ChollaWide" w:hAnsi="ChollaWide" w:cs="Arial"/>
          <w:i/>
          <w:sz w:val="22"/>
          <w:szCs w:val="22"/>
          <w:lang w:val="es-ES_tradnl"/>
        </w:rPr>
        <w:t>pro</w:t>
      </w:r>
      <w:r w:rsidR="00A22054" w:rsidRPr="00A22054">
        <w:rPr>
          <w:rFonts w:ascii="ChollaWide" w:hAnsi="ChollaWide" w:cs="Arial"/>
          <w:i/>
          <w:sz w:val="22"/>
          <w:szCs w:val="22"/>
          <w:lang w:val="es-ES_tradnl"/>
        </w:rPr>
        <w:t xml:space="preserve">venientes </w:t>
      </w:r>
      <w:r w:rsidR="00352954" w:rsidRPr="00A22054">
        <w:rPr>
          <w:rFonts w:ascii="ChollaWide" w:hAnsi="ChollaWide" w:cs="Arial"/>
          <w:i/>
          <w:sz w:val="22"/>
          <w:szCs w:val="22"/>
          <w:lang w:val="es-ES_tradnl"/>
        </w:rPr>
        <w:t xml:space="preserve">de </w:t>
      </w:r>
      <w:r w:rsidR="00A22054" w:rsidRPr="00A22054">
        <w:rPr>
          <w:rFonts w:ascii="ChollaWide" w:hAnsi="ChollaWide" w:cs="Arial"/>
          <w:i/>
          <w:sz w:val="22"/>
          <w:szCs w:val="22"/>
          <w:lang w:val="es-ES_tradnl"/>
        </w:rPr>
        <w:t>registros administrativos: estadísticas vitales, de educación, fiscales, de transportes, demográficas, ambientales, de comercio exterior y de permisos de construcción</w:t>
      </w:r>
      <w:r w:rsidR="00352954" w:rsidRPr="00FE2C46">
        <w:rPr>
          <w:rFonts w:ascii="ChollaWide" w:hAnsi="ChollaWide" w:cs="Arial"/>
          <w:sz w:val="22"/>
          <w:szCs w:val="22"/>
          <w:lang w:val="es-ES_tradnl"/>
        </w:rPr>
        <w:t xml:space="preserve">; por lo que, consecuentemente, el </w:t>
      </w:r>
      <w:r w:rsidR="00A22054">
        <w:rPr>
          <w:rFonts w:ascii="ChollaWide" w:hAnsi="ChollaWide" w:cs="Arial"/>
          <w:sz w:val="22"/>
          <w:szCs w:val="22"/>
          <w:lang w:val="es-ES_tradnl"/>
        </w:rPr>
        <w:t>cálculo de las estimaciones y proyecciones de población está incluido dentro de las estadísticas demográficas.</w:t>
      </w:r>
    </w:p>
    <w:p w14:paraId="5743334E" w14:textId="77777777" w:rsidR="00FE2C46" w:rsidRPr="00FE2C46" w:rsidRDefault="00FE2C46" w:rsidP="00FE2C46">
      <w:pPr>
        <w:jc w:val="both"/>
        <w:rPr>
          <w:rFonts w:ascii="ChollaWide" w:hAnsi="ChollaWide" w:cs="Arial"/>
          <w:sz w:val="22"/>
          <w:szCs w:val="22"/>
          <w:lang w:val="es-ES_tradnl"/>
        </w:rPr>
      </w:pPr>
    </w:p>
    <w:p w14:paraId="0CDC1579" w14:textId="5132D4D9" w:rsidR="00352954" w:rsidRDefault="00352954" w:rsidP="00FE2C46">
      <w:pPr>
        <w:ind w:firstLine="360"/>
        <w:jc w:val="both"/>
        <w:rPr>
          <w:rFonts w:ascii="ChollaWide" w:hAnsi="ChollaWide" w:cs="Arial"/>
          <w:sz w:val="22"/>
          <w:szCs w:val="22"/>
          <w:lang w:val="es-ES_tradnl"/>
        </w:rPr>
      </w:pPr>
      <w:r w:rsidRPr="00FE2C46">
        <w:rPr>
          <w:rFonts w:ascii="ChollaWide" w:hAnsi="ChollaWide" w:cs="Arial"/>
          <w:sz w:val="22"/>
          <w:szCs w:val="22"/>
          <w:lang w:val="es-ES_tradnl"/>
        </w:rPr>
        <w:t xml:space="preserve">Las posibilidades ofrecidas por el censo para generar estadísticas sobre </w:t>
      </w:r>
      <w:r w:rsidR="00A22054">
        <w:rPr>
          <w:rFonts w:ascii="ChollaWide" w:hAnsi="ChollaWide" w:cs="Arial"/>
          <w:sz w:val="22"/>
          <w:szCs w:val="22"/>
          <w:lang w:val="es-ES_tradnl"/>
        </w:rPr>
        <w:t xml:space="preserve">el comportamiento futuro de la dinámica poblacional, </w:t>
      </w:r>
      <w:r w:rsidRPr="00FE2C46">
        <w:rPr>
          <w:rFonts w:ascii="ChollaWide" w:hAnsi="ChollaWide" w:cs="Arial"/>
          <w:sz w:val="22"/>
          <w:szCs w:val="22"/>
          <w:lang w:val="es-ES_tradnl"/>
        </w:rPr>
        <w:t xml:space="preserve">lo </w:t>
      </w:r>
      <w:r w:rsidR="005974BA">
        <w:rPr>
          <w:rFonts w:ascii="ChollaWide" w:hAnsi="ChollaWide" w:cs="Arial"/>
          <w:sz w:val="22"/>
          <w:szCs w:val="22"/>
          <w:lang w:val="es-ES_tradnl"/>
        </w:rPr>
        <w:t>convierte en el</w:t>
      </w:r>
      <w:r w:rsidR="00A22054">
        <w:rPr>
          <w:rFonts w:ascii="ChollaWide" w:hAnsi="ChollaWide" w:cs="Arial"/>
          <w:sz w:val="22"/>
          <w:szCs w:val="22"/>
          <w:lang w:val="es-ES_tradnl"/>
        </w:rPr>
        <w:t xml:space="preserve"> principal insumo para la actualización del comportamiento futuro de la estructura de la poblaci</w:t>
      </w:r>
      <w:r w:rsidR="005C2752">
        <w:rPr>
          <w:rFonts w:ascii="ChollaWide" w:hAnsi="ChollaWide" w:cs="Arial"/>
          <w:sz w:val="22"/>
          <w:szCs w:val="22"/>
          <w:lang w:val="es-ES_tradnl"/>
        </w:rPr>
        <w:t>ón por sexo y edad, ya que establece l</w:t>
      </w:r>
      <w:r w:rsidRPr="00FE2C46">
        <w:rPr>
          <w:rFonts w:ascii="ChollaWide" w:hAnsi="ChollaWide" w:cs="Arial"/>
          <w:sz w:val="22"/>
          <w:szCs w:val="22"/>
          <w:lang w:val="es-ES_tradnl"/>
        </w:rPr>
        <w:t xml:space="preserve">a línea base para </w:t>
      </w:r>
      <w:r w:rsidR="005C2752">
        <w:rPr>
          <w:rFonts w:ascii="ChollaWide" w:hAnsi="ChollaWide" w:cs="Arial"/>
          <w:sz w:val="22"/>
          <w:szCs w:val="22"/>
          <w:lang w:val="es-ES_tradnl"/>
        </w:rPr>
        <w:t xml:space="preserve">el cálculo de las estimaciones y </w:t>
      </w:r>
      <w:r w:rsidRPr="00FE2C46">
        <w:rPr>
          <w:rFonts w:ascii="ChollaWide" w:hAnsi="ChollaWide" w:cs="Arial"/>
          <w:sz w:val="22"/>
          <w:szCs w:val="22"/>
          <w:lang w:val="es-ES_tradnl"/>
        </w:rPr>
        <w:t xml:space="preserve">proyecciones de población que son cruciales para la planificación sectorial y permite también la comparabilidad de indicadores básicos de desarrollo entre países. </w:t>
      </w:r>
    </w:p>
    <w:p w14:paraId="4F2E557B" w14:textId="77777777" w:rsidR="00FE2C46" w:rsidRPr="00FE2C46" w:rsidRDefault="00FE2C46" w:rsidP="00FE2C46">
      <w:pPr>
        <w:jc w:val="both"/>
        <w:rPr>
          <w:rFonts w:ascii="ChollaWide" w:hAnsi="ChollaWide" w:cs="Arial"/>
          <w:sz w:val="22"/>
          <w:szCs w:val="22"/>
          <w:lang w:val="es-ES_tradnl"/>
        </w:rPr>
      </w:pPr>
    </w:p>
    <w:p w14:paraId="723080C5" w14:textId="62CFB3FE" w:rsidR="00352954" w:rsidRDefault="005C2752" w:rsidP="00FE2C46">
      <w:pPr>
        <w:ind w:firstLine="360"/>
        <w:jc w:val="both"/>
        <w:rPr>
          <w:rFonts w:ascii="ChollaWide" w:hAnsi="ChollaWide" w:cs="Arial"/>
          <w:sz w:val="22"/>
          <w:szCs w:val="22"/>
          <w:lang w:val="es-ES_tradnl"/>
        </w:rPr>
      </w:pPr>
      <w:r>
        <w:rPr>
          <w:rFonts w:ascii="ChollaWide" w:hAnsi="ChollaWide" w:cs="Arial"/>
          <w:sz w:val="22"/>
          <w:szCs w:val="22"/>
          <w:lang w:val="es-ES_tradnl"/>
        </w:rPr>
        <w:t xml:space="preserve">Contar con la estructura de población por sexo y edad actualizada </w:t>
      </w:r>
      <w:r w:rsidR="00A662F4" w:rsidRPr="00FE2C46">
        <w:rPr>
          <w:rFonts w:ascii="ChollaWide" w:hAnsi="ChollaWide" w:cs="Arial"/>
          <w:sz w:val="22"/>
          <w:szCs w:val="22"/>
          <w:lang w:val="es-ES_tradnl"/>
        </w:rPr>
        <w:t>proporciona</w:t>
      </w:r>
      <w:r w:rsidR="00352954" w:rsidRPr="00FE2C46">
        <w:rPr>
          <w:rFonts w:ascii="ChollaWide" w:hAnsi="ChollaWide" w:cs="Arial"/>
          <w:sz w:val="22"/>
          <w:szCs w:val="22"/>
          <w:lang w:val="es-ES_tradnl"/>
        </w:rPr>
        <w:t xml:space="preserve"> la base para gastos gubernamentales más efectivos</w:t>
      </w:r>
      <w:r w:rsidR="00A662F4" w:rsidRPr="00FE2C46">
        <w:rPr>
          <w:rFonts w:ascii="ChollaWide" w:hAnsi="ChollaWide" w:cs="Arial"/>
          <w:sz w:val="22"/>
          <w:szCs w:val="22"/>
          <w:lang w:val="es-ES_tradnl"/>
        </w:rPr>
        <w:t>,</w:t>
      </w:r>
      <w:r w:rsidR="00352954" w:rsidRPr="00FE2C46">
        <w:rPr>
          <w:rFonts w:ascii="ChollaWide" w:hAnsi="ChollaWide" w:cs="Arial"/>
          <w:sz w:val="22"/>
          <w:szCs w:val="22"/>
          <w:lang w:val="es-ES_tradnl"/>
        </w:rPr>
        <w:t xml:space="preserve"> al dirigir recurso</w:t>
      </w:r>
      <w:r>
        <w:rPr>
          <w:rFonts w:ascii="ChollaWide" w:hAnsi="ChollaWide" w:cs="Arial"/>
          <w:sz w:val="22"/>
          <w:szCs w:val="22"/>
          <w:lang w:val="es-ES_tradnl"/>
        </w:rPr>
        <w:t xml:space="preserve">s hacia donde más se necesitan, además </w:t>
      </w:r>
      <w:r w:rsidRPr="00FE2C46">
        <w:rPr>
          <w:rFonts w:ascii="ChollaWide" w:hAnsi="ChollaWide" w:cs="Arial"/>
          <w:sz w:val="22"/>
          <w:szCs w:val="22"/>
          <w:lang w:val="es-ES_tradnl"/>
        </w:rPr>
        <w:t>provee</w:t>
      </w:r>
      <w:r w:rsidR="00352954" w:rsidRPr="00FE2C46">
        <w:rPr>
          <w:rFonts w:ascii="ChollaWide" w:hAnsi="ChollaWide" w:cs="Arial"/>
          <w:sz w:val="22"/>
          <w:szCs w:val="22"/>
          <w:lang w:val="es-ES_tradnl"/>
        </w:rPr>
        <w:t xml:space="preserve"> un panorama de la sociedad definido en espacio y tiempo, permitiendo el monitoreo del progreso del desarrollo nacional.</w:t>
      </w:r>
    </w:p>
    <w:p w14:paraId="4D04C0BE" w14:textId="77777777" w:rsidR="00FE2C46" w:rsidRPr="00FE2C46" w:rsidRDefault="00FE2C46" w:rsidP="00FE2C46">
      <w:pPr>
        <w:jc w:val="both"/>
        <w:rPr>
          <w:rFonts w:ascii="ChollaWide" w:hAnsi="ChollaWide" w:cs="Arial"/>
          <w:sz w:val="22"/>
          <w:szCs w:val="22"/>
          <w:lang w:val="es-ES_tradnl"/>
        </w:rPr>
      </w:pPr>
    </w:p>
    <w:p w14:paraId="49C90026" w14:textId="7DB335F1" w:rsidR="00352954" w:rsidRDefault="00641E34" w:rsidP="00FE2C46">
      <w:pPr>
        <w:ind w:firstLine="360"/>
        <w:jc w:val="both"/>
        <w:rPr>
          <w:rFonts w:ascii="ChollaWide" w:hAnsi="ChollaWide" w:cs="Arial"/>
          <w:sz w:val="22"/>
          <w:szCs w:val="22"/>
          <w:lang w:val="es-ES_tradnl"/>
        </w:rPr>
      </w:pPr>
      <w:r w:rsidRPr="00641E34">
        <w:rPr>
          <w:rFonts w:ascii="ChollaWide" w:hAnsi="ChollaWide" w:cs="Arial"/>
          <w:sz w:val="22"/>
          <w:szCs w:val="22"/>
          <w:lang w:val="es-ES_tradnl"/>
        </w:rPr>
        <w:t>Particularmente, durante una emergencia, los datos poblacionales pueden mejorar el tiempo de reacción para socorro en desastres y orientar la priorización y adecuación de acciones de acuerdo a las características de la población, al proporcionar información a gobiernos y donantes acerca de dónde ir y cómo lograr una distribución equitativa de la ayuda, así como el poder atender necesidades específicas de acuerdo a la composición de esta población. También, los datos pueden ser utilizados para estudios epidemiológicos y programas de población, incluyendo la distribución optimizada de servicios de salud.</w:t>
      </w:r>
    </w:p>
    <w:p w14:paraId="3D79D1DB" w14:textId="77777777" w:rsidR="00FE2C46" w:rsidRPr="00FE2C46" w:rsidRDefault="00FE2C46" w:rsidP="00FE2C46">
      <w:pPr>
        <w:jc w:val="both"/>
        <w:rPr>
          <w:rFonts w:ascii="ChollaWide" w:hAnsi="ChollaWide" w:cs="Arial"/>
          <w:sz w:val="22"/>
          <w:szCs w:val="22"/>
          <w:lang w:val="es-ES_tradnl"/>
        </w:rPr>
      </w:pPr>
    </w:p>
    <w:p w14:paraId="06467FC1" w14:textId="2692DB22" w:rsidR="00352954" w:rsidRDefault="00352954" w:rsidP="00FE2C46">
      <w:pPr>
        <w:ind w:firstLine="360"/>
        <w:jc w:val="both"/>
        <w:rPr>
          <w:rFonts w:ascii="ChollaWide" w:hAnsi="ChollaWide" w:cs="Arial"/>
          <w:sz w:val="22"/>
          <w:szCs w:val="22"/>
          <w:lang w:val="es-ES_tradnl"/>
        </w:rPr>
      </w:pPr>
      <w:r w:rsidRPr="00FE2C46">
        <w:rPr>
          <w:rFonts w:ascii="ChollaWide" w:hAnsi="ChollaWide" w:cs="Arial"/>
          <w:sz w:val="22"/>
          <w:szCs w:val="22"/>
          <w:lang w:val="es-ES_tradnl"/>
        </w:rPr>
        <w:t xml:space="preserve">De tal forma, los resultados </w:t>
      </w:r>
      <w:r w:rsidR="005C2752">
        <w:rPr>
          <w:rFonts w:ascii="ChollaWide" w:hAnsi="ChollaWide" w:cs="Arial"/>
          <w:sz w:val="22"/>
          <w:szCs w:val="22"/>
          <w:lang w:val="es-ES_tradnl"/>
        </w:rPr>
        <w:t xml:space="preserve">de estimaciones y proyecciones de población </w:t>
      </w:r>
      <w:r w:rsidRPr="00FE2C46">
        <w:rPr>
          <w:rFonts w:ascii="ChollaWide" w:hAnsi="ChollaWide" w:cs="Arial"/>
          <w:sz w:val="22"/>
          <w:szCs w:val="22"/>
          <w:lang w:val="es-ES_tradnl"/>
        </w:rPr>
        <w:t>son utilizados regularmente por diversos grupos de usuarios como:  instituciones públicas, gobiernos municipales, empresas del sector privado, investigadores académicos, estudiantes, bibliotecas y centros de documentación, medios de comunicación, la población civil, instituciones nacionales y regionales de investigación y capacitación, organizaciones internacionales, donantes bilaterales y ONG de desarrollo</w:t>
      </w:r>
      <w:r w:rsidR="005C2752">
        <w:rPr>
          <w:rFonts w:ascii="ChollaWide" w:hAnsi="ChollaWide" w:cs="Arial"/>
          <w:sz w:val="22"/>
          <w:szCs w:val="22"/>
          <w:lang w:val="es-ES_tradnl"/>
        </w:rPr>
        <w:t>, al convertirse en el denominador de muchos indicadores, la definición de factores de expansión de las distintas encuestas y al monitoreo de la demanda de servicios de la población.</w:t>
      </w:r>
    </w:p>
    <w:p w14:paraId="518B5C2C" w14:textId="77777777" w:rsidR="00FE2C46" w:rsidRPr="00FE2C46" w:rsidRDefault="00FE2C46" w:rsidP="00FE2C46">
      <w:pPr>
        <w:widowControl w:val="0"/>
        <w:tabs>
          <w:tab w:val="center" w:pos="720"/>
          <w:tab w:val="left" w:pos="6250"/>
        </w:tabs>
        <w:autoSpaceDE w:val="0"/>
        <w:autoSpaceDN w:val="0"/>
        <w:adjustRightInd w:val="0"/>
        <w:jc w:val="both"/>
        <w:rPr>
          <w:rFonts w:ascii="ChollaWide" w:hAnsi="ChollaWide" w:cs="Arial"/>
          <w:sz w:val="22"/>
          <w:szCs w:val="22"/>
          <w:lang w:val="es-ES_tradnl"/>
        </w:rPr>
      </w:pPr>
    </w:p>
    <w:p w14:paraId="599FC13D" w14:textId="51B4ADF5" w:rsidR="00A6453A" w:rsidRDefault="00A6453A" w:rsidP="00FE2C46">
      <w:pPr>
        <w:ind w:firstLine="360"/>
        <w:jc w:val="both"/>
        <w:rPr>
          <w:rFonts w:ascii="ChollaWide" w:hAnsi="ChollaWide" w:cs="Arial"/>
          <w:sz w:val="22"/>
          <w:szCs w:val="22"/>
          <w:lang w:val="es-ES_tradnl"/>
        </w:rPr>
      </w:pPr>
      <w:r w:rsidRPr="00FE2C46">
        <w:rPr>
          <w:rFonts w:ascii="ChollaWide" w:hAnsi="ChollaWide" w:cs="Arial"/>
          <w:sz w:val="22"/>
          <w:szCs w:val="22"/>
          <w:lang w:val="es-ES_tradnl"/>
        </w:rPr>
        <w:t>En es</w:t>
      </w:r>
      <w:r w:rsidR="001A5B52">
        <w:rPr>
          <w:rFonts w:ascii="ChollaWide" w:hAnsi="ChollaWide" w:cs="Arial"/>
          <w:sz w:val="22"/>
          <w:szCs w:val="22"/>
          <w:lang w:val="es-ES_tradnl"/>
        </w:rPr>
        <w:t>t</w:t>
      </w:r>
      <w:r w:rsidRPr="00FE2C46">
        <w:rPr>
          <w:rFonts w:ascii="ChollaWide" w:hAnsi="ChollaWide" w:cs="Arial"/>
          <w:sz w:val="22"/>
          <w:szCs w:val="22"/>
          <w:lang w:val="es-ES_tradnl"/>
        </w:rPr>
        <w:t xml:space="preserve">e contexto, se plantea como una necesidad para la planificación y el desarrollo nacional realizar </w:t>
      </w:r>
      <w:r w:rsidR="005C2752">
        <w:rPr>
          <w:rFonts w:ascii="ChollaWide" w:hAnsi="ChollaWide" w:cs="Arial"/>
          <w:sz w:val="22"/>
          <w:szCs w:val="22"/>
          <w:lang w:val="es-ES_tradnl"/>
        </w:rPr>
        <w:t>una actualización de las estimaciones y proyecciones de población con información c</w:t>
      </w:r>
      <w:r w:rsidRPr="00FE2C46">
        <w:rPr>
          <w:rFonts w:ascii="ChollaWide" w:hAnsi="ChollaWide" w:cs="Arial"/>
          <w:sz w:val="22"/>
          <w:szCs w:val="22"/>
          <w:lang w:val="es-ES_tradnl"/>
        </w:rPr>
        <w:t xml:space="preserve">orrespondientes a la </w:t>
      </w:r>
      <w:r w:rsidR="00281C92" w:rsidRPr="00FE2C46">
        <w:rPr>
          <w:rFonts w:ascii="ChollaWide" w:hAnsi="ChollaWide" w:cs="Arial"/>
          <w:sz w:val="22"/>
          <w:szCs w:val="22"/>
          <w:lang w:val="es-ES_tradnl"/>
        </w:rPr>
        <w:t xml:space="preserve">ronda </w:t>
      </w:r>
      <w:r w:rsidR="005C2752">
        <w:rPr>
          <w:rFonts w:ascii="ChollaWide" w:hAnsi="ChollaWide" w:cs="Arial"/>
          <w:sz w:val="22"/>
          <w:szCs w:val="22"/>
          <w:lang w:val="es-ES_tradnl"/>
        </w:rPr>
        <w:t xml:space="preserve">de los censos de población </w:t>
      </w:r>
      <w:r w:rsidRPr="00FE2C46">
        <w:rPr>
          <w:rFonts w:ascii="ChollaWide" w:hAnsi="ChollaWide" w:cs="Arial"/>
          <w:sz w:val="22"/>
          <w:szCs w:val="22"/>
          <w:lang w:val="es-ES_tradnl"/>
        </w:rPr>
        <w:t>2020</w:t>
      </w:r>
      <w:r w:rsidR="001A5B52">
        <w:rPr>
          <w:rFonts w:ascii="ChollaWide" w:hAnsi="ChollaWide" w:cs="Arial"/>
          <w:sz w:val="22"/>
          <w:szCs w:val="22"/>
          <w:lang w:val="es-ES_tradnl"/>
        </w:rPr>
        <w:t xml:space="preserve"> y establecer un mecanismo para su monitoreo y actualización intercensal</w:t>
      </w:r>
      <w:r w:rsidRPr="00FE2C46">
        <w:rPr>
          <w:rFonts w:ascii="ChollaWide" w:hAnsi="ChollaWide" w:cs="Arial"/>
          <w:sz w:val="22"/>
          <w:szCs w:val="22"/>
          <w:lang w:val="es-ES_tradnl"/>
        </w:rPr>
        <w:t>.</w:t>
      </w:r>
    </w:p>
    <w:bookmarkEnd w:id="10"/>
    <w:p w14:paraId="63E7B54B" w14:textId="77777777" w:rsidR="009C0866" w:rsidRPr="00FE2C46" w:rsidRDefault="009C0866" w:rsidP="00FE2C46">
      <w:pPr>
        <w:jc w:val="both"/>
        <w:rPr>
          <w:rFonts w:ascii="ChollaWide" w:hAnsi="ChollaWide" w:cs="Arial"/>
          <w:sz w:val="22"/>
          <w:szCs w:val="22"/>
          <w:lang w:val="es-ES_tradnl"/>
        </w:rPr>
      </w:pPr>
    </w:p>
    <w:p w14:paraId="2B9B4A7C" w14:textId="77777777" w:rsidR="00824FBA" w:rsidRPr="00FE2C46" w:rsidRDefault="00824FBA" w:rsidP="00897526">
      <w:pPr>
        <w:pStyle w:val="Ttulo1"/>
        <w:numPr>
          <w:ilvl w:val="0"/>
          <w:numId w:val="1"/>
        </w:numPr>
        <w:rPr>
          <w:rFonts w:ascii="ChollaSansBold" w:hAnsi="ChollaSansBold"/>
          <w:sz w:val="40"/>
          <w:szCs w:val="40"/>
          <w:u w:val="single"/>
        </w:rPr>
      </w:pPr>
      <w:bookmarkStart w:id="11" w:name="_Toc484520082"/>
      <w:r w:rsidRPr="00FE2C46">
        <w:rPr>
          <w:rFonts w:ascii="ChollaSansBold" w:hAnsi="ChollaSansBold"/>
          <w:sz w:val="40"/>
          <w:szCs w:val="40"/>
          <w:u w:val="single"/>
        </w:rPr>
        <w:t>Objetivos</w:t>
      </w:r>
      <w:bookmarkEnd w:id="11"/>
    </w:p>
    <w:p w14:paraId="7F853635" w14:textId="77777777" w:rsidR="00B41125" w:rsidRDefault="00B41125" w:rsidP="00BF74BB">
      <w:pPr>
        <w:jc w:val="both"/>
        <w:rPr>
          <w:rFonts w:ascii="Arial" w:hAnsi="Arial" w:cs="Arial"/>
        </w:rPr>
      </w:pPr>
    </w:p>
    <w:p w14:paraId="347D942E" w14:textId="77777777" w:rsidR="00254D54" w:rsidRPr="00FE2C46" w:rsidRDefault="00254D54" w:rsidP="00897526">
      <w:pPr>
        <w:pStyle w:val="Ttulo2"/>
        <w:numPr>
          <w:ilvl w:val="1"/>
          <w:numId w:val="1"/>
        </w:numPr>
        <w:rPr>
          <w:rFonts w:ascii="ChollaSansBold" w:hAnsi="ChollaSansBold"/>
        </w:rPr>
      </w:pPr>
      <w:bookmarkStart w:id="12" w:name="_Toc484520083"/>
      <w:r w:rsidRPr="00FE2C46">
        <w:rPr>
          <w:rFonts w:ascii="ChollaSansBold" w:hAnsi="ChollaSansBold"/>
        </w:rPr>
        <w:lastRenderedPageBreak/>
        <w:t>Objetivo general</w:t>
      </w:r>
      <w:bookmarkEnd w:id="12"/>
      <w:r w:rsidRPr="00FE2C46">
        <w:rPr>
          <w:rFonts w:ascii="ChollaSansBold" w:hAnsi="ChollaSansBold"/>
        </w:rPr>
        <w:t xml:space="preserve"> </w:t>
      </w:r>
    </w:p>
    <w:p w14:paraId="50AA652D" w14:textId="77777777" w:rsidR="00254D54" w:rsidRPr="00254D54" w:rsidRDefault="00254D54" w:rsidP="00254D54">
      <w:pPr>
        <w:spacing w:after="120" w:line="276" w:lineRule="auto"/>
        <w:jc w:val="both"/>
        <w:rPr>
          <w:rFonts w:ascii="Calibri Light" w:hAnsi="Calibri Light" w:cs="Arial"/>
          <w:sz w:val="20"/>
        </w:rPr>
      </w:pPr>
    </w:p>
    <w:p w14:paraId="33F85F97" w14:textId="31E92109" w:rsidR="00254D54" w:rsidRPr="00FE2C46" w:rsidRDefault="00966C82" w:rsidP="00FE2C46">
      <w:pPr>
        <w:tabs>
          <w:tab w:val="left" w:pos="-720"/>
        </w:tabs>
        <w:suppressAutoHyphens/>
        <w:ind w:firstLine="360"/>
        <w:jc w:val="both"/>
        <w:rPr>
          <w:rFonts w:ascii="ChollaWide" w:eastAsia="Arial Unicode MS" w:hAnsi="ChollaWide" w:cs="Arial"/>
          <w:sz w:val="22"/>
        </w:rPr>
      </w:pPr>
      <w:r w:rsidRPr="00966C82">
        <w:rPr>
          <w:rFonts w:ascii="ChollaWide" w:eastAsia="Arial Unicode MS" w:hAnsi="ChollaWide" w:cs="Arial"/>
          <w:sz w:val="22"/>
        </w:rPr>
        <w:t>Proveer a la sociedad la información necesaria, detallada, suficiente, actualizada y para un determinado periodo, sobre la estructura poblacional por sexo y grupos de edades, así como para áreas geográficas menores, que permita el análisis del comportamiento futuro de indicadores sociodemográficos y sus implicaciones en la planificación de los diferentes bienes y servicios requeridos por la población.</w:t>
      </w:r>
    </w:p>
    <w:p w14:paraId="5A780171" w14:textId="77777777" w:rsidR="00590947" w:rsidRDefault="00590947" w:rsidP="00254D54">
      <w:pPr>
        <w:tabs>
          <w:tab w:val="left" w:pos="-720"/>
        </w:tabs>
        <w:suppressAutoHyphens/>
        <w:spacing w:after="120" w:line="276" w:lineRule="auto"/>
        <w:jc w:val="both"/>
        <w:rPr>
          <w:rFonts w:ascii="Calibri Light" w:eastAsia="Arial Unicode MS" w:hAnsi="Calibri Light" w:cs="Arial"/>
          <w:sz w:val="22"/>
        </w:rPr>
      </w:pPr>
    </w:p>
    <w:p w14:paraId="48DC20DF" w14:textId="77777777" w:rsidR="00254D54" w:rsidRPr="00FE2C46" w:rsidRDefault="00254D54" w:rsidP="00897526">
      <w:pPr>
        <w:pStyle w:val="Ttulo2"/>
        <w:numPr>
          <w:ilvl w:val="1"/>
          <w:numId w:val="1"/>
        </w:numPr>
        <w:rPr>
          <w:rFonts w:ascii="ChollaSansBold" w:hAnsi="ChollaSansBold"/>
        </w:rPr>
      </w:pPr>
      <w:bookmarkStart w:id="13" w:name="_Toc484520084"/>
      <w:r w:rsidRPr="00FE2C46">
        <w:rPr>
          <w:rFonts w:ascii="ChollaSansBold" w:hAnsi="ChollaSansBold"/>
        </w:rPr>
        <w:t>Objetivo</w:t>
      </w:r>
      <w:r w:rsidR="00D9722C" w:rsidRPr="00FE2C46">
        <w:rPr>
          <w:rFonts w:ascii="ChollaSansBold" w:hAnsi="ChollaSansBold"/>
        </w:rPr>
        <w:t>s</w:t>
      </w:r>
      <w:r w:rsidRPr="00FE2C46">
        <w:rPr>
          <w:rFonts w:ascii="ChollaSansBold" w:hAnsi="ChollaSansBold"/>
        </w:rPr>
        <w:t xml:space="preserve"> específicos</w:t>
      </w:r>
      <w:bookmarkEnd w:id="13"/>
      <w:r w:rsidRPr="00FE2C46">
        <w:rPr>
          <w:rFonts w:ascii="ChollaSansBold" w:hAnsi="ChollaSansBold"/>
        </w:rPr>
        <w:t xml:space="preserve"> </w:t>
      </w:r>
    </w:p>
    <w:p w14:paraId="3FE5D62A" w14:textId="77777777" w:rsidR="00A86B84" w:rsidRDefault="00A86B84" w:rsidP="00A86B84">
      <w:pPr>
        <w:tabs>
          <w:tab w:val="left" w:pos="-720"/>
        </w:tabs>
        <w:suppressAutoHyphens/>
        <w:spacing w:after="120" w:line="276" w:lineRule="auto"/>
        <w:jc w:val="both"/>
        <w:rPr>
          <w:rFonts w:ascii="Calibri Light" w:eastAsia="Arial Unicode MS" w:hAnsi="Calibri Light" w:cs="Arial"/>
          <w:sz w:val="22"/>
        </w:rPr>
      </w:pPr>
    </w:p>
    <w:p w14:paraId="36B5086C" w14:textId="77777777" w:rsidR="00966C82" w:rsidRDefault="00966C82" w:rsidP="00966C82">
      <w:pPr>
        <w:pStyle w:val="Prrafodelista"/>
        <w:numPr>
          <w:ilvl w:val="2"/>
          <w:numId w:val="1"/>
        </w:numPr>
        <w:tabs>
          <w:tab w:val="left" w:pos="-720"/>
        </w:tabs>
        <w:suppressAutoHyphens/>
        <w:jc w:val="both"/>
        <w:rPr>
          <w:rFonts w:ascii="ChollaWide" w:eastAsia="Arial Unicode MS" w:hAnsi="ChollaWide" w:cs="Arial"/>
          <w:sz w:val="22"/>
        </w:rPr>
      </w:pPr>
      <w:r w:rsidRPr="00966C82">
        <w:rPr>
          <w:rFonts w:ascii="ChollaWide" w:eastAsia="Arial Unicode MS" w:hAnsi="ChollaWide" w:cs="Arial"/>
          <w:sz w:val="22"/>
        </w:rPr>
        <w:t>Establecer una metodología para el cálculo de las estimaciones y proyecciones de población.</w:t>
      </w:r>
    </w:p>
    <w:p w14:paraId="04A1BD92" w14:textId="77777777" w:rsidR="00966C82" w:rsidRPr="00966C82" w:rsidRDefault="00966C82" w:rsidP="00966C82">
      <w:pPr>
        <w:pStyle w:val="Prrafodelista"/>
        <w:tabs>
          <w:tab w:val="left" w:pos="-720"/>
        </w:tabs>
        <w:suppressAutoHyphens/>
        <w:ind w:left="1080"/>
        <w:jc w:val="both"/>
        <w:rPr>
          <w:rFonts w:ascii="ChollaWide" w:eastAsia="Arial Unicode MS" w:hAnsi="ChollaWide" w:cs="Arial"/>
          <w:sz w:val="22"/>
        </w:rPr>
      </w:pPr>
    </w:p>
    <w:p w14:paraId="5A10E7A2" w14:textId="4341E2DD" w:rsidR="00966C82" w:rsidRDefault="00966C82" w:rsidP="00966C82">
      <w:pPr>
        <w:pStyle w:val="Prrafodelista"/>
        <w:numPr>
          <w:ilvl w:val="2"/>
          <w:numId w:val="1"/>
        </w:numPr>
        <w:tabs>
          <w:tab w:val="left" w:pos="-720"/>
        </w:tabs>
        <w:suppressAutoHyphens/>
        <w:jc w:val="both"/>
        <w:rPr>
          <w:rFonts w:ascii="ChollaWide" w:eastAsia="Arial Unicode MS" w:hAnsi="ChollaWide" w:cs="Arial"/>
          <w:sz w:val="22"/>
        </w:rPr>
      </w:pPr>
      <w:r w:rsidRPr="00966C82">
        <w:rPr>
          <w:rFonts w:ascii="ChollaWide" w:eastAsia="Arial Unicode MS" w:hAnsi="ChollaWide" w:cs="Arial"/>
          <w:sz w:val="22"/>
        </w:rPr>
        <w:t>Establecer una metodología para el monitoreo y act</w:t>
      </w:r>
      <w:r w:rsidR="00CF2B4B">
        <w:rPr>
          <w:rFonts w:ascii="ChollaWide" w:eastAsia="Arial Unicode MS" w:hAnsi="ChollaWide" w:cs="Arial"/>
          <w:sz w:val="22"/>
        </w:rPr>
        <w:t>ualización inter</w:t>
      </w:r>
      <w:r w:rsidRPr="00966C82">
        <w:rPr>
          <w:rFonts w:ascii="ChollaWide" w:eastAsia="Arial Unicode MS" w:hAnsi="ChollaWide" w:cs="Arial"/>
          <w:sz w:val="22"/>
        </w:rPr>
        <w:t>censal de las estimaciones y proyecciones de población.</w:t>
      </w:r>
    </w:p>
    <w:p w14:paraId="29DDC3B8" w14:textId="77777777" w:rsidR="00966C82" w:rsidRPr="00966C82" w:rsidRDefault="00966C82" w:rsidP="00966C82">
      <w:pPr>
        <w:pStyle w:val="Prrafodelista"/>
        <w:rPr>
          <w:rFonts w:ascii="ChollaWide" w:eastAsia="Arial Unicode MS" w:hAnsi="ChollaWide" w:cs="Arial"/>
          <w:sz w:val="22"/>
        </w:rPr>
      </w:pPr>
    </w:p>
    <w:p w14:paraId="64253E75" w14:textId="77777777" w:rsidR="00966C82" w:rsidRDefault="00966C82" w:rsidP="00966C82">
      <w:pPr>
        <w:pStyle w:val="Prrafodelista"/>
        <w:numPr>
          <w:ilvl w:val="2"/>
          <w:numId w:val="1"/>
        </w:numPr>
        <w:tabs>
          <w:tab w:val="left" w:pos="-720"/>
        </w:tabs>
        <w:suppressAutoHyphens/>
        <w:contextualSpacing w:val="0"/>
        <w:jc w:val="both"/>
        <w:rPr>
          <w:rFonts w:ascii="ChollaWide" w:eastAsia="Arial Unicode MS" w:hAnsi="ChollaWide" w:cs="Arial"/>
          <w:sz w:val="22"/>
        </w:rPr>
      </w:pPr>
      <w:r w:rsidRPr="00966C82">
        <w:rPr>
          <w:rFonts w:ascii="ChollaWide" w:eastAsia="Arial Unicode MS" w:hAnsi="ChollaWide" w:cs="Arial"/>
          <w:sz w:val="22"/>
        </w:rPr>
        <w:t xml:space="preserve">Actualizar las estimaciones y proyecciones de población con base en información del </w:t>
      </w:r>
      <w:r>
        <w:rPr>
          <w:rFonts w:ascii="ChollaWide" w:eastAsia="Arial Unicode MS" w:hAnsi="ChollaWide" w:cs="Arial"/>
          <w:sz w:val="22"/>
        </w:rPr>
        <w:t>c</w:t>
      </w:r>
      <w:r w:rsidRPr="00966C82">
        <w:rPr>
          <w:rFonts w:ascii="ChollaWide" w:eastAsia="Arial Unicode MS" w:hAnsi="ChollaWide" w:cs="Arial"/>
          <w:sz w:val="22"/>
        </w:rPr>
        <w:t xml:space="preserve">enso </w:t>
      </w:r>
      <w:r>
        <w:rPr>
          <w:rFonts w:ascii="ChollaWide" w:eastAsia="Arial Unicode MS" w:hAnsi="ChollaWide" w:cs="Arial"/>
          <w:sz w:val="22"/>
        </w:rPr>
        <w:t xml:space="preserve">de población </w:t>
      </w:r>
      <w:r w:rsidRPr="00966C82">
        <w:rPr>
          <w:rFonts w:ascii="ChollaWide" w:eastAsia="Arial Unicode MS" w:hAnsi="ChollaWide" w:cs="Arial"/>
          <w:sz w:val="22"/>
        </w:rPr>
        <w:t>2020.</w:t>
      </w:r>
    </w:p>
    <w:p w14:paraId="5C2BAD30" w14:textId="77777777" w:rsidR="00966C82" w:rsidRPr="00966C82" w:rsidRDefault="00966C82" w:rsidP="00966C82">
      <w:pPr>
        <w:pStyle w:val="Prrafodelista"/>
        <w:rPr>
          <w:rFonts w:ascii="ChollaWide" w:eastAsia="Arial Unicode MS" w:hAnsi="ChollaWide" w:cs="Arial"/>
          <w:sz w:val="22"/>
        </w:rPr>
      </w:pPr>
    </w:p>
    <w:p w14:paraId="7E32962B" w14:textId="3A3DF862" w:rsidR="00897526" w:rsidRPr="00FE2C46" w:rsidRDefault="00F660CA" w:rsidP="00897526">
      <w:pPr>
        <w:pStyle w:val="Ttulo1"/>
        <w:numPr>
          <w:ilvl w:val="0"/>
          <w:numId w:val="1"/>
        </w:numPr>
        <w:rPr>
          <w:rFonts w:ascii="ChollaSansBold" w:hAnsi="ChollaSansBold"/>
          <w:b w:val="0"/>
          <w:sz w:val="40"/>
          <w:szCs w:val="40"/>
          <w:u w:val="single"/>
        </w:rPr>
      </w:pPr>
      <w:bookmarkStart w:id="14" w:name="_Toc484520085"/>
      <w:r w:rsidRPr="00FE2C46">
        <w:rPr>
          <w:rFonts w:ascii="ChollaSansBold" w:hAnsi="ChollaSansBold"/>
          <w:b w:val="0"/>
          <w:sz w:val="40"/>
          <w:szCs w:val="40"/>
          <w:u w:val="single"/>
        </w:rPr>
        <w:t>Descripción de los c</w:t>
      </w:r>
      <w:r w:rsidR="00897526" w:rsidRPr="00FE2C46">
        <w:rPr>
          <w:rFonts w:ascii="ChollaSansBold" w:hAnsi="ChollaSansBold"/>
          <w:b w:val="0"/>
          <w:sz w:val="40"/>
          <w:szCs w:val="40"/>
          <w:u w:val="single"/>
        </w:rPr>
        <w:t>omponentes del proyecto</w:t>
      </w:r>
      <w:bookmarkEnd w:id="14"/>
    </w:p>
    <w:p w14:paraId="75B7EF72" w14:textId="63523771" w:rsidR="00897526" w:rsidRDefault="00897526" w:rsidP="00897526"/>
    <w:p w14:paraId="2C76658D" w14:textId="77777777" w:rsidR="00AE6B0C" w:rsidRDefault="00AE6B0C" w:rsidP="00AE6B0C">
      <w:pPr>
        <w:pStyle w:val="Prrafodelista"/>
        <w:ind w:left="0" w:firstLine="357"/>
        <w:contextualSpacing w:val="0"/>
        <w:jc w:val="both"/>
        <w:rPr>
          <w:rFonts w:ascii="ChollaWide" w:eastAsia="Arial Unicode MS" w:hAnsi="ChollaWide" w:cs="Arial"/>
          <w:sz w:val="22"/>
          <w:szCs w:val="22"/>
        </w:rPr>
      </w:pPr>
    </w:p>
    <w:p w14:paraId="2ACB25CC" w14:textId="14851521" w:rsidR="00AE6B0C" w:rsidRDefault="00AE6B0C" w:rsidP="00AE6B0C">
      <w:pPr>
        <w:pStyle w:val="Prrafodelista"/>
        <w:ind w:left="0" w:firstLine="357"/>
        <w:contextualSpacing w:val="0"/>
        <w:jc w:val="both"/>
        <w:rPr>
          <w:rFonts w:ascii="ChollaWide" w:eastAsia="Arial Unicode MS" w:hAnsi="ChollaWide" w:cs="Arial"/>
          <w:sz w:val="22"/>
          <w:szCs w:val="22"/>
        </w:rPr>
      </w:pPr>
      <w:r w:rsidRPr="00FE2C46">
        <w:rPr>
          <w:rFonts w:ascii="ChollaWide" w:eastAsia="Arial Unicode MS" w:hAnsi="ChollaWide" w:cs="Arial"/>
          <w:sz w:val="22"/>
          <w:szCs w:val="22"/>
        </w:rPr>
        <w:t>Dado que los componentes se definen o expresan como resu</w:t>
      </w:r>
      <w:r w:rsidR="005974BA">
        <w:rPr>
          <w:rFonts w:ascii="ChollaWide" w:eastAsia="Arial Unicode MS" w:hAnsi="ChollaWide" w:cs="Arial"/>
          <w:sz w:val="22"/>
          <w:szCs w:val="22"/>
        </w:rPr>
        <w:t>ltados o productos terminados</w:t>
      </w:r>
      <w:r w:rsidRPr="00FE2C46">
        <w:rPr>
          <w:rFonts w:ascii="ChollaWide" w:eastAsia="Arial Unicode MS" w:hAnsi="ChollaWide" w:cs="Arial"/>
          <w:sz w:val="22"/>
          <w:szCs w:val="22"/>
        </w:rPr>
        <w:t xml:space="preserve">, a continuación, se presentan los productos que dará </w:t>
      </w:r>
      <w:r>
        <w:rPr>
          <w:rFonts w:ascii="ChollaWide" w:eastAsia="Arial Unicode MS" w:hAnsi="ChollaWide" w:cs="Arial"/>
          <w:sz w:val="22"/>
          <w:szCs w:val="22"/>
        </w:rPr>
        <w:t xml:space="preserve">cada </w:t>
      </w:r>
      <w:r w:rsidRPr="00FE2C46">
        <w:rPr>
          <w:rFonts w:ascii="ChollaWide" w:eastAsia="Arial Unicode MS" w:hAnsi="ChollaWide" w:cs="Arial"/>
          <w:sz w:val="22"/>
          <w:szCs w:val="22"/>
        </w:rPr>
        <w:t xml:space="preserve">componente. </w:t>
      </w:r>
    </w:p>
    <w:p w14:paraId="6425DDE3" w14:textId="77777777" w:rsidR="00AE6B0C" w:rsidRDefault="00AE6B0C" w:rsidP="00897526"/>
    <w:p w14:paraId="75614EE7" w14:textId="77777777" w:rsidR="00897526" w:rsidRPr="00FE2C46" w:rsidRDefault="00897526" w:rsidP="00897526">
      <w:pPr>
        <w:pStyle w:val="Ttulo2"/>
        <w:rPr>
          <w:rFonts w:ascii="ChollaSansBold" w:hAnsi="ChollaSansBold"/>
        </w:rPr>
      </w:pPr>
      <w:bookmarkStart w:id="15" w:name="_Toc484520086"/>
      <w:r w:rsidRPr="00FE2C46">
        <w:rPr>
          <w:rFonts w:ascii="ChollaSansBold" w:hAnsi="ChollaSansBold"/>
        </w:rPr>
        <w:t>Componente 1</w:t>
      </w:r>
      <w:bookmarkEnd w:id="15"/>
    </w:p>
    <w:p w14:paraId="311CE55C" w14:textId="77777777" w:rsidR="00897526" w:rsidRPr="00B707E3" w:rsidRDefault="00897526" w:rsidP="00897526">
      <w:pPr>
        <w:rPr>
          <w:rFonts w:eastAsia="Arial Unicode MS"/>
        </w:rPr>
      </w:pPr>
    </w:p>
    <w:p w14:paraId="3C97D490" w14:textId="550558E1" w:rsidR="00897526" w:rsidRPr="00FE2C46" w:rsidRDefault="005974BA" w:rsidP="00897526">
      <w:pPr>
        <w:rPr>
          <w:rFonts w:ascii="ChollaSansItalic" w:eastAsia="Arial Unicode MS" w:hAnsi="ChollaSansItalic"/>
          <w:sz w:val="26"/>
          <w:szCs w:val="26"/>
        </w:rPr>
      </w:pPr>
      <w:r>
        <w:rPr>
          <w:rFonts w:ascii="ChollaSansItalic" w:eastAsia="Arial Unicode MS" w:hAnsi="ChollaSansItalic"/>
          <w:sz w:val="26"/>
          <w:szCs w:val="26"/>
        </w:rPr>
        <w:t>D</w:t>
      </w:r>
      <w:r w:rsidRPr="005974BA">
        <w:rPr>
          <w:rFonts w:ascii="ChollaSansItalic" w:eastAsia="Arial Unicode MS" w:hAnsi="ChollaSansItalic"/>
          <w:sz w:val="26"/>
          <w:szCs w:val="26"/>
        </w:rPr>
        <w:t>efinición de la metodología para el cálculo de las estimaciones y proyecciones de población.</w:t>
      </w:r>
    </w:p>
    <w:p w14:paraId="27C25F7F" w14:textId="77777777" w:rsidR="00897526" w:rsidRDefault="00897526" w:rsidP="00CF2B4B">
      <w:pPr>
        <w:pStyle w:val="Prrafodelista"/>
        <w:ind w:left="0"/>
        <w:contextualSpacing w:val="0"/>
        <w:jc w:val="both"/>
        <w:rPr>
          <w:rFonts w:ascii="ChollaWide" w:eastAsia="Arial Unicode MS" w:hAnsi="ChollaWide" w:cs="Arial"/>
          <w:sz w:val="22"/>
          <w:szCs w:val="22"/>
        </w:rPr>
      </w:pPr>
    </w:p>
    <w:p w14:paraId="7A4A8690" w14:textId="1995B0AC" w:rsidR="00CF2B4B" w:rsidRPr="00FE2C46" w:rsidRDefault="00CF2B4B" w:rsidP="00CF2B4B">
      <w:pPr>
        <w:ind w:firstLine="360"/>
        <w:jc w:val="both"/>
        <w:rPr>
          <w:rFonts w:ascii="ChollaWide" w:eastAsia="Arial Unicode MS" w:hAnsi="ChollaWide" w:cs="Arial"/>
          <w:sz w:val="22"/>
          <w:u w:val="single"/>
        </w:rPr>
      </w:pPr>
      <w:r w:rsidRPr="00FE2C46">
        <w:rPr>
          <w:rFonts w:ascii="ChollaWide" w:eastAsia="Arial Unicode MS" w:hAnsi="ChollaWide" w:cs="Arial"/>
          <w:sz w:val="22"/>
        </w:rPr>
        <w:t>Mediante este componente serán desarroll</w:t>
      </w:r>
      <w:r>
        <w:rPr>
          <w:rFonts w:ascii="ChollaWide" w:eastAsia="Arial Unicode MS" w:hAnsi="ChollaWide" w:cs="Arial"/>
          <w:sz w:val="22"/>
        </w:rPr>
        <w:t>ados los siguientes productos:</w:t>
      </w:r>
    </w:p>
    <w:p w14:paraId="6F71C2C9" w14:textId="77777777" w:rsidR="00CF2B4B" w:rsidRPr="00CF2B4B" w:rsidRDefault="00CF2B4B" w:rsidP="00CF2B4B">
      <w:pPr>
        <w:pStyle w:val="Prrafodelista"/>
        <w:ind w:left="0"/>
        <w:contextualSpacing w:val="0"/>
        <w:jc w:val="both"/>
        <w:rPr>
          <w:rFonts w:ascii="ChollaWide" w:eastAsia="Arial Unicode MS" w:hAnsi="ChollaWide" w:cs="Arial"/>
          <w:sz w:val="22"/>
          <w:szCs w:val="22"/>
        </w:rPr>
      </w:pPr>
    </w:p>
    <w:p w14:paraId="40FF4FF6" w14:textId="1B825E88" w:rsidR="00CF2B4B" w:rsidRDefault="00CF2B4B" w:rsidP="00CF2B4B">
      <w:pPr>
        <w:pStyle w:val="Prrafodelista"/>
        <w:numPr>
          <w:ilvl w:val="0"/>
          <w:numId w:val="14"/>
        </w:numPr>
        <w:jc w:val="both"/>
        <w:rPr>
          <w:rFonts w:ascii="ChollaWide" w:eastAsia="Arial Unicode MS" w:hAnsi="ChollaWide" w:cs="Arial"/>
          <w:sz w:val="22"/>
          <w:szCs w:val="22"/>
        </w:rPr>
      </w:pPr>
      <w:r w:rsidRPr="00CF2B4B">
        <w:rPr>
          <w:rFonts w:ascii="ChollaWide" w:eastAsia="Arial Unicode MS" w:hAnsi="ChollaWide" w:cs="Arial"/>
          <w:sz w:val="22"/>
          <w:szCs w:val="22"/>
        </w:rPr>
        <w:t xml:space="preserve">Diagnóstico de experiencias nacionales y metodologías </w:t>
      </w:r>
      <w:r w:rsidR="001A5B52">
        <w:rPr>
          <w:rFonts w:ascii="ChollaWide" w:eastAsia="Arial Unicode MS" w:hAnsi="ChollaWide" w:cs="Arial"/>
          <w:sz w:val="22"/>
          <w:szCs w:val="22"/>
        </w:rPr>
        <w:t xml:space="preserve">disponibles </w:t>
      </w:r>
      <w:r w:rsidRPr="00CF2B4B">
        <w:rPr>
          <w:rFonts w:ascii="ChollaWide" w:eastAsia="Arial Unicode MS" w:hAnsi="ChollaWide" w:cs="Arial"/>
          <w:sz w:val="22"/>
          <w:szCs w:val="22"/>
        </w:rPr>
        <w:t>en el mercado.</w:t>
      </w:r>
    </w:p>
    <w:p w14:paraId="1DAB553B" w14:textId="77777777" w:rsidR="00CF2B4B" w:rsidRPr="00CF2B4B" w:rsidRDefault="00CF2B4B" w:rsidP="00CF2B4B">
      <w:pPr>
        <w:pStyle w:val="Prrafodelista"/>
        <w:rPr>
          <w:rFonts w:ascii="ChollaWide" w:eastAsia="Arial Unicode MS" w:hAnsi="ChollaWide" w:cs="Arial"/>
          <w:sz w:val="22"/>
          <w:szCs w:val="22"/>
        </w:rPr>
      </w:pPr>
    </w:p>
    <w:p w14:paraId="2C0C6894" w14:textId="04080E3E" w:rsidR="00CF2B4B" w:rsidRDefault="00CF2B4B" w:rsidP="00CF2B4B">
      <w:pPr>
        <w:pStyle w:val="Prrafodelista"/>
        <w:numPr>
          <w:ilvl w:val="0"/>
          <w:numId w:val="14"/>
        </w:numPr>
        <w:jc w:val="both"/>
        <w:rPr>
          <w:rFonts w:ascii="ChollaWide" w:eastAsia="Arial Unicode MS" w:hAnsi="ChollaWide" w:cs="Arial"/>
          <w:sz w:val="22"/>
          <w:szCs w:val="22"/>
        </w:rPr>
      </w:pPr>
      <w:r w:rsidRPr="00CF2B4B">
        <w:rPr>
          <w:rFonts w:ascii="ChollaWide" w:eastAsia="Arial Unicode MS" w:hAnsi="ChollaWide" w:cs="Arial"/>
          <w:sz w:val="22"/>
          <w:szCs w:val="22"/>
        </w:rPr>
        <w:t>Metodología para el cálculo de las estimaciones y proyecciones de población</w:t>
      </w:r>
      <w:r>
        <w:rPr>
          <w:rFonts w:ascii="ChollaWide" w:eastAsia="Arial Unicode MS" w:hAnsi="ChollaWide" w:cs="Arial"/>
          <w:sz w:val="22"/>
          <w:szCs w:val="22"/>
        </w:rPr>
        <w:t>.</w:t>
      </w:r>
    </w:p>
    <w:p w14:paraId="7EBD9085" w14:textId="77777777" w:rsidR="00CF2B4B" w:rsidRPr="00CF2B4B" w:rsidRDefault="00CF2B4B" w:rsidP="00CF2B4B">
      <w:pPr>
        <w:pStyle w:val="Prrafodelista"/>
        <w:rPr>
          <w:rFonts w:ascii="ChollaWide" w:eastAsia="Arial Unicode MS" w:hAnsi="ChollaWide" w:cs="Arial"/>
          <w:sz w:val="22"/>
          <w:szCs w:val="22"/>
        </w:rPr>
      </w:pPr>
    </w:p>
    <w:p w14:paraId="1572CA0B" w14:textId="76ED707A" w:rsidR="00897526" w:rsidRDefault="005974BA" w:rsidP="00FE2C46">
      <w:pPr>
        <w:pStyle w:val="Prrafodelista"/>
        <w:numPr>
          <w:ilvl w:val="0"/>
          <w:numId w:val="14"/>
        </w:numPr>
        <w:ind w:left="714" w:hanging="357"/>
        <w:contextualSpacing w:val="0"/>
        <w:jc w:val="both"/>
        <w:rPr>
          <w:rFonts w:ascii="ChollaWide" w:eastAsia="Arial Unicode MS" w:hAnsi="ChollaWide" w:cs="Arial"/>
          <w:sz w:val="22"/>
          <w:szCs w:val="22"/>
        </w:rPr>
      </w:pPr>
      <w:r>
        <w:rPr>
          <w:rFonts w:ascii="ChollaWide" w:eastAsia="Arial Unicode MS" w:hAnsi="ChollaWide" w:cs="Arial"/>
          <w:sz w:val="22"/>
          <w:szCs w:val="22"/>
        </w:rPr>
        <w:t>Estimaciones y proyecciones de población para el periodo 2020-2100</w:t>
      </w:r>
      <w:r w:rsidR="00897526" w:rsidRPr="00FE2C46">
        <w:rPr>
          <w:rFonts w:ascii="ChollaWide" w:eastAsia="Arial Unicode MS" w:hAnsi="ChollaWide" w:cs="Arial"/>
          <w:sz w:val="22"/>
          <w:szCs w:val="22"/>
        </w:rPr>
        <w:t xml:space="preserve"> </w:t>
      </w:r>
      <w:r>
        <w:rPr>
          <w:rFonts w:ascii="ChollaWide" w:eastAsia="Arial Unicode MS" w:hAnsi="ChollaWide" w:cs="Arial"/>
          <w:sz w:val="22"/>
          <w:szCs w:val="22"/>
        </w:rPr>
        <w:t xml:space="preserve">que </w:t>
      </w:r>
      <w:r w:rsidR="00897526" w:rsidRPr="00FE2C46">
        <w:rPr>
          <w:rFonts w:ascii="ChollaWide" w:eastAsia="Arial Unicode MS" w:hAnsi="ChollaWide" w:cs="Arial"/>
          <w:sz w:val="22"/>
          <w:szCs w:val="22"/>
        </w:rPr>
        <w:t xml:space="preserve">tendrá información de todas las personas del país, </w:t>
      </w:r>
      <w:r>
        <w:rPr>
          <w:rFonts w:ascii="ChollaWide" w:eastAsia="Arial Unicode MS" w:hAnsi="ChollaWide" w:cs="Arial"/>
          <w:sz w:val="22"/>
          <w:szCs w:val="22"/>
        </w:rPr>
        <w:t xml:space="preserve">por sexo y edad. </w:t>
      </w:r>
      <w:r w:rsidR="00897526" w:rsidRPr="00FE2C46">
        <w:rPr>
          <w:rFonts w:ascii="ChollaWide" w:eastAsia="Arial Unicode MS" w:hAnsi="ChollaWide" w:cs="Arial"/>
          <w:sz w:val="22"/>
          <w:szCs w:val="22"/>
        </w:rPr>
        <w:t>Estará disponible en diferentes formatos digitales y para su consulta en línea.</w:t>
      </w:r>
    </w:p>
    <w:p w14:paraId="43914F66" w14:textId="77777777" w:rsidR="00FE2C46" w:rsidRPr="00FE2C46" w:rsidRDefault="00FE2C46" w:rsidP="00FE2C46">
      <w:pPr>
        <w:pStyle w:val="Prrafodelista"/>
        <w:ind w:left="714"/>
        <w:contextualSpacing w:val="0"/>
        <w:jc w:val="both"/>
        <w:rPr>
          <w:rFonts w:ascii="ChollaWide" w:eastAsia="Arial Unicode MS" w:hAnsi="ChollaWide" w:cs="Arial"/>
          <w:sz w:val="22"/>
          <w:szCs w:val="22"/>
        </w:rPr>
      </w:pPr>
    </w:p>
    <w:p w14:paraId="6FBDD2D9" w14:textId="73363044" w:rsidR="00897526" w:rsidRDefault="00897526" w:rsidP="00FE2C46">
      <w:pPr>
        <w:pStyle w:val="Prrafodelista"/>
        <w:numPr>
          <w:ilvl w:val="0"/>
          <w:numId w:val="14"/>
        </w:numPr>
        <w:ind w:left="714" w:hanging="357"/>
        <w:contextualSpacing w:val="0"/>
        <w:jc w:val="both"/>
        <w:rPr>
          <w:rFonts w:ascii="ChollaWide" w:eastAsia="Arial Unicode MS" w:hAnsi="ChollaWide" w:cs="Arial"/>
          <w:sz w:val="22"/>
          <w:szCs w:val="22"/>
        </w:rPr>
      </w:pPr>
      <w:r w:rsidRPr="00FE2C46">
        <w:rPr>
          <w:rFonts w:ascii="ChollaWide" w:eastAsia="Arial Unicode MS" w:hAnsi="ChollaWide" w:cs="Arial"/>
          <w:sz w:val="22"/>
          <w:szCs w:val="22"/>
        </w:rPr>
        <w:t>Tabulados: sobre la</w:t>
      </w:r>
      <w:r w:rsidR="00CF2B4B">
        <w:rPr>
          <w:rFonts w:ascii="ChollaWide" w:eastAsia="Arial Unicode MS" w:hAnsi="ChollaWide" w:cs="Arial"/>
          <w:sz w:val="22"/>
          <w:szCs w:val="22"/>
        </w:rPr>
        <w:t xml:space="preserve"> población por sexo y edad</w:t>
      </w:r>
      <w:r w:rsidRPr="00FE2C46">
        <w:rPr>
          <w:rFonts w:ascii="ChollaWide" w:eastAsia="Arial Unicode MS" w:hAnsi="ChollaWide" w:cs="Arial"/>
          <w:sz w:val="22"/>
          <w:szCs w:val="22"/>
        </w:rPr>
        <w:t xml:space="preserve">, </w:t>
      </w:r>
      <w:r w:rsidR="00CF2B4B">
        <w:rPr>
          <w:rFonts w:ascii="ChollaWide" w:eastAsia="Arial Unicode MS" w:hAnsi="ChollaWide" w:cs="Arial"/>
          <w:sz w:val="22"/>
          <w:szCs w:val="22"/>
        </w:rPr>
        <w:t>que permitirá</w:t>
      </w:r>
      <w:r w:rsidRPr="00FE2C46">
        <w:rPr>
          <w:rFonts w:ascii="ChollaWide" w:eastAsia="Arial Unicode MS" w:hAnsi="ChollaWide" w:cs="Arial"/>
          <w:sz w:val="22"/>
          <w:szCs w:val="22"/>
        </w:rPr>
        <w:t xml:space="preserve"> a los usuarios tener acceso a los datos de una manera sencilla y editable para sus diferentes requerimientos.</w:t>
      </w:r>
    </w:p>
    <w:p w14:paraId="0A8CFE6F" w14:textId="77777777" w:rsidR="00FE2C46" w:rsidRPr="00FE2C46" w:rsidRDefault="00FE2C46" w:rsidP="00FE2C46">
      <w:pPr>
        <w:pStyle w:val="Prrafodelista"/>
        <w:rPr>
          <w:rFonts w:ascii="ChollaWide" w:eastAsia="Arial Unicode MS" w:hAnsi="ChollaWide" w:cs="Arial"/>
          <w:sz w:val="22"/>
          <w:szCs w:val="22"/>
        </w:rPr>
      </w:pPr>
    </w:p>
    <w:p w14:paraId="604EBA47" w14:textId="1DE75765" w:rsidR="00897526" w:rsidRDefault="00897526" w:rsidP="00FE2C46">
      <w:pPr>
        <w:pStyle w:val="Prrafodelista"/>
        <w:numPr>
          <w:ilvl w:val="0"/>
          <w:numId w:val="14"/>
        </w:numPr>
        <w:ind w:left="714" w:hanging="357"/>
        <w:contextualSpacing w:val="0"/>
        <w:jc w:val="both"/>
        <w:rPr>
          <w:rFonts w:ascii="ChollaWide" w:eastAsia="Arial Unicode MS" w:hAnsi="ChollaWide" w:cs="Arial"/>
          <w:sz w:val="22"/>
          <w:szCs w:val="22"/>
        </w:rPr>
      </w:pPr>
      <w:r w:rsidRPr="00FE2C46">
        <w:rPr>
          <w:rFonts w:ascii="ChollaWide" w:eastAsia="Arial Unicode MS" w:hAnsi="ChollaWide" w:cs="Arial"/>
          <w:sz w:val="22"/>
          <w:szCs w:val="22"/>
        </w:rPr>
        <w:t>Publicaciones: se elaborarán diferentes publicaciones con información demográfica, que permitan conocer las características actuales del país.</w:t>
      </w:r>
    </w:p>
    <w:p w14:paraId="46D1F946" w14:textId="77777777" w:rsidR="00CF2B4B" w:rsidRPr="00CF2B4B" w:rsidRDefault="00CF2B4B" w:rsidP="00CF2B4B">
      <w:pPr>
        <w:pStyle w:val="Prrafodelista"/>
        <w:rPr>
          <w:rFonts w:ascii="ChollaWide" w:eastAsia="Arial Unicode MS" w:hAnsi="ChollaWide" w:cs="Arial"/>
          <w:sz w:val="22"/>
          <w:szCs w:val="22"/>
        </w:rPr>
      </w:pPr>
    </w:p>
    <w:p w14:paraId="68B761C0" w14:textId="77777777" w:rsidR="00897526" w:rsidRPr="00FE2C46" w:rsidRDefault="00897526" w:rsidP="00897526">
      <w:pPr>
        <w:pStyle w:val="Ttulo2"/>
        <w:rPr>
          <w:rFonts w:ascii="ChollaSansBold" w:hAnsi="ChollaSansBold"/>
        </w:rPr>
      </w:pPr>
      <w:bookmarkStart w:id="16" w:name="_Toc484520087"/>
      <w:r w:rsidRPr="00FE2C46">
        <w:rPr>
          <w:rFonts w:ascii="ChollaSansBold" w:hAnsi="ChollaSansBold"/>
        </w:rPr>
        <w:lastRenderedPageBreak/>
        <w:t>Componente 2</w:t>
      </w:r>
      <w:bookmarkEnd w:id="16"/>
    </w:p>
    <w:p w14:paraId="5E2DE32E" w14:textId="77777777" w:rsidR="00897526" w:rsidRDefault="00897526" w:rsidP="00897526"/>
    <w:p w14:paraId="21715326" w14:textId="3EBE13FF" w:rsidR="00897526" w:rsidRPr="00FE2C46" w:rsidRDefault="00CF2B4B" w:rsidP="00897526">
      <w:pPr>
        <w:rPr>
          <w:rFonts w:ascii="ChollaSansItalic" w:hAnsi="ChollaSansItalic"/>
          <w:sz w:val="26"/>
          <w:szCs w:val="26"/>
        </w:rPr>
      </w:pPr>
      <w:r>
        <w:rPr>
          <w:rFonts w:ascii="ChollaSansItalic" w:hAnsi="ChollaSansItalic"/>
          <w:sz w:val="26"/>
          <w:szCs w:val="26"/>
        </w:rPr>
        <w:t>D</w:t>
      </w:r>
      <w:r w:rsidRPr="00CF2B4B">
        <w:rPr>
          <w:rFonts w:ascii="ChollaSansItalic" w:hAnsi="ChollaSansItalic"/>
          <w:sz w:val="26"/>
          <w:szCs w:val="26"/>
        </w:rPr>
        <w:t>efinición de la metodología o mecanismo de monitoreo constante y actualización inter-censal.</w:t>
      </w:r>
    </w:p>
    <w:p w14:paraId="138FA0D0" w14:textId="77777777" w:rsidR="00897526" w:rsidRPr="008F2A90" w:rsidRDefault="00897526" w:rsidP="00897526"/>
    <w:p w14:paraId="6767342E" w14:textId="77777777" w:rsidR="00F4781F" w:rsidRPr="00FE2C46" w:rsidRDefault="00F4781F" w:rsidP="00FE2C46">
      <w:pPr>
        <w:ind w:firstLine="360"/>
        <w:jc w:val="both"/>
        <w:rPr>
          <w:rFonts w:ascii="ChollaWide" w:eastAsia="Arial Unicode MS" w:hAnsi="ChollaWide" w:cs="Arial"/>
          <w:sz w:val="22"/>
          <w:u w:val="single"/>
        </w:rPr>
      </w:pPr>
      <w:r w:rsidRPr="00FE2C46">
        <w:rPr>
          <w:rFonts w:ascii="ChollaWide" w:eastAsia="Arial Unicode MS" w:hAnsi="ChollaWide" w:cs="Arial"/>
          <w:sz w:val="22"/>
        </w:rPr>
        <w:t xml:space="preserve">Mediante este componente serán desarrollados los siguientes productos:  </w:t>
      </w:r>
    </w:p>
    <w:p w14:paraId="7D49BD25" w14:textId="77777777" w:rsidR="00F4781F" w:rsidRPr="00FE2C46" w:rsidRDefault="00F4781F" w:rsidP="00FE2C46">
      <w:pPr>
        <w:rPr>
          <w:rFonts w:ascii="ChollaWide" w:eastAsia="Arial Unicode MS" w:hAnsi="ChollaWide" w:cs="Arial"/>
          <w:sz w:val="22"/>
          <w:szCs w:val="22"/>
        </w:rPr>
      </w:pPr>
    </w:p>
    <w:p w14:paraId="18EEE4A7" w14:textId="6A70CA26" w:rsidR="00CF2B4B" w:rsidRDefault="00CF2B4B" w:rsidP="00FE2C46">
      <w:pPr>
        <w:pStyle w:val="Prrafodelista"/>
        <w:numPr>
          <w:ilvl w:val="1"/>
          <w:numId w:val="16"/>
        </w:numPr>
        <w:tabs>
          <w:tab w:val="left" w:pos="-720"/>
        </w:tabs>
        <w:suppressAutoHyphens/>
        <w:overflowPunct w:val="0"/>
        <w:autoSpaceDE w:val="0"/>
        <w:autoSpaceDN w:val="0"/>
        <w:adjustRightInd w:val="0"/>
        <w:contextualSpacing w:val="0"/>
        <w:jc w:val="both"/>
        <w:textAlignment w:val="baseline"/>
        <w:rPr>
          <w:rFonts w:ascii="ChollaWide" w:eastAsia="Arial Unicode MS" w:hAnsi="ChollaWide" w:cs="Arial"/>
          <w:sz w:val="22"/>
        </w:rPr>
      </w:pPr>
      <w:r w:rsidRPr="00CF2B4B">
        <w:rPr>
          <w:rFonts w:ascii="ChollaWide" w:eastAsia="Arial Unicode MS" w:hAnsi="ChollaWide" w:cs="Arial"/>
          <w:sz w:val="22"/>
          <w:szCs w:val="22"/>
        </w:rPr>
        <w:t xml:space="preserve">Metodología para el </w:t>
      </w:r>
      <w:r>
        <w:rPr>
          <w:rFonts w:ascii="ChollaWide" w:eastAsia="Arial Unicode MS" w:hAnsi="ChollaWide" w:cs="Arial"/>
          <w:sz w:val="22"/>
          <w:szCs w:val="22"/>
        </w:rPr>
        <w:t>monitoreo</w:t>
      </w:r>
      <w:r w:rsidRPr="00CF2B4B">
        <w:rPr>
          <w:rFonts w:ascii="ChollaWide" w:eastAsia="Arial Unicode MS" w:hAnsi="ChollaWide" w:cs="Arial"/>
          <w:sz w:val="22"/>
          <w:szCs w:val="22"/>
        </w:rPr>
        <w:t xml:space="preserve"> de las estimaciones y proyecciones de población </w:t>
      </w:r>
      <w:r>
        <w:rPr>
          <w:rFonts w:ascii="ChollaWide" w:eastAsia="Arial Unicode MS" w:hAnsi="ChollaWide" w:cs="Arial"/>
          <w:sz w:val="22"/>
          <w:szCs w:val="22"/>
        </w:rPr>
        <w:t>en periodos intercensales.</w:t>
      </w:r>
    </w:p>
    <w:p w14:paraId="19853D6D" w14:textId="77777777" w:rsidR="00CF2B4B" w:rsidRDefault="00CF2B4B" w:rsidP="00CF2B4B">
      <w:pPr>
        <w:pStyle w:val="Prrafodelista"/>
        <w:tabs>
          <w:tab w:val="left" w:pos="-720"/>
        </w:tabs>
        <w:suppressAutoHyphens/>
        <w:overflowPunct w:val="0"/>
        <w:autoSpaceDE w:val="0"/>
        <w:autoSpaceDN w:val="0"/>
        <w:adjustRightInd w:val="0"/>
        <w:ind w:left="840"/>
        <w:contextualSpacing w:val="0"/>
        <w:jc w:val="both"/>
        <w:textAlignment w:val="baseline"/>
        <w:rPr>
          <w:rFonts w:ascii="ChollaWide" w:eastAsia="Arial Unicode MS" w:hAnsi="ChollaWide" w:cs="Arial"/>
          <w:sz w:val="22"/>
        </w:rPr>
      </w:pPr>
    </w:p>
    <w:p w14:paraId="219B8D09" w14:textId="14AC189A" w:rsidR="00CF2B4B" w:rsidRPr="00CF2B4B" w:rsidRDefault="001A5B52" w:rsidP="001A5B52">
      <w:pPr>
        <w:pStyle w:val="Prrafodelista"/>
        <w:numPr>
          <w:ilvl w:val="1"/>
          <w:numId w:val="16"/>
        </w:numPr>
        <w:tabs>
          <w:tab w:val="left" w:pos="-720"/>
        </w:tabs>
        <w:suppressAutoHyphens/>
        <w:overflowPunct w:val="0"/>
        <w:autoSpaceDE w:val="0"/>
        <w:autoSpaceDN w:val="0"/>
        <w:adjustRightInd w:val="0"/>
        <w:jc w:val="both"/>
        <w:textAlignment w:val="baseline"/>
        <w:rPr>
          <w:rFonts w:ascii="ChollaWide" w:eastAsia="Arial Unicode MS" w:hAnsi="ChollaWide" w:cs="Arial"/>
          <w:sz w:val="22"/>
        </w:rPr>
      </w:pPr>
      <w:r w:rsidRPr="001A5B52">
        <w:rPr>
          <w:rFonts w:ascii="ChollaWide" w:eastAsia="Arial Unicode MS" w:hAnsi="ChollaWide" w:cs="Arial"/>
          <w:sz w:val="22"/>
        </w:rPr>
        <w:t>Estructura para el cálculo de las estimaciones y proyecciones de población para periodos intercensales, que tendrá información actualizada de los componentes del cambio demográfico</w:t>
      </w:r>
      <w:r w:rsidR="00CF2B4B">
        <w:rPr>
          <w:rFonts w:ascii="ChollaWide" w:eastAsia="Arial Unicode MS" w:hAnsi="ChollaWide" w:cs="Arial"/>
          <w:sz w:val="22"/>
        </w:rPr>
        <w:t>, especialmente de la fecundidad.</w:t>
      </w:r>
      <w:r w:rsidR="00CF2B4B" w:rsidRPr="00CF2B4B">
        <w:rPr>
          <w:rFonts w:ascii="ChollaWide" w:eastAsia="Arial Unicode MS" w:hAnsi="ChollaWide" w:cs="Arial"/>
          <w:sz w:val="22"/>
        </w:rPr>
        <w:t xml:space="preserve"> Estará disponible en diferentes formatos digitales y para su consulta en línea.</w:t>
      </w:r>
    </w:p>
    <w:p w14:paraId="677E5FAB" w14:textId="77777777" w:rsidR="00CF2B4B" w:rsidRPr="00CF2B4B" w:rsidRDefault="00CF2B4B" w:rsidP="00CF2B4B">
      <w:pPr>
        <w:pStyle w:val="Prrafodelista"/>
        <w:tabs>
          <w:tab w:val="left" w:pos="-720"/>
        </w:tabs>
        <w:suppressAutoHyphens/>
        <w:overflowPunct w:val="0"/>
        <w:autoSpaceDE w:val="0"/>
        <w:autoSpaceDN w:val="0"/>
        <w:adjustRightInd w:val="0"/>
        <w:ind w:left="840"/>
        <w:jc w:val="both"/>
        <w:textAlignment w:val="baseline"/>
        <w:rPr>
          <w:rFonts w:ascii="ChollaWide" w:eastAsia="Arial Unicode MS" w:hAnsi="ChollaWide" w:cs="Arial"/>
          <w:sz w:val="22"/>
        </w:rPr>
      </w:pPr>
    </w:p>
    <w:p w14:paraId="7629154F" w14:textId="77916219" w:rsidR="00CF2B4B" w:rsidRPr="00CF2B4B" w:rsidRDefault="00CF2B4B" w:rsidP="00CF2B4B">
      <w:pPr>
        <w:pStyle w:val="Prrafodelista"/>
        <w:numPr>
          <w:ilvl w:val="1"/>
          <w:numId w:val="16"/>
        </w:numPr>
        <w:tabs>
          <w:tab w:val="left" w:pos="-720"/>
        </w:tabs>
        <w:suppressAutoHyphens/>
        <w:overflowPunct w:val="0"/>
        <w:autoSpaceDE w:val="0"/>
        <w:autoSpaceDN w:val="0"/>
        <w:adjustRightInd w:val="0"/>
        <w:jc w:val="both"/>
        <w:textAlignment w:val="baseline"/>
        <w:rPr>
          <w:rFonts w:ascii="ChollaWide" w:eastAsia="Arial Unicode MS" w:hAnsi="ChollaWide" w:cs="Arial"/>
          <w:sz w:val="22"/>
        </w:rPr>
      </w:pPr>
      <w:r w:rsidRPr="00CF2B4B">
        <w:rPr>
          <w:rFonts w:ascii="ChollaWide" w:eastAsia="Arial Unicode MS" w:hAnsi="ChollaWide" w:cs="Arial"/>
          <w:sz w:val="22"/>
        </w:rPr>
        <w:t xml:space="preserve">Tabulados: sobre </w:t>
      </w:r>
      <w:r w:rsidR="00025172">
        <w:rPr>
          <w:rFonts w:ascii="ChollaWide" w:eastAsia="Arial Unicode MS" w:hAnsi="ChollaWide" w:cs="Arial"/>
          <w:sz w:val="22"/>
        </w:rPr>
        <w:t xml:space="preserve">población por sexo y edad </w:t>
      </w:r>
      <w:r w:rsidRPr="00CF2B4B">
        <w:rPr>
          <w:rFonts w:ascii="ChollaWide" w:eastAsia="Arial Unicode MS" w:hAnsi="ChollaWide" w:cs="Arial"/>
          <w:sz w:val="22"/>
        </w:rPr>
        <w:t xml:space="preserve">que permitirán a los usuarios tener acceso a los datos </w:t>
      </w:r>
      <w:r w:rsidR="00025172">
        <w:rPr>
          <w:rFonts w:ascii="ChollaWide" w:eastAsia="Arial Unicode MS" w:hAnsi="ChollaWide" w:cs="Arial"/>
          <w:sz w:val="22"/>
        </w:rPr>
        <w:t xml:space="preserve">actualizados </w:t>
      </w:r>
      <w:r w:rsidRPr="00CF2B4B">
        <w:rPr>
          <w:rFonts w:ascii="ChollaWide" w:eastAsia="Arial Unicode MS" w:hAnsi="ChollaWide" w:cs="Arial"/>
          <w:sz w:val="22"/>
        </w:rPr>
        <w:t>de una manera sencilla y editable para sus diferentes requerimientos.</w:t>
      </w:r>
    </w:p>
    <w:p w14:paraId="21237103" w14:textId="77777777" w:rsidR="00CF2B4B" w:rsidRPr="00CF2B4B" w:rsidRDefault="00CF2B4B" w:rsidP="00025172">
      <w:pPr>
        <w:pStyle w:val="Prrafodelista"/>
        <w:tabs>
          <w:tab w:val="left" w:pos="-720"/>
        </w:tabs>
        <w:suppressAutoHyphens/>
        <w:overflowPunct w:val="0"/>
        <w:autoSpaceDE w:val="0"/>
        <w:autoSpaceDN w:val="0"/>
        <w:adjustRightInd w:val="0"/>
        <w:ind w:left="840"/>
        <w:jc w:val="both"/>
        <w:textAlignment w:val="baseline"/>
        <w:rPr>
          <w:rFonts w:ascii="ChollaWide" w:eastAsia="Arial Unicode MS" w:hAnsi="ChollaWide" w:cs="Arial"/>
          <w:sz w:val="22"/>
        </w:rPr>
      </w:pPr>
    </w:p>
    <w:p w14:paraId="3F681B0E" w14:textId="77777777" w:rsidR="00824FBA" w:rsidRPr="00FE2C46" w:rsidRDefault="00824FBA" w:rsidP="00897526">
      <w:pPr>
        <w:pStyle w:val="Ttulo1"/>
        <w:numPr>
          <w:ilvl w:val="0"/>
          <w:numId w:val="1"/>
        </w:numPr>
        <w:rPr>
          <w:rFonts w:ascii="ChollaSansBold" w:hAnsi="ChollaSansBold"/>
          <w:b w:val="0"/>
          <w:sz w:val="40"/>
          <w:u w:val="single"/>
        </w:rPr>
      </w:pPr>
      <w:bookmarkStart w:id="17" w:name="_Toc484520088"/>
      <w:r w:rsidRPr="00FE2C46">
        <w:rPr>
          <w:rFonts w:ascii="ChollaSansBold" w:hAnsi="ChollaSansBold"/>
          <w:b w:val="0"/>
          <w:sz w:val="40"/>
          <w:u w:val="single"/>
        </w:rPr>
        <w:t>Alcance del proyecto</w:t>
      </w:r>
      <w:bookmarkEnd w:id="17"/>
    </w:p>
    <w:p w14:paraId="17E2CA78" w14:textId="77777777" w:rsidR="000B1985" w:rsidRDefault="000B1985" w:rsidP="000D437A">
      <w:pPr>
        <w:spacing w:after="160" w:line="259" w:lineRule="auto"/>
        <w:jc w:val="both"/>
        <w:rPr>
          <w:rFonts w:ascii="Arial" w:hAnsi="Arial" w:cs="Arial"/>
        </w:rPr>
      </w:pPr>
    </w:p>
    <w:p w14:paraId="727E2406" w14:textId="2AAA45D0" w:rsidR="00C45B07" w:rsidRDefault="00B53D3D" w:rsidP="00FE2C46">
      <w:pPr>
        <w:ind w:firstLine="360"/>
        <w:jc w:val="both"/>
        <w:rPr>
          <w:rFonts w:ascii="ChollaWide" w:hAnsi="ChollaWide" w:cs="Arial"/>
          <w:sz w:val="22"/>
        </w:rPr>
      </w:pPr>
      <w:r>
        <w:rPr>
          <w:rFonts w:ascii="ChollaWide" w:hAnsi="ChollaWide" w:cs="Arial"/>
          <w:sz w:val="22"/>
        </w:rPr>
        <w:t>Al igual que l</w:t>
      </w:r>
      <w:r w:rsidR="00C45B07" w:rsidRPr="00FE2C46">
        <w:rPr>
          <w:rFonts w:ascii="ChollaWide" w:hAnsi="ChollaWide" w:cs="Arial"/>
          <w:sz w:val="22"/>
        </w:rPr>
        <w:t>os censos de poblac</w:t>
      </w:r>
      <w:r>
        <w:rPr>
          <w:rFonts w:ascii="ChollaWide" w:hAnsi="ChollaWide" w:cs="Arial"/>
          <w:sz w:val="22"/>
        </w:rPr>
        <w:t>ión y vivienda, las estimaciones y proyecciones de población tendrán una cobertura nacional</w:t>
      </w:r>
      <w:r w:rsidR="00C45B07" w:rsidRPr="00FE2C46">
        <w:rPr>
          <w:rFonts w:ascii="ChollaWide" w:hAnsi="ChollaWide" w:cs="Arial"/>
          <w:sz w:val="22"/>
        </w:rPr>
        <w:t xml:space="preserve">. Se estima un plazo de </w:t>
      </w:r>
      <w:r>
        <w:rPr>
          <w:rFonts w:ascii="ChollaWide" w:hAnsi="ChollaWide" w:cs="Arial"/>
          <w:sz w:val="22"/>
        </w:rPr>
        <w:t xml:space="preserve">tres años y medio </w:t>
      </w:r>
      <w:r w:rsidR="00C45B07" w:rsidRPr="00FE2C46">
        <w:rPr>
          <w:rFonts w:ascii="ChollaWide" w:hAnsi="ChollaWide" w:cs="Arial"/>
          <w:sz w:val="22"/>
        </w:rPr>
        <w:t>para el cumplimiento de todas las etapas del proyecto</w:t>
      </w:r>
      <w:r w:rsidR="00FF7031" w:rsidRPr="00FE2C46">
        <w:rPr>
          <w:rFonts w:ascii="ChollaWide" w:hAnsi="ChollaWide" w:cs="Arial"/>
          <w:sz w:val="22"/>
        </w:rPr>
        <w:t>, desde la planificación hasta la publicación de resultados</w:t>
      </w:r>
      <w:r w:rsidR="00FE6EC5" w:rsidRPr="00FE2C46">
        <w:rPr>
          <w:rFonts w:ascii="ChollaWide" w:hAnsi="ChollaWide" w:cs="Arial"/>
          <w:sz w:val="22"/>
        </w:rPr>
        <w:t xml:space="preserve"> y las actividades de difusión</w:t>
      </w:r>
      <w:r w:rsidR="00C45B07" w:rsidRPr="00FE2C46">
        <w:rPr>
          <w:rFonts w:ascii="ChollaWide" w:hAnsi="ChollaWide" w:cs="Arial"/>
          <w:sz w:val="22"/>
        </w:rPr>
        <w:t>.</w:t>
      </w:r>
    </w:p>
    <w:p w14:paraId="5B1E8002" w14:textId="77777777" w:rsidR="00FE2C46" w:rsidRPr="00FE2C46" w:rsidRDefault="00FE2C46" w:rsidP="00FE2C46">
      <w:pPr>
        <w:ind w:firstLine="360"/>
        <w:jc w:val="both"/>
        <w:rPr>
          <w:rFonts w:ascii="ChollaWide" w:hAnsi="ChollaWide" w:cs="Arial"/>
          <w:sz w:val="22"/>
        </w:rPr>
      </w:pPr>
    </w:p>
    <w:p w14:paraId="4A91E27E" w14:textId="4E9547FE" w:rsidR="00956735" w:rsidRDefault="00C45B07" w:rsidP="00344E4E">
      <w:pPr>
        <w:ind w:firstLine="360"/>
        <w:jc w:val="both"/>
        <w:rPr>
          <w:rFonts w:ascii="ChollaWide" w:hAnsi="ChollaWide" w:cs="Arial"/>
          <w:sz w:val="22"/>
        </w:rPr>
      </w:pPr>
      <w:r w:rsidRPr="00FE2C46">
        <w:rPr>
          <w:rFonts w:ascii="ChollaWide" w:hAnsi="ChollaWide" w:cs="Arial"/>
          <w:sz w:val="22"/>
        </w:rPr>
        <w:t xml:space="preserve">La cobertura temática </w:t>
      </w:r>
      <w:r w:rsidR="00344E4E">
        <w:rPr>
          <w:rFonts w:ascii="ChollaWide" w:hAnsi="ChollaWide" w:cs="Arial"/>
          <w:sz w:val="22"/>
        </w:rPr>
        <w:t xml:space="preserve">es únicamente con </w:t>
      </w:r>
      <w:r w:rsidR="00A035EE">
        <w:rPr>
          <w:rFonts w:ascii="ChollaWide" w:hAnsi="ChollaWide" w:cs="Arial"/>
          <w:sz w:val="22"/>
        </w:rPr>
        <w:t>respecto</w:t>
      </w:r>
      <w:r w:rsidR="00344E4E">
        <w:rPr>
          <w:rFonts w:ascii="ChollaWide" w:hAnsi="ChollaWide" w:cs="Arial"/>
          <w:sz w:val="22"/>
        </w:rPr>
        <w:t xml:space="preserve"> a la estructura por sexo y edad de la población para el periodo 2020 – 2100.</w:t>
      </w:r>
      <w:bookmarkStart w:id="18" w:name="_Toc462744860"/>
    </w:p>
    <w:p w14:paraId="32FD4AEA" w14:textId="77777777" w:rsidR="00344E4E" w:rsidRDefault="00344E4E" w:rsidP="00344E4E">
      <w:pPr>
        <w:ind w:firstLine="360"/>
        <w:jc w:val="both"/>
        <w:rPr>
          <w:rFonts w:ascii="ChollaWide" w:hAnsi="ChollaWide" w:cs="Arial"/>
          <w:sz w:val="22"/>
        </w:rPr>
      </w:pPr>
    </w:p>
    <w:p w14:paraId="32BEA587" w14:textId="77777777" w:rsidR="00344E4E" w:rsidRDefault="00344E4E" w:rsidP="00344E4E">
      <w:pPr>
        <w:ind w:firstLine="360"/>
        <w:jc w:val="both"/>
        <w:rPr>
          <w:rFonts w:ascii="ChollaWide" w:hAnsi="ChollaWide" w:cs="Arial"/>
          <w:sz w:val="22"/>
        </w:rPr>
      </w:pPr>
    </w:p>
    <w:p w14:paraId="2B84361D" w14:textId="55D0E945" w:rsidR="000871AB" w:rsidRPr="00956735" w:rsidRDefault="000871AB" w:rsidP="009C0866">
      <w:pPr>
        <w:pStyle w:val="Ttulo1"/>
        <w:numPr>
          <w:ilvl w:val="0"/>
          <w:numId w:val="1"/>
        </w:numPr>
        <w:spacing w:before="0"/>
        <w:ind w:left="714" w:hanging="357"/>
        <w:rPr>
          <w:rFonts w:ascii="ChollaSansBold" w:hAnsi="ChollaSansBold"/>
          <w:b w:val="0"/>
          <w:sz w:val="40"/>
          <w:u w:val="single"/>
        </w:rPr>
      </w:pPr>
      <w:bookmarkStart w:id="19" w:name="_Toc484520089"/>
      <w:r w:rsidRPr="00956735">
        <w:rPr>
          <w:rFonts w:ascii="ChollaSansBold" w:hAnsi="ChollaSansBold"/>
          <w:b w:val="0"/>
          <w:sz w:val="40"/>
          <w:u w:val="single"/>
        </w:rPr>
        <w:t>Vinculación del proyecto con políticas, planes y estrategias nacionales e internacionales</w:t>
      </w:r>
      <w:bookmarkEnd w:id="19"/>
    </w:p>
    <w:p w14:paraId="1FA172EF" w14:textId="648C6FDF" w:rsidR="008262C9" w:rsidRDefault="008262C9" w:rsidP="008262C9"/>
    <w:p w14:paraId="7AAC9F0A" w14:textId="5EA47DC2" w:rsidR="008262C9" w:rsidRPr="00956735" w:rsidRDefault="008262C9" w:rsidP="008262C9">
      <w:pPr>
        <w:rPr>
          <w:rFonts w:ascii="ChollaSansBold" w:hAnsi="ChollaSansBold"/>
          <w:b/>
          <w:sz w:val="22"/>
        </w:rPr>
      </w:pPr>
      <w:r w:rsidRPr="00956735">
        <w:rPr>
          <w:rFonts w:ascii="ChollaSansBold" w:hAnsi="ChollaSansBold"/>
          <w:b/>
          <w:sz w:val="22"/>
        </w:rPr>
        <w:t>Tabla 1</w:t>
      </w:r>
    </w:p>
    <w:p w14:paraId="0F6CB75B" w14:textId="21E495DA" w:rsidR="008262C9" w:rsidRPr="00956735" w:rsidRDefault="008262C9" w:rsidP="008262C9">
      <w:pPr>
        <w:rPr>
          <w:rFonts w:ascii="ChollaWide" w:hAnsi="ChollaWide"/>
          <w:sz w:val="22"/>
        </w:rPr>
      </w:pPr>
      <w:r w:rsidRPr="00956735">
        <w:rPr>
          <w:rFonts w:ascii="ChollaWide" w:hAnsi="ChollaWide"/>
          <w:sz w:val="22"/>
        </w:rPr>
        <w:t>Políticas, planes o lineamientos vinculados con el proyecto</w:t>
      </w:r>
    </w:p>
    <w:p w14:paraId="09E978CC" w14:textId="7B05BA1B" w:rsidR="00B41125" w:rsidRDefault="00B41125" w:rsidP="00B41125"/>
    <w:tbl>
      <w:tblPr>
        <w:tblW w:w="10348" w:type="dxa"/>
        <w:tblInd w:w="-10" w:type="dxa"/>
        <w:tblCellMar>
          <w:left w:w="70" w:type="dxa"/>
          <w:right w:w="70" w:type="dxa"/>
        </w:tblCellMar>
        <w:tblLook w:val="04A0" w:firstRow="1" w:lastRow="0" w:firstColumn="1" w:lastColumn="0" w:noHBand="0" w:noVBand="1"/>
      </w:tblPr>
      <w:tblGrid>
        <w:gridCol w:w="3119"/>
        <w:gridCol w:w="7229"/>
      </w:tblGrid>
      <w:tr w:rsidR="004E0129" w:rsidRPr="004E0129" w14:paraId="3FDD2C00" w14:textId="77777777" w:rsidTr="004B3A11">
        <w:trPr>
          <w:trHeight w:val="315"/>
          <w:tblHeader/>
        </w:trPr>
        <w:tc>
          <w:tcPr>
            <w:tcW w:w="3119" w:type="dxa"/>
            <w:tcBorders>
              <w:top w:val="single" w:sz="8" w:space="0" w:color="auto"/>
              <w:left w:val="single" w:sz="8" w:space="0" w:color="auto"/>
              <w:bottom w:val="single" w:sz="8" w:space="0" w:color="auto"/>
              <w:right w:val="single" w:sz="8" w:space="0" w:color="auto"/>
            </w:tcBorders>
            <w:shd w:val="clear" w:color="000000" w:fill="ED7D31"/>
            <w:vAlign w:val="center"/>
            <w:hideMark/>
          </w:tcPr>
          <w:bookmarkEnd w:id="18"/>
          <w:p w14:paraId="5CCBEC6B" w14:textId="77777777" w:rsidR="004E0129" w:rsidRPr="00956735" w:rsidRDefault="004E0129" w:rsidP="004E0129">
            <w:pPr>
              <w:jc w:val="center"/>
              <w:rPr>
                <w:rFonts w:ascii="ChollaSansBold" w:hAnsi="ChollaSansBold"/>
                <w:b/>
                <w:bCs/>
                <w:color w:val="FFFFFF"/>
                <w:sz w:val="26"/>
                <w:szCs w:val="26"/>
              </w:rPr>
            </w:pPr>
            <w:r w:rsidRPr="00956735">
              <w:rPr>
                <w:rFonts w:ascii="ChollaSansBold" w:hAnsi="ChollaSansBold"/>
                <w:b/>
                <w:bCs/>
                <w:color w:val="FFFFFF"/>
                <w:sz w:val="26"/>
                <w:szCs w:val="26"/>
              </w:rPr>
              <w:t>Plan, política o lineamiento</w:t>
            </w:r>
          </w:p>
        </w:tc>
        <w:tc>
          <w:tcPr>
            <w:tcW w:w="7229" w:type="dxa"/>
            <w:tcBorders>
              <w:top w:val="single" w:sz="8" w:space="0" w:color="auto"/>
              <w:left w:val="nil"/>
              <w:bottom w:val="single" w:sz="8" w:space="0" w:color="auto"/>
              <w:right w:val="single" w:sz="8" w:space="0" w:color="auto"/>
            </w:tcBorders>
            <w:shd w:val="clear" w:color="000000" w:fill="ED7D31"/>
            <w:noWrap/>
            <w:vAlign w:val="center"/>
            <w:hideMark/>
          </w:tcPr>
          <w:p w14:paraId="1639BB8F" w14:textId="77777777" w:rsidR="004E0129" w:rsidRPr="00956735" w:rsidRDefault="004E0129" w:rsidP="004E0129">
            <w:pPr>
              <w:jc w:val="center"/>
              <w:rPr>
                <w:rFonts w:ascii="ChollaSansBold" w:hAnsi="ChollaSansBold"/>
                <w:b/>
                <w:bCs/>
                <w:color w:val="FFFFFF"/>
                <w:sz w:val="26"/>
                <w:szCs w:val="26"/>
              </w:rPr>
            </w:pPr>
            <w:r w:rsidRPr="00956735">
              <w:rPr>
                <w:rFonts w:ascii="ChollaSansBold" w:hAnsi="ChollaSansBold"/>
                <w:b/>
                <w:bCs/>
                <w:color w:val="FFFFFF"/>
                <w:sz w:val="26"/>
                <w:szCs w:val="26"/>
              </w:rPr>
              <w:t>Vínculo</w:t>
            </w:r>
          </w:p>
        </w:tc>
      </w:tr>
      <w:tr w:rsidR="004E0129" w:rsidRPr="004E0129" w14:paraId="2DDE0059" w14:textId="77777777" w:rsidTr="004B3A11">
        <w:trPr>
          <w:trHeight w:val="761"/>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22EDC7AE" w14:textId="0E9DEC2B" w:rsidR="004E0129" w:rsidRPr="004B3A11" w:rsidRDefault="00066D2D" w:rsidP="004E0129">
            <w:pPr>
              <w:rPr>
                <w:rFonts w:ascii="ChollaSansBold" w:hAnsi="ChollaSansBold"/>
                <w:b/>
                <w:bCs/>
                <w:color w:val="000000"/>
                <w:sz w:val="20"/>
                <w:szCs w:val="20"/>
              </w:rPr>
            </w:pPr>
            <w:r w:rsidRPr="004B3A11">
              <w:rPr>
                <w:rFonts w:ascii="ChollaSansBold" w:hAnsi="ChollaSansBold"/>
                <w:b/>
                <w:bCs/>
                <w:color w:val="000000"/>
                <w:sz w:val="20"/>
                <w:szCs w:val="20"/>
              </w:rPr>
              <w:t xml:space="preserve">INEC </w:t>
            </w:r>
            <w:r w:rsidR="004E0129" w:rsidRPr="004B3A11">
              <w:rPr>
                <w:rFonts w:ascii="ChollaSansBold" w:hAnsi="ChollaSansBold"/>
                <w:b/>
                <w:bCs/>
                <w:color w:val="000000"/>
                <w:sz w:val="20"/>
                <w:szCs w:val="20"/>
              </w:rPr>
              <w:t>Plan Estratégico Institucional</w:t>
            </w:r>
          </w:p>
        </w:tc>
        <w:tc>
          <w:tcPr>
            <w:tcW w:w="7229" w:type="dxa"/>
            <w:tcBorders>
              <w:top w:val="nil"/>
              <w:left w:val="nil"/>
              <w:bottom w:val="single" w:sz="8" w:space="0" w:color="auto"/>
              <w:right w:val="single" w:sz="8" w:space="0" w:color="auto"/>
            </w:tcBorders>
            <w:shd w:val="clear" w:color="auto" w:fill="auto"/>
            <w:vAlign w:val="center"/>
            <w:hideMark/>
          </w:tcPr>
          <w:p w14:paraId="17122339" w14:textId="314C8622" w:rsidR="004E0129" w:rsidRPr="001C1221" w:rsidRDefault="004E0129" w:rsidP="0006269B">
            <w:pPr>
              <w:rPr>
                <w:rFonts w:ascii="ChollaSansRegular" w:hAnsi="ChollaSansRegular"/>
                <w:color w:val="000000"/>
                <w:sz w:val="20"/>
                <w:szCs w:val="20"/>
              </w:rPr>
            </w:pPr>
            <w:r w:rsidRPr="001C1221">
              <w:rPr>
                <w:rFonts w:ascii="ChollaSansRegular" w:hAnsi="ChollaSansRegular"/>
                <w:color w:val="000000"/>
                <w:sz w:val="20"/>
                <w:szCs w:val="20"/>
              </w:rPr>
              <w:t xml:space="preserve">Objetivo estratégico 2: </w:t>
            </w:r>
            <w:r w:rsidR="0006269B" w:rsidRPr="001C1221">
              <w:rPr>
                <w:rFonts w:ascii="ChollaSansRegular" w:hAnsi="ChollaSansRegular"/>
                <w:color w:val="000000"/>
                <w:sz w:val="20"/>
                <w:szCs w:val="20"/>
              </w:rPr>
              <w:t>p</w:t>
            </w:r>
            <w:r w:rsidRPr="001C1221">
              <w:rPr>
                <w:rFonts w:ascii="ChollaSansRegular" w:hAnsi="ChollaSansRegular"/>
                <w:color w:val="000000"/>
                <w:sz w:val="20"/>
                <w:szCs w:val="20"/>
              </w:rPr>
              <w:t xml:space="preserve">oner a disposición de la sociedad productos estadísticos que confirmen el compromiso del INEC para la oportuna atención de las necesidades y requerimientos de información estadística </w:t>
            </w:r>
            <w:r w:rsidR="001C1221" w:rsidRPr="001C1221">
              <w:rPr>
                <w:rFonts w:ascii="ChollaSansRegular" w:hAnsi="ChollaSansRegular"/>
                <w:color w:val="000000"/>
                <w:sz w:val="20"/>
                <w:szCs w:val="20"/>
              </w:rPr>
              <w:t>georreferenciada</w:t>
            </w:r>
            <w:r w:rsidRPr="001C1221">
              <w:rPr>
                <w:rFonts w:ascii="ChollaSansRegular" w:hAnsi="ChollaSansRegular"/>
                <w:color w:val="000000"/>
                <w:sz w:val="20"/>
                <w:szCs w:val="20"/>
              </w:rPr>
              <w:t>.</w:t>
            </w:r>
          </w:p>
        </w:tc>
      </w:tr>
      <w:tr w:rsidR="004E0129" w:rsidRPr="004E0129" w14:paraId="58376BBB" w14:textId="0B2E5EEF" w:rsidTr="004B3A11">
        <w:trPr>
          <w:trHeight w:val="687"/>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38C02A7A" w14:textId="00216C6A"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Plan Nacional de Desarrollo 2014-2018</w:t>
            </w:r>
          </w:p>
        </w:tc>
        <w:tc>
          <w:tcPr>
            <w:tcW w:w="7229" w:type="dxa"/>
            <w:tcBorders>
              <w:top w:val="nil"/>
              <w:left w:val="nil"/>
              <w:bottom w:val="single" w:sz="8" w:space="0" w:color="auto"/>
              <w:right w:val="single" w:sz="8" w:space="0" w:color="auto"/>
            </w:tcBorders>
            <w:shd w:val="clear" w:color="auto" w:fill="auto"/>
            <w:vAlign w:val="center"/>
            <w:hideMark/>
          </w:tcPr>
          <w:p w14:paraId="3F2A637C" w14:textId="29FD9EB6" w:rsidR="004E0129" w:rsidRPr="001C1221" w:rsidRDefault="004E0129" w:rsidP="003B144E">
            <w:pPr>
              <w:rPr>
                <w:rFonts w:ascii="ChollaSansRegular" w:hAnsi="ChollaSansRegular"/>
                <w:color w:val="000000"/>
                <w:sz w:val="20"/>
                <w:szCs w:val="20"/>
              </w:rPr>
            </w:pPr>
            <w:r w:rsidRPr="001C1221">
              <w:rPr>
                <w:rFonts w:ascii="ChollaSansRegular" w:hAnsi="ChollaSansRegular"/>
                <w:color w:val="000000"/>
                <w:sz w:val="20"/>
                <w:szCs w:val="20"/>
              </w:rPr>
              <w:t xml:space="preserve">La información </w:t>
            </w:r>
            <w:r w:rsidR="003B144E">
              <w:rPr>
                <w:rFonts w:ascii="ChollaSansRegular" w:hAnsi="ChollaSansRegular"/>
                <w:color w:val="000000"/>
                <w:sz w:val="20"/>
                <w:szCs w:val="20"/>
              </w:rPr>
              <w:t>de población que dan las estimaciones y proyecciones de población se constituyen en el denominador de muchos de los indicadores incluidos en el Plan.</w:t>
            </w:r>
          </w:p>
        </w:tc>
      </w:tr>
      <w:tr w:rsidR="004B3A11" w:rsidRPr="004E0129" w14:paraId="1D17CC8D" w14:textId="77777777" w:rsidTr="004B3A11">
        <w:trPr>
          <w:trHeight w:val="799"/>
        </w:trPr>
        <w:tc>
          <w:tcPr>
            <w:tcW w:w="3119" w:type="dxa"/>
            <w:tcBorders>
              <w:top w:val="nil"/>
              <w:left w:val="single" w:sz="8" w:space="0" w:color="auto"/>
              <w:bottom w:val="single" w:sz="8" w:space="0" w:color="auto"/>
              <w:right w:val="single" w:sz="8" w:space="0" w:color="auto"/>
            </w:tcBorders>
            <w:shd w:val="clear" w:color="auto" w:fill="auto"/>
            <w:vAlign w:val="center"/>
          </w:tcPr>
          <w:p w14:paraId="381CECD5" w14:textId="16F2C8AB" w:rsidR="004B3A11" w:rsidRPr="004B3A11" w:rsidRDefault="004B3A11" w:rsidP="004E0129">
            <w:pPr>
              <w:rPr>
                <w:rFonts w:ascii="ChollaSansBold" w:hAnsi="ChollaSansBold"/>
                <w:b/>
                <w:bCs/>
                <w:color w:val="000000"/>
                <w:sz w:val="20"/>
                <w:szCs w:val="20"/>
              </w:rPr>
            </w:pPr>
            <w:r w:rsidRPr="004B3A11">
              <w:rPr>
                <w:rFonts w:ascii="ChollaSansBold" w:hAnsi="ChollaSansBold"/>
                <w:b/>
                <w:bCs/>
                <w:color w:val="000000"/>
                <w:sz w:val="20"/>
                <w:szCs w:val="20"/>
              </w:rPr>
              <w:lastRenderedPageBreak/>
              <w:t>Norma para la Habilitación de los Establecimientos Sede de los Equipos Básicos de Atención Integral en Salud (EBAIS)</w:t>
            </w:r>
          </w:p>
        </w:tc>
        <w:tc>
          <w:tcPr>
            <w:tcW w:w="7229" w:type="dxa"/>
            <w:tcBorders>
              <w:top w:val="nil"/>
              <w:left w:val="nil"/>
              <w:bottom w:val="single" w:sz="8" w:space="0" w:color="auto"/>
              <w:right w:val="single" w:sz="8" w:space="0" w:color="auto"/>
            </w:tcBorders>
            <w:shd w:val="clear" w:color="auto" w:fill="auto"/>
            <w:vAlign w:val="center"/>
          </w:tcPr>
          <w:p w14:paraId="48B684F7" w14:textId="342AEC6E" w:rsidR="004B3A11" w:rsidRPr="00956735" w:rsidRDefault="004B3A11" w:rsidP="004B3A11">
            <w:pPr>
              <w:rPr>
                <w:rFonts w:ascii="ChollaSansRegular" w:hAnsi="ChollaSansRegular"/>
                <w:color w:val="000000"/>
                <w:sz w:val="20"/>
                <w:szCs w:val="20"/>
              </w:rPr>
            </w:pPr>
            <w:r>
              <w:rPr>
                <w:rFonts w:ascii="ChollaSansRegular" w:hAnsi="ChollaSansRegular"/>
                <w:color w:val="000000"/>
                <w:sz w:val="20"/>
                <w:szCs w:val="20"/>
              </w:rPr>
              <w:t xml:space="preserve">La información de los censos y de las </w:t>
            </w:r>
            <w:r w:rsidR="002B134A">
              <w:rPr>
                <w:rFonts w:ascii="ChollaSansRegular" w:hAnsi="ChollaSansRegular"/>
                <w:color w:val="000000"/>
                <w:sz w:val="20"/>
                <w:szCs w:val="20"/>
              </w:rPr>
              <w:t xml:space="preserve">estimaciones y </w:t>
            </w:r>
            <w:r>
              <w:rPr>
                <w:rFonts w:ascii="ChollaSansRegular" w:hAnsi="ChollaSansRegular"/>
                <w:color w:val="000000"/>
                <w:sz w:val="20"/>
                <w:szCs w:val="20"/>
              </w:rPr>
              <w:t>proyecciones de población que de ella</w:t>
            </w:r>
            <w:r w:rsidR="002B134A">
              <w:rPr>
                <w:rFonts w:ascii="ChollaSansRegular" w:hAnsi="ChollaSansRegular"/>
                <w:color w:val="000000"/>
                <w:sz w:val="20"/>
                <w:szCs w:val="20"/>
              </w:rPr>
              <w:t>s</w:t>
            </w:r>
            <w:r>
              <w:rPr>
                <w:rFonts w:ascii="ChollaSansRegular" w:hAnsi="ChollaSansRegular"/>
                <w:color w:val="000000"/>
                <w:sz w:val="20"/>
                <w:szCs w:val="20"/>
              </w:rPr>
              <w:t xml:space="preserve"> se </w:t>
            </w:r>
            <w:r w:rsidR="00344E4E">
              <w:rPr>
                <w:rFonts w:ascii="ChollaSansRegular" w:hAnsi="ChollaSansRegular"/>
                <w:color w:val="000000"/>
                <w:sz w:val="20"/>
                <w:szCs w:val="20"/>
              </w:rPr>
              <w:t>deriva</w:t>
            </w:r>
            <w:r>
              <w:rPr>
                <w:rFonts w:ascii="ChollaSansRegular" w:hAnsi="ChollaSansRegular"/>
                <w:color w:val="000000"/>
                <w:sz w:val="20"/>
                <w:szCs w:val="20"/>
              </w:rPr>
              <w:t>, permiten estimar la cantidad de personas para áreas pequeñas, lo que facilita la habilitación de EBAIS.</w:t>
            </w:r>
          </w:p>
        </w:tc>
      </w:tr>
      <w:tr w:rsidR="004E0129" w:rsidRPr="004E0129" w14:paraId="1F48D756" w14:textId="77777777" w:rsidTr="004B3A11">
        <w:trPr>
          <w:trHeight w:val="973"/>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6A6E70CD" w14:textId="77777777"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Objetivos de Desarrollo Sostenible (Agenda 2030)</w:t>
            </w:r>
          </w:p>
        </w:tc>
        <w:tc>
          <w:tcPr>
            <w:tcW w:w="7229" w:type="dxa"/>
            <w:tcBorders>
              <w:top w:val="nil"/>
              <w:left w:val="nil"/>
              <w:bottom w:val="single" w:sz="8" w:space="0" w:color="auto"/>
              <w:right w:val="single" w:sz="8" w:space="0" w:color="auto"/>
            </w:tcBorders>
            <w:shd w:val="clear" w:color="auto" w:fill="auto"/>
            <w:vAlign w:val="center"/>
            <w:hideMark/>
          </w:tcPr>
          <w:p w14:paraId="29EA5EF0" w14:textId="50EF865A" w:rsidR="004E0129" w:rsidRPr="00956735" w:rsidRDefault="004E0129">
            <w:pPr>
              <w:rPr>
                <w:rFonts w:ascii="ChollaSansRegular" w:hAnsi="ChollaSansRegular"/>
                <w:color w:val="000000"/>
                <w:sz w:val="20"/>
                <w:szCs w:val="20"/>
              </w:rPr>
            </w:pPr>
            <w:r w:rsidRPr="00956735">
              <w:rPr>
                <w:rFonts w:ascii="ChollaSansRegular" w:hAnsi="ChollaSansRegular"/>
                <w:color w:val="000000"/>
                <w:sz w:val="20"/>
                <w:szCs w:val="20"/>
              </w:rPr>
              <w:t xml:space="preserve">Los ODS y la agenda 2030 se orientan a la disminución de la desigualdad, el desarrollo sostenible y el respeto a los derechos humanos. </w:t>
            </w:r>
            <w:r w:rsidR="00344E4E">
              <w:rPr>
                <w:rFonts w:ascii="ChollaSansRegular" w:hAnsi="ChollaSansRegular"/>
                <w:color w:val="000000"/>
                <w:sz w:val="20"/>
                <w:szCs w:val="20"/>
              </w:rPr>
              <w:t xml:space="preserve">Las estimaciones y proyecciones de población </w:t>
            </w:r>
            <w:r w:rsidRPr="00956735">
              <w:rPr>
                <w:rFonts w:ascii="ChollaSansRegular" w:hAnsi="ChollaSansRegular"/>
                <w:color w:val="000000"/>
                <w:sz w:val="20"/>
                <w:szCs w:val="20"/>
              </w:rPr>
              <w:t>permit</w:t>
            </w:r>
            <w:r w:rsidR="00344E4E">
              <w:rPr>
                <w:rFonts w:ascii="ChollaSansRegular" w:hAnsi="ChollaSansRegular"/>
                <w:color w:val="000000"/>
                <w:sz w:val="20"/>
                <w:szCs w:val="20"/>
              </w:rPr>
              <w:t>irán</w:t>
            </w:r>
            <w:r w:rsidRPr="00956735">
              <w:rPr>
                <w:rFonts w:ascii="ChollaSansRegular" w:hAnsi="ChollaSansRegular"/>
                <w:color w:val="000000"/>
                <w:sz w:val="20"/>
                <w:szCs w:val="20"/>
              </w:rPr>
              <w:t xml:space="preserve"> generar </w:t>
            </w:r>
            <w:r w:rsidR="00344E4E">
              <w:rPr>
                <w:rFonts w:ascii="ChollaSansRegular" w:hAnsi="ChollaSansRegular"/>
                <w:color w:val="000000"/>
                <w:sz w:val="20"/>
                <w:szCs w:val="20"/>
              </w:rPr>
              <w:t xml:space="preserve">los denominadores para los </w:t>
            </w:r>
            <w:r w:rsidRPr="00956735">
              <w:rPr>
                <w:rFonts w:ascii="ChollaSansRegular" w:hAnsi="ChollaSansRegular"/>
                <w:color w:val="000000"/>
                <w:sz w:val="20"/>
                <w:szCs w:val="20"/>
              </w:rPr>
              <w:t xml:space="preserve">diferentes indicadores </w:t>
            </w:r>
            <w:r w:rsidR="00344E4E">
              <w:rPr>
                <w:rFonts w:ascii="ChollaSansRegular" w:hAnsi="ChollaSansRegular"/>
                <w:color w:val="000000"/>
                <w:sz w:val="20"/>
                <w:szCs w:val="20"/>
              </w:rPr>
              <w:t xml:space="preserve">y así </w:t>
            </w:r>
            <w:r w:rsidRPr="00956735">
              <w:rPr>
                <w:rFonts w:ascii="ChollaSansRegular" w:hAnsi="ChollaSansRegular"/>
                <w:color w:val="000000"/>
                <w:sz w:val="20"/>
                <w:szCs w:val="20"/>
              </w:rPr>
              <w:t xml:space="preserve">dar seguimiento a la implementación de esta agenda. </w:t>
            </w:r>
          </w:p>
        </w:tc>
      </w:tr>
      <w:tr w:rsidR="004E0129" w:rsidRPr="004E0129" w14:paraId="6F4400F7" w14:textId="77777777" w:rsidTr="004B3A11">
        <w:trPr>
          <w:trHeight w:val="1114"/>
        </w:trPr>
        <w:tc>
          <w:tcPr>
            <w:tcW w:w="3119" w:type="dxa"/>
            <w:tcBorders>
              <w:top w:val="nil"/>
              <w:left w:val="single" w:sz="8" w:space="0" w:color="auto"/>
              <w:bottom w:val="single" w:sz="4" w:space="0" w:color="auto"/>
              <w:right w:val="single" w:sz="8" w:space="0" w:color="auto"/>
            </w:tcBorders>
            <w:shd w:val="clear" w:color="auto" w:fill="auto"/>
            <w:vAlign w:val="center"/>
            <w:hideMark/>
          </w:tcPr>
          <w:p w14:paraId="4879AFEB" w14:textId="77777777"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Consenso de Montevideo</w:t>
            </w:r>
          </w:p>
        </w:tc>
        <w:tc>
          <w:tcPr>
            <w:tcW w:w="7229" w:type="dxa"/>
            <w:tcBorders>
              <w:top w:val="nil"/>
              <w:left w:val="nil"/>
              <w:bottom w:val="single" w:sz="4" w:space="0" w:color="auto"/>
              <w:right w:val="single" w:sz="8" w:space="0" w:color="auto"/>
            </w:tcBorders>
            <w:shd w:val="clear" w:color="auto" w:fill="auto"/>
            <w:vAlign w:val="center"/>
            <w:hideMark/>
          </w:tcPr>
          <w:p w14:paraId="7F5EB49E" w14:textId="38C269F3" w:rsidR="004E0129" w:rsidRPr="00956735" w:rsidRDefault="004E0129">
            <w:pPr>
              <w:rPr>
                <w:rFonts w:ascii="ChollaSansRegular" w:hAnsi="ChollaSansRegular"/>
                <w:color w:val="000000"/>
                <w:sz w:val="20"/>
                <w:szCs w:val="20"/>
              </w:rPr>
            </w:pPr>
            <w:r w:rsidRPr="00956735">
              <w:rPr>
                <w:rFonts w:ascii="ChollaSansRegular" w:hAnsi="ChollaSansRegular"/>
                <w:color w:val="000000"/>
                <w:sz w:val="20"/>
                <w:szCs w:val="20"/>
              </w:rPr>
              <w:t xml:space="preserve">Al igual que los ODS, este instrumento de carácter regional parte de estos mismos principios de reducción de desigualdad y respeto a la diversidad, por tanto los indicadores para dar seguimiento a las medidas prioritarias del Consenso requieren información </w:t>
            </w:r>
            <w:r w:rsidR="00344E4E">
              <w:rPr>
                <w:rFonts w:ascii="ChollaSansRegular" w:hAnsi="ChollaSansRegular"/>
                <w:color w:val="000000"/>
                <w:sz w:val="20"/>
                <w:szCs w:val="20"/>
              </w:rPr>
              <w:t xml:space="preserve">poblacional nacional y </w:t>
            </w:r>
            <w:r w:rsidRPr="00956735">
              <w:rPr>
                <w:rFonts w:ascii="ChollaSansRegular" w:hAnsi="ChollaSansRegular"/>
                <w:color w:val="000000"/>
                <w:sz w:val="20"/>
                <w:szCs w:val="20"/>
              </w:rPr>
              <w:t>desagregada por áreas geográficas pequeñas y subgrupos poblacionales.</w:t>
            </w:r>
          </w:p>
        </w:tc>
      </w:tr>
      <w:tr w:rsidR="004E0129" w:rsidRPr="004E0129" w14:paraId="00AAC5A0" w14:textId="77777777" w:rsidTr="004B3A11">
        <w:trPr>
          <w:trHeight w:val="1382"/>
        </w:trPr>
        <w:tc>
          <w:tcPr>
            <w:tcW w:w="3119"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D207CEF" w14:textId="77777777"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Convención Interamericana sobre la Protección de los Derechos Humanos de las Personas Mayores</w:t>
            </w:r>
          </w:p>
        </w:tc>
        <w:tc>
          <w:tcPr>
            <w:tcW w:w="7229" w:type="dxa"/>
            <w:tcBorders>
              <w:top w:val="single" w:sz="4" w:space="0" w:color="auto"/>
              <w:left w:val="nil"/>
              <w:bottom w:val="single" w:sz="8" w:space="0" w:color="auto"/>
              <w:right w:val="single" w:sz="8" w:space="0" w:color="auto"/>
            </w:tcBorders>
            <w:shd w:val="clear" w:color="auto" w:fill="auto"/>
            <w:vAlign w:val="center"/>
            <w:hideMark/>
          </w:tcPr>
          <w:p w14:paraId="3265A654" w14:textId="6D5B03A1" w:rsidR="004E0129" w:rsidRPr="00956735" w:rsidRDefault="004E0129" w:rsidP="00B64DE6">
            <w:pPr>
              <w:rPr>
                <w:rFonts w:ascii="ChollaSansRegular" w:hAnsi="ChollaSansRegular"/>
                <w:color w:val="000000"/>
                <w:sz w:val="20"/>
                <w:szCs w:val="20"/>
              </w:rPr>
            </w:pPr>
            <w:r w:rsidRPr="00956735">
              <w:rPr>
                <w:rFonts w:ascii="ChollaSansRegular" w:hAnsi="ChollaSansRegular"/>
                <w:color w:val="000000"/>
                <w:sz w:val="20"/>
                <w:szCs w:val="20"/>
              </w:rPr>
              <w:t>En esta convención los Estados Parte se comprometen a salvaguardar los derechos humanos y libertades fundamentales de la persona mayor, sin discriminación de ningún tipo, y para tales fines implementaran una serie de acciones, entre las cuales se indica que se debe recopilar información adecuada, incluidos datos estadísticos y de investigación, que le permitan formular y aplicar políticas, a fin de dar efecto a la Convención.</w:t>
            </w:r>
            <w:r w:rsidR="002B134A">
              <w:rPr>
                <w:rFonts w:ascii="ChollaSansRegular" w:hAnsi="ChollaSansRegular"/>
                <w:color w:val="000000"/>
                <w:sz w:val="20"/>
                <w:szCs w:val="20"/>
              </w:rPr>
              <w:t xml:space="preserve">  </w:t>
            </w:r>
            <w:r w:rsidR="002B134A" w:rsidRPr="00956735">
              <w:rPr>
                <w:rFonts w:ascii="ChollaSansRegular" w:hAnsi="ChollaSansRegular"/>
                <w:color w:val="000000"/>
                <w:sz w:val="20"/>
                <w:szCs w:val="20"/>
              </w:rPr>
              <w:t>.</w:t>
            </w:r>
            <w:r w:rsidR="002B134A">
              <w:rPr>
                <w:rFonts w:ascii="ChollaSansRegular" w:hAnsi="ChollaSansRegular"/>
                <w:color w:val="000000"/>
                <w:sz w:val="20"/>
                <w:szCs w:val="20"/>
              </w:rPr>
              <w:t xml:space="preserve"> En este sentido, conocer la magnitud de la población adulta mayor y su evolución, permite identificar la demanda de derechos y generar los denominadores para algunos indicadores específicos que permitan monitorear el cumplimiento de los derechos establecidos en la convención.</w:t>
            </w:r>
          </w:p>
        </w:tc>
      </w:tr>
      <w:tr w:rsidR="004E0129" w:rsidRPr="004E0129" w14:paraId="27257A8D" w14:textId="77777777" w:rsidTr="004B3A11">
        <w:trPr>
          <w:trHeight w:val="1533"/>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326C4E30" w14:textId="77777777"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Pacto Internacional de Derechos Económicos, Sociales y Culturales</w:t>
            </w:r>
          </w:p>
        </w:tc>
        <w:tc>
          <w:tcPr>
            <w:tcW w:w="7229" w:type="dxa"/>
            <w:tcBorders>
              <w:top w:val="nil"/>
              <w:left w:val="nil"/>
              <w:bottom w:val="single" w:sz="8" w:space="0" w:color="auto"/>
              <w:right w:val="single" w:sz="8" w:space="0" w:color="auto"/>
            </w:tcBorders>
            <w:shd w:val="clear" w:color="auto" w:fill="auto"/>
            <w:vAlign w:val="center"/>
            <w:hideMark/>
          </w:tcPr>
          <w:p w14:paraId="000050B9" w14:textId="445E1B11" w:rsidR="004E0129" w:rsidRPr="00956735" w:rsidRDefault="004E0129">
            <w:pPr>
              <w:rPr>
                <w:rFonts w:ascii="ChollaSansRegular" w:hAnsi="ChollaSansRegular"/>
                <w:color w:val="000000"/>
                <w:sz w:val="20"/>
                <w:szCs w:val="20"/>
              </w:rPr>
            </w:pPr>
            <w:r w:rsidRPr="00956735">
              <w:rPr>
                <w:rFonts w:ascii="ChollaSansRegular" w:hAnsi="ChollaSansRegular"/>
                <w:color w:val="000000"/>
                <w:sz w:val="20"/>
                <w:szCs w:val="20"/>
              </w:rPr>
              <w:t xml:space="preserve">La información </w:t>
            </w:r>
            <w:r w:rsidR="00344E4E">
              <w:rPr>
                <w:rFonts w:ascii="ChollaSansRegular" w:hAnsi="ChollaSansRegular"/>
                <w:color w:val="000000"/>
                <w:sz w:val="20"/>
                <w:szCs w:val="20"/>
              </w:rPr>
              <w:t>poblacional</w:t>
            </w:r>
            <w:r w:rsidR="00344E4E" w:rsidRPr="00956735">
              <w:rPr>
                <w:rFonts w:ascii="ChollaSansRegular" w:hAnsi="ChollaSansRegular"/>
                <w:color w:val="000000"/>
                <w:sz w:val="20"/>
                <w:szCs w:val="20"/>
              </w:rPr>
              <w:t xml:space="preserve"> </w:t>
            </w:r>
            <w:r w:rsidRPr="00956735">
              <w:rPr>
                <w:rFonts w:ascii="ChollaSansRegular" w:hAnsi="ChollaSansRegular"/>
                <w:color w:val="000000"/>
                <w:sz w:val="20"/>
                <w:szCs w:val="20"/>
              </w:rPr>
              <w:t>es un insumo importante para el monitoreo del cumplimiento de derechos económicos, sociales y culturales. Al respecto el Comité recomienda al Estado que proceda progresivamente a la elaboración y utilización de indicadores apropiados sobre la implementación de los derechos económicos, sociales y culturales, con miras a facilitar la evaluación de los progresos realizados por el Estado parte en cumplimiento de las obligaciones que le incumben en virtud del Pacto hacia diversos sectores de la población.</w:t>
            </w:r>
          </w:p>
        </w:tc>
      </w:tr>
      <w:tr w:rsidR="004E0129" w:rsidRPr="004E0129" w14:paraId="3FA05D7B" w14:textId="77777777" w:rsidTr="00A06C97">
        <w:trPr>
          <w:trHeight w:val="1144"/>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63DB2AEE" w14:textId="77777777"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Convención Internacional sobre los Derechos del Niño</w:t>
            </w:r>
          </w:p>
        </w:tc>
        <w:tc>
          <w:tcPr>
            <w:tcW w:w="7229" w:type="dxa"/>
            <w:tcBorders>
              <w:top w:val="nil"/>
              <w:left w:val="nil"/>
              <w:bottom w:val="single" w:sz="8" w:space="0" w:color="auto"/>
              <w:right w:val="single" w:sz="8" w:space="0" w:color="auto"/>
            </w:tcBorders>
            <w:shd w:val="clear" w:color="auto" w:fill="auto"/>
            <w:vAlign w:val="center"/>
            <w:hideMark/>
          </w:tcPr>
          <w:p w14:paraId="6A0AE92D" w14:textId="69412E7E" w:rsidR="004E0129" w:rsidRPr="00956735" w:rsidRDefault="00344E4E" w:rsidP="0006269B">
            <w:pPr>
              <w:rPr>
                <w:rFonts w:ascii="ChollaSansRegular" w:hAnsi="ChollaSansRegular"/>
                <w:color w:val="000000"/>
                <w:sz w:val="20"/>
                <w:szCs w:val="20"/>
              </w:rPr>
            </w:pPr>
            <w:r>
              <w:rPr>
                <w:rFonts w:ascii="ChollaSansRegular" w:hAnsi="ChollaSansRegular"/>
                <w:color w:val="000000"/>
                <w:sz w:val="20"/>
                <w:szCs w:val="20"/>
              </w:rPr>
              <w:t>Las estimaciones y proyecciones de población</w:t>
            </w:r>
            <w:r w:rsidR="004E0129" w:rsidRPr="00956735">
              <w:rPr>
                <w:rFonts w:ascii="ChollaSansRegular" w:hAnsi="ChollaSansRegular"/>
                <w:color w:val="000000"/>
                <w:sz w:val="20"/>
                <w:szCs w:val="20"/>
              </w:rPr>
              <w:t xml:space="preserve"> brinda</w:t>
            </w:r>
            <w:r>
              <w:rPr>
                <w:rFonts w:ascii="ChollaSansRegular" w:hAnsi="ChollaSansRegular"/>
                <w:color w:val="000000"/>
                <w:sz w:val="20"/>
                <w:szCs w:val="20"/>
              </w:rPr>
              <w:t>n</w:t>
            </w:r>
            <w:r w:rsidR="004E0129" w:rsidRPr="00956735">
              <w:rPr>
                <w:rFonts w:ascii="ChollaSansRegular" w:hAnsi="ChollaSansRegular"/>
                <w:color w:val="000000"/>
                <w:sz w:val="20"/>
                <w:szCs w:val="20"/>
              </w:rPr>
              <w:t xml:space="preserve"> Información necesaria para dar respuesta al artículo 44: </w:t>
            </w:r>
            <w:r w:rsidR="0006269B" w:rsidRPr="00956735">
              <w:rPr>
                <w:rFonts w:ascii="ChollaSansRegular" w:hAnsi="ChollaSansRegular"/>
                <w:color w:val="000000"/>
                <w:sz w:val="20"/>
                <w:szCs w:val="20"/>
              </w:rPr>
              <w:t>l</w:t>
            </w:r>
            <w:r w:rsidR="004E0129" w:rsidRPr="00956735">
              <w:rPr>
                <w:rFonts w:ascii="ChollaSansRegular" w:hAnsi="ChollaSansRegular"/>
                <w:color w:val="000000"/>
                <w:sz w:val="20"/>
                <w:szCs w:val="20"/>
              </w:rPr>
              <w:t>os Estados Partes se comprometen a presentar al Comité, informes sobre las medidas que hayan adoptado para dar efecto a los derechos reconocidos en la Convención y sobre el progreso que hayan realizado en cuanto al goce de esos derechos.</w:t>
            </w:r>
          </w:p>
        </w:tc>
      </w:tr>
      <w:tr w:rsidR="004E0129" w:rsidRPr="004E0129" w14:paraId="74566D25" w14:textId="5243ECBE" w:rsidTr="00A06C97">
        <w:trPr>
          <w:trHeight w:val="1126"/>
        </w:trPr>
        <w:tc>
          <w:tcPr>
            <w:tcW w:w="3119"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E85EB3E" w14:textId="3F57FF51" w:rsidR="004E0129" w:rsidRPr="004B3A11" w:rsidRDefault="004E0129" w:rsidP="004E0129">
            <w:pPr>
              <w:rPr>
                <w:rFonts w:ascii="ChollaSansBold" w:hAnsi="ChollaSansBold"/>
                <w:b/>
                <w:bCs/>
                <w:color w:val="000000"/>
                <w:sz w:val="20"/>
                <w:szCs w:val="20"/>
              </w:rPr>
            </w:pPr>
            <w:r w:rsidRPr="004B3A11">
              <w:rPr>
                <w:rFonts w:ascii="ChollaSansBold" w:hAnsi="ChollaSansBold"/>
                <w:b/>
                <w:bCs/>
                <w:color w:val="000000"/>
                <w:sz w:val="20"/>
                <w:szCs w:val="20"/>
              </w:rPr>
              <w:t>La Convención sobre la eliminación de todas las formas de discriminación contra la mujer</w:t>
            </w:r>
          </w:p>
        </w:tc>
        <w:tc>
          <w:tcPr>
            <w:tcW w:w="7229" w:type="dxa"/>
            <w:tcBorders>
              <w:top w:val="single" w:sz="4" w:space="0" w:color="auto"/>
              <w:left w:val="nil"/>
              <w:bottom w:val="single" w:sz="4" w:space="0" w:color="auto"/>
              <w:right w:val="single" w:sz="4" w:space="0" w:color="auto"/>
            </w:tcBorders>
            <w:shd w:val="clear" w:color="auto" w:fill="auto"/>
            <w:vAlign w:val="center"/>
            <w:hideMark/>
          </w:tcPr>
          <w:p w14:paraId="629E775F" w14:textId="5BDF3405" w:rsidR="004E0129" w:rsidRPr="00956735" w:rsidRDefault="004E0129" w:rsidP="00F853C0">
            <w:pPr>
              <w:rPr>
                <w:rFonts w:ascii="ChollaSansRegular" w:hAnsi="ChollaSansRegular"/>
                <w:color w:val="000000"/>
                <w:sz w:val="20"/>
                <w:szCs w:val="20"/>
              </w:rPr>
            </w:pPr>
            <w:r w:rsidRPr="00956735">
              <w:rPr>
                <w:rFonts w:ascii="ChollaSansRegular" w:hAnsi="ChollaSansRegular"/>
                <w:color w:val="000000"/>
                <w:sz w:val="20"/>
                <w:szCs w:val="20"/>
              </w:rPr>
              <w:t xml:space="preserve">La información </w:t>
            </w:r>
            <w:r w:rsidR="00B64DE6">
              <w:rPr>
                <w:rFonts w:ascii="ChollaSansRegular" w:hAnsi="ChollaSansRegular"/>
                <w:color w:val="000000"/>
                <w:sz w:val="20"/>
                <w:szCs w:val="20"/>
              </w:rPr>
              <w:t xml:space="preserve">que provee las estimaciones y proyecciones de población </w:t>
            </w:r>
            <w:r w:rsidR="00B64DE6" w:rsidRPr="00B64DE6">
              <w:rPr>
                <w:rFonts w:ascii="ChollaSansRegular" w:hAnsi="ChollaSansRegular"/>
                <w:color w:val="000000"/>
                <w:sz w:val="20"/>
                <w:szCs w:val="20"/>
              </w:rPr>
              <w:t xml:space="preserve">permiten conocer la situación de las mujeres y de ciertos </w:t>
            </w:r>
            <w:r w:rsidR="00B64DE6">
              <w:rPr>
                <w:rFonts w:ascii="ChollaSansRegular" w:hAnsi="ChollaSansRegular"/>
                <w:color w:val="000000"/>
                <w:sz w:val="20"/>
                <w:szCs w:val="20"/>
              </w:rPr>
              <w:t>sub</w:t>
            </w:r>
            <w:r w:rsidR="00B64DE6" w:rsidRPr="00B64DE6">
              <w:rPr>
                <w:rFonts w:ascii="ChollaSansRegular" w:hAnsi="ChollaSansRegular"/>
                <w:color w:val="000000"/>
                <w:sz w:val="20"/>
                <w:szCs w:val="20"/>
              </w:rPr>
              <w:t>grupos poblaciones tales como niñas, adolescentes, adultas mayores</w:t>
            </w:r>
            <w:r w:rsidR="00B64DE6">
              <w:rPr>
                <w:rFonts w:ascii="ChollaSansRegular" w:hAnsi="ChollaSansRegular"/>
                <w:color w:val="000000"/>
                <w:sz w:val="20"/>
                <w:szCs w:val="20"/>
              </w:rPr>
              <w:t>, además de brindar los denominadores para los indicadores específicos que permitan monitorear el cumplimiento de los derechos establecidos en la convención.</w:t>
            </w:r>
          </w:p>
        </w:tc>
      </w:tr>
    </w:tbl>
    <w:p w14:paraId="49BE7DC2" w14:textId="590C9FA9" w:rsidR="000871AB" w:rsidRDefault="000871AB" w:rsidP="00897526">
      <w:pPr>
        <w:pStyle w:val="Ttulo1"/>
        <w:numPr>
          <w:ilvl w:val="0"/>
          <w:numId w:val="1"/>
        </w:numPr>
        <w:rPr>
          <w:rFonts w:ascii="ChollaSansBold" w:hAnsi="ChollaSansBold"/>
          <w:sz w:val="40"/>
          <w:szCs w:val="40"/>
          <w:u w:val="single"/>
        </w:rPr>
      </w:pPr>
      <w:bookmarkStart w:id="20" w:name="_Toc484520090"/>
      <w:r w:rsidRPr="00956735">
        <w:rPr>
          <w:rFonts w:ascii="ChollaSansBold" w:hAnsi="ChollaSansBold"/>
          <w:sz w:val="40"/>
          <w:szCs w:val="40"/>
          <w:u w:val="single"/>
        </w:rPr>
        <w:t>Área de influencia</w:t>
      </w:r>
      <w:bookmarkEnd w:id="20"/>
    </w:p>
    <w:p w14:paraId="5455EE36" w14:textId="77777777" w:rsidR="00956735" w:rsidRPr="00956735" w:rsidRDefault="00956735" w:rsidP="00956735"/>
    <w:p w14:paraId="51BB02AA" w14:textId="6FBFBE5D" w:rsidR="009E6A08" w:rsidRDefault="009E6A08" w:rsidP="00956735">
      <w:pPr>
        <w:ind w:firstLine="360"/>
        <w:jc w:val="both"/>
        <w:rPr>
          <w:rFonts w:ascii="ChollaWide" w:hAnsi="ChollaWide" w:cs="Arial"/>
          <w:sz w:val="22"/>
        </w:rPr>
      </w:pPr>
      <w:r w:rsidRPr="00956735">
        <w:rPr>
          <w:rFonts w:ascii="ChollaWide" w:hAnsi="ChollaWide" w:cs="Arial"/>
          <w:sz w:val="22"/>
        </w:rPr>
        <w:t xml:space="preserve">El </w:t>
      </w:r>
      <w:r w:rsidR="00D33EBC" w:rsidRPr="00956735">
        <w:rPr>
          <w:rFonts w:ascii="ChollaWide" w:hAnsi="ChollaWide" w:cs="Arial"/>
          <w:sz w:val="22"/>
        </w:rPr>
        <w:t xml:space="preserve">proyecto abarca todo el territorio nacional, ya que </w:t>
      </w:r>
      <w:r w:rsidR="00A035EE">
        <w:rPr>
          <w:rFonts w:ascii="ChollaWide" w:hAnsi="ChollaWide" w:cs="Arial"/>
          <w:sz w:val="22"/>
        </w:rPr>
        <w:t xml:space="preserve">las estimaciones y proyecciones de población </w:t>
      </w:r>
      <w:r w:rsidR="00522F8D">
        <w:rPr>
          <w:rFonts w:ascii="ChollaWide" w:hAnsi="ChollaWide" w:cs="Arial"/>
          <w:sz w:val="22"/>
        </w:rPr>
        <w:t xml:space="preserve">se elaboran por sexo y edad, tanto a nivel </w:t>
      </w:r>
      <w:r w:rsidR="00A035EE">
        <w:rPr>
          <w:rFonts w:ascii="ChollaWide" w:hAnsi="ChollaWide" w:cs="Arial"/>
          <w:sz w:val="22"/>
        </w:rPr>
        <w:t>nacional</w:t>
      </w:r>
      <w:r w:rsidR="00522F8D">
        <w:rPr>
          <w:rFonts w:ascii="ChollaWide" w:hAnsi="ChollaWide" w:cs="Arial"/>
          <w:sz w:val="22"/>
        </w:rPr>
        <w:t>, como para áreas menores (provincia, cantón, distrito, región de planificación).</w:t>
      </w:r>
    </w:p>
    <w:p w14:paraId="3F44C1AF" w14:textId="77777777" w:rsidR="00956735" w:rsidRPr="00956735" w:rsidRDefault="00956735" w:rsidP="00956735">
      <w:pPr>
        <w:ind w:firstLine="360"/>
        <w:jc w:val="both"/>
        <w:rPr>
          <w:rFonts w:ascii="ChollaWide" w:hAnsi="ChollaWide" w:cs="Arial"/>
          <w:sz w:val="22"/>
        </w:rPr>
      </w:pPr>
    </w:p>
    <w:p w14:paraId="6146488C" w14:textId="2C859A06" w:rsidR="000871AB" w:rsidRPr="00956735" w:rsidRDefault="00F660CA" w:rsidP="00897526">
      <w:pPr>
        <w:pStyle w:val="Ttulo1"/>
        <w:numPr>
          <w:ilvl w:val="0"/>
          <w:numId w:val="1"/>
        </w:numPr>
        <w:rPr>
          <w:rFonts w:ascii="ChollaSansBold" w:hAnsi="ChollaSansBold"/>
          <w:b w:val="0"/>
          <w:sz w:val="40"/>
          <w:szCs w:val="40"/>
          <w:u w:val="single"/>
        </w:rPr>
      </w:pPr>
      <w:bookmarkStart w:id="21" w:name="_Toc484520091"/>
      <w:r w:rsidRPr="00956735">
        <w:rPr>
          <w:rFonts w:ascii="ChollaSansBold" w:hAnsi="ChollaSansBold"/>
          <w:b w:val="0"/>
          <w:sz w:val="40"/>
          <w:szCs w:val="40"/>
          <w:u w:val="single"/>
        </w:rPr>
        <w:lastRenderedPageBreak/>
        <w:t>Población b</w:t>
      </w:r>
      <w:r w:rsidR="000871AB" w:rsidRPr="00956735">
        <w:rPr>
          <w:rFonts w:ascii="ChollaSansBold" w:hAnsi="ChollaSansBold"/>
          <w:b w:val="0"/>
          <w:sz w:val="40"/>
          <w:szCs w:val="40"/>
          <w:u w:val="single"/>
        </w:rPr>
        <w:t>eneficiari</w:t>
      </w:r>
      <w:r w:rsidRPr="00956735">
        <w:rPr>
          <w:rFonts w:ascii="ChollaSansBold" w:hAnsi="ChollaSansBold"/>
          <w:b w:val="0"/>
          <w:sz w:val="40"/>
          <w:szCs w:val="40"/>
          <w:u w:val="single"/>
        </w:rPr>
        <w:t>a</w:t>
      </w:r>
      <w:r w:rsidR="000871AB" w:rsidRPr="00956735">
        <w:rPr>
          <w:rFonts w:ascii="ChollaSansBold" w:hAnsi="ChollaSansBold"/>
          <w:b w:val="0"/>
          <w:sz w:val="40"/>
          <w:szCs w:val="40"/>
          <w:u w:val="single"/>
        </w:rPr>
        <w:t xml:space="preserve"> del proyecto</w:t>
      </w:r>
      <w:bookmarkEnd w:id="21"/>
    </w:p>
    <w:p w14:paraId="605A10C7" w14:textId="77777777" w:rsidR="000B1985" w:rsidRPr="0008091C" w:rsidRDefault="000B1985" w:rsidP="000B1985">
      <w:pPr>
        <w:spacing w:after="160" w:line="259" w:lineRule="auto"/>
        <w:jc w:val="both"/>
        <w:rPr>
          <w:rFonts w:ascii="Calibri Light" w:hAnsi="Calibri Light" w:cs="Arial"/>
          <w:sz w:val="22"/>
        </w:rPr>
      </w:pPr>
    </w:p>
    <w:p w14:paraId="7A428E09" w14:textId="3CB87940" w:rsidR="00660C44" w:rsidRPr="00956735" w:rsidRDefault="00660C44" w:rsidP="00956735">
      <w:pPr>
        <w:ind w:firstLine="284"/>
        <w:jc w:val="both"/>
        <w:rPr>
          <w:rFonts w:ascii="ChollaWide" w:hAnsi="ChollaWide" w:cs="Arial"/>
          <w:sz w:val="22"/>
        </w:rPr>
      </w:pPr>
      <w:r w:rsidRPr="00956735">
        <w:rPr>
          <w:rFonts w:ascii="ChollaWide" w:hAnsi="ChollaWide" w:cs="Arial"/>
          <w:sz w:val="22"/>
        </w:rPr>
        <w:t xml:space="preserve">La información </w:t>
      </w:r>
      <w:r w:rsidR="00A035EE">
        <w:rPr>
          <w:rFonts w:ascii="ChollaWide" w:hAnsi="ChollaWide" w:cs="Arial"/>
          <w:sz w:val="22"/>
        </w:rPr>
        <w:t xml:space="preserve">de la estructura poblacional por sexo y edad que </w:t>
      </w:r>
      <w:r w:rsidR="00522F8D">
        <w:rPr>
          <w:rFonts w:ascii="ChollaWide" w:hAnsi="ChollaWide" w:cs="Arial"/>
          <w:sz w:val="22"/>
        </w:rPr>
        <w:t>se obtiene con el cálculo de</w:t>
      </w:r>
      <w:r w:rsidR="00A035EE">
        <w:rPr>
          <w:rFonts w:ascii="ChollaWide" w:hAnsi="ChollaWide" w:cs="Arial"/>
          <w:sz w:val="22"/>
        </w:rPr>
        <w:t xml:space="preserve"> las estimaciones y proyecciones de población </w:t>
      </w:r>
      <w:r w:rsidRPr="00956735">
        <w:rPr>
          <w:rFonts w:ascii="ChollaWide" w:hAnsi="ChollaWide" w:cs="Arial"/>
          <w:sz w:val="22"/>
        </w:rPr>
        <w:t xml:space="preserve">genera beneficios a diferentes actores de la sociedad, </w:t>
      </w:r>
      <w:r w:rsidR="00326839" w:rsidRPr="00956735">
        <w:rPr>
          <w:rFonts w:ascii="ChollaWide" w:hAnsi="ChollaWide" w:cs="Arial"/>
          <w:sz w:val="22"/>
        </w:rPr>
        <w:t xml:space="preserve">los cuales se describen </w:t>
      </w:r>
      <w:r w:rsidRPr="00956735">
        <w:rPr>
          <w:rFonts w:ascii="ChollaWide" w:hAnsi="ChollaWide" w:cs="Arial"/>
          <w:sz w:val="22"/>
        </w:rPr>
        <w:t>a continuación:</w:t>
      </w:r>
    </w:p>
    <w:p w14:paraId="664FF71D" w14:textId="77777777" w:rsidR="00660C44" w:rsidRPr="00956735" w:rsidRDefault="00660C44" w:rsidP="00956735">
      <w:pPr>
        <w:jc w:val="both"/>
        <w:rPr>
          <w:rFonts w:ascii="ChollaWide" w:hAnsi="ChollaWide" w:cs="Arial"/>
          <w:sz w:val="22"/>
        </w:rPr>
      </w:pPr>
    </w:p>
    <w:p w14:paraId="24C7F984" w14:textId="795C6D64" w:rsidR="00660C44" w:rsidRPr="00956735" w:rsidRDefault="00660C44" w:rsidP="00956735">
      <w:pPr>
        <w:pStyle w:val="Prrafodelista"/>
        <w:numPr>
          <w:ilvl w:val="0"/>
          <w:numId w:val="2"/>
        </w:numPr>
        <w:ind w:left="284" w:hanging="284"/>
        <w:contextualSpacing w:val="0"/>
        <w:jc w:val="both"/>
        <w:rPr>
          <w:rFonts w:ascii="ChollaWide" w:hAnsi="ChollaWide" w:cs="Arial"/>
          <w:sz w:val="22"/>
        </w:rPr>
      </w:pPr>
      <w:r w:rsidRPr="00956735">
        <w:rPr>
          <w:rFonts w:ascii="ChollaSansBold" w:hAnsi="ChollaSansBold" w:cs="Arial"/>
          <w:b/>
          <w:sz w:val="22"/>
        </w:rPr>
        <w:t>Instituciones públicas:</w:t>
      </w:r>
      <w:r w:rsidRPr="00956735">
        <w:rPr>
          <w:rFonts w:ascii="ChollaWide" w:hAnsi="ChollaWide" w:cs="Arial"/>
          <w:sz w:val="22"/>
        </w:rPr>
        <w:t xml:space="preserve"> </w:t>
      </w:r>
      <w:r w:rsidR="005A4CB1">
        <w:rPr>
          <w:rFonts w:ascii="ChollaWide" w:hAnsi="ChollaWide" w:cs="Arial"/>
          <w:sz w:val="22"/>
        </w:rPr>
        <w:t xml:space="preserve">datos </w:t>
      </w:r>
      <w:r w:rsidRPr="00956735">
        <w:rPr>
          <w:rFonts w:ascii="ChollaWide" w:hAnsi="ChollaWide" w:cs="Arial"/>
          <w:sz w:val="22"/>
        </w:rPr>
        <w:t>para la planificación, implementación y evaluación de políticas, programas y proyectos de carácter gubernamental, así como para el diagnóstico de situaciones específicas en áreas pequeñas o grupos poblacionales determinados.</w:t>
      </w:r>
    </w:p>
    <w:p w14:paraId="26BBF899" w14:textId="77777777" w:rsidR="00660C44" w:rsidRPr="00956735" w:rsidRDefault="00660C44" w:rsidP="00956735">
      <w:pPr>
        <w:pStyle w:val="Prrafodelista"/>
        <w:ind w:left="284" w:hanging="284"/>
        <w:contextualSpacing w:val="0"/>
        <w:jc w:val="both"/>
        <w:rPr>
          <w:rFonts w:ascii="ChollaWide" w:hAnsi="ChollaWide" w:cs="Arial"/>
          <w:sz w:val="22"/>
        </w:rPr>
      </w:pPr>
    </w:p>
    <w:p w14:paraId="143CCF8A" w14:textId="4FE15C63" w:rsidR="00660C44" w:rsidRPr="005A4CB1" w:rsidRDefault="005A078E" w:rsidP="00956735">
      <w:pPr>
        <w:pStyle w:val="Prrafodelista"/>
        <w:numPr>
          <w:ilvl w:val="0"/>
          <w:numId w:val="2"/>
        </w:numPr>
        <w:ind w:left="284" w:hanging="284"/>
        <w:contextualSpacing w:val="0"/>
        <w:jc w:val="both"/>
        <w:rPr>
          <w:rFonts w:ascii="ChollaWide" w:hAnsi="ChollaWide" w:cs="Arial"/>
          <w:sz w:val="22"/>
        </w:rPr>
      </w:pPr>
      <w:r w:rsidRPr="00956735">
        <w:rPr>
          <w:rFonts w:ascii="ChollaSansBold" w:hAnsi="ChollaSansBold" w:cs="Arial"/>
          <w:b/>
          <w:sz w:val="22"/>
        </w:rPr>
        <w:t>M</w:t>
      </w:r>
      <w:r w:rsidR="00660C44" w:rsidRPr="00956735">
        <w:rPr>
          <w:rFonts w:ascii="ChollaSansBold" w:hAnsi="ChollaSansBold" w:cs="Arial"/>
          <w:b/>
          <w:sz w:val="22"/>
        </w:rPr>
        <w:t>unicipalidades</w:t>
      </w:r>
      <w:r w:rsidR="002E479B" w:rsidRPr="00956735">
        <w:rPr>
          <w:rFonts w:ascii="ChollaSansBold" w:hAnsi="ChollaSansBold" w:cs="Arial"/>
          <w:b/>
          <w:sz w:val="22"/>
        </w:rPr>
        <w:t xml:space="preserve"> y</w:t>
      </w:r>
      <w:r w:rsidR="00660C44" w:rsidRPr="00956735">
        <w:rPr>
          <w:rFonts w:ascii="ChollaSansBold" w:hAnsi="ChollaSansBold" w:cs="Arial"/>
          <w:b/>
          <w:sz w:val="22"/>
        </w:rPr>
        <w:t xml:space="preserve"> organizaciones de desarrollo</w:t>
      </w:r>
      <w:r w:rsidR="00DC4AA6" w:rsidRPr="00956735">
        <w:rPr>
          <w:rFonts w:ascii="ChollaSansBold" w:hAnsi="ChollaSansBold" w:cs="Arial"/>
          <w:b/>
          <w:sz w:val="22"/>
        </w:rPr>
        <w:t xml:space="preserve"> local</w:t>
      </w:r>
      <w:r w:rsidR="00660C44" w:rsidRPr="00956735">
        <w:rPr>
          <w:rFonts w:ascii="ChollaSansBold" w:hAnsi="ChollaSansBold" w:cs="Arial"/>
          <w:b/>
          <w:sz w:val="22"/>
        </w:rPr>
        <w:t xml:space="preserve">: </w:t>
      </w:r>
      <w:r w:rsidR="00522F8D" w:rsidRPr="00522F8D">
        <w:rPr>
          <w:rFonts w:ascii="ChollaWide" w:hAnsi="ChollaWide" w:cs="Arial"/>
          <w:sz w:val="22"/>
        </w:rPr>
        <w:t xml:space="preserve">como las estimaciones y proyecciones de población se realizan </w:t>
      </w:r>
      <w:r w:rsidR="00522F8D">
        <w:rPr>
          <w:rFonts w:ascii="ChollaWide" w:hAnsi="ChollaWide" w:cs="Arial"/>
          <w:sz w:val="22"/>
        </w:rPr>
        <w:t xml:space="preserve">para áreas menores, </w:t>
      </w:r>
      <w:r w:rsidR="00522F8D" w:rsidRPr="00522F8D">
        <w:rPr>
          <w:rFonts w:ascii="ChollaWide" w:hAnsi="ChollaWide" w:cs="Arial"/>
          <w:sz w:val="22"/>
        </w:rPr>
        <w:t>constituye</w:t>
      </w:r>
      <w:r w:rsidR="00522F8D">
        <w:rPr>
          <w:rFonts w:ascii="ChollaWide" w:hAnsi="ChollaWide" w:cs="Arial"/>
          <w:sz w:val="22"/>
        </w:rPr>
        <w:t>n</w:t>
      </w:r>
      <w:r w:rsidR="00522F8D" w:rsidRPr="00522F8D">
        <w:rPr>
          <w:rFonts w:ascii="ChollaWide" w:hAnsi="ChollaWide" w:cs="Arial"/>
          <w:sz w:val="22"/>
        </w:rPr>
        <w:t xml:space="preserve"> un instrumento para la planificación local. Por tanto, el conocer la</w:t>
      </w:r>
      <w:r w:rsidR="00522F8D" w:rsidRPr="00F0722D">
        <w:rPr>
          <w:rFonts w:ascii="ChollaWide" w:hAnsi="ChollaWide" w:cs="Arial"/>
          <w:sz w:val="22"/>
        </w:rPr>
        <w:t xml:space="preserve"> estructura de la población y su magnitud a través del tiempo permit</w:t>
      </w:r>
      <w:r w:rsidR="00522F8D">
        <w:rPr>
          <w:rFonts w:ascii="ChollaWide" w:hAnsi="ChollaWide" w:cs="Arial"/>
          <w:sz w:val="22"/>
        </w:rPr>
        <w:t>irá</w:t>
      </w:r>
      <w:r w:rsidR="00522F8D" w:rsidRPr="00F0722D">
        <w:rPr>
          <w:rFonts w:ascii="ChollaWide" w:hAnsi="ChollaWide" w:cs="Arial"/>
          <w:sz w:val="22"/>
        </w:rPr>
        <w:t xml:space="preserve"> generar líneas base para la creación de planes reguladores, formulación de proyectos y otros, así como la generación de indicadores de se</w:t>
      </w:r>
      <w:r w:rsidR="00522F8D">
        <w:rPr>
          <w:rFonts w:ascii="ChollaWide" w:hAnsi="ChollaWide" w:cs="Arial"/>
          <w:sz w:val="22"/>
        </w:rPr>
        <w:t>guimiento y evaluación de estos</w:t>
      </w:r>
      <w:r w:rsidR="002E479B" w:rsidRPr="00956735">
        <w:rPr>
          <w:rFonts w:ascii="ChollaWide" w:hAnsi="ChollaWide" w:cs="Arial"/>
          <w:sz w:val="22"/>
        </w:rPr>
        <w:t>.</w:t>
      </w:r>
    </w:p>
    <w:p w14:paraId="7FBD733F" w14:textId="436348CC" w:rsidR="00E13834" w:rsidRPr="00E13834" w:rsidRDefault="002E479B" w:rsidP="00E13834">
      <w:pPr>
        <w:pStyle w:val="Prrafodelista"/>
        <w:numPr>
          <w:ilvl w:val="0"/>
          <w:numId w:val="2"/>
        </w:numPr>
        <w:ind w:left="284" w:hanging="284"/>
        <w:contextualSpacing w:val="0"/>
        <w:jc w:val="both"/>
        <w:rPr>
          <w:rFonts w:ascii="ChollaWide" w:hAnsi="ChollaWide" w:cs="Arial"/>
          <w:sz w:val="22"/>
        </w:rPr>
      </w:pPr>
      <w:r w:rsidRPr="00956735">
        <w:rPr>
          <w:rFonts w:ascii="ChollaSansBold" w:hAnsi="ChollaSansBold" w:cs="Arial"/>
          <w:b/>
          <w:sz w:val="22"/>
        </w:rPr>
        <w:t>Organismos internacionales:</w:t>
      </w:r>
      <w:r w:rsidRPr="00E13834">
        <w:rPr>
          <w:rFonts w:ascii="ChollaWide" w:hAnsi="ChollaWide" w:cs="Arial"/>
          <w:sz w:val="22"/>
        </w:rPr>
        <w:t xml:space="preserve"> </w:t>
      </w:r>
      <w:r w:rsidR="00E13834">
        <w:rPr>
          <w:rFonts w:ascii="ChollaWide" w:hAnsi="ChollaWide" w:cs="Arial"/>
          <w:sz w:val="22"/>
        </w:rPr>
        <w:t>l</w:t>
      </w:r>
      <w:r w:rsidR="00E13834" w:rsidRPr="00E13834">
        <w:rPr>
          <w:rFonts w:ascii="ChollaWide" w:hAnsi="ChollaWide" w:cs="Arial"/>
          <w:sz w:val="22"/>
        </w:rPr>
        <w:t>as proyecciones son el denominador de una serie de indicadores que se monitorean para el análisis de ciertos eventos demográficos y de poblaciones específicas de interés</w:t>
      </w:r>
      <w:r w:rsidR="00E13834">
        <w:rPr>
          <w:rFonts w:ascii="ChollaWide" w:hAnsi="ChollaWide" w:cs="Arial"/>
          <w:sz w:val="22"/>
        </w:rPr>
        <w:t xml:space="preserve">, </w:t>
      </w:r>
      <w:r w:rsidR="00E13834" w:rsidRPr="00E13834">
        <w:rPr>
          <w:rFonts w:ascii="ChollaWide" w:hAnsi="ChollaWide" w:cs="Arial"/>
          <w:sz w:val="22"/>
        </w:rPr>
        <w:t>esto permite evaluar el desarrollo del país en el cumplimiento de convenciones y normas internacionales.</w:t>
      </w:r>
    </w:p>
    <w:p w14:paraId="3E86B1F6" w14:textId="77777777" w:rsidR="00E13834" w:rsidRPr="00E13834" w:rsidRDefault="00E13834" w:rsidP="00E13834">
      <w:pPr>
        <w:pStyle w:val="Prrafodelista"/>
        <w:rPr>
          <w:rFonts w:ascii="ChollaWide" w:hAnsi="ChollaWide" w:cs="Arial"/>
          <w:sz w:val="22"/>
        </w:rPr>
      </w:pPr>
    </w:p>
    <w:p w14:paraId="506E996A" w14:textId="0CA5EF0B" w:rsidR="00E13834" w:rsidRPr="00E13834" w:rsidRDefault="002E479B" w:rsidP="00E13834">
      <w:pPr>
        <w:pStyle w:val="Prrafodelista"/>
        <w:numPr>
          <w:ilvl w:val="0"/>
          <w:numId w:val="2"/>
        </w:numPr>
        <w:ind w:left="284" w:hanging="284"/>
        <w:jc w:val="both"/>
        <w:rPr>
          <w:rFonts w:ascii="ChollaWide" w:hAnsi="ChollaWide" w:cs="Arial"/>
          <w:sz w:val="22"/>
        </w:rPr>
      </w:pPr>
      <w:r w:rsidRPr="00956735">
        <w:rPr>
          <w:rFonts w:ascii="ChollaSansBold" w:hAnsi="ChollaSansBold" w:cs="Arial"/>
          <w:b/>
          <w:sz w:val="22"/>
        </w:rPr>
        <w:t>Sector académico:</w:t>
      </w:r>
      <w:r w:rsidRPr="00E13834">
        <w:rPr>
          <w:rFonts w:ascii="ChollaWide" w:hAnsi="ChollaWide" w:cs="Arial"/>
          <w:sz w:val="22"/>
        </w:rPr>
        <w:t xml:space="preserve"> </w:t>
      </w:r>
      <w:r w:rsidR="00E13834">
        <w:rPr>
          <w:rFonts w:ascii="ChollaWide" w:hAnsi="ChollaWide" w:cs="Arial"/>
          <w:sz w:val="22"/>
        </w:rPr>
        <w:t>l</w:t>
      </w:r>
      <w:r w:rsidR="00E13834" w:rsidRPr="00E13834">
        <w:rPr>
          <w:rFonts w:ascii="ChollaWide" w:hAnsi="ChollaWide" w:cs="Arial"/>
          <w:sz w:val="22"/>
        </w:rPr>
        <w:t xml:space="preserve">a información derivada de las </w:t>
      </w:r>
      <w:r w:rsidR="00E13834">
        <w:rPr>
          <w:rFonts w:ascii="ChollaWide" w:hAnsi="ChollaWide" w:cs="Arial"/>
          <w:sz w:val="22"/>
        </w:rPr>
        <w:t xml:space="preserve">estimaciones y </w:t>
      </w:r>
      <w:r w:rsidR="00E13834" w:rsidRPr="00E13834">
        <w:rPr>
          <w:rFonts w:ascii="ChollaWide" w:hAnsi="ChollaWide" w:cs="Arial"/>
          <w:sz w:val="22"/>
        </w:rPr>
        <w:t>proyecciones permite e</w:t>
      </w:r>
      <w:r w:rsidR="00E13834">
        <w:rPr>
          <w:rFonts w:ascii="ChollaWide" w:hAnsi="ChollaWide" w:cs="Arial"/>
          <w:sz w:val="22"/>
        </w:rPr>
        <w:t xml:space="preserve">stablecer la estructura por sexo y edad </w:t>
      </w:r>
      <w:r w:rsidR="00E13834" w:rsidRPr="00E13834">
        <w:rPr>
          <w:rFonts w:ascii="ChollaWide" w:hAnsi="ChollaWide" w:cs="Arial"/>
          <w:sz w:val="22"/>
        </w:rPr>
        <w:t>del país y elaborar escenarios para distintos propósitos como por ejemplo</w:t>
      </w:r>
      <w:r w:rsidR="00E13834">
        <w:rPr>
          <w:rFonts w:ascii="ChollaWide" w:hAnsi="ChollaWide" w:cs="Arial"/>
          <w:sz w:val="22"/>
        </w:rPr>
        <w:t>,</w:t>
      </w:r>
      <w:r w:rsidR="00E13834" w:rsidRPr="00E13834">
        <w:rPr>
          <w:rFonts w:ascii="ChollaWide" w:hAnsi="ChollaWide" w:cs="Arial"/>
          <w:sz w:val="22"/>
        </w:rPr>
        <w:t xml:space="preserve"> la proyección de necesidades o requerimientos especiales de bienes y servicios, sostenibilidad de los sistemas de pensiones y seguridad social, entre otros temas. Estos estudios pueden ser generados en diferentes ámbitos académicos, universidades, institutos de investigación e investigadores independientes.</w:t>
      </w:r>
    </w:p>
    <w:p w14:paraId="0EC91DB8" w14:textId="77777777" w:rsidR="002E479B" w:rsidRPr="005A4CB1" w:rsidRDefault="002E479B" w:rsidP="00956735">
      <w:pPr>
        <w:pStyle w:val="Prrafodelista"/>
        <w:ind w:left="284" w:hanging="284"/>
        <w:contextualSpacing w:val="0"/>
        <w:rPr>
          <w:rFonts w:ascii="ChollaWide" w:hAnsi="ChollaWide" w:cs="Arial"/>
          <w:sz w:val="22"/>
        </w:rPr>
      </w:pPr>
    </w:p>
    <w:p w14:paraId="5485C940" w14:textId="1CDB7DA8" w:rsidR="002E479B" w:rsidRPr="005A4CB1" w:rsidRDefault="002E479B" w:rsidP="00D84964">
      <w:pPr>
        <w:pStyle w:val="Prrafodelista"/>
        <w:numPr>
          <w:ilvl w:val="0"/>
          <w:numId w:val="2"/>
        </w:numPr>
        <w:ind w:left="284" w:hanging="284"/>
        <w:contextualSpacing w:val="0"/>
        <w:jc w:val="both"/>
        <w:rPr>
          <w:rFonts w:ascii="ChollaWide" w:hAnsi="ChollaWide" w:cs="Arial"/>
          <w:sz w:val="22"/>
        </w:rPr>
      </w:pPr>
      <w:r w:rsidRPr="00956735">
        <w:rPr>
          <w:rFonts w:ascii="ChollaSansBold" w:hAnsi="ChollaSansBold" w:cs="Arial"/>
          <w:b/>
          <w:sz w:val="22"/>
        </w:rPr>
        <w:t>Sociedad civil</w:t>
      </w:r>
      <w:r w:rsidR="00597E5E" w:rsidRPr="00956735">
        <w:rPr>
          <w:rFonts w:ascii="ChollaSansBold" w:hAnsi="ChollaSansBold" w:cs="Arial"/>
          <w:b/>
          <w:sz w:val="22"/>
        </w:rPr>
        <w:t xml:space="preserve"> organizada</w:t>
      </w:r>
      <w:r w:rsidRPr="00956735">
        <w:rPr>
          <w:rFonts w:ascii="ChollaSansBold" w:hAnsi="ChollaSansBold" w:cs="Arial"/>
          <w:b/>
          <w:sz w:val="22"/>
        </w:rPr>
        <w:t xml:space="preserve">: </w:t>
      </w:r>
      <w:r w:rsidR="00D84964" w:rsidRPr="00D84964">
        <w:rPr>
          <w:rFonts w:ascii="ChollaWide" w:hAnsi="ChollaWide" w:cs="Arial"/>
          <w:sz w:val="22"/>
        </w:rPr>
        <w:t>grupos que generalmente hacen uso de los datos de las estimaciones y proyecciones de población para el seguimiento de algunos indicadores específicos para el monitoreo de ciertos eventos que son de su interés, por ejemplo las tasas de fecundidad adolescente, tasas de mortalidad por causas, tasas de incidencia de ciertas afecciones de salud, entre otros temas de interés para diferentes subpoblaciones</w:t>
      </w:r>
      <w:r w:rsidRPr="00956735">
        <w:rPr>
          <w:rFonts w:ascii="ChollaWide" w:hAnsi="ChollaWide" w:cs="Arial"/>
          <w:sz w:val="22"/>
        </w:rPr>
        <w:t>.</w:t>
      </w:r>
    </w:p>
    <w:p w14:paraId="2B8678F0" w14:textId="77777777" w:rsidR="0054130B" w:rsidRPr="005A4CB1" w:rsidRDefault="0054130B" w:rsidP="00956735">
      <w:pPr>
        <w:pStyle w:val="Prrafodelista"/>
        <w:ind w:left="284" w:hanging="284"/>
        <w:contextualSpacing w:val="0"/>
        <w:rPr>
          <w:rFonts w:ascii="ChollaWide" w:hAnsi="ChollaWide" w:cs="Arial"/>
          <w:sz w:val="22"/>
        </w:rPr>
      </w:pPr>
    </w:p>
    <w:p w14:paraId="60DA5D1C" w14:textId="77777777" w:rsidR="0054130B" w:rsidRDefault="0054130B" w:rsidP="00956735">
      <w:pPr>
        <w:pStyle w:val="Prrafodelista"/>
        <w:numPr>
          <w:ilvl w:val="0"/>
          <w:numId w:val="2"/>
        </w:numPr>
        <w:ind w:left="284" w:hanging="284"/>
        <w:contextualSpacing w:val="0"/>
        <w:jc w:val="both"/>
        <w:rPr>
          <w:rFonts w:ascii="ChollaWide" w:hAnsi="ChollaWide" w:cs="Arial"/>
          <w:sz w:val="22"/>
        </w:rPr>
      </w:pPr>
      <w:r w:rsidRPr="00956735">
        <w:rPr>
          <w:rFonts w:ascii="ChollaSansBold" w:hAnsi="ChollaSansBold" w:cs="Arial"/>
          <w:b/>
          <w:sz w:val="22"/>
        </w:rPr>
        <w:t>Empresa privada:</w:t>
      </w:r>
      <w:r w:rsidRPr="00956735">
        <w:rPr>
          <w:rFonts w:ascii="ChollaWide" w:hAnsi="ChollaWide" w:cs="Arial"/>
          <w:b/>
          <w:sz w:val="22"/>
        </w:rPr>
        <w:t xml:space="preserve"> </w:t>
      </w:r>
      <w:r w:rsidRPr="00956735">
        <w:rPr>
          <w:rFonts w:ascii="ChollaWide" w:hAnsi="ChollaWide" w:cs="Arial"/>
          <w:sz w:val="22"/>
        </w:rPr>
        <w:t>información para la planificación comercial y asignación de proyectos de responsabilidad social empresarial.</w:t>
      </w:r>
    </w:p>
    <w:p w14:paraId="33F89967" w14:textId="77777777" w:rsidR="005A4CB1" w:rsidRPr="005A4CB1" w:rsidRDefault="005A4CB1" w:rsidP="005A4CB1">
      <w:pPr>
        <w:pStyle w:val="Prrafodelista"/>
        <w:rPr>
          <w:rFonts w:ascii="ChollaWide" w:hAnsi="ChollaWide" w:cs="Arial"/>
          <w:sz w:val="22"/>
        </w:rPr>
      </w:pPr>
    </w:p>
    <w:p w14:paraId="225869C2" w14:textId="6CFF75EE" w:rsidR="002E479B" w:rsidRPr="005A4CB1" w:rsidRDefault="002E479B" w:rsidP="00956735">
      <w:pPr>
        <w:pStyle w:val="Prrafodelista"/>
        <w:numPr>
          <w:ilvl w:val="0"/>
          <w:numId w:val="2"/>
        </w:numPr>
        <w:ind w:left="284" w:hanging="284"/>
        <w:contextualSpacing w:val="0"/>
        <w:jc w:val="both"/>
        <w:rPr>
          <w:rFonts w:ascii="ChollaWide" w:hAnsi="ChollaWide" w:cs="Arial"/>
          <w:sz w:val="22"/>
        </w:rPr>
      </w:pPr>
      <w:r w:rsidRPr="00956735">
        <w:rPr>
          <w:rFonts w:ascii="ChollaSansBold" w:hAnsi="ChollaSansBold" w:cs="Arial"/>
          <w:b/>
          <w:sz w:val="22"/>
        </w:rPr>
        <w:t>Población en general</w:t>
      </w:r>
      <w:r w:rsidR="00597E5E" w:rsidRPr="00956735">
        <w:rPr>
          <w:rFonts w:ascii="ChollaSansBold" w:hAnsi="ChollaSansBold" w:cs="Arial"/>
          <w:b/>
          <w:sz w:val="22"/>
        </w:rPr>
        <w:t>:</w:t>
      </w:r>
      <w:r w:rsidR="00597E5E" w:rsidRPr="00956735">
        <w:rPr>
          <w:rFonts w:ascii="ChollaWide" w:hAnsi="ChollaWide" w:cs="Arial"/>
          <w:sz w:val="22"/>
        </w:rPr>
        <w:t xml:space="preserve"> cualquier persona puede hacer uso de los datos de</w:t>
      </w:r>
      <w:r w:rsidR="00D84964">
        <w:rPr>
          <w:rFonts w:ascii="ChollaWide" w:hAnsi="ChollaWide" w:cs="Arial"/>
          <w:sz w:val="22"/>
        </w:rPr>
        <w:t xml:space="preserve"> población</w:t>
      </w:r>
      <w:r w:rsidR="00597E5E" w:rsidRPr="00956735">
        <w:rPr>
          <w:rFonts w:ascii="ChollaWide" w:hAnsi="ChollaWide" w:cs="Arial"/>
          <w:sz w:val="22"/>
        </w:rPr>
        <w:t xml:space="preserve"> para distintos usos </w:t>
      </w:r>
      <w:r w:rsidR="00D84964">
        <w:rPr>
          <w:rFonts w:ascii="ChollaWide" w:hAnsi="ChollaWide" w:cs="Arial"/>
          <w:sz w:val="22"/>
        </w:rPr>
        <w:t xml:space="preserve">de carácter </w:t>
      </w:r>
      <w:r w:rsidR="00597E5E" w:rsidRPr="00956735">
        <w:rPr>
          <w:rFonts w:ascii="ChollaWide" w:hAnsi="ChollaWide" w:cs="Arial"/>
          <w:sz w:val="22"/>
        </w:rPr>
        <w:t>personal</w:t>
      </w:r>
      <w:r w:rsidR="005A078E" w:rsidRPr="00956735">
        <w:rPr>
          <w:rFonts w:ascii="ChollaWide" w:hAnsi="ChollaWide" w:cs="Arial"/>
          <w:sz w:val="22"/>
        </w:rPr>
        <w:t xml:space="preserve">, </w:t>
      </w:r>
      <w:r w:rsidR="00597E5E" w:rsidRPr="00956735">
        <w:rPr>
          <w:rFonts w:ascii="ChollaWide" w:hAnsi="ChollaWide" w:cs="Arial"/>
          <w:sz w:val="22"/>
        </w:rPr>
        <w:t>por ejemplo</w:t>
      </w:r>
      <w:r w:rsidR="005A078E" w:rsidRPr="00956735">
        <w:rPr>
          <w:rFonts w:ascii="ChollaWide" w:hAnsi="ChollaWide" w:cs="Arial"/>
          <w:sz w:val="22"/>
        </w:rPr>
        <w:t>,</w:t>
      </w:r>
      <w:r w:rsidR="00597E5E" w:rsidRPr="00956735">
        <w:rPr>
          <w:rFonts w:ascii="ChollaWide" w:hAnsi="ChollaWide" w:cs="Arial"/>
          <w:sz w:val="22"/>
        </w:rPr>
        <w:t xml:space="preserve"> informes laboral</w:t>
      </w:r>
      <w:r w:rsidR="00D84964">
        <w:rPr>
          <w:rFonts w:ascii="ChollaWide" w:hAnsi="ChollaWide" w:cs="Arial"/>
          <w:sz w:val="22"/>
        </w:rPr>
        <w:t>es</w:t>
      </w:r>
      <w:r w:rsidR="00597E5E" w:rsidRPr="00956735">
        <w:rPr>
          <w:rFonts w:ascii="ChollaWide" w:hAnsi="ChollaWide" w:cs="Arial"/>
          <w:sz w:val="22"/>
        </w:rPr>
        <w:t>, proyectos de investigación universitarios, asignaciones escolares, entre otros.</w:t>
      </w:r>
    </w:p>
    <w:p w14:paraId="0E606F86" w14:textId="77777777" w:rsidR="00956735" w:rsidRPr="005A4CB1" w:rsidRDefault="00956735" w:rsidP="009C0866">
      <w:pPr>
        <w:pStyle w:val="Prrafodelista"/>
        <w:ind w:left="284"/>
        <w:contextualSpacing w:val="0"/>
        <w:jc w:val="both"/>
        <w:rPr>
          <w:rFonts w:ascii="ChollaWide" w:hAnsi="ChollaWide" w:cs="Arial"/>
          <w:sz w:val="22"/>
        </w:rPr>
      </w:pPr>
    </w:p>
    <w:p w14:paraId="1EEEC65D" w14:textId="551711B7" w:rsidR="000871AB" w:rsidRPr="00956735" w:rsidRDefault="000871AB" w:rsidP="00136630">
      <w:pPr>
        <w:pStyle w:val="Ttulo1"/>
        <w:numPr>
          <w:ilvl w:val="0"/>
          <w:numId w:val="1"/>
        </w:numPr>
        <w:tabs>
          <w:tab w:val="left" w:pos="851"/>
        </w:tabs>
        <w:rPr>
          <w:rFonts w:ascii="ChollaSansBold" w:hAnsi="ChollaSansBold"/>
          <w:b w:val="0"/>
          <w:sz w:val="40"/>
          <w:u w:val="single"/>
        </w:rPr>
      </w:pPr>
      <w:bookmarkStart w:id="22" w:name="_Toc484520092"/>
      <w:r w:rsidRPr="00956735">
        <w:rPr>
          <w:rFonts w:ascii="ChollaSansBold" w:hAnsi="ChollaSansBold"/>
          <w:b w:val="0"/>
          <w:sz w:val="40"/>
          <w:u w:val="single"/>
        </w:rPr>
        <w:t>Estructura organizacional del proyecto</w:t>
      </w:r>
      <w:bookmarkEnd w:id="22"/>
    </w:p>
    <w:p w14:paraId="710F799C" w14:textId="77777777" w:rsidR="00F660CA" w:rsidRPr="00F660CA" w:rsidRDefault="00F660CA" w:rsidP="00F660CA"/>
    <w:p w14:paraId="029631FD" w14:textId="77777777" w:rsidR="00D56158" w:rsidRPr="00D56158" w:rsidRDefault="00D56158" w:rsidP="00D56158"/>
    <w:p w14:paraId="6AE6EF68" w14:textId="321BA3FA" w:rsidR="00D56158" w:rsidRDefault="00D56158" w:rsidP="00956735">
      <w:pPr>
        <w:pStyle w:val="Textoindependiente"/>
        <w:tabs>
          <w:tab w:val="left" w:pos="0"/>
        </w:tabs>
        <w:spacing w:after="0"/>
        <w:ind w:firstLine="284"/>
        <w:jc w:val="both"/>
        <w:rPr>
          <w:rFonts w:ascii="ChollaWide" w:hAnsi="ChollaWide"/>
          <w:sz w:val="22"/>
        </w:rPr>
      </w:pPr>
      <w:r w:rsidRPr="00956735">
        <w:rPr>
          <w:rFonts w:ascii="ChollaWide" w:hAnsi="ChollaWide"/>
          <w:sz w:val="22"/>
        </w:rPr>
        <w:t xml:space="preserve">Para el éxito del proyecto es requisito contar con una estructura organizacional tal que asegure la buena conducción, ejecución y seguimiento de las actividades; que al mismo tiempo garantice su operacionalización; así como la adecuada gestión de los recursos materiales, financieros y humanos. </w:t>
      </w:r>
    </w:p>
    <w:p w14:paraId="696E73CD" w14:textId="77777777" w:rsidR="00956735" w:rsidRPr="00956735" w:rsidRDefault="00956735" w:rsidP="00956735">
      <w:pPr>
        <w:pStyle w:val="Textoindependiente"/>
        <w:tabs>
          <w:tab w:val="left" w:pos="0"/>
        </w:tabs>
        <w:spacing w:after="0"/>
        <w:ind w:firstLine="284"/>
        <w:jc w:val="both"/>
        <w:rPr>
          <w:rFonts w:ascii="ChollaWide" w:hAnsi="ChollaWide"/>
          <w:sz w:val="22"/>
        </w:rPr>
      </w:pPr>
    </w:p>
    <w:p w14:paraId="274E2F8F" w14:textId="311BBD26" w:rsidR="00E45B4B" w:rsidRDefault="005A4CB1" w:rsidP="00E45B4B">
      <w:pPr>
        <w:pStyle w:val="Textoindependiente"/>
        <w:tabs>
          <w:tab w:val="left" w:pos="0"/>
        </w:tabs>
        <w:ind w:firstLine="284"/>
        <w:jc w:val="both"/>
        <w:rPr>
          <w:rFonts w:ascii="ChollaWide" w:hAnsi="ChollaWide"/>
          <w:sz w:val="22"/>
        </w:rPr>
      </w:pPr>
      <w:r>
        <w:rPr>
          <w:rFonts w:ascii="ChollaWide" w:hAnsi="ChollaWide"/>
          <w:sz w:val="22"/>
        </w:rPr>
        <w:t>La</w:t>
      </w:r>
      <w:r w:rsidR="00365130" w:rsidRPr="00956735">
        <w:rPr>
          <w:rFonts w:ascii="ChollaWide" w:hAnsi="ChollaWide"/>
          <w:sz w:val="22"/>
        </w:rPr>
        <w:t xml:space="preserve"> estructura organizacional </w:t>
      </w:r>
      <w:r>
        <w:rPr>
          <w:rFonts w:ascii="ChollaWide" w:hAnsi="ChollaWide"/>
          <w:sz w:val="22"/>
        </w:rPr>
        <w:t xml:space="preserve">vigente </w:t>
      </w:r>
      <w:r w:rsidR="00365130" w:rsidRPr="00956735">
        <w:rPr>
          <w:rFonts w:ascii="ChollaWide" w:hAnsi="ChollaWide"/>
          <w:sz w:val="22"/>
        </w:rPr>
        <w:t xml:space="preserve">del INEC, </w:t>
      </w:r>
      <w:r>
        <w:rPr>
          <w:rFonts w:ascii="ChollaWide" w:hAnsi="ChollaWide"/>
          <w:sz w:val="22"/>
        </w:rPr>
        <w:t>establece que el proyecto debe ser coordinado en la Unidad de Estadísticas Demográficas</w:t>
      </w:r>
      <w:r w:rsidR="00E45B4B">
        <w:rPr>
          <w:rFonts w:ascii="ChollaWide" w:hAnsi="ChollaWide"/>
          <w:sz w:val="22"/>
        </w:rPr>
        <w:t xml:space="preserve">, </w:t>
      </w:r>
      <w:r w:rsidR="00365130" w:rsidRPr="00956735">
        <w:rPr>
          <w:rFonts w:ascii="ChollaWide" w:hAnsi="ChollaWide"/>
          <w:sz w:val="22"/>
        </w:rPr>
        <w:t xml:space="preserve">donde la </w:t>
      </w:r>
      <w:r w:rsidR="00E45B4B">
        <w:rPr>
          <w:rFonts w:ascii="ChollaWide" w:hAnsi="ChollaWide"/>
          <w:sz w:val="22"/>
        </w:rPr>
        <w:t>coordinación de la Unidad</w:t>
      </w:r>
      <w:r w:rsidR="00365130" w:rsidRPr="00956735">
        <w:rPr>
          <w:rFonts w:ascii="ChollaWide" w:hAnsi="ChollaWide"/>
          <w:sz w:val="22"/>
        </w:rPr>
        <w:t xml:space="preserve"> asumirá la </w:t>
      </w:r>
      <w:r w:rsidR="00E45B4B">
        <w:rPr>
          <w:rFonts w:ascii="ChollaWide" w:hAnsi="ChollaWide"/>
          <w:sz w:val="22"/>
        </w:rPr>
        <w:t>conducción</w:t>
      </w:r>
      <w:r w:rsidR="00E45B4B" w:rsidRPr="00956735">
        <w:rPr>
          <w:rFonts w:ascii="ChollaWide" w:hAnsi="ChollaWide"/>
          <w:sz w:val="22"/>
        </w:rPr>
        <w:t xml:space="preserve"> </w:t>
      </w:r>
      <w:r w:rsidR="00365130" w:rsidRPr="00956735">
        <w:rPr>
          <w:rFonts w:ascii="ChollaWide" w:hAnsi="ChollaWide"/>
          <w:sz w:val="22"/>
        </w:rPr>
        <w:t>del proyecto</w:t>
      </w:r>
      <w:r w:rsidR="00E45B4B">
        <w:rPr>
          <w:rFonts w:ascii="ChollaWide" w:hAnsi="ChollaWide"/>
          <w:sz w:val="22"/>
        </w:rPr>
        <w:t xml:space="preserve">, y el equipo estará conformado por una profesional bachiller en </w:t>
      </w:r>
      <w:r w:rsidR="00053F9D">
        <w:rPr>
          <w:rFonts w:ascii="ChollaWide" w:hAnsi="ChollaWide"/>
          <w:sz w:val="22"/>
        </w:rPr>
        <w:t>ciencias sociales</w:t>
      </w:r>
      <w:r w:rsidR="00E45B4B">
        <w:rPr>
          <w:rFonts w:ascii="ChollaWide" w:hAnsi="ChollaWide"/>
          <w:sz w:val="22"/>
        </w:rPr>
        <w:t xml:space="preserve"> y dos profesionales en estadística.</w:t>
      </w:r>
    </w:p>
    <w:p w14:paraId="3F3CDAB0" w14:textId="77777777" w:rsidR="00E45B4B" w:rsidRDefault="00E45B4B" w:rsidP="00994B39">
      <w:pPr>
        <w:pStyle w:val="Textoindependiente"/>
        <w:tabs>
          <w:tab w:val="left" w:pos="0"/>
        </w:tabs>
        <w:spacing w:after="0"/>
        <w:ind w:firstLine="284"/>
        <w:jc w:val="both"/>
        <w:rPr>
          <w:rFonts w:ascii="ChollaWide" w:hAnsi="ChollaWide"/>
          <w:sz w:val="22"/>
        </w:rPr>
      </w:pPr>
    </w:p>
    <w:p w14:paraId="6C2DBBBB" w14:textId="2D7A2A92" w:rsidR="00F94E99" w:rsidRPr="00956735" w:rsidRDefault="003B53D5" w:rsidP="003D6DAB">
      <w:pPr>
        <w:ind w:firstLine="284"/>
        <w:jc w:val="both"/>
        <w:rPr>
          <w:rFonts w:ascii="ChollaWide" w:hAnsi="ChollaWide"/>
          <w:sz w:val="22"/>
        </w:rPr>
      </w:pPr>
      <w:r w:rsidRPr="00956735">
        <w:rPr>
          <w:rFonts w:ascii="ChollaWide" w:hAnsi="ChollaWide"/>
          <w:sz w:val="22"/>
        </w:rPr>
        <w:t>A continuación, se describe</w:t>
      </w:r>
      <w:r w:rsidR="00365130" w:rsidRPr="00956735">
        <w:rPr>
          <w:rFonts w:ascii="ChollaWide" w:hAnsi="ChollaWide"/>
          <w:sz w:val="22"/>
        </w:rPr>
        <w:t>n</w:t>
      </w:r>
      <w:r w:rsidRPr="00956735">
        <w:rPr>
          <w:rFonts w:ascii="ChollaWide" w:hAnsi="ChollaWide"/>
          <w:sz w:val="22"/>
        </w:rPr>
        <w:t xml:space="preserve"> brevemente </w:t>
      </w:r>
      <w:r w:rsidR="00365130" w:rsidRPr="00956735">
        <w:rPr>
          <w:rFonts w:ascii="ChollaWide" w:hAnsi="ChollaWide"/>
          <w:sz w:val="22"/>
        </w:rPr>
        <w:t xml:space="preserve">las actividades </w:t>
      </w:r>
      <w:r w:rsidRPr="00956735">
        <w:rPr>
          <w:rFonts w:ascii="ChollaWide" w:hAnsi="ChollaWide"/>
          <w:sz w:val="22"/>
        </w:rPr>
        <w:t>de las figuras involucradas:</w:t>
      </w:r>
    </w:p>
    <w:p w14:paraId="13E10E50" w14:textId="4CA77785" w:rsidR="00E353F7" w:rsidRPr="00E45B4B" w:rsidRDefault="00E353F7" w:rsidP="00F94E99">
      <w:pPr>
        <w:spacing w:after="120" w:line="276" w:lineRule="auto"/>
        <w:jc w:val="both"/>
        <w:rPr>
          <w:rFonts w:ascii="ChollaWide" w:hAnsi="ChollaWide"/>
          <w:sz w:val="22"/>
        </w:rPr>
      </w:pPr>
    </w:p>
    <w:p w14:paraId="4FA111D7" w14:textId="32BBDFA2" w:rsidR="00E353F7" w:rsidRPr="00994B39" w:rsidRDefault="00E353F7" w:rsidP="003D6DAB">
      <w:pPr>
        <w:pStyle w:val="Prrafodelista"/>
        <w:numPr>
          <w:ilvl w:val="0"/>
          <w:numId w:val="12"/>
        </w:numPr>
        <w:ind w:left="284" w:firstLine="0"/>
        <w:contextualSpacing w:val="0"/>
        <w:jc w:val="both"/>
        <w:rPr>
          <w:rFonts w:ascii="ChollaWide" w:hAnsi="ChollaWide"/>
          <w:sz w:val="22"/>
          <w:u w:val="single"/>
        </w:rPr>
      </w:pPr>
      <w:r w:rsidRPr="00956735">
        <w:rPr>
          <w:rFonts w:ascii="ChollaSansBold" w:hAnsi="ChollaSansBold"/>
          <w:b/>
          <w:sz w:val="22"/>
        </w:rPr>
        <w:t>Co</w:t>
      </w:r>
      <w:r w:rsidR="00E45B4B">
        <w:rPr>
          <w:rFonts w:ascii="ChollaSansBold" w:hAnsi="ChollaSansBold"/>
          <w:b/>
          <w:sz w:val="22"/>
        </w:rPr>
        <w:t>ordinación de la Unidad de Estadísticas Demográficas</w:t>
      </w:r>
      <w:r w:rsidRPr="00956735">
        <w:rPr>
          <w:rFonts w:ascii="ChollaSansBold" w:hAnsi="ChollaSansBold"/>
          <w:b/>
          <w:sz w:val="22"/>
        </w:rPr>
        <w:t>:</w:t>
      </w:r>
      <w:r>
        <w:rPr>
          <w:rFonts w:ascii="Calibri Light" w:hAnsi="Calibri Light"/>
          <w:sz w:val="22"/>
        </w:rPr>
        <w:t xml:space="preserve"> </w:t>
      </w:r>
      <w:r w:rsidR="00E45B4B">
        <w:rPr>
          <w:rFonts w:ascii="ChollaWide" w:hAnsi="ChollaWide"/>
          <w:sz w:val="22"/>
        </w:rPr>
        <w:t>s</w:t>
      </w:r>
      <w:r w:rsidR="00E45B4B" w:rsidRPr="00956735">
        <w:rPr>
          <w:rFonts w:ascii="ChollaWide" w:hAnsi="ChollaWide"/>
          <w:sz w:val="22"/>
        </w:rPr>
        <w:t xml:space="preserve">e </w:t>
      </w:r>
      <w:r w:rsidRPr="00956735">
        <w:rPr>
          <w:rFonts w:ascii="ChollaWide" w:hAnsi="ChollaWide"/>
          <w:sz w:val="22"/>
        </w:rPr>
        <w:t>encarga de proporcionar directrices generales para el desarrollo del proyecto y participa</w:t>
      </w:r>
      <w:r w:rsidR="00994B39">
        <w:rPr>
          <w:rFonts w:ascii="ChollaWide" w:hAnsi="ChollaWide"/>
          <w:sz w:val="22"/>
        </w:rPr>
        <w:t>rá</w:t>
      </w:r>
      <w:r w:rsidRPr="00956735">
        <w:rPr>
          <w:rFonts w:ascii="ChollaWide" w:hAnsi="ChollaWide"/>
          <w:sz w:val="22"/>
        </w:rPr>
        <w:t xml:space="preserve"> en </w:t>
      </w:r>
      <w:r w:rsidR="00994B39">
        <w:rPr>
          <w:rFonts w:ascii="ChollaWide" w:hAnsi="ChollaWide"/>
          <w:sz w:val="22"/>
        </w:rPr>
        <w:t xml:space="preserve">todas las etapas del proyecto con funciones </w:t>
      </w:r>
      <w:r w:rsidRPr="00956735">
        <w:rPr>
          <w:rFonts w:ascii="ChollaWide" w:hAnsi="ChollaWide"/>
          <w:sz w:val="22"/>
        </w:rPr>
        <w:t xml:space="preserve">de revisión </w:t>
      </w:r>
      <w:r w:rsidR="00994B39">
        <w:rPr>
          <w:rFonts w:ascii="ChollaWide" w:hAnsi="ChollaWide"/>
          <w:sz w:val="22"/>
        </w:rPr>
        <w:t xml:space="preserve">continua </w:t>
      </w:r>
      <w:r w:rsidRPr="00956735">
        <w:rPr>
          <w:rFonts w:ascii="ChollaWide" w:hAnsi="ChollaWide"/>
          <w:sz w:val="22"/>
        </w:rPr>
        <w:t>y aprobación final de productos.</w:t>
      </w:r>
      <w:r w:rsidR="00994B39">
        <w:rPr>
          <w:rFonts w:ascii="ChollaWide" w:hAnsi="ChollaWide"/>
          <w:sz w:val="22"/>
        </w:rPr>
        <w:t xml:space="preserve">  Además, coordinará aquellas etapas que involucren a asesores externos nacionales e internacionales.</w:t>
      </w:r>
    </w:p>
    <w:p w14:paraId="644E0820" w14:textId="77777777" w:rsidR="00705929" w:rsidRPr="00994B39" w:rsidRDefault="00705929" w:rsidP="00705929">
      <w:pPr>
        <w:pStyle w:val="Prrafodelista"/>
        <w:ind w:left="284"/>
        <w:contextualSpacing w:val="0"/>
        <w:jc w:val="both"/>
        <w:rPr>
          <w:rFonts w:ascii="ChollaWide" w:hAnsi="ChollaWide"/>
          <w:sz w:val="22"/>
        </w:rPr>
      </w:pPr>
    </w:p>
    <w:p w14:paraId="6247E81A" w14:textId="5B6AF68E" w:rsidR="00956735" w:rsidRPr="00994B39" w:rsidRDefault="00E45B4B" w:rsidP="00994B39">
      <w:pPr>
        <w:pStyle w:val="Prrafodelista"/>
        <w:numPr>
          <w:ilvl w:val="0"/>
          <w:numId w:val="12"/>
        </w:numPr>
        <w:ind w:left="284" w:firstLine="0"/>
        <w:contextualSpacing w:val="0"/>
        <w:jc w:val="both"/>
        <w:rPr>
          <w:rFonts w:ascii="ChollaWide" w:hAnsi="ChollaWide"/>
          <w:sz w:val="22"/>
          <w:u w:val="single"/>
        </w:rPr>
      </w:pPr>
      <w:r w:rsidRPr="00527645">
        <w:rPr>
          <w:rFonts w:ascii="ChollaSansBold" w:hAnsi="ChollaSansBold"/>
          <w:b/>
          <w:sz w:val="22"/>
        </w:rPr>
        <w:t>Profesional bachiller en Antropología</w:t>
      </w:r>
      <w:r w:rsidR="00E353F7" w:rsidRPr="002B134A">
        <w:rPr>
          <w:rFonts w:ascii="ChollaSansBold" w:hAnsi="ChollaSansBold"/>
          <w:b/>
          <w:sz w:val="22"/>
        </w:rPr>
        <w:t>:</w:t>
      </w:r>
      <w:r w:rsidR="00E353F7" w:rsidRPr="002B134A">
        <w:rPr>
          <w:rFonts w:ascii="ChollaWide" w:hAnsi="ChollaWide"/>
          <w:sz w:val="22"/>
        </w:rPr>
        <w:t xml:space="preserve"> </w:t>
      </w:r>
      <w:r w:rsidR="0067000E" w:rsidRPr="00994B39">
        <w:rPr>
          <w:rFonts w:ascii="ChollaWide" w:hAnsi="ChollaWide"/>
          <w:sz w:val="22"/>
        </w:rPr>
        <w:t xml:space="preserve">tendrá a su cargo la </w:t>
      </w:r>
      <w:r w:rsidR="00994B39">
        <w:rPr>
          <w:rFonts w:ascii="ChollaWide" w:hAnsi="ChollaWide"/>
          <w:sz w:val="22"/>
        </w:rPr>
        <w:t xml:space="preserve">generación </w:t>
      </w:r>
      <w:r w:rsidR="0067000E" w:rsidRPr="00994B39">
        <w:rPr>
          <w:rFonts w:ascii="ChollaWide" w:hAnsi="ChollaWide"/>
          <w:sz w:val="22"/>
        </w:rPr>
        <w:t xml:space="preserve">de los insumos necesarios, así como colaborar en el análisis de resultados y elaboración de productos </w:t>
      </w:r>
      <w:r w:rsidR="00994B39">
        <w:rPr>
          <w:rFonts w:ascii="ChollaWide" w:hAnsi="ChollaWide"/>
          <w:sz w:val="22"/>
        </w:rPr>
        <w:t xml:space="preserve">metodológicos y </w:t>
      </w:r>
      <w:r w:rsidR="0067000E" w:rsidRPr="00994B39">
        <w:rPr>
          <w:rFonts w:ascii="ChollaWide" w:hAnsi="ChollaWide"/>
          <w:sz w:val="22"/>
        </w:rPr>
        <w:t xml:space="preserve">estadísticos derivados del proyecto. </w:t>
      </w:r>
    </w:p>
    <w:p w14:paraId="79133F21" w14:textId="77777777" w:rsidR="00705929" w:rsidRPr="00994B39" w:rsidRDefault="00705929" w:rsidP="003D6DAB">
      <w:pPr>
        <w:pStyle w:val="Prrafodelista"/>
        <w:ind w:left="284"/>
        <w:rPr>
          <w:rFonts w:ascii="ChollaWide" w:hAnsi="ChollaWide"/>
          <w:sz w:val="22"/>
          <w:u w:val="single"/>
        </w:rPr>
      </w:pPr>
    </w:p>
    <w:p w14:paraId="71003598" w14:textId="28AEDDD8" w:rsidR="0067000E" w:rsidRDefault="0067000E" w:rsidP="0067000E">
      <w:pPr>
        <w:pStyle w:val="Prrafodelista"/>
        <w:numPr>
          <w:ilvl w:val="0"/>
          <w:numId w:val="12"/>
        </w:numPr>
        <w:ind w:left="426" w:hanging="142"/>
        <w:contextualSpacing w:val="0"/>
        <w:jc w:val="both"/>
        <w:rPr>
          <w:rFonts w:ascii="ChollaWide" w:hAnsi="ChollaWide"/>
          <w:sz w:val="22"/>
        </w:rPr>
      </w:pPr>
      <w:r w:rsidRPr="0067000E">
        <w:rPr>
          <w:rFonts w:ascii="ChollaSansBold" w:hAnsi="ChollaSansBold"/>
          <w:sz w:val="22"/>
        </w:rPr>
        <w:t xml:space="preserve">Profesional bachiller en Estadística: </w:t>
      </w:r>
      <w:r w:rsidR="000744C4" w:rsidRPr="0067000E">
        <w:rPr>
          <w:rFonts w:ascii="ChollaWide" w:hAnsi="ChollaWide"/>
          <w:sz w:val="22"/>
        </w:rPr>
        <w:t xml:space="preserve">tendrá a su cargo </w:t>
      </w:r>
      <w:r>
        <w:rPr>
          <w:rFonts w:ascii="ChollaWide" w:hAnsi="ChollaWide"/>
          <w:sz w:val="22"/>
        </w:rPr>
        <w:t xml:space="preserve">todo </w:t>
      </w:r>
      <w:r w:rsidR="000744C4" w:rsidRPr="0067000E">
        <w:rPr>
          <w:rFonts w:ascii="ChollaWide" w:hAnsi="ChollaWide"/>
          <w:sz w:val="22"/>
        </w:rPr>
        <w:t xml:space="preserve">lo </w:t>
      </w:r>
      <w:r>
        <w:rPr>
          <w:rFonts w:ascii="ChollaWide" w:hAnsi="ChollaWide"/>
          <w:sz w:val="22"/>
        </w:rPr>
        <w:t xml:space="preserve">relacionado </w:t>
      </w:r>
      <w:r w:rsidR="000744C4" w:rsidRPr="0067000E">
        <w:rPr>
          <w:rFonts w:ascii="ChollaWide" w:hAnsi="ChollaWide"/>
          <w:sz w:val="22"/>
        </w:rPr>
        <w:t xml:space="preserve">con </w:t>
      </w:r>
      <w:r>
        <w:rPr>
          <w:rFonts w:ascii="ChollaWide" w:hAnsi="ChollaWide"/>
          <w:sz w:val="22"/>
        </w:rPr>
        <w:t xml:space="preserve">el establecimiento de modelos matemáticos y estadísticos, así como los supuestos del comportamiento futuro de los componentes del cambio demográfico (fecundidad, mortalidad y migración).  También colaborará con el resto del equipo en el </w:t>
      </w:r>
      <w:r w:rsidRPr="00994B39">
        <w:rPr>
          <w:rFonts w:ascii="ChollaWide" w:hAnsi="ChollaWide"/>
          <w:sz w:val="22"/>
        </w:rPr>
        <w:t>análisis de resultados y elaboración de productos estadísticos</w:t>
      </w:r>
      <w:r>
        <w:rPr>
          <w:rFonts w:ascii="ChollaWide" w:hAnsi="ChollaWide"/>
          <w:sz w:val="22"/>
        </w:rPr>
        <w:t>.</w:t>
      </w:r>
    </w:p>
    <w:p w14:paraId="16FE7BDB" w14:textId="77777777" w:rsidR="003D6DAB" w:rsidRDefault="003D6DAB" w:rsidP="003D6DAB">
      <w:pPr>
        <w:pStyle w:val="Prrafodelista"/>
        <w:rPr>
          <w:rFonts w:ascii="ChollaWide" w:hAnsi="ChollaWide"/>
          <w:sz w:val="22"/>
        </w:rPr>
      </w:pPr>
    </w:p>
    <w:p w14:paraId="31819887" w14:textId="39D1280E" w:rsidR="00994B39" w:rsidRDefault="00994B39" w:rsidP="00184062">
      <w:pPr>
        <w:pStyle w:val="Prrafodelista"/>
        <w:ind w:left="0" w:firstLine="284"/>
        <w:jc w:val="both"/>
        <w:rPr>
          <w:ins w:id="23" w:author="Karla Jinesta" w:date="2018-03-05T09:19:00Z"/>
          <w:rFonts w:ascii="ChollaWide" w:hAnsi="ChollaWide"/>
          <w:sz w:val="22"/>
        </w:rPr>
      </w:pPr>
      <w:r>
        <w:rPr>
          <w:rFonts w:ascii="ChollaWide" w:hAnsi="ChollaWide"/>
          <w:sz w:val="22"/>
        </w:rPr>
        <w:t>El equipo institucional descrito anteriormente contar</w:t>
      </w:r>
      <w:r w:rsidR="00184062">
        <w:rPr>
          <w:rFonts w:ascii="ChollaWide" w:hAnsi="ChollaWide"/>
          <w:sz w:val="22"/>
        </w:rPr>
        <w:t>á</w:t>
      </w:r>
      <w:r>
        <w:rPr>
          <w:rFonts w:ascii="ChollaWide" w:hAnsi="ChollaWide"/>
          <w:sz w:val="22"/>
        </w:rPr>
        <w:t xml:space="preserve"> con la colaboración y asesoría técnica del </w:t>
      </w:r>
      <w:r w:rsidR="00184062">
        <w:rPr>
          <w:rFonts w:ascii="ChollaWide" w:hAnsi="ChollaWide"/>
          <w:sz w:val="22"/>
        </w:rPr>
        <w:t xml:space="preserve">Centro Latinoamericano y Caribeño de Demografía, CELADE, de la Comisión Económica para América Latina, como del </w:t>
      </w:r>
      <w:r>
        <w:rPr>
          <w:rFonts w:ascii="ChollaWide" w:hAnsi="ChollaWide"/>
          <w:sz w:val="22"/>
        </w:rPr>
        <w:t xml:space="preserve">Centro Centroamericano de Población, CCP, de la Universidad de Costa Rica, dado que </w:t>
      </w:r>
      <w:r w:rsidR="00184062">
        <w:rPr>
          <w:rFonts w:ascii="ChollaWide" w:hAnsi="ChollaWide"/>
          <w:sz w:val="22"/>
        </w:rPr>
        <w:t>ambos son c</w:t>
      </w:r>
      <w:r>
        <w:rPr>
          <w:rFonts w:ascii="ChollaWide" w:hAnsi="ChollaWide"/>
          <w:sz w:val="22"/>
        </w:rPr>
        <w:t>entro</w:t>
      </w:r>
      <w:r w:rsidR="00184062">
        <w:rPr>
          <w:rFonts w:ascii="ChollaWide" w:hAnsi="ChollaWide"/>
          <w:sz w:val="22"/>
        </w:rPr>
        <w:t>s</w:t>
      </w:r>
      <w:r>
        <w:rPr>
          <w:rFonts w:ascii="ChollaWide" w:hAnsi="ChollaWide"/>
          <w:sz w:val="22"/>
        </w:rPr>
        <w:t xml:space="preserve"> especializado</w:t>
      </w:r>
      <w:r w:rsidR="00184062">
        <w:rPr>
          <w:rFonts w:ascii="ChollaWide" w:hAnsi="ChollaWide"/>
          <w:sz w:val="22"/>
        </w:rPr>
        <w:t>s</w:t>
      </w:r>
      <w:r>
        <w:rPr>
          <w:rFonts w:ascii="ChollaWide" w:hAnsi="ChollaWide"/>
          <w:sz w:val="22"/>
        </w:rPr>
        <w:t xml:space="preserve"> en temas de población y colaborador</w:t>
      </w:r>
      <w:r w:rsidR="00184062">
        <w:rPr>
          <w:rFonts w:ascii="ChollaWide" w:hAnsi="ChollaWide"/>
          <w:sz w:val="22"/>
        </w:rPr>
        <w:t>es</w:t>
      </w:r>
      <w:r>
        <w:rPr>
          <w:rFonts w:ascii="ChollaWide" w:hAnsi="ChollaWide"/>
          <w:sz w:val="22"/>
        </w:rPr>
        <w:t xml:space="preserve"> activo</w:t>
      </w:r>
      <w:r w:rsidR="00184062">
        <w:rPr>
          <w:rFonts w:ascii="ChollaWide" w:hAnsi="ChollaWide"/>
          <w:sz w:val="22"/>
        </w:rPr>
        <w:t>s</w:t>
      </w:r>
      <w:r>
        <w:rPr>
          <w:rFonts w:ascii="ChollaWide" w:hAnsi="ChollaWide"/>
          <w:sz w:val="22"/>
        </w:rPr>
        <w:t xml:space="preserve"> </w:t>
      </w:r>
      <w:r w:rsidR="00184062">
        <w:rPr>
          <w:rFonts w:ascii="ChollaWide" w:hAnsi="ChollaWide"/>
          <w:sz w:val="22"/>
        </w:rPr>
        <w:t>de</w:t>
      </w:r>
      <w:r>
        <w:rPr>
          <w:rFonts w:ascii="ChollaWide" w:hAnsi="ChollaWide"/>
          <w:sz w:val="22"/>
        </w:rPr>
        <w:t>l INEC.</w:t>
      </w:r>
    </w:p>
    <w:p w14:paraId="229F1496" w14:textId="77777777" w:rsidR="00C27AFA" w:rsidRDefault="00C27AFA" w:rsidP="00184062">
      <w:pPr>
        <w:pStyle w:val="Prrafodelista"/>
        <w:ind w:left="0" w:firstLine="284"/>
        <w:jc w:val="both"/>
        <w:rPr>
          <w:ins w:id="24" w:author="Karla Jinesta" w:date="2018-03-05T09:19:00Z"/>
          <w:rFonts w:ascii="ChollaWide" w:hAnsi="ChollaWide"/>
          <w:sz w:val="22"/>
        </w:rPr>
      </w:pPr>
    </w:p>
    <w:p w14:paraId="535249D7" w14:textId="77777777" w:rsidR="00C27AFA" w:rsidRPr="00C27AFA" w:rsidRDefault="00C27AFA">
      <w:pPr>
        <w:rPr>
          <w:ins w:id="25" w:author="Karla Jinesta" w:date="2018-03-05T09:20:00Z"/>
          <w:rFonts w:ascii="ChollaSansBold" w:hAnsi="ChollaSansBold"/>
          <w:b/>
          <w:sz w:val="22"/>
          <w:rPrChange w:id="26" w:author="Karla Jinesta" w:date="2018-03-05T09:20:00Z">
            <w:rPr>
              <w:ins w:id="27" w:author="Karla Jinesta" w:date="2018-03-05T09:20:00Z"/>
              <w:rFonts w:ascii="ChollaWide" w:hAnsi="ChollaWide"/>
              <w:sz w:val="22"/>
            </w:rPr>
          </w:rPrChange>
        </w:rPr>
        <w:pPrChange w:id="28" w:author="Karla Jinesta" w:date="2018-03-05T09:20:00Z">
          <w:pPr>
            <w:pStyle w:val="Prrafodelista"/>
            <w:ind w:left="0" w:firstLine="284"/>
            <w:jc w:val="both"/>
          </w:pPr>
        </w:pPrChange>
      </w:pPr>
      <w:ins w:id="29" w:author="Karla Jinesta" w:date="2018-03-05T09:19:00Z">
        <w:r w:rsidRPr="00C27AFA">
          <w:rPr>
            <w:rFonts w:ascii="ChollaSansBold" w:hAnsi="ChollaSansBold"/>
            <w:b/>
            <w:sz w:val="22"/>
            <w:rPrChange w:id="30" w:author="Karla Jinesta" w:date="2018-03-05T09:20:00Z">
              <w:rPr>
                <w:rFonts w:ascii="ChollaWide" w:hAnsi="ChollaWide"/>
                <w:sz w:val="22"/>
              </w:rPr>
            </w:rPrChange>
          </w:rPr>
          <w:t>Figura</w:t>
        </w:r>
      </w:ins>
      <w:ins w:id="31" w:author="Karla Jinesta" w:date="2018-03-05T09:20:00Z">
        <w:r w:rsidRPr="00C27AFA">
          <w:rPr>
            <w:rFonts w:ascii="ChollaSansBold" w:hAnsi="ChollaSansBold"/>
            <w:b/>
            <w:sz w:val="22"/>
            <w:rPrChange w:id="32" w:author="Karla Jinesta" w:date="2018-03-05T09:20:00Z">
              <w:rPr>
                <w:rFonts w:ascii="ChollaWide" w:hAnsi="ChollaWide"/>
                <w:sz w:val="22"/>
              </w:rPr>
            </w:rPrChange>
          </w:rPr>
          <w:t xml:space="preserve"> 1</w:t>
        </w:r>
      </w:ins>
      <w:ins w:id="33" w:author="Karla Jinesta" w:date="2018-03-05T09:19:00Z">
        <w:r w:rsidRPr="00C27AFA">
          <w:rPr>
            <w:rFonts w:ascii="ChollaSansBold" w:hAnsi="ChollaSansBold"/>
            <w:b/>
            <w:sz w:val="22"/>
            <w:rPrChange w:id="34" w:author="Karla Jinesta" w:date="2018-03-05T09:20:00Z">
              <w:rPr>
                <w:rFonts w:ascii="ChollaWide" w:hAnsi="ChollaWide"/>
                <w:sz w:val="22"/>
              </w:rPr>
            </w:rPrChange>
          </w:rPr>
          <w:t xml:space="preserve"> </w:t>
        </w:r>
      </w:ins>
    </w:p>
    <w:p w14:paraId="7C76D17C" w14:textId="3C745481" w:rsidR="00DC1CBA" w:rsidRPr="00C27AFA" w:rsidRDefault="00C27AFA">
      <w:pPr>
        <w:rPr>
          <w:ins w:id="35" w:author="Karla Jinesta" w:date="2018-03-05T08:35:00Z"/>
          <w:rFonts w:ascii="ChollaWide" w:hAnsi="ChollaWide"/>
          <w:sz w:val="22"/>
        </w:rPr>
        <w:pPrChange w:id="36" w:author="Karla Jinesta" w:date="2018-03-05T09:20:00Z">
          <w:pPr>
            <w:pStyle w:val="Prrafodelista"/>
            <w:ind w:left="0" w:firstLine="284"/>
            <w:jc w:val="both"/>
          </w:pPr>
        </w:pPrChange>
      </w:pPr>
      <w:ins w:id="37" w:author="Karla Jinesta" w:date="2018-03-05T09:20:00Z">
        <w:r w:rsidRPr="00C27AFA">
          <w:rPr>
            <w:rFonts w:ascii="ChollaWide" w:hAnsi="ChollaWide"/>
            <w:sz w:val="22"/>
          </w:rPr>
          <w:t>Estructura organizativa del proyecto</w:t>
        </w:r>
      </w:ins>
    </w:p>
    <w:p w14:paraId="754F72F6" w14:textId="7BC8B530" w:rsidR="00DC1CBA" w:rsidRDefault="005B2A1A" w:rsidP="00184062">
      <w:pPr>
        <w:pStyle w:val="Prrafodelista"/>
        <w:ind w:left="0" w:firstLine="284"/>
        <w:jc w:val="both"/>
        <w:rPr>
          <w:rFonts w:ascii="ChollaWide" w:hAnsi="ChollaWide"/>
          <w:sz w:val="22"/>
        </w:rPr>
      </w:pPr>
      <w:ins w:id="38" w:author="Karla Jinesta" w:date="2018-03-05T08:44:00Z">
        <w:r>
          <w:rPr>
            <w:rFonts w:ascii="ChollaWide" w:hAnsi="ChollaWide"/>
            <w:noProof/>
            <w:sz w:val="22"/>
            <w:lang w:val="es-CR" w:eastAsia="es-CR"/>
          </w:rPr>
          <w:lastRenderedPageBreak/>
          <w:drawing>
            <wp:inline distT="0" distB="0" distL="0" distR="0" wp14:anchorId="5DDBDBDC" wp14:editId="06051701">
              <wp:extent cx="5486400" cy="3724275"/>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ins>
    </w:p>
    <w:p w14:paraId="27FA7EF9" w14:textId="77777777" w:rsidR="00184062" w:rsidRPr="0067000E" w:rsidRDefault="00184062" w:rsidP="00184062">
      <w:pPr>
        <w:pStyle w:val="Prrafodelista"/>
        <w:ind w:left="0" w:firstLine="284"/>
        <w:jc w:val="both"/>
        <w:rPr>
          <w:rFonts w:ascii="ChollaWide" w:hAnsi="ChollaWide"/>
          <w:sz w:val="22"/>
        </w:rPr>
      </w:pPr>
    </w:p>
    <w:p w14:paraId="10597672" w14:textId="419F5711" w:rsidR="000871AB" w:rsidRPr="003D6DAB" w:rsidRDefault="000871AB" w:rsidP="00136630">
      <w:pPr>
        <w:pStyle w:val="Ttulo1"/>
        <w:numPr>
          <w:ilvl w:val="0"/>
          <w:numId w:val="1"/>
        </w:numPr>
        <w:tabs>
          <w:tab w:val="left" w:pos="851"/>
        </w:tabs>
        <w:rPr>
          <w:rFonts w:ascii="ChollaSansBold" w:hAnsi="ChollaSansBold"/>
          <w:b w:val="0"/>
          <w:sz w:val="40"/>
          <w:u w:val="single"/>
        </w:rPr>
      </w:pPr>
      <w:bookmarkStart w:id="39" w:name="_Toc484520093"/>
      <w:r w:rsidRPr="003D6DAB">
        <w:rPr>
          <w:rFonts w:ascii="ChollaSansBold" w:hAnsi="ChollaSansBold"/>
          <w:b w:val="0"/>
          <w:sz w:val="40"/>
          <w:u w:val="single"/>
        </w:rPr>
        <w:t>Programación de actividades</w:t>
      </w:r>
      <w:bookmarkEnd w:id="39"/>
      <w:r w:rsidRPr="003D6DAB">
        <w:rPr>
          <w:rFonts w:ascii="ChollaSansBold" w:hAnsi="ChollaSansBold"/>
          <w:b w:val="0"/>
          <w:sz w:val="40"/>
          <w:u w:val="single"/>
        </w:rPr>
        <w:t xml:space="preserve"> </w:t>
      </w:r>
    </w:p>
    <w:p w14:paraId="18DBEF42" w14:textId="77777777" w:rsidR="00CA1414" w:rsidRPr="00CA1414" w:rsidRDefault="00CA1414" w:rsidP="00CA1414"/>
    <w:p w14:paraId="5321A83D" w14:textId="77777777" w:rsidR="000C01CA" w:rsidRDefault="000C01CA" w:rsidP="000C01CA"/>
    <w:p w14:paraId="0AA02E91" w14:textId="266FB27C" w:rsidR="00510C8A" w:rsidRDefault="00510C8A" w:rsidP="003D6DAB">
      <w:pPr>
        <w:pStyle w:val="WW-Lista2"/>
        <w:ind w:left="0" w:firstLine="360"/>
        <w:jc w:val="both"/>
        <w:rPr>
          <w:rFonts w:ascii="ChollaWide" w:hAnsi="ChollaWide"/>
          <w:sz w:val="22"/>
        </w:rPr>
      </w:pPr>
      <w:r w:rsidRPr="003D6DAB">
        <w:rPr>
          <w:rFonts w:ascii="ChollaWide" w:hAnsi="ChollaWide"/>
          <w:sz w:val="22"/>
        </w:rPr>
        <w:t xml:space="preserve">Las actividades del proyecto constituyen el conjunto de acciones que hacen posible el logro de determinados productos, los que a su vez conducen al cumplimiento de los objetivos del </w:t>
      </w:r>
      <w:r w:rsidR="00616DBF">
        <w:rPr>
          <w:rFonts w:ascii="ChollaWide" w:hAnsi="ChollaWide"/>
          <w:sz w:val="22"/>
        </w:rPr>
        <w:t>mismo</w:t>
      </w:r>
      <w:r w:rsidRPr="003D6DAB">
        <w:rPr>
          <w:rFonts w:ascii="ChollaWide" w:hAnsi="ChollaWide"/>
          <w:sz w:val="22"/>
        </w:rPr>
        <w:t>. De tal forma que las actividades del proyecto han sido organizadas en un cronograma que contiene el tipo de actividad requerida, las fechas de inicio y término de cada una, la secuencia y conexión entre las distintas actividades que demanda el proyecto.</w:t>
      </w:r>
    </w:p>
    <w:p w14:paraId="4B3660B1" w14:textId="77777777" w:rsidR="003D6DAB" w:rsidRPr="003D6DAB" w:rsidRDefault="003D6DAB" w:rsidP="003D6DAB">
      <w:pPr>
        <w:pStyle w:val="WW-Lista2"/>
        <w:ind w:left="0" w:firstLine="0"/>
        <w:jc w:val="both"/>
        <w:rPr>
          <w:rFonts w:ascii="ChollaWide" w:hAnsi="ChollaWide"/>
          <w:sz w:val="22"/>
        </w:rPr>
      </w:pPr>
    </w:p>
    <w:p w14:paraId="01F2B7B1" w14:textId="5FAD2F60" w:rsidR="00510C8A" w:rsidRDefault="00510C8A" w:rsidP="00616DBF">
      <w:pPr>
        <w:pStyle w:val="WW-Lista2"/>
        <w:ind w:left="0" w:firstLine="360"/>
        <w:jc w:val="both"/>
        <w:rPr>
          <w:rFonts w:ascii="ChollaWide" w:hAnsi="ChollaWide"/>
          <w:sz w:val="22"/>
        </w:rPr>
      </w:pPr>
      <w:del w:id="40" w:author="Karla Jinesta" w:date="2018-03-05T14:42:00Z">
        <w:r w:rsidRPr="003D6DAB" w:rsidDel="006D701D">
          <w:rPr>
            <w:rFonts w:ascii="ChollaWide" w:hAnsi="ChollaWide"/>
            <w:sz w:val="22"/>
          </w:rPr>
          <w:delText xml:space="preserve">Cabe señalar que estas actividades han sido desglosadas en “tareas menores” las cuales son entendidas como “acciones pequeñas de la actividad, o sea que varias tareas cumplidas completan una actividad” </w:delText>
        </w:r>
        <w:r w:rsidRPr="00C8216E" w:rsidDel="006D701D">
          <w:rPr>
            <w:rFonts w:ascii="ChollaWide" w:hAnsi="ChollaWide"/>
            <w:sz w:val="22"/>
          </w:rPr>
          <w:delText>(Hernández: 2000:127).</w:delText>
        </w:r>
        <w:r w:rsidRPr="003D6DAB" w:rsidDel="006D701D">
          <w:rPr>
            <w:rFonts w:ascii="ChollaWide" w:hAnsi="ChollaWide"/>
            <w:sz w:val="22"/>
          </w:rPr>
          <w:delText xml:space="preserve">  </w:delText>
        </w:r>
      </w:del>
      <w:r w:rsidRPr="003D6DAB">
        <w:rPr>
          <w:rFonts w:ascii="ChollaWide" w:hAnsi="ChollaWide"/>
          <w:sz w:val="22"/>
        </w:rPr>
        <w:t>Durante la fase de ejecución</w:t>
      </w:r>
      <w:r w:rsidR="00616DBF">
        <w:rPr>
          <w:rFonts w:ascii="ChollaWide" w:hAnsi="ChollaWide"/>
          <w:sz w:val="22"/>
        </w:rPr>
        <w:t>,</w:t>
      </w:r>
      <w:r w:rsidRPr="003D6DAB">
        <w:rPr>
          <w:rFonts w:ascii="ChollaWide" w:hAnsi="ChollaWide"/>
          <w:sz w:val="22"/>
        </w:rPr>
        <w:t xml:space="preserve"> las tareas deben ser plasmadas en un Plan Operativo o Plan de Trabajo Anual, el que </w:t>
      </w:r>
      <w:del w:id="41" w:author="Karla Jinesta" w:date="2018-03-05T09:22:00Z">
        <w:r w:rsidRPr="003D6DAB" w:rsidDel="00AF3C6E">
          <w:rPr>
            <w:rFonts w:ascii="ChollaWide" w:hAnsi="ChollaWide"/>
            <w:sz w:val="22"/>
          </w:rPr>
          <w:delText xml:space="preserve">cada </w:delText>
        </w:r>
      </w:del>
      <w:ins w:id="42" w:author="Karla Jinesta" w:date="2018-03-05T09:22:00Z">
        <w:r w:rsidR="00AF3C6E">
          <w:rPr>
            <w:rFonts w:ascii="ChollaWide" w:hAnsi="ChollaWide"/>
            <w:sz w:val="22"/>
          </w:rPr>
          <w:t>l</w:t>
        </w:r>
        <w:r w:rsidR="00AF3C6E" w:rsidRPr="003D6DAB">
          <w:rPr>
            <w:rFonts w:ascii="ChollaWide" w:hAnsi="ChollaWide"/>
            <w:sz w:val="22"/>
          </w:rPr>
          <w:t xml:space="preserve">a </w:t>
        </w:r>
      </w:ins>
      <w:r w:rsidRPr="003D6DAB">
        <w:rPr>
          <w:rFonts w:ascii="ChollaWide" w:hAnsi="ChollaWide"/>
          <w:sz w:val="22"/>
        </w:rPr>
        <w:t>persona encargada formulará según las responsabilidades asignadas.  Así mismo</w:t>
      </w:r>
      <w:r w:rsidR="00A06C97">
        <w:rPr>
          <w:rFonts w:ascii="ChollaWide" w:hAnsi="ChollaWide"/>
          <w:sz w:val="22"/>
        </w:rPr>
        <w:t>,</w:t>
      </w:r>
      <w:r w:rsidRPr="003D6DAB">
        <w:rPr>
          <w:rFonts w:ascii="ChollaWide" w:hAnsi="ChollaWide"/>
          <w:sz w:val="22"/>
        </w:rPr>
        <w:t xml:space="preserve"> ese Plan deberá ser sometido a consideración de la coordinación </w:t>
      </w:r>
      <w:del w:id="43" w:author="Karla Jinesta" w:date="2018-03-05T09:22:00Z">
        <w:r w:rsidRPr="003D6DAB" w:rsidDel="00AF3C6E">
          <w:rPr>
            <w:rFonts w:ascii="ChollaWide" w:hAnsi="ChollaWide"/>
            <w:sz w:val="22"/>
          </w:rPr>
          <w:delText>general del proyecto</w:delText>
        </w:r>
      </w:del>
      <w:ins w:id="44" w:author="Karla Jinesta" w:date="2018-03-05T09:22:00Z">
        <w:r w:rsidR="00AF3C6E">
          <w:rPr>
            <w:rFonts w:ascii="ChollaWide" w:hAnsi="ChollaWide"/>
            <w:sz w:val="22"/>
          </w:rPr>
          <w:t>del área</w:t>
        </w:r>
      </w:ins>
      <w:r w:rsidRPr="003D6DAB">
        <w:rPr>
          <w:rFonts w:ascii="ChollaWide" w:hAnsi="ChollaWide"/>
          <w:sz w:val="22"/>
        </w:rPr>
        <w:t xml:space="preserve"> para su aval, control y seguimiento.</w:t>
      </w:r>
    </w:p>
    <w:p w14:paraId="673B6303" w14:textId="77777777" w:rsidR="00616DBF" w:rsidRPr="003D6DAB" w:rsidRDefault="00616DBF" w:rsidP="00616DBF">
      <w:pPr>
        <w:pStyle w:val="WW-Lista2"/>
        <w:ind w:left="0" w:firstLine="360"/>
        <w:jc w:val="both"/>
        <w:rPr>
          <w:rFonts w:ascii="ChollaWide" w:hAnsi="ChollaWide"/>
          <w:sz w:val="22"/>
        </w:rPr>
      </w:pPr>
    </w:p>
    <w:p w14:paraId="1A715156" w14:textId="2389E730" w:rsidR="00616DBF" w:rsidRDefault="00510C8A" w:rsidP="00BC046D">
      <w:pPr>
        <w:pStyle w:val="WW-Lista2"/>
        <w:ind w:left="0" w:firstLine="360"/>
        <w:jc w:val="both"/>
        <w:rPr>
          <w:ins w:id="45" w:author="Karla Jinesta" w:date="2018-03-05T09:23:00Z"/>
          <w:rFonts w:ascii="ChollaWide" w:hAnsi="ChollaWide"/>
          <w:sz w:val="22"/>
        </w:rPr>
      </w:pPr>
      <w:r w:rsidRPr="003D6DAB">
        <w:rPr>
          <w:rFonts w:ascii="ChollaWide" w:hAnsi="ChollaWide"/>
          <w:sz w:val="22"/>
        </w:rPr>
        <w:t xml:space="preserve">El cronograma permite estimar el tiempo global que va a consumir el proyecto, </w:t>
      </w:r>
      <w:r w:rsidR="00FE215B">
        <w:rPr>
          <w:rFonts w:ascii="ChollaWide" w:hAnsi="ChollaWide"/>
          <w:sz w:val="22"/>
        </w:rPr>
        <w:t xml:space="preserve">además, </w:t>
      </w:r>
      <w:bookmarkEnd w:id="5"/>
      <w:bookmarkEnd w:id="6"/>
      <w:bookmarkEnd w:id="7"/>
      <w:r w:rsidR="00053F9D">
        <w:rPr>
          <w:rFonts w:ascii="ChollaWide" w:hAnsi="ChollaWide"/>
          <w:sz w:val="22"/>
        </w:rPr>
        <w:t>a</w:t>
      </w:r>
      <w:r w:rsidR="00053F9D" w:rsidRPr="00053F9D">
        <w:rPr>
          <w:rFonts w:ascii="ChollaWide" w:hAnsi="ChollaWide"/>
          <w:sz w:val="22"/>
        </w:rPr>
        <w:t xml:space="preserve">demás constituye un instrumento de planificación estratégica, dado que </w:t>
      </w:r>
      <w:del w:id="46" w:author="Karla Jinesta" w:date="2018-03-05T08:34:00Z">
        <w:r w:rsidR="00053F9D" w:rsidRPr="00053F9D" w:rsidDel="00DC1CBA">
          <w:rPr>
            <w:rFonts w:ascii="ChollaWide" w:hAnsi="ChollaWide"/>
            <w:sz w:val="22"/>
          </w:rPr>
          <w:delText>permite, en primera instancia</w:delText>
        </w:r>
        <w:r w:rsidR="00053F9D" w:rsidDel="00DC1CBA">
          <w:rPr>
            <w:rFonts w:ascii="ChollaWide" w:hAnsi="ChollaWide"/>
            <w:sz w:val="22"/>
          </w:rPr>
          <w:delText>,</w:delText>
        </w:r>
        <w:r w:rsidR="00053F9D" w:rsidRPr="00053F9D" w:rsidDel="00DC1CBA">
          <w:rPr>
            <w:rFonts w:ascii="ChollaWide" w:hAnsi="ChollaWide"/>
            <w:sz w:val="22"/>
          </w:rPr>
          <w:delText xml:space="preserve"> visualizar</w:delText>
        </w:r>
      </w:del>
      <w:ins w:id="47" w:author="Karla Jinesta" w:date="2018-03-05T08:34:00Z">
        <w:r w:rsidR="00DC1CBA">
          <w:rPr>
            <w:rFonts w:ascii="ChollaWide" w:hAnsi="ChollaWide"/>
            <w:sz w:val="22"/>
          </w:rPr>
          <w:t>visualiza</w:t>
        </w:r>
      </w:ins>
      <w:r w:rsidR="00053F9D" w:rsidRPr="00053F9D">
        <w:rPr>
          <w:rFonts w:ascii="ChollaWide" w:hAnsi="ChollaWide"/>
          <w:sz w:val="22"/>
        </w:rPr>
        <w:t xml:space="preserve"> la magnitud del proyecto y los requerimientos técnicos, financieros y logísticos necesarios para su ejecución. Así mismo durante la ejecución del proyecto permite monitorear su adecuado avance y prever la necesidad de realizar ajustes de manera oportuna.</w:t>
      </w:r>
    </w:p>
    <w:p w14:paraId="38DAEB32" w14:textId="77777777" w:rsidR="00AF3C6E" w:rsidRDefault="00AF3C6E" w:rsidP="00BC046D">
      <w:pPr>
        <w:pStyle w:val="WW-Lista2"/>
        <w:ind w:left="0" w:firstLine="360"/>
        <w:jc w:val="both"/>
        <w:rPr>
          <w:ins w:id="48" w:author="Karla Jinesta" w:date="2018-03-05T09:23:00Z"/>
          <w:rFonts w:ascii="ChollaWide" w:hAnsi="ChollaWide"/>
          <w:sz w:val="22"/>
        </w:rPr>
      </w:pPr>
    </w:p>
    <w:p w14:paraId="417DA878" w14:textId="02BF0C31" w:rsidR="00AF3C6E" w:rsidRDefault="00AF3C6E" w:rsidP="00BC046D">
      <w:pPr>
        <w:pStyle w:val="WW-Lista2"/>
        <w:ind w:left="0" w:firstLine="360"/>
        <w:jc w:val="both"/>
        <w:rPr>
          <w:ins w:id="49" w:author="Karla Jinesta" w:date="2018-03-05T09:25:00Z"/>
          <w:rFonts w:ascii="ChollaWide" w:hAnsi="ChollaWide"/>
          <w:sz w:val="22"/>
        </w:rPr>
      </w:pPr>
      <w:ins w:id="50" w:author="Karla Jinesta" w:date="2018-03-05T09:23:00Z">
        <w:r>
          <w:rPr>
            <w:rFonts w:ascii="ChollaWide" w:hAnsi="ChollaWide"/>
            <w:sz w:val="22"/>
          </w:rPr>
          <w:t xml:space="preserve">A continuación se presenta un cronograma </w:t>
        </w:r>
      </w:ins>
      <w:ins w:id="51" w:author="Karla Jinesta" w:date="2018-03-05T09:25:00Z">
        <w:r>
          <w:rPr>
            <w:rFonts w:ascii="ChollaWide" w:hAnsi="ChollaWide"/>
            <w:sz w:val="22"/>
          </w:rPr>
          <w:t>general en el que se presentan las grandes actividades del proyecto.</w:t>
        </w:r>
      </w:ins>
      <w:ins w:id="52" w:author="Karla Jinesta" w:date="2018-03-05T09:38:00Z">
        <w:r w:rsidR="00E733A6">
          <w:rPr>
            <w:rFonts w:ascii="ChollaWide" w:hAnsi="ChollaWide"/>
            <w:sz w:val="22"/>
          </w:rPr>
          <w:t xml:space="preserve"> Las actividades se enmarcan en las diferentes etapas del proyecto Censo (etapa pre</w:t>
        </w:r>
      </w:ins>
      <w:ins w:id="53" w:author="Karla Jinesta" w:date="2018-03-05T09:40:00Z">
        <w:r w:rsidR="00E733A6">
          <w:rPr>
            <w:rFonts w:ascii="ChollaWide" w:hAnsi="ChollaWide"/>
            <w:sz w:val="22"/>
          </w:rPr>
          <w:t>-c</w:t>
        </w:r>
      </w:ins>
      <w:ins w:id="54" w:author="Karla Jinesta" w:date="2018-03-05T09:38:00Z">
        <w:r w:rsidR="00E733A6">
          <w:rPr>
            <w:rFonts w:ascii="ChollaWide" w:hAnsi="ChollaWide"/>
            <w:sz w:val="22"/>
          </w:rPr>
          <w:t>ensal</w:t>
        </w:r>
      </w:ins>
      <w:ins w:id="55" w:author="Karla Jinesta" w:date="2018-03-05T09:40:00Z">
        <w:r w:rsidR="00E733A6">
          <w:rPr>
            <w:rFonts w:ascii="ChollaWide" w:hAnsi="ChollaWide"/>
            <w:sz w:val="22"/>
          </w:rPr>
          <w:t>, censal y pos-censal)</w:t>
        </w:r>
      </w:ins>
      <w:ins w:id="56" w:author="Karla Jinesta" w:date="2018-03-05T09:38:00Z">
        <w:r w:rsidR="00E733A6">
          <w:rPr>
            <w:rFonts w:ascii="ChollaWide" w:hAnsi="ChollaWide"/>
            <w:sz w:val="22"/>
          </w:rPr>
          <w:t xml:space="preserve"> dado que el presente proyecto constituye un subproducto del proyecto Censo 2020.</w:t>
        </w:r>
      </w:ins>
    </w:p>
    <w:p w14:paraId="0FF3F002" w14:textId="77777777" w:rsidR="00AF3C6E" w:rsidRDefault="00AF3C6E" w:rsidP="00BC046D">
      <w:pPr>
        <w:pStyle w:val="WW-Lista2"/>
        <w:ind w:left="0" w:firstLine="360"/>
        <w:jc w:val="both"/>
        <w:rPr>
          <w:ins w:id="57" w:author="Karla Jinesta" w:date="2018-03-05T09:26:00Z"/>
          <w:rFonts w:ascii="ChollaWide" w:hAnsi="ChollaWide"/>
          <w:sz w:val="22"/>
        </w:rPr>
      </w:pPr>
    </w:p>
    <w:p w14:paraId="0A2EFBF5" w14:textId="43B0847D" w:rsidR="00AF3C6E" w:rsidRPr="00AF3C6E" w:rsidRDefault="00AF3C6E">
      <w:pPr>
        <w:rPr>
          <w:ins w:id="58" w:author="Karla Jinesta" w:date="2018-03-05T09:26:00Z"/>
          <w:rFonts w:ascii="ChollaSansBold" w:hAnsi="ChollaSansBold"/>
          <w:b/>
          <w:sz w:val="22"/>
          <w:rPrChange w:id="59" w:author="Karla Jinesta" w:date="2018-03-05T09:28:00Z">
            <w:rPr>
              <w:ins w:id="60" w:author="Karla Jinesta" w:date="2018-03-05T09:26:00Z"/>
              <w:rFonts w:ascii="ChollaWide" w:hAnsi="ChollaWide"/>
              <w:sz w:val="22"/>
            </w:rPr>
          </w:rPrChange>
        </w:rPr>
        <w:pPrChange w:id="61" w:author="Karla Jinesta" w:date="2018-03-05T09:28:00Z">
          <w:pPr>
            <w:pStyle w:val="WW-Lista2"/>
            <w:ind w:left="0" w:firstLine="360"/>
            <w:jc w:val="both"/>
          </w:pPr>
        </w:pPrChange>
      </w:pPr>
      <w:ins w:id="62" w:author="Karla Jinesta" w:date="2018-03-05T09:26:00Z">
        <w:r w:rsidRPr="00AF3C6E">
          <w:rPr>
            <w:rFonts w:ascii="ChollaSansBold" w:hAnsi="ChollaSansBold"/>
            <w:b/>
            <w:sz w:val="22"/>
            <w:rPrChange w:id="63" w:author="Karla Jinesta" w:date="2018-03-05T09:28:00Z">
              <w:rPr>
                <w:rFonts w:ascii="ChollaWide" w:hAnsi="ChollaWide"/>
                <w:sz w:val="22"/>
              </w:rPr>
            </w:rPrChange>
          </w:rPr>
          <w:t>Figura 2</w:t>
        </w:r>
      </w:ins>
    </w:p>
    <w:p w14:paraId="478490B7" w14:textId="2EFA80F4" w:rsidR="00AF3C6E" w:rsidRDefault="00AF3C6E">
      <w:pPr>
        <w:rPr>
          <w:ins w:id="64" w:author="Karla Jinesta" w:date="2018-03-05T15:53:00Z"/>
          <w:rFonts w:ascii="ChollaWide" w:hAnsi="ChollaWide"/>
          <w:sz w:val="22"/>
        </w:rPr>
        <w:pPrChange w:id="65" w:author="Karla Jinesta" w:date="2018-03-05T09:28:00Z">
          <w:pPr>
            <w:pStyle w:val="WW-Lista2"/>
            <w:ind w:left="0" w:firstLine="360"/>
            <w:jc w:val="both"/>
          </w:pPr>
        </w:pPrChange>
      </w:pPr>
      <w:ins w:id="66" w:author="Karla Jinesta" w:date="2018-03-05T09:26:00Z">
        <w:r>
          <w:rPr>
            <w:rFonts w:ascii="ChollaWide" w:hAnsi="ChollaWide"/>
            <w:sz w:val="22"/>
          </w:rPr>
          <w:lastRenderedPageBreak/>
          <w:t>Cronograma general del proyecto</w:t>
        </w:r>
      </w:ins>
      <w:ins w:id="67" w:author="Karla Jinesta" w:date="2018-03-05T09:37:00Z">
        <w:r w:rsidR="00E733A6">
          <w:rPr>
            <w:rFonts w:ascii="ChollaWide" w:hAnsi="ChollaWide"/>
            <w:sz w:val="22"/>
          </w:rPr>
          <w:t>, 2018-2021</w:t>
        </w:r>
      </w:ins>
      <w:ins w:id="68" w:author="Karla Jinesta" w:date="2018-03-05T09:26:00Z">
        <w:r>
          <w:rPr>
            <w:rFonts w:ascii="ChollaWide" w:hAnsi="ChollaWide"/>
            <w:sz w:val="22"/>
          </w:rPr>
          <w:t xml:space="preserve"> </w:t>
        </w:r>
      </w:ins>
    </w:p>
    <w:p w14:paraId="0401AA87" w14:textId="77777777" w:rsidR="00F00EFC" w:rsidRDefault="00F00EFC">
      <w:pPr>
        <w:rPr>
          <w:ins w:id="69" w:author="Karla Jinesta" w:date="2018-03-05T15:53:00Z"/>
          <w:rFonts w:ascii="ChollaWide" w:hAnsi="ChollaWide"/>
          <w:sz w:val="22"/>
        </w:rPr>
        <w:pPrChange w:id="70" w:author="Karla Jinesta" w:date="2018-03-05T09:28:00Z">
          <w:pPr>
            <w:pStyle w:val="WW-Lista2"/>
            <w:ind w:left="0" w:firstLine="360"/>
            <w:jc w:val="both"/>
          </w:pPr>
        </w:pPrChange>
      </w:pPr>
    </w:p>
    <w:p w14:paraId="4EF7A833" w14:textId="23BD88AF" w:rsidR="00F00EFC" w:rsidRDefault="00F00EFC">
      <w:pPr>
        <w:rPr>
          <w:ins w:id="71" w:author="Karla Jinesta" w:date="2018-03-05T15:52:00Z"/>
          <w:rFonts w:ascii="ChollaWide" w:hAnsi="ChollaWide"/>
          <w:sz w:val="22"/>
        </w:rPr>
        <w:pPrChange w:id="72" w:author="Karla Jinesta" w:date="2018-03-05T09:28:00Z">
          <w:pPr>
            <w:pStyle w:val="WW-Lista2"/>
            <w:ind w:left="0" w:firstLine="360"/>
            <w:jc w:val="both"/>
          </w:pPr>
        </w:pPrChange>
      </w:pPr>
      <w:ins w:id="73" w:author="Karla Jinesta" w:date="2018-03-05T15:53:00Z">
        <w:r w:rsidRPr="00F00EFC">
          <w:rPr>
            <w:noProof/>
            <w:lang w:val="es-CR" w:eastAsia="es-CR"/>
          </w:rPr>
          <w:drawing>
            <wp:inline distT="0" distB="0" distL="0" distR="0" wp14:anchorId="580AB4B7" wp14:editId="3D69ED33">
              <wp:extent cx="6062980" cy="33693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2980" cy="3369310"/>
                      </a:xfrm>
                      <a:prstGeom prst="rect">
                        <a:avLst/>
                      </a:prstGeom>
                      <a:noFill/>
                      <a:ln>
                        <a:noFill/>
                      </a:ln>
                    </pic:spPr>
                  </pic:pic>
                </a:graphicData>
              </a:graphic>
            </wp:inline>
          </w:drawing>
        </w:r>
      </w:ins>
    </w:p>
    <w:p w14:paraId="169BCF88" w14:textId="77777777" w:rsidR="00F00EFC" w:rsidRDefault="00F00EFC">
      <w:pPr>
        <w:rPr>
          <w:ins w:id="74" w:author="Karla Jinesta" w:date="2018-03-05T15:52:00Z"/>
          <w:rFonts w:ascii="ChollaWide" w:hAnsi="ChollaWide"/>
          <w:sz w:val="22"/>
        </w:rPr>
        <w:pPrChange w:id="75" w:author="Karla Jinesta" w:date="2018-03-05T09:28:00Z">
          <w:pPr>
            <w:pStyle w:val="WW-Lista2"/>
            <w:ind w:left="0" w:firstLine="360"/>
            <w:jc w:val="both"/>
          </w:pPr>
        </w:pPrChange>
      </w:pPr>
    </w:p>
    <w:p w14:paraId="727561E1" w14:textId="39315C2B" w:rsidR="00F00EFC" w:rsidRDefault="00F00EFC">
      <w:pPr>
        <w:rPr>
          <w:ins w:id="76" w:author="Karla Jinesta" w:date="2018-03-05T09:26:00Z"/>
          <w:rFonts w:ascii="ChollaWide" w:hAnsi="ChollaWide"/>
          <w:sz w:val="22"/>
        </w:rPr>
        <w:pPrChange w:id="77" w:author="Karla Jinesta" w:date="2018-03-05T09:28:00Z">
          <w:pPr>
            <w:pStyle w:val="WW-Lista2"/>
            <w:ind w:left="0" w:firstLine="360"/>
            <w:jc w:val="both"/>
          </w:pPr>
        </w:pPrChange>
      </w:pPr>
    </w:p>
    <w:p w14:paraId="65D7783D" w14:textId="77777777" w:rsidR="00AF3C6E" w:rsidRDefault="00AF3C6E" w:rsidP="00BC046D">
      <w:pPr>
        <w:pStyle w:val="WW-Lista2"/>
        <w:ind w:left="0" w:firstLine="360"/>
        <w:jc w:val="both"/>
        <w:rPr>
          <w:ins w:id="78" w:author="Karla Jinesta" w:date="2018-03-05T09:26:00Z"/>
          <w:rFonts w:ascii="ChollaWide" w:hAnsi="ChollaWide"/>
          <w:sz w:val="22"/>
        </w:rPr>
      </w:pPr>
    </w:p>
    <w:p w14:paraId="4AB3AAF1" w14:textId="35A9B91C" w:rsidR="00AF3C6E" w:rsidRDefault="00AF3C6E" w:rsidP="00BC046D">
      <w:pPr>
        <w:pStyle w:val="WW-Lista2"/>
        <w:ind w:left="0" w:firstLine="360"/>
        <w:jc w:val="both"/>
        <w:rPr>
          <w:rFonts w:ascii="ChollaWide" w:hAnsi="ChollaWide"/>
          <w:sz w:val="22"/>
        </w:rPr>
      </w:pPr>
      <w:del w:id="79" w:author="Karla Jinesta" w:date="2018-03-05T15:54:00Z">
        <w:r w:rsidRPr="00AF3C6E" w:rsidDel="00F00EFC">
          <w:rPr>
            <w:noProof/>
            <w:lang w:val="es-CR" w:eastAsia="es-CR"/>
          </w:rPr>
          <w:drawing>
            <wp:inline distT="0" distB="0" distL="0" distR="0" wp14:anchorId="54458E94" wp14:editId="4B2F38B2">
              <wp:extent cx="6504940" cy="315794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4940" cy="3157940"/>
                      </a:xfrm>
                      <a:prstGeom prst="rect">
                        <a:avLst/>
                      </a:prstGeom>
                      <a:noFill/>
                      <a:ln>
                        <a:noFill/>
                      </a:ln>
                    </pic:spPr>
                  </pic:pic>
                </a:graphicData>
              </a:graphic>
            </wp:inline>
          </w:drawing>
        </w:r>
      </w:del>
    </w:p>
    <w:p w14:paraId="0A0B4054" w14:textId="77777777" w:rsidR="00F71245" w:rsidRDefault="00F71245" w:rsidP="00BC046D">
      <w:pPr>
        <w:pStyle w:val="WW-Lista2"/>
        <w:ind w:left="0" w:firstLine="360"/>
        <w:jc w:val="both"/>
        <w:rPr>
          <w:rFonts w:ascii="ChollaWide" w:hAnsi="ChollaWide"/>
          <w:sz w:val="22"/>
        </w:rPr>
      </w:pPr>
    </w:p>
    <w:p w14:paraId="01F5ADBD" w14:textId="77777777" w:rsidR="00F71245" w:rsidRDefault="00F71245" w:rsidP="00BC046D">
      <w:pPr>
        <w:pStyle w:val="WW-Lista2"/>
        <w:ind w:left="0" w:firstLine="360"/>
        <w:jc w:val="both"/>
        <w:rPr>
          <w:rFonts w:ascii="ChollaWide" w:hAnsi="ChollaWide"/>
          <w:sz w:val="22"/>
        </w:rPr>
      </w:pPr>
    </w:p>
    <w:p w14:paraId="33F41DE8" w14:textId="3EA9D12E" w:rsidR="00E733A6" w:rsidRPr="00E733A6" w:rsidRDefault="00E733A6">
      <w:pPr>
        <w:pStyle w:val="WW-Lista2"/>
        <w:jc w:val="both"/>
        <w:rPr>
          <w:ins w:id="80" w:author="Karla Jinesta" w:date="2018-03-05T09:40:00Z"/>
          <w:rFonts w:ascii="ChollaWide" w:hAnsi="ChollaWide"/>
          <w:sz w:val="22"/>
        </w:rPr>
        <w:pPrChange w:id="81" w:author="Karla Jinesta" w:date="2018-03-05T09:40:00Z">
          <w:pPr>
            <w:pStyle w:val="WW-Lista2"/>
            <w:ind w:firstLine="360"/>
            <w:jc w:val="both"/>
          </w:pPr>
        </w:pPrChange>
      </w:pPr>
      <w:ins w:id="82" w:author="Karla Jinesta" w:date="2018-03-05T09:40:00Z">
        <w:r w:rsidRPr="00E733A6">
          <w:rPr>
            <w:rFonts w:ascii="ChollaWide" w:hAnsi="ChollaWide"/>
            <w:sz w:val="22"/>
          </w:rPr>
          <w:t xml:space="preserve"> </w:t>
        </w:r>
        <w:r>
          <w:rPr>
            <w:rFonts w:ascii="ChollaWide" w:hAnsi="ChollaWide"/>
            <w:sz w:val="22"/>
          </w:rPr>
          <w:tab/>
        </w:r>
        <w:r w:rsidRPr="00E733A6">
          <w:rPr>
            <w:rFonts w:ascii="ChollaWide" w:hAnsi="ChollaWide"/>
            <w:sz w:val="22"/>
          </w:rPr>
          <w:t xml:space="preserve">Las etapas del censo se describen a continuación: </w:t>
        </w:r>
      </w:ins>
    </w:p>
    <w:p w14:paraId="372C0E2C" w14:textId="77777777" w:rsidR="00E733A6" w:rsidRPr="00E733A6" w:rsidRDefault="00E733A6" w:rsidP="00E733A6">
      <w:pPr>
        <w:pStyle w:val="WW-Lista2"/>
        <w:ind w:firstLine="360"/>
        <w:jc w:val="both"/>
        <w:rPr>
          <w:ins w:id="83" w:author="Karla Jinesta" w:date="2018-03-05T09:40:00Z"/>
          <w:rFonts w:ascii="ChollaWide" w:hAnsi="ChollaWide"/>
          <w:sz w:val="22"/>
        </w:rPr>
      </w:pPr>
    </w:p>
    <w:p w14:paraId="30286D00" w14:textId="2E376867" w:rsidR="00E733A6" w:rsidRPr="00E733A6" w:rsidRDefault="00E733A6">
      <w:pPr>
        <w:pStyle w:val="WW-Lista2"/>
        <w:ind w:firstLine="142"/>
        <w:jc w:val="both"/>
        <w:rPr>
          <w:ins w:id="84" w:author="Karla Jinesta" w:date="2018-03-05T09:40:00Z"/>
          <w:rFonts w:ascii="ChollaWide" w:hAnsi="ChollaWide"/>
          <w:sz w:val="22"/>
        </w:rPr>
        <w:pPrChange w:id="85" w:author="Karla Jinesta" w:date="2018-03-05T09:43:00Z">
          <w:pPr>
            <w:pStyle w:val="WW-Lista2"/>
            <w:ind w:firstLine="360"/>
            <w:jc w:val="both"/>
          </w:pPr>
        </w:pPrChange>
      </w:pPr>
      <w:ins w:id="86" w:author="Karla Jinesta" w:date="2018-03-05T09:40:00Z">
        <w:r w:rsidRPr="00E733A6">
          <w:rPr>
            <w:rFonts w:ascii="ChollaWide" w:hAnsi="ChollaWide"/>
            <w:i/>
            <w:sz w:val="22"/>
            <w:rPrChange w:id="87" w:author="Karla Jinesta" w:date="2018-03-05T09:41:00Z">
              <w:rPr>
                <w:rFonts w:ascii="ChollaWide" w:hAnsi="ChollaWide"/>
                <w:sz w:val="22"/>
              </w:rPr>
            </w:rPrChange>
          </w:rPr>
          <w:t>La etapa precensal:</w:t>
        </w:r>
        <w:r w:rsidRPr="00E733A6">
          <w:rPr>
            <w:rFonts w:ascii="ChollaWide" w:hAnsi="ChollaWide"/>
            <w:sz w:val="22"/>
          </w:rPr>
          <w:t xml:space="preserve"> responde al diseño y formul</w:t>
        </w:r>
        <w:r>
          <w:rPr>
            <w:rFonts w:ascii="ChollaWide" w:hAnsi="ChollaWide"/>
            <w:sz w:val="22"/>
          </w:rPr>
          <w:t xml:space="preserve">ación del </w:t>
        </w:r>
      </w:ins>
      <w:ins w:id="88" w:author="Karla Jinesta" w:date="2018-03-05T09:42:00Z">
        <w:r>
          <w:rPr>
            <w:rFonts w:ascii="ChollaWide" w:hAnsi="ChollaWide"/>
            <w:sz w:val="22"/>
          </w:rPr>
          <w:t>proyecto censal</w:t>
        </w:r>
      </w:ins>
      <w:ins w:id="89" w:author="Karla Jinesta" w:date="2018-03-05T09:40:00Z">
        <w:r>
          <w:rPr>
            <w:rFonts w:ascii="ChollaWide" w:hAnsi="ChollaWide"/>
            <w:sz w:val="22"/>
          </w:rPr>
          <w:t xml:space="preserve">, con el detalle de los </w:t>
        </w:r>
        <w:r w:rsidRPr="00E733A6">
          <w:rPr>
            <w:rFonts w:ascii="ChollaWide" w:hAnsi="ChollaWide"/>
            <w:sz w:val="22"/>
          </w:rPr>
          <w:t xml:space="preserve">programas anuales operativos, objetivos, cronograma de actividades, recursos y presupuesto; esta etapa además incluye la implantación del proyecto en términos administrativos y operativos, así como aquellas acciones orientadas a establecer la base jurídica, apoyada en las leyes existentes y mediante la emisión de decretos específicos; así mismo </w:t>
        </w:r>
      </w:ins>
      <w:ins w:id="90" w:author="Karla Jinesta" w:date="2018-03-05T09:42:00Z">
        <w:r>
          <w:rPr>
            <w:rFonts w:ascii="ChollaWide" w:hAnsi="ChollaWide"/>
            <w:sz w:val="22"/>
          </w:rPr>
          <w:t xml:space="preserve">contempla </w:t>
        </w:r>
      </w:ins>
      <w:ins w:id="91" w:author="Karla Jinesta" w:date="2018-03-05T09:40:00Z">
        <w:r w:rsidRPr="00E733A6">
          <w:rPr>
            <w:rFonts w:ascii="ChollaWide" w:hAnsi="ChollaWide"/>
            <w:sz w:val="22"/>
          </w:rPr>
          <w:t xml:space="preserve">la actualización cartográfica para la delimitación de áreas y segmentos censales (áreas de trabajo); el desarrollo de la metodología censal y de los sistemas informáticos, el diseño del archivo censal y la realización del Censo Experimental, actividad que implica poner a prueba todos y cada uno de los instrumentos de recolección de datos, contenidos temáticos, documentos técnicos, documentos auxiliares de control, manuales y los procedimientos informáticos que se utilizarán en la ejecución y procesamiento del censo. Esta etapa culminaría con la realización de los ajustes técnicos, metodológicos y operativos derivados de los resultados del censo piloto. </w:t>
        </w:r>
      </w:ins>
    </w:p>
    <w:p w14:paraId="19EA69A0" w14:textId="77777777" w:rsidR="00E733A6" w:rsidRPr="00E733A6" w:rsidRDefault="00E733A6" w:rsidP="00E733A6">
      <w:pPr>
        <w:pStyle w:val="WW-Lista2"/>
        <w:ind w:firstLine="360"/>
        <w:jc w:val="both"/>
        <w:rPr>
          <w:ins w:id="92" w:author="Karla Jinesta" w:date="2018-03-05T09:40:00Z"/>
          <w:rFonts w:ascii="ChollaWide" w:hAnsi="ChollaWide"/>
          <w:sz w:val="22"/>
        </w:rPr>
      </w:pPr>
    </w:p>
    <w:p w14:paraId="50E2E3AF" w14:textId="31EBC199" w:rsidR="00E733A6" w:rsidRPr="00E733A6" w:rsidRDefault="00E733A6" w:rsidP="00E733A6">
      <w:pPr>
        <w:pStyle w:val="WW-Lista2"/>
        <w:ind w:firstLine="360"/>
        <w:jc w:val="both"/>
        <w:rPr>
          <w:ins w:id="93" w:author="Karla Jinesta" w:date="2018-03-05T09:40:00Z"/>
          <w:rFonts w:ascii="ChollaWide" w:hAnsi="ChollaWide"/>
          <w:sz w:val="22"/>
        </w:rPr>
      </w:pPr>
      <w:ins w:id="94" w:author="Karla Jinesta" w:date="2018-03-05T09:40:00Z">
        <w:r w:rsidRPr="00E733A6">
          <w:rPr>
            <w:rFonts w:ascii="ChollaWide" w:hAnsi="ChollaWide"/>
            <w:i/>
            <w:sz w:val="22"/>
            <w:rPrChange w:id="95" w:author="Karla Jinesta" w:date="2018-03-05T09:43:00Z">
              <w:rPr>
                <w:rFonts w:ascii="ChollaWide" w:hAnsi="ChollaWide"/>
                <w:sz w:val="22"/>
              </w:rPr>
            </w:rPrChange>
          </w:rPr>
          <w:t>La etapa censal:</w:t>
        </w:r>
        <w:r w:rsidRPr="00E733A6">
          <w:rPr>
            <w:rFonts w:ascii="ChollaWide" w:hAnsi="ChollaWide"/>
            <w:sz w:val="22"/>
          </w:rPr>
          <w:t xml:space="preserve"> </w:t>
        </w:r>
      </w:ins>
      <w:ins w:id="96" w:author="Karla Jinesta" w:date="2018-03-05T09:43:00Z">
        <w:r>
          <w:rPr>
            <w:rFonts w:ascii="ChollaWide" w:hAnsi="ChollaWide"/>
            <w:sz w:val="22"/>
          </w:rPr>
          <w:t>en ella</w:t>
        </w:r>
      </w:ins>
      <w:ins w:id="97" w:author="Karla Jinesta" w:date="2018-03-05T09:40:00Z">
        <w:r w:rsidRPr="00E733A6">
          <w:rPr>
            <w:rFonts w:ascii="ChollaWide" w:hAnsi="ChollaWide"/>
            <w:sz w:val="22"/>
          </w:rPr>
          <w:t xml:space="preserve"> se realizan básicamente acciones relativas al trabajo de campo; reclutamiento de personal y capacitación de censistas y supervisores; se efectúa la distribución del material censal hacia todo el territorio nacional, se realiza el empadronamiento censal en todo el país, se rescatan las entrevistas pendientes, se efectúa el acopio y ordenamiento del material censal proveniente del campo; además se ejecuta la estrategia publicitaria del censo.</w:t>
        </w:r>
      </w:ins>
    </w:p>
    <w:p w14:paraId="2B459222" w14:textId="77777777" w:rsidR="00E733A6" w:rsidRPr="00E733A6" w:rsidRDefault="00E733A6" w:rsidP="00E733A6">
      <w:pPr>
        <w:pStyle w:val="WW-Lista2"/>
        <w:ind w:firstLine="360"/>
        <w:jc w:val="both"/>
        <w:rPr>
          <w:ins w:id="98" w:author="Karla Jinesta" w:date="2018-03-05T09:40:00Z"/>
          <w:rFonts w:ascii="ChollaWide" w:hAnsi="ChollaWide"/>
          <w:sz w:val="22"/>
        </w:rPr>
      </w:pPr>
    </w:p>
    <w:p w14:paraId="2703E8DC" w14:textId="77777777" w:rsidR="00E733A6" w:rsidRDefault="00E733A6" w:rsidP="00E733A6">
      <w:pPr>
        <w:pStyle w:val="WW-Lista2"/>
        <w:ind w:firstLine="360"/>
        <w:jc w:val="both"/>
        <w:rPr>
          <w:ins w:id="99" w:author="Karla Jinesta" w:date="2018-03-05T09:45:00Z"/>
          <w:rFonts w:ascii="ChollaWide" w:hAnsi="ChollaWide"/>
          <w:sz w:val="22"/>
        </w:rPr>
      </w:pPr>
      <w:ins w:id="100" w:author="Karla Jinesta" w:date="2018-03-05T09:40:00Z">
        <w:r w:rsidRPr="00E733A6">
          <w:rPr>
            <w:rFonts w:ascii="ChollaWide" w:hAnsi="ChollaWide"/>
            <w:i/>
            <w:sz w:val="22"/>
            <w:rPrChange w:id="101" w:author="Karla Jinesta" w:date="2018-03-05T09:43:00Z">
              <w:rPr>
                <w:rFonts w:ascii="ChollaWide" w:hAnsi="ChollaWide"/>
                <w:sz w:val="22"/>
              </w:rPr>
            </w:rPrChange>
          </w:rPr>
          <w:lastRenderedPageBreak/>
          <w:t>La etapa poscensal</w:t>
        </w:r>
        <w:r w:rsidRPr="00E733A6">
          <w:rPr>
            <w:rFonts w:ascii="ChollaWide" w:hAnsi="ChollaWide"/>
            <w:sz w:val="22"/>
          </w:rPr>
          <w:t>: es la que abarca la revisión, crítica y codificación de los cuestionarios censales; la realización de la digitación o transcripción electrónica de los datos, la validación de la información, la tabulación, la evaluación y análisis de los resultados y finalmente se elaboran una serie de publicaciones y bases de datos en medios magnéticos e impresos que permitan una amplia difusión y utilización de los datos censales.  Se realiza además la evaluación general del proyecto censal.</w:t>
        </w:r>
      </w:ins>
    </w:p>
    <w:p w14:paraId="46B70F71" w14:textId="77777777" w:rsidR="00E733A6" w:rsidRDefault="00E733A6" w:rsidP="00E733A6">
      <w:pPr>
        <w:pStyle w:val="WW-Lista2"/>
        <w:ind w:firstLine="360"/>
        <w:jc w:val="both"/>
        <w:rPr>
          <w:ins w:id="102" w:author="Karla Jinesta" w:date="2018-03-05T09:45:00Z"/>
          <w:rFonts w:ascii="ChollaWide" w:hAnsi="ChollaWide"/>
          <w:sz w:val="22"/>
        </w:rPr>
      </w:pPr>
    </w:p>
    <w:p w14:paraId="77D837FE" w14:textId="661D1370" w:rsidR="00E733A6" w:rsidRPr="00E733A6" w:rsidRDefault="00E733A6" w:rsidP="00E733A6">
      <w:pPr>
        <w:pStyle w:val="WW-Lista2"/>
        <w:ind w:firstLine="360"/>
        <w:jc w:val="both"/>
        <w:rPr>
          <w:ins w:id="103" w:author="Karla Jinesta" w:date="2018-03-05T09:40:00Z"/>
          <w:rFonts w:ascii="ChollaWide" w:hAnsi="ChollaWide"/>
          <w:sz w:val="22"/>
        </w:rPr>
      </w:pPr>
      <w:ins w:id="104" w:author="Karla Jinesta" w:date="2018-03-05T09:45:00Z">
        <w:r>
          <w:rPr>
            <w:rFonts w:ascii="ChollaWide" w:hAnsi="ChollaWide"/>
            <w:sz w:val="22"/>
          </w:rPr>
          <w:t xml:space="preserve">En el anexo 1 se presenta el cronograma detallado con las actividades y tareas a realizar para </w:t>
        </w:r>
      </w:ins>
      <w:ins w:id="105" w:author="Karla Jinesta" w:date="2018-03-05T09:46:00Z">
        <w:r>
          <w:rPr>
            <w:rFonts w:ascii="ChollaWide" w:hAnsi="ChollaWide"/>
            <w:sz w:val="22"/>
          </w:rPr>
          <w:t>ejecutar</w:t>
        </w:r>
      </w:ins>
      <w:ins w:id="106" w:author="Karla Jinesta" w:date="2018-03-05T09:45:00Z">
        <w:r>
          <w:rPr>
            <w:rFonts w:ascii="ChollaWide" w:hAnsi="ChollaWide"/>
            <w:sz w:val="22"/>
          </w:rPr>
          <w:t xml:space="preserve"> el proyecto.</w:t>
        </w:r>
      </w:ins>
    </w:p>
    <w:p w14:paraId="5C0916D6" w14:textId="77777777" w:rsidR="00E733A6" w:rsidRPr="00E733A6" w:rsidRDefault="00E733A6" w:rsidP="00E733A6">
      <w:pPr>
        <w:pStyle w:val="WW-Lista2"/>
        <w:ind w:firstLine="360"/>
        <w:jc w:val="both"/>
        <w:rPr>
          <w:ins w:id="107" w:author="Karla Jinesta" w:date="2018-03-05T09:40:00Z"/>
          <w:rFonts w:ascii="ChollaWide" w:hAnsi="ChollaWide"/>
          <w:sz w:val="22"/>
        </w:rPr>
      </w:pPr>
    </w:p>
    <w:p w14:paraId="2E583E6E" w14:textId="77777777" w:rsidR="00E733A6" w:rsidRDefault="00E733A6" w:rsidP="00E733A6">
      <w:pPr>
        <w:pStyle w:val="Ttulo1"/>
        <w:numPr>
          <w:ilvl w:val="0"/>
          <w:numId w:val="1"/>
        </w:numPr>
        <w:tabs>
          <w:tab w:val="left" w:pos="851"/>
        </w:tabs>
        <w:rPr>
          <w:ins w:id="108" w:author="Karla Jinesta" w:date="2018-03-05T09:44:00Z"/>
          <w:rFonts w:ascii="ChollaSansBold" w:hAnsi="ChollaSansBold"/>
          <w:b w:val="0"/>
          <w:sz w:val="40"/>
          <w:u w:val="single"/>
        </w:rPr>
      </w:pPr>
      <w:bookmarkStart w:id="109" w:name="_Toc484520094"/>
      <w:ins w:id="110" w:author="Karla Jinesta" w:date="2018-03-05T09:44:00Z">
        <w:r w:rsidRPr="00705929">
          <w:rPr>
            <w:rFonts w:ascii="ChollaSansBold" w:hAnsi="ChollaSansBold"/>
            <w:b w:val="0"/>
            <w:sz w:val="40"/>
            <w:u w:val="single"/>
          </w:rPr>
          <w:t>Estimación de recursos</w:t>
        </w:r>
        <w:bookmarkEnd w:id="109"/>
        <w:r w:rsidRPr="00705929">
          <w:rPr>
            <w:rFonts w:ascii="ChollaSansBold" w:hAnsi="ChollaSansBold"/>
            <w:b w:val="0"/>
            <w:sz w:val="40"/>
            <w:u w:val="single"/>
          </w:rPr>
          <w:t xml:space="preserve"> </w:t>
        </w:r>
      </w:ins>
    </w:p>
    <w:p w14:paraId="4916D685" w14:textId="546787F1" w:rsidR="00F71245" w:rsidDel="00E733A6" w:rsidRDefault="00F71245" w:rsidP="00E733A6">
      <w:pPr>
        <w:pStyle w:val="WW-Lista2"/>
        <w:ind w:left="0" w:firstLine="360"/>
        <w:jc w:val="both"/>
        <w:rPr>
          <w:del w:id="111" w:author="Karla Jinesta" w:date="2018-03-05T09:44:00Z"/>
          <w:rFonts w:ascii="ChollaWide" w:hAnsi="ChollaWide"/>
          <w:sz w:val="22"/>
        </w:rPr>
      </w:pPr>
    </w:p>
    <w:p w14:paraId="75B1F2A8" w14:textId="71564A6F" w:rsidR="00E733A6" w:rsidRDefault="00E733A6">
      <w:pPr>
        <w:pStyle w:val="WW-Lista2"/>
        <w:ind w:left="0" w:firstLine="360"/>
        <w:jc w:val="both"/>
        <w:rPr>
          <w:ins w:id="112" w:author="Karla Jinesta" w:date="2018-03-05T09:44:00Z"/>
          <w:rFonts w:ascii="ChollaWide" w:hAnsi="ChollaWide"/>
          <w:sz w:val="22"/>
        </w:rPr>
      </w:pPr>
    </w:p>
    <w:p w14:paraId="0A5FDD4D" w14:textId="047F8C61" w:rsidR="00E733A6" w:rsidRPr="00D51BE2" w:rsidRDefault="00E733A6" w:rsidP="00E733A6">
      <w:pPr>
        <w:pStyle w:val="WW-Lista2"/>
        <w:ind w:left="0" w:firstLine="360"/>
        <w:jc w:val="both"/>
        <w:rPr>
          <w:ins w:id="113" w:author="Karla Jinesta" w:date="2018-03-05T09:44:00Z"/>
          <w:rFonts w:ascii="ChollaWide" w:hAnsi="ChollaWide"/>
          <w:b/>
          <w:i/>
          <w:sz w:val="22"/>
          <w:rPrChange w:id="114" w:author="Karla Jinesta" w:date="2018-03-05T09:52:00Z">
            <w:rPr>
              <w:ins w:id="115" w:author="Karla Jinesta" w:date="2018-03-05T09:44:00Z"/>
              <w:rFonts w:ascii="ChollaWide" w:hAnsi="ChollaWide"/>
              <w:sz w:val="22"/>
            </w:rPr>
          </w:rPrChange>
        </w:rPr>
      </w:pPr>
      <w:ins w:id="116" w:author="Karla Jinesta" w:date="2018-03-05T09:44:00Z">
        <w:r w:rsidRPr="00D51BE2">
          <w:rPr>
            <w:rFonts w:ascii="ChollaWide" w:hAnsi="ChollaWide"/>
            <w:b/>
            <w:i/>
            <w:sz w:val="22"/>
            <w:rPrChange w:id="117" w:author="Karla Jinesta" w:date="2018-03-05T09:52:00Z">
              <w:rPr>
                <w:rFonts w:ascii="ChollaWide" w:hAnsi="ChollaWide"/>
                <w:sz w:val="22"/>
              </w:rPr>
            </w:rPrChange>
          </w:rPr>
          <w:t>Pendiente a los datos que está preparando Gustavo</w:t>
        </w:r>
      </w:ins>
      <w:ins w:id="118" w:author="Karla Jinesta" w:date="2018-03-05T09:46:00Z">
        <w:r w:rsidRPr="00D51BE2">
          <w:rPr>
            <w:rFonts w:ascii="ChollaWide" w:hAnsi="ChollaWide"/>
            <w:b/>
            <w:i/>
            <w:sz w:val="22"/>
            <w:rPrChange w:id="119" w:author="Karla Jinesta" w:date="2018-03-05T09:52:00Z">
              <w:rPr>
                <w:rFonts w:ascii="ChollaWide" w:hAnsi="ChollaWide"/>
                <w:sz w:val="22"/>
              </w:rPr>
            </w:rPrChange>
          </w:rPr>
          <w:t>.</w:t>
        </w:r>
      </w:ins>
    </w:p>
    <w:p w14:paraId="1E3AFDC3" w14:textId="77777777" w:rsidR="00D51BE2" w:rsidRDefault="00D51BE2" w:rsidP="00D51BE2">
      <w:pPr>
        <w:jc w:val="both"/>
        <w:rPr>
          <w:ins w:id="120" w:author="Karla Jinesta" w:date="2018-03-05T09:47:00Z"/>
          <w:rFonts w:ascii="ChollaWide" w:hAnsi="ChollaWide"/>
          <w:sz w:val="22"/>
          <w:szCs w:val="20"/>
          <w:lang w:val="es-ES_tradnl" w:eastAsia="ar-SA"/>
        </w:rPr>
      </w:pPr>
    </w:p>
    <w:p w14:paraId="176EB508" w14:textId="052974DD" w:rsidR="00D51BE2" w:rsidRDefault="00D51BE2" w:rsidP="00D51BE2">
      <w:pPr>
        <w:jc w:val="both"/>
        <w:rPr>
          <w:ins w:id="121" w:author="Karla Jinesta" w:date="2018-03-05T09:47:00Z"/>
          <w:rFonts w:ascii="ChollaWide" w:hAnsi="ChollaWide"/>
          <w:sz w:val="22"/>
          <w:szCs w:val="20"/>
          <w:lang w:val="es-ES_tradnl" w:eastAsia="ar-SA"/>
        </w:rPr>
      </w:pPr>
      <w:ins w:id="122" w:author="Karla Jinesta" w:date="2018-03-05T09:47:00Z">
        <w:r w:rsidRPr="00C8216E">
          <w:rPr>
            <w:rFonts w:ascii="ChollaWide" w:hAnsi="ChollaWide"/>
            <w:sz w:val="22"/>
            <w:szCs w:val="20"/>
            <w:lang w:val="es-ES_tradnl" w:eastAsia="ar-SA"/>
          </w:rPr>
          <w:t>Para</w:t>
        </w:r>
        <w:r>
          <w:rPr>
            <w:rFonts w:ascii="ChollaWide" w:hAnsi="ChollaWide"/>
            <w:sz w:val="22"/>
            <w:szCs w:val="20"/>
            <w:lang w:val="es-ES_tradnl" w:eastAsia="ar-SA"/>
          </w:rPr>
          <w:t xml:space="preserve"> el proyecto se ha estimado un presupuesto de XXX colones, distribuido de la siguiente manera: X% del presupuesto se invertirá en la etapa pre</w:t>
        </w:r>
      </w:ins>
      <w:ins w:id="123" w:author="Karla Jinesta" w:date="2018-03-05T09:48:00Z">
        <w:r>
          <w:rPr>
            <w:rFonts w:ascii="ChollaWide" w:hAnsi="ChollaWide"/>
            <w:sz w:val="22"/>
            <w:szCs w:val="20"/>
            <w:lang w:val="es-ES_tradnl" w:eastAsia="ar-SA"/>
          </w:rPr>
          <w:t>-</w:t>
        </w:r>
      </w:ins>
      <w:ins w:id="124" w:author="Karla Jinesta" w:date="2018-03-05T09:47:00Z">
        <w:r>
          <w:rPr>
            <w:rFonts w:ascii="ChollaWide" w:hAnsi="ChollaWide"/>
            <w:sz w:val="22"/>
            <w:szCs w:val="20"/>
            <w:lang w:val="es-ES_tradnl" w:eastAsia="ar-SA"/>
          </w:rPr>
          <w:t>censal, X% durante el año censal y X% durante la etapa pos</w:t>
        </w:r>
      </w:ins>
      <w:ins w:id="125" w:author="Karla Jinesta" w:date="2018-03-05T09:48:00Z">
        <w:r>
          <w:rPr>
            <w:rFonts w:ascii="ChollaWide" w:hAnsi="ChollaWide"/>
            <w:sz w:val="22"/>
            <w:szCs w:val="20"/>
            <w:lang w:val="es-ES_tradnl" w:eastAsia="ar-SA"/>
          </w:rPr>
          <w:t>-</w:t>
        </w:r>
      </w:ins>
      <w:ins w:id="126" w:author="Karla Jinesta" w:date="2018-03-05T09:47:00Z">
        <w:r>
          <w:rPr>
            <w:rFonts w:ascii="ChollaWide" w:hAnsi="ChollaWide"/>
            <w:sz w:val="22"/>
            <w:szCs w:val="20"/>
            <w:lang w:val="es-ES_tradnl" w:eastAsia="ar-SA"/>
          </w:rPr>
          <w:t>censal.</w:t>
        </w:r>
      </w:ins>
    </w:p>
    <w:p w14:paraId="0D23A07E" w14:textId="77777777" w:rsidR="00D51BE2" w:rsidRDefault="00D51BE2" w:rsidP="00D51BE2">
      <w:pPr>
        <w:jc w:val="both"/>
        <w:rPr>
          <w:ins w:id="127" w:author="Karla Jinesta" w:date="2018-03-05T09:47:00Z"/>
          <w:rFonts w:ascii="ChollaWide" w:hAnsi="ChollaWide"/>
          <w:sz w:val="22"/>
          <w:szCs w:val="20"/>
          <w:lang w:val="es-ES_tradnl" w:eastAsia="ar-SA"/>
        </w:rPr>
      </w:pPr>
    </w:p>
    <w:p w14:paraId="2AD0B82C" w14:textId="557B5C01" w:rsidR="00D51BE2" w:rsidRDefault="00D51BE2" w:rsidP="00D51BE2">
      <w:pPr>
        <w:jc w:val="both"/>
        <w:rPr>
          <w:ins w:id="128" w:author="Karla Jinesta" w:date="2018-03-05T09:47:00Z"/>
          <w:rFonts w:ascii="ChollaWide" w:hAnsi="ChollaWide"/>
          <w:sz w:val="22"/>
          <w:szCs w:val="20"/>
          <w:lang w:val="es-ES_tradnl" w:eastAsia="ar-SA"/>
        </w:rPr>
      </w:pPr>
      <w:ins w:id="129" w:author="Karla Jinesta" w:date="2018-03-05T09:47:00Z">
        <w:r>
          <w:rPr>
            <w:rFonts w:ascii="ChollaWide" w:hAnsi="ChollaWide"/>
            <w:sz w:val="22"/>
            <w:szCs w:val="20"/>
            <w:lang w:val="es-ES_tradnl" w:eastAsia="ar-SA"/>
          </w:rPr>
          <w:t xml:space="preserve">A nivel de subpartida, el </w:t>
        </w:r>
      </w:ins>
      <w:ins w:id="130" w:author="Karla Jinesta" w:date="2018-03-05T09:48:00Z">
        <w:r>
          <w:rPr>
            <w:rFonts w:ascii="ChollaWide" w:hAnsi="ChollaWide"/>
            <w:sz w:val="22"/>
            <w:szCs w:val="20"/>
            <w:lang w:val="es-ES_tradnl" w:eastAsia="ar-SA"/>
          </w:rPr>
          <w:t>X</w:t>
        </w:r>
      </w:ins>
      <w:ins w:id="131" w:author="Karla Jinesta" w:date="2018-03-05T09:47:00Z">
        <w:r>
          <w:rPr>
            <w:rFonts w:ascii="ChollaWide" w:hAnsi="ChollaWide"/>
            <w:sz w:val="22"/>
            <w:szCs w:val="20"/>
            <w:lang w:val="es-ES_tradnl" w:eastAsia="ar-SA"/>
          </w:rPr>
          <w:t xml:space="preserve">% del presupuesto del proyecto se invertirá en </w:t>
        </w:r>
      </w:ins>
      <w:ins w:id="132" w:author="Karla Jinesta" w:date="2018-03-05T09:49:00Z">
        <w:r>
          <w:rPr>
            <w:rFonts w:ascii="ChollaWide" w:hAnsi="ChollaWide"/>
            <w:sz w:val="22"/>
            <w:szCs w:val="20"/>
            <w:lang w:val="es-ES_tradnl" w:eastAsia="ar-SA"/>
          </w:rPr>
          <w:t>AAAA</w:t>
        </w:r>
      </w:ins>
      <w:ins w:id="133" w:author="Karla Jinesta" w:date="2018-03-05T09:47:00Z">
        <w:r>
          <w:rPr>
            <w:rFonts w:ascii="ChollaWide" w:hAnsi="ChollaWide"/>
            <w:sz w:val="22"/>
            <w:szCs w:val="20"/>
            <w:lang w:val="es-ES_tradnl" w:eastAsia="ar-SA"/>
          </w:rPr>
          <w:t xml:space="preserve">, </w:t>
        </w:r>
      </w:ins>
      <w:ins w:id="134" w:author="Karla Jinesta" w:date="2018-03-05T09:48:00Z">
        <w:r>
          <w:rPr>
            <w:rFonts w:ascii="ChollaWide" w:hAnsi="ChollaWide"/>
            <w:sz w:val="22"/>
            <w:szCs w:val="20"/>
            <w:lang w:val="es-ES_tradnl" w:eastAsia="ar-SA"/>
          </w:rPr>
          <w:t>X</w:t>
        </w:r>
      </w:ins>
      <w:ins w:id="135" w:author="Karla Jinesta" w:date="2018-03-05T09:47:00Z">
        <w:r>
          <w:rPr>
            <w:rFonts w:ascii="ChollaWide" w:hAnsi="ChollaWide"/>
            <w:sz w:val="22"/>
            <w:szCs w:val="20"/>
            <w:lang w:val="es-ES_tradnl" w:eastAsia="ar-SA"/>
          </w:rPr>
          <w:t xml:space="preserve">% en </w:t>
        </w:r>
      </w:ins>
      <w:ins w:id="136" w:author="Karla Jinesta" w:date="2018-03-05T09:49:00Z">
        <w:r>
          <w:rPr>
            <w:rFonts w:ascii="ChollaWide" w:hAnsi="ChollaWide"/>
            <w:sz w:val="22"/>
            <w:szCs w:val="20"/>
            <w:lang w:val="es-ES_tradnl" w:eastAsia="ar-SA"/>
          </w:rPr>
          <w:t>AAAA</w:t>
        </w:r>
      </w:ins>
      <w:ins w:id="137" w:author="Karla Jinesta" w:date="2018-03-05T09:47:00Z">
        <w:r>
          <w:rPr>
            <w:rFonts w:ascii="ChollaWide" w:hAnsi="ChollaWide"/>
            <w:sz w:val="22"/>
            <w:szCs w:val="20"/>
            <w:lang w:val="es-ES_tradnl" w:eastAsia="ar-SA"/>
          </w:rPr>
          <w:t xml:space="preserve">, </w:t>
        </w:r>
      </w:ins>
      <w:ins w:id="138" w:author="Karla Jinesta" w:date="2018-03-05T09:48:00Z">
        <w:r>
          <w:rPr>
            <w:rFonts w:ascii="ChollaWide" w:hAnsi="ChollaWide"/>
            <w:sz w:val="22"/>
            <w:szCs w:val="20"/>
            <w:lang w:val="es-ES_tradnl" w:eastAsia="ar-SA"/>
          </w:rPr>
          <w:t>X</w:t>
        </w:r>
      </w:ins>
      <w:ins w:id="139" w:author="Karla Jinesta" w:date="2018-03-05T09:47:00Z">
        <w:r>
          <w:rPr>
            <w:rFonts w:ascii="ChollaWide" w:hAnsi="ChollaWide"/>
            <w:sz w:val="22"/>
            <w:szCs w:val="20"/>
            <w:lang w:val="es-ES_tradnl" w:eastAsia="ar-SA"/>
          </w:rPr>
          <w:t xml:space="preserve">% en </w:t>
        </w:r>
      </w:ins>
      <w:ins w:id="140" w:author="Karla Jinesta" w:date="2018-03-05T09:49:00Z">
        <w:r>
          <w:rPr>
            <w:rFonts w:ascii="ChollaWide" w:hAnsi="ChollaWide"/>
            <w:sz w:val="22"/>
            <w:szCs w:val="20"/>
            <w:lang w:val="es-ES_tradnl" w:eastAsia="ar-SA"/>
          </w:rPr>
          <w:t>AAA</w:t>
        </w:r>
      </w:ins>
      <w:ins w:id="141" w:author="Karla Jinesta" w:date="2018-03-05T09:47:00Z">
        <w:r>
          <w:rPr>
            <w:rFonts w:ascii="ChollaWide" w:hAnsi="ChollaWide"/>
            <w:sz w:val="22"/>
            <w:szCs w:val="20"/>
            <w:lang w:val="es-ES_tradnl" w:eastAsia="ar-SA"/>
          </w:rPr>
          <w:t xml:space="preserve"> y </w:t>
        </w:r>
      </w:ins>
      <w:ins w:id="142" w:author="Karla Jinesta" w:date="2018-03-05T09:48:00Z">
        <w:r>
          <w:rPr>
            <w:rFonts w:ascii="ChollaWide" w:hAnsi="ChollaWide"/>
            <w:sz w:val="22"/>
            <w:szCs w:val="20"/>
            <w:lang w:val="es-ES_tradnl" w:eastAsia="ar-SA"/>
          </w:rPr>
          <w:t>X</w:t>
        </w:r>
      </w:ins>
      <w:ins w:id="143" w:author="Karla Jinesta" w:date="2018-03-05T09:47:00Z">
        <w:r>
          <w:rPr>
            <w:rFonts w:ascii="ChollaWide" w:hAnsi="ChollaWide"/>
            <w:sz w:val="22"/>
            <w:szCs w:val="20"/>
            <w:lang w:val="es-ES_tradnl" w:eastAsia="ar-SA"/>
          </w:rPr>
          <w:t xml:space="preserve">% en </w:t>
        </w:r>
      </w:ins>
      <w:ins w:id="144" w:author="Karla Jinesta" w:date="2018-03-05T09:50:00Z">
        <w:r>
          <w:rPr>
            <w:rFonts w:ascii="ChollaWide" w:hAnsi="ChollaWide"/>
            <w:sz w:val="22"/>
            <w:szCs w:val="20"/>
            <w:lang w:val="es-ES_tradnl" w:eastAsia="ar-SA"/>
          </w:rPr>
          <w:t>AAA</w:t>
        </w:r>
      </w:ins>
      <w:ins w:id="145" w:author="Karla Jinesta" w:date="2018-03-05T09:47:00Z">
        <w:r>
          <w:rPr>
            <w:rFonts w:ascii="ChollaWide" w:hAnsi="ChollaWide"/>
            <w:sz w:val="22"/>
            <w:szCs w:val="20"/>
            <w:lang w:val="es-ES_tradnl" w:eastAsia="ar-SA"/>
          </w:rPr>
          <w:t>.</w:t>
        </w:r>
      </w:ins>
    </w:p>
    <w:p w14:paraId="243644E1" w14:textId="77777777" w:rsidR="00D51BE2" w:rsidRDefault="00D51BE2" w:rsidP="00D51BE2">
      <w:pPr>
        <w:jc w:val="both"/>
        <w:rPr>
          <w:ins w:id="146" w:author="Karla Jinesta" w:date="2018-03-05T09:47:00Z"/>
          <w:rFonts w:ascii="ChollaWide" w:hAnsi="ChollaWide"/>
          <w:sz w:val="22"/>
          <w:szCs w:val="20"/>
          <w:lang w:val="es-ES_tradnl" w:eastAsia="ar-SA"/>
        </w:rPr>
      </w:pPr>
    </w:p>
    <w:p w14:paraId="50FD3DDC" w14:textId="39319B5A" w:rsidR="00D51BE2" w:rsidRDefault="00D51BE2" w:rsidP="00D51BE2">
      <w:pPr>
        <w:jc w:val="both"/>
        <w:rPr>
          <w:ins w:id="147" w:author="Karla Jinesta" w:date="2018-03-05T09:50:00Z"/>
          <w:rFonts w:ascii="ChollaWide" w:hAnsi="ChollaWide"/>
          <w:sz w:val="22"/>
          <w:szCs w:val="20"/>
          <w:lang w:val="es-ES_tradnl" w:eastAsia="ar-SA"/>
        </w:rPr>
      </w:pPr>
      <w:ins w:id="148" w:author="Karla Jinesta" w:date="2018-03-05T09:47:00Z">
        <w:r>
          <w:rPr>
            <w:rFonts w:ascii="ChollaWide" w:hAnsi="ChollaWide"/>
            <w:sz w:val="22"/>
            <w:szCs w:val="20"/>
            <w:lang w:val="es-ES_tradnl" w:eastAsia="ar-SA"/>
          </w:rPr>
          <w:t>A continuación, se muestra un cuadro con el desglose del presupuesto estimado para el proyecto</w:t>
        </w:r>
      </w:ins>
      <w:ins w:id="149" w:author="Karla Jinesta" w:date="2018-03-05T09:48:00Z">
        <w:r>
          <w:rPr>
            <w:rFonts w:ascii="ChollaWide" w:hAnsi="ChollaWide"/>
            <w:sz w:val="22"/>
            <w:szCs w:val="20"/>
            <w:lang w:val="es-ES_tradnl" w:eastAsia="ar-SA"/>
          </w:rPr>
          <w:t>,</w:t>
        </w:r>
      </w:ins>
      <w:ins w:id="150" w:author="Karla Jinesta" w:date="2018-03-05T09:47:00Z">
        <w:r>
          <w:rPr>
            <w:rFonts w:ascii="ChollaWide" w:hAnsi="ChollaWide"/>
            <w:sz w:val="22"/>
            <w:szCs w:val="20"/>
            <w:lang w:val="es-ES_tradnl" w:eastAsia="ar-SA"/>
          </w:rPr>
          <w:t xml:space="preserve"> </w:t>
        </w:r>
      </w:ins>
      <w:ins w:id="151" w:author="Karla Jinesta" w:date="2018-03-05T09:48:00Z">
        <w:r>
          <w:rPr>
            <w:rFonts w:ascii="ChollaWide" w:hAnsi="ChollaWide"/>
            <w:sz w:val="22"/>
            <w:szCs w:val="20"/>
            <w:lang w:val="es-ES_tradnl" w:eastAsia="ar-SA"/>
          </w:rPr>
          <w:t>según partidas y subpartidas</w:t>
        </w:r>
      </w:ins>
    </w:p>
    <w:p w14:paraId="788573FE" w14:textId="77777777" w:rsidR="00D51BE2" w:rsidRDefault="00D51BE2" w:rsidP="00D51BE2">
      <w:pPr>
        <w:jc w:val="both"/>
        <w:rPr>
          <w:ins w:id="152" w:author="Karla Jinesta" w:date="2018-03-05T09:50:00Z"/>
          <w:rFonts w:ascii="ChollaWide" w:hAnsi="ChollaWide"/>
          <w:sz w:val="22"/>
          <w:szCs w:val="20"/>
          <w:lang w:val="es-ES_tradnl" w:eastAsia="ar-SA"/>
        </w:rPr>
      </w:pPr>
    </w:p>
    <w:p w14:paraId="35FE570D" w14:textId="00A2E55F" w:rsidR="00D51BE2" w:rsidRPr="00F00EFC" w:rsidRDefault="00D51BE2">
      <w:pPr>
        <w:pStyle w:val="Prrafodelista"/>
        <w:keepNext/>
        <w:keepLines/>
        <w:numPr>
          <w:ilvl w:val="0"/>
          <w:numId w:val="1"/>
        </w:numPr>
        <w:tabs>
          <w:tab w:val="left" w:pos="851"/>
        </w:tabs>
        <w:spacing w:before="480"/>
        <w:outlineLvl w:val="0"/>
        <w:rPr>
          <w:ins w:id="153" w:author="Karla Jinesta" w:date="2018-03-05T09:51:00Z"/>
          <w:rFonts w:ascii="ChollaSansBold" w:eastAsiaTheme="majorEastAsia" w:hAnsi="ChollaSansBold" w:cstheme="majorBidi"/>
          <w:bCs/>
          <w:color w:val="365F91" w:themeColor="accent1" w:themeShade="BF"/>
          <w:sz w:val="40"/>
          <w:szCs w:val="28"/>
          <w:u w:val="single"/>
          <w:rPrChange w:id="154" w:author="Karla Jinesta" w:date="2018-03-05T15:54:00Z">
            <w:rPr>
              <w:ins w:id="155" w:author="Karla Jinesta" w:date="2018-03-05T09:51:00Z"/>
              <w:rFonts w:eastAsiaTheme="majorEastAsia"/>
            </w:rPr>
          </w:rPrChange>
        </w:rPr>
        <w:pPrChange w:id="156" w:author="Karla Jinesta" w:date="2018-03-05T15:54:00Z">
          <w:pPr>
            <w:keepNext/>
            <w:keepLines/>
            <w:numPr>
              <w:numId w:val="23"/>
            </w:numPr>
            <w:tabs>
              <w:tab w:val="left" w:pos="851"/>
            </w:tabs>
            <w:spacing w:before="480"/>
            <w:ind w:left="720" w:hanging="360"/>
            <w:outlineLvl w:val="0"/>
          </w:pPr>
        </w:pPrChange>
      </w:pPr>
      <w:ins w:id="157" w:author="Karla Jinesta" w:date="2018-03-05T09:51:00Z">
        <w:r w:rsidRPr="00F00EFC">
          <w:rPr>
            <w:rFonts w:ascii="ChollaSansBold" w:eastAsiaTheme="majorEastAsia" w:hAnsi="ChollaSansBold" w:cstheme="majorBidi"/>
            <w:bCs/>
            <w:color w:val="365F91" w:themeColor="accent1" w:themeShade="BF"/>
            <w:sz w:val="40"/>
            <w:szCs w:val="28"/>
            <w:u w:val="single"/>
            <w:rPrChange w:id="158" w:author="Karla Jinesta" w:date="2018-03-05T15:54:00Z">
              <w:rPr>
                <w:rFonts w:eastAsiaTheme="majorEastAsia"/>
              </w:rPr>
            </w:rPrChange>
          </w:rPr>
          <w:t>Resultados de desarrollo del proyecto</w:t>
        </w:r>
      </w:ins>
    </w:p>
    <w:p w14:paraId="795E6157" w14:textId="77777777" w:rsidR="00D51BE2" w:rsidRPr="00D51BE2" w:rsidRDefault="00D51BE2" w:rsidP="00D51BE2">
      <w:pPr>
        <w:rPr>
          <w:ins w:id="159" w:author="Karla Jinesta" w:date="2018-03-05T09:51:00Z"/>
        </w:rPr>
      </w:pPr>
    </w:p>
    <w:p w14:paraId="34C93BB8" w14:textId="77777777" w:rsidR="00D51BE2" w:rsidRPr="00D51BE2" w:rsidRDefault="00D51BE2" w:rsidP="00D51BE2">
      <w:pPr>
        <w:rPr>
          <w:ins w:id="160" w:author="Karla Jinesta" w:date="2018-03-05T09:51:00Z"/>
          <w:rFonts w:ascii="Calibri Light" w:hAnsi="Calibri Light"/>
          <w:sz w:val="22"/>
        </w:rPr>
      </w:pPr>
    </w:p>
    <w:p w14:paraId="2704D817" w14:textId="6D0162DD" w:rsidR="00D51BE2" w:rsidRPr="00D51BE2" w:rsidRDefault="00D51BE2" w:rsidP="00D51BE2">
      <w:pPr>
        <w:ind w:firstLine="360"/>
        <w:jc w:val="both"/>
        <w:rPr>
          <w:ins w:id="161" w:author="Karla Jinesta" w:date="2018-03-05T09:51:00Z"/>
          <w:rFonts w:ascii="ChollaWide" w:hAnsi="ChollaWide" w:cs="Arial"/>
          <w:sz w:val="22"/>
        </w:rPr>
      </w:pPr>
      <w:ins w:id="162" w:author="Karla Jinesta" w:date="2018-03-05T09:51:00Z">
        <w:r w:rsidRPr="00D51BE2">
          <w:rPr>
            <w:rFonts w:ascii="ChollaWide" w:hAnsi="ChollaWide" w:cs="Arial"/>
            <w:sz w:val="22"/>
          </w:rPr>
          <w:t xml:space="preserve">El proyecto de </w:t>
        </w:r>
      </w:ins>
      <w:ins w:id="163" w:author="Karla Jinesta" w:date="2018-03-05T09:53:00Z">
        <w:r>
          <w:rPr>
            <w:rFonts w:ascii="ChollaWide" w:hAnsi="ChollaWide" w:cs="Arial"/>
            <w:sz w:val="22"/>
          </w:rPr>
          <w:t xml:space="preserve">estimaciones y </w:t>
        </w:r>
      </w:ins>
      <w:ins w:id="164" w:author="Karla Jinesta" w:date="2018-03-05T11:31:00Z">
        <w:r w:rsidR="0048325E">
          <w:rPr>
            <w:rFonts w:ascii="ChollaWide" w:hAnsi="ChollaWide" w:cs="Arial"/>
            <w:sz w:val="22"/>
          </w:rPr>
          <w:t>proyecciones de población</w:t>
        </w:r>
      </w:ins>
      <w:ins w:id="165" w:author="Karla Jinesta" w:date="2018-03-05T09:51:00Z">
        <w:r w:rsidRPr="00D51BE2">
          <w:rPr>
            <w:rFonts w:ascii="ChollaWide" w:hAnsi="ChollaWide" w:cs="Arial"/>
            <w:sz w:val="22"/>
          </w:rPr>
          <w:t>, proveerá, en el mediano plazo (</w:t>
        </w:r>
      </w:ins>
      <w:ins w:id="166" w:author="Karla Jinesta" w:date="2018-03-05T11:32:00Z">
        <w:r w:rsidR="0048325E">
          <w:rPr>
            <w:rFonts w:ascii="ChollaWide" w:hAnsi="ChollaWide" w:cs="Arial"/>
            <w:sz w:val="22"/>
          </w:rPr>
          <w:t>4 años</w:t>
        </w:r>
      </w:ins>
      <w:ins w:id="167" w:author="Karla Jinesta" w:date="2018-03-05T09:51:00Z">
        <w:r w:rsidRPr="00D51BE2">
          <w:rPr>
            <w:rFonts w:ascii="ChollaWide" w:hAnsi="ChollaWide" w:cs="Arial"/>
            <w:sz w:val="22"/>
          </w:rPr>
          <w:t xml:space="preserve">), información </w:t>
        </w:r>
      </w:ins>
      <w:ins w:id="168" w:author="Karla Jinesta" w:date="2018-03-05T11:32:00Z">
        <w:r w:rsidR="0048325E">
          <w:rPr>
            <w:rFonts w:ascii="ChollaWide" w:hAnsi="ChollaWide" w:cs="Arial"/>
            <w:sz w:val="22"/>
          </w:rPr>
          <w:t>sobre la estructura de la población</w:t>
        </w:r>
      </w:ins>
      <w:ins w:id="169" w:author="Karla Jinesta" w:date="2018-03-05T11:33:00Z">
        <w:r w:rsidR="0048325E">
          <w:rPr>
            <w:rFonts w:ascii="ChollaWide" w:hAnsi="ChollaWide" w:cs="Arial"/>
            <w:sz w:val="22"/>
          </w:rPr>
          <w:t xml:space="preserve"> por sexo y edad </w:t>
        </w:r>
      </w:ins>
      <w:ins w:id="170" w:author="Karla Jinesta" w:date="2018-03-05T11:35:00Z">
        <w:r w:rsidR="0048325E">
          <w:rPr>
            <w:rFonts w:ascii="ChollaWide" w:hAnsi="ChollaWide" w:cs="Arial"/>
            <w:sz w:val="22"/>
          </w:rPr>
          <w:t xml:space="preserve">del país y </w:t>
        </w:r>
      </w:ins>
      <w:ins w:id="171" w:author="Karla Jinesta" w:date="2018-03-05T09:51:00Z">
        <w:r w:rsidRPr="00D51BE2">
          <w:rPr>
            <w:rFonts w:ascii="ChollaWide" w:hAnsi="ChollaWide" w:cs="Arial"/>
            <w:sz w:val="22"/>
          </w:rPr>
          <w:t xml:space="preserve">de cada una de las </w:t>
        </w:r>
      </w:ins>
      <w:ins w:id="172" w:author="Karla Jinesta" w:date="2018-03-05T11:35:00Z">
        <w:r w:rsidR="0048325E">
          <w:rPr>
            <w:rFonts w:ascii="ChollaWide" w:hAnsi="ChollaWide" w:cs="Arial"/>
            <w:sz w:val="22"/>
          </w:rPr>
          <w:t xml:space="preserve">regiones, </w:t>
        </w:r>
      </w:ins>
      <w:ins w:id="173" w:author="Karla Jinesta" w:date="2018-03-05T09:51:00Z">
        <w:r w:rsidRPr="00D51BE2">
          <w:rPr>
            <w:rFonts w:ascii="ChollaWide" w:hAnsi="ChollaWide" w:cs="Arial"/>
            <w:sz w:val="22"/>
          </w:rPr>
          <w:t>provincias, cantones, distritos</w:t>
        </w:r>
      </w:ins>
      <w:ins w:id="174" w:author="Karla Jinesta" w:date="2018-03-05T11:35:00Z">
        <w:r w:rsidR="0048325E">
          <w:rPr>
            <w:rFonts w:ascii="ChollaWide" w:hAnsi="ChollaWide" w:cs="Arial"/>
            <w:sz w:val="22"/>
          </w:rPr>
          <w:t>, si como de su evolución en el tiempo (2020-2050)</w:t>
        </w:r>
      </w:ins>
      <w:ins w:id="175" w:author="Karla Jinesta" w:date="2018-03-05T11:36:00Z">
        <w:r w:rsidR="0048325E">
          <w:rPr>
            <w:rFonts w:ascii="ChollaWide" w:hAnsi="ChollaWide" w:cs="Arial"/>
            <w:sz w:val="22"/>
          </w:rPr>
          <w:t>, con base en el Censo 2020</w:t>
        </w:r>
      </w:ins>
      <w:ins w:id="176" w:author="Karla Jinesta" w:date="2018-03-05T09:51:00Z">
        <w:r w:rsidRPr="00D51BE2">
          <w:rPr>
            <w:rFonts w:ascii="ChollaWide" w:hAnsi="ChollaWide" w:cs="Arial"/>
            <w:sz w:val="22"/>
          </w:rPr>
          <w:t>.</w:t>
        </w:r>
      </w:ins>
      <w:ins w:id="177" w:author="Karla Jinesta" w:date="2018-03-05T11:36:00Z">
        <w:r w:rsidR="0048325E">
          <w:rPr>
            <w:rFonts w:ascii="ChollaWide" w:hAnsi="ChollaWide" w:cs="Arial"/>
            <w:sz w:val="22"/>
          </w:rPr>
          <w:t xml:space="preserve"> Esta información será actualizada de manera quinquenal y en el momento que el monitoreo del comportamiento de los componentes de din</w:t>
        </w:r>
      </w:ins>
      <w:ins w:id="178" w:author="Karla Jinesta" w:date="2018-03-05T11:37:00Z">
        <w:r w:rsidR="0048325E">
          <w:rPr>
            <w:rFonts w:ascii="ChollaWide" w:hAnsi="ChollaWide" w:cs="Arial"/>
            <w:sz w:val="22"/>
          </w:rPr>
          <w:t>ámica poblacional reflejen esta necesidad.</w:t>
        </w:r>
      </w:ins>
      <w:ins w:id="179" w:author="Karla Jinesta" w:date="2018-03-05T11:36:00Z">
        <w:r w:rsidR="0048325E">
          <w:rPr>
            <w:rFonts w:ascii="ChollaWide" w:hAnsi="ChollaWide" w:cs="Arial"/>
            <w:sz w:val="22"/>
          </w:rPr>
          <w:t xml:space="preserve">  </w:t>
        </w:r>
      </w:ins>
    </w:p>
    <w:p w14:paraId="7FE2A073" w14:textId="77777777" w:rsidR="00D51BE2" w:rsidRPr="00D51BE2" w:rsidRDefault="00D51BE2" w:rsidP="00D51BE2">
      <w:pPr>
        <w:jc w:val="both"/>
        <w:rPr>
          <w:ins w:id="180" w:author="Karla Jinesta" w:date="2018-03-05T09:51:00Z"/>
          <w:rFonts w:ascii="ChollaWide" w:hAnsi="ChollaWide" w:cs="Arial"/>
          <w:sz w:val="22"/>
        </w:rPr>
      </w:pPr>
    </w:p>
    <w:p w14:paraId="34326187" w14:textId="20A83A82" w:rsidR="00D51BE2" w:rsidRPr="00D51BE2" w:rsidRDefault="00D51BE2" w:rsidP="00D51BE2">
      <w:pPr>
        <w:ind w:firstLine="360"/>
        <w:jc w:val="both"/>
        <w:rPr>
          <w:ins w:id="181" w:author="Karla Jinesta" w:date="2018-03-05T09:51:00Z"/>
          <w:rFonts w:ascii="ChollaWide" w:hAnsi="ChollaWide" w:cs="Arial"/>
          <w:sz w:val="22"/>
        </w:rPr>
      </w:pPr>
      <w:ins w:id="182" w:author="Karla Jinesta" w:date="2018-03-05T09:51:00Z">
        <w:r w:rsidRPr="00D51BE2">
          <w:rPr>
            <w:rFonts w:ascii="ChollaWide" w:hAnsi="ChollaWide" w:cs="Arial"/>
            <w:sz w:val="22"/>
          </w:rPr>
          <w:t>Esa información estará disponible en distintos formatos para diversos tipos de usuarios, como, por ejemplo, publicaciones, cuadros editables</w:t>
        </w:r>
      </w:ins>
      <w:ins w:id="183" w:author="Karla Jinesta" w:date="2018-03-05T11:37:00Z">
        <w:r w:rsidR="0048325E">
          <w:rPr>
            <w:rFonts w:ascii="ChollaWide" w:hAnsi="ChollaWide" w:cs="Arial"/>
            <w:sz w:val="22"/>
          </w:rPr>
          <w:t xml:space="preserve"> y </w:t>
        </w:r>
      </w:ins>
      <w:ins w:id="184" w:author="Karla Jinesta" w:date="2018-03-05T09:51:00Z">
        <w:r w:rsidRPr="00D51BE2">
          <w:rPr>
            <w:rFonts w:ascii="ChollaWide" w:hAnsi="ChollaWide" w:cs="Arial"/>
            <w:sz w:val="22"/>
          </w:rPr>
          <w:t>procesamiento en línea.</w:t>
        </w:r>
      </w:ins>
    </w:p>
    <w:p w14:paraId="0BD4345D" w14:textId="77777777" w:rsidR="00D51BE2" w:rsidRPr="00D51BE2" w:rsidRDefault="00D51BE2" w:rsidP="00D51BE2">
      <w:pPr>
        <w:ind w:firstLine="360"/>
        <w:jc w:val="both"/>
        <w:rPr>
          <w:ins w:id="185" w:author="Karla Jinesta" w:date="2018-03-05T09:51:00Z"/>
          <w:rFonts w:ascii="ChollaWide" w:hAnsi="ChollaWide" w:cs="Arial"/>
          <w:sz w:val="22"/>
        </w:rPr>
      </w:pPr>
    </w:p>
    <w:p w14:paraId="66E98FBA" w14:textId="1183A1DB" w:rsidR="00D51BE2" w:rsidRPr="00D51BE2" w:rsidRDefault="00D51BE2">
      <w:pPr>
        <w:keepNext/>
        <w:keepLines/>
        <w:numPr>
          <w:ilvl w:val="0"/>
          <w:numId w:val="1"/>
        </w:numPr>
        <w:tabs>
          <w:tab w:val="left" w:pos="851"/>
        </w:tabs>
        <w:spacing w:before="480"/>
        <w:outlineLvl w:val="0"/>
        <w:rPr>
          <w:ins w:id="186" w:author="Karla Jinesta" w:date="2018-03-05T09:51:00Z"/>
          <w:rFonts w:ascii="ChollaSansBold" w:eastAsiaTheme="majorEastAsia" w:hAnsi="ChollaSansBold" w:cstheme="majorBidi"/>
          <w:bCs/>
          <w:color w:val="365F91" w:themeColor="accent1" w:themeShade="BF"/>
          <w:sz w:val="40"/>
          <w:szCs w:val="28"/>
          <w:u w:val="single"/>
        </w:rPr>
        <w:pPrChange w:id="187" w:author="Karla Jinesta" w:date="2018-03-05T15:54:00Z">
          <w:pPr>
            <w:keepNext/>
            <w:keepLines/>
            <w:numPr>
              <w:numId w:val="23"/>
            </w:numPr>
            <w:tabs>
              <w:tab w:val="left" w:pos="851"/>
            </w:tabs>
            <w:spacing w:before="480"/>
            <w:ind w:left="720" w:hanging="360"/>
            <w:outlineLvl w:val="0"/>
          </w:pPr>
        </w:pPrChange>
      </w:pPr>
      <w:bookmarkStart w:id="188" w:name="_Toc484520096"/>
      <w:ins w:id="189" w:author="Karla Jinesta" w:date="2018-03-05T09:51:00Z">
        <w:r w:rsidRPr="00D51BE2">
          <w:rPr>
            <w:rFonts w:ascii="ChollaSansBold" w:eastAsiaTheme="majorEastAsia" w:hAnsi="ChollaSansBold" w:cstheme="majorBidi"/>
            <w:bCs/>
            <w:color w:val="365F91" w:themeColor="accent1" w:themeShade="BF"/>
            <w:sz w:val="40"/>
            <w:szCs w:val="28"/>
            <w:u w:val="single"/>
          </w:rPr>
          <w:t>Impacto esperado con la ejecución del proyecto</w:t>
        </w:r>
        <w:bookmarkEnd w:id="188"/>
      </w:ins>
    </w:p>
    <w:p w14:paraId="293BB866" w14:textId="77777777" w:rsidR="00D51BE2" w:rsidRPr="00D51BE2" w:rsidRDefault="00D51BE2" w:rsidP="00D51BE2">
      <w:pPr>
        <w:rPr>
          <w:ins w:id="190" w:author="Karla Jinesta" w:date="2018-03-05T09:51:00Z"/>
        </w:rPr>
      </w:pPr>
    </w:p>
    <w:p w14:paraId="731DF51F" w14:textId="77777777" w:rsidR="00D51BE2" w:rsidRPr="00D51BE2" w:rsidRDefault="00D51BE2" w:rsidP="00D51BE2">
      <w:pPr>
        <w:rPr>
          <w:ins w:id="191" w:author="Karla Jinesta" w:date="2018-03-05T09:51:00Z"/>
        </w:rPr>
      </w:pPr>
    </w:p>
    <w:p w14:paraId="5F519ED2" w14:textId="5DED45CC" w:rsidR="00D51BE2" w:rsidRPr="00D51BE2" w:rsidRDefault="00D51BE2" w:rsidP="00D51BE2">
      <w:pPr>
        <w:ind w:firstLine="360"/>
        <w:jc w:val="both"/>
        <w:rPr>
          <w:ins w:id="192" w:author="Karla Jinesta" w:date="2018-03-05T09:51:00Z"/>
          <w:rFonts w:ascii="ChollaWide" w:hAnsi="ChollaWide" w:cs="Arial"/>
          <w:sz w:val="22"/>
        </w:rPr>
      </w:pPr>
      <w:ins w:id="193" w:author="Karla Jinesta" w:date="2018-03-05T09:51:00Z">
        <w:r w:rsidRPr="00D51BE2">
          <w:rPr>
            <w:rFonts w:ascii="ChollaWide" w:hAnsi="ChollaWide" w:cs="Arial"/>
            <w:sz w:val="22"/>
          </w:rPr>
          <w:t xml:space="preserve">En el largo plazo, se espera que el uso de la información derivada de </w:t>
        </w:r>
      </w:ins>
      <w:ins w:id="194" w:author="Karla Jinesta" w:date="2018-03-05T11:37:00Z">
        <w:r w:rsidR="00103B38">
          <w:rPr>
            <w:rFonts w:ascii="ChollaWide" w:hAnsi="ChollaWide" w:cs="Arial"/>
            <w:sz w:val="22"/>
          </w:rPr>
          <w:t>estimaciones y proyecciones de poblaci</w:t>
        </w:r>
      </w:ins>
      <w:ins w:id="195" w:author="Karla Jinesta" w:date="2018-03-05T11:38:00Z">
        <w:r w:rsidR="00103B38">
          <w:rPr>
            <w:rFonts w:ascii="ChollaWide" w:hAnsi="ChollaWide" w:cs="Arial"/>
            <w:sz w:val="22"/>
          </w:rPr>
          <w:t>ón</w:t>
        </w:r>
      </w:ins>
      <w:ins w:id="196" w:author="Karla Jinesta" w:date="2018-03-05T09:51:00Z">
        <w:r w:rsidRPr="00D51BE2">
          <w:rPr>
            <w:rFonts w:ascii="ChollaWide" w:hAnsi="ChollaWide" w:cs="Arial"/>
            <w:sz w:val="22"/>
          </w:rPr>
          <w:t xml:space="preserve">, haya </w:t>
        </w:r>
      </w:ins>
      <w:ins w:id="197" w:author="Karla Jinesta" w:date="2018-03-05T11:38:00Z">
        <w:r w:rsidR="00103B38">
          <w:rPr>
            <w:rFonts w:ascii="ChollaWide" w:hAnsi="ChollaWide" w:cs="Arial"/>
            <w:sz w:val="22"/>
          </w:rPr>
          <w:t>orientado</w:t>
        </w:r>
      </w:ins>
      <w:ins w:id="198" w:author="Karla Jinesta" w:date="2018-03-05T09:51:00Z">
        <w:r w:rsidRPr="00D51BE2">
          <w:rPr>
            <w:rFonts w:ascii="ChollaWide" w:hAnsi="ChollaWide" w:cs="Arial"/>
            <w:sz w:val="22"/>
          </w:rPr>
          <w:t xml:space="preserve"> la planificación, monitoreo y evaluación de diferentes iniciativas en beneficio de la sociedad costarricense, de manera que las decisiones del país se tomen con un fundamento estadístico </w:t>
        </w:r>
        <w:r w:rsidRPr="00D51BE2">
          <w:rPr>
            <w:rFonts w:ascii="ChollaWide" w:hAnsi="ChollaWide" w:cs="Arial"/>
            <w:sz w:val="22"/>
          </w:rPr>
          <w:lastRenderedPageBreak/>
          <w:t>sólido.</w:t>
        </w:r>
      </w:ins>
      <w:ins w:id="199" w:author="Karla Jinesta" w:date="2018-03-05T11:38:00Z">
        <w:r w:rsidR="00103B38">
          <w:rPr>
            <w:rFonts w:ascii="ChollaWide" w:hAnsi="ChollaWide" w:cs="Arial"/>
            <w:sz w:val="22"/>
          </w:rPr>
          <w:t xml:space="preserve"> Así mismo se espera que con esta informaci</w:t>
        </w:r>
      </w:ins>
      <w:ins w:id="200" w:author="Karla Jinesta" w:date="2018-03-05T11:39:00Z">
        <w:r w:rsidR="00103B38">
          <w:rPr>
            <w:rFonts w:ascii="ChollaWide" w:hAnsi="ChollaWide" w:cs="Arial"/>
            <w:sz w:val="22"/>
          </w:rPr>
          <w:t xml:space="preserve">ón </w:t>
        </w:r>
      </w:ins>
      <w:ins w:id="201" w:author="Karla Jinesta" w:date="2018-03-05T11:43:00Z">
        <w:r w:rsidR="00103B38">
          <w:rPr>
            <w:rFonts w:ascii="ChollaWide" w:hAnsi="ChollaWide" w:cs="Arial"/>
            <w:sz w:val="22"/>
          </w:rPr>
          <w:t>se haya</w:t>
        </w:r>
      </w:ins>
      <w:ins w:id="202" w:author="Karla Jinesta" w:date="2018-03-05T11:39:00Z">
        <w:r w:rsidR="00103B38">
          <w:rPr>
            <w:rFonts w:ascii="ChollaWide" w:hAnsi="ChollaWide" w:cs="Arial"/>
            <w:sz w:val="22"/>
          </w:rPr>
          <w:t xml:space="preserve"> actualizado los indicadores que se utilizan para el cumplimiento de una serie de compromisos internacionales </w:t>
        </w:r>
      </w:ins>
      <w:ins w:id="203" w:author="Karla Jinesta" w:date="2018-03-05T11:43:00Z">
        <w:r w:rsidR="0058084D">
          <w:rPr>
            <w:rFonts w:ascii="ChollaWide" w:hAnsi="ChollaWide" w:cs="Arial"/>
            <w:sz w:val="22"/>
          </w:rPr>
          <w:t>que el país ha asumido, como la agenda 2030 y los otros órganos de tratado de derechos humanos.</w:t>
        </w:r>
      </w:ins>
    </w:p>
    <w:p w14:paraId="5946C22B" w14:textId="77777777" w:rsidR="00D51BE2" w:rsidRPr="00D51BE2" w:rsidRDefault="00D51BE2" w:rsidP="00D51BE2">
      <w:pPr>
        <w:ind w:firstLine="360"/>
        <w:jc w:val="both"/>
        <w:rPr>
          <w:ins w:id="204" w:author="Karla Jinesta" w:date="2018-03-05T09:51:00Z"/>
          <w:rFonts w:ascii="ChollaWide" w:hAnsi="ChollaWide" w:cs="Arial"/>
          <w:sz w:val="22"/>
        </w:rPr>
      </w:pPr>
    </w:p>
    <w:p w14:paraId="0A93CA56" w14:textId="378F8783" w:rsidR="00D51BE2" w:rsidRPr="00D51BE2" w:rsidRDefault="00D51BE2">
      <w:pPr>
        <w:keepNext/>
        <w:keepLines/>
        <w:numPr>
          <w:ilvl w:val="0"/>
          <w:numId w:val="1"/>
        </w:numPr>
        <w:tabs>
          <w:tab w:val="left" w:pos="851"/>
        </w:tabs>
        <w:spacing w:before="480"/>
        <w:outlineLvl w:val="0"/>
        <w:rPr>
          <w:ins w:id="205" w:author="Karla Jinesta" w:date="2018-03-05T09:51:00Z"/>
          <w:rFonts w:ascii="ChollaSansBold" w:eastAsiaTheme="majorEastAsia" w:hAnsi="ChollaSansBold" w:cstheme="majorBidi"/>
          <w:bCs/>
          <w:color w:val="365F91" w:themeColor="accent1" w:themeShade="BF"/>
          <w:sz w:val="40"/>
          <w:szCs w:val="28"/>
          <w:u w:val="single"/>
        </w:rPr>
        <w:pPrChange w:id="206" w:author="Karla Jinesta" w:date="2018-03-05T15:54:00Z">
          <w:pPr>
            <w:keepNext/>
            <w:keepLines/>
            <w:numPr>
              <w:numId w:val="23"/>
            </w:numPr>
            <w:tabs>
              <w:tab w:val="left" w:pos="851"/>
            </w:tabs>
            <w:spacing w:before="480"/>
            <w:ind w:left="720" w:hanging="360"/>
            <w:outlineLvl w:val="0"/>
          </w:pPr>
        </w:pPrChange>
      </w:pPr>
      <w:bookmarkStart w:id="207" w:name="_Toc484520097"/>
      <w:ins w:id="208" w:author="Karla Jinesta" w:date="2018-03-05T09:51:00Z">
        <w:r w:rsidRPr="00D51BE2">
          <w:rPr>
            <w:rFonts w:ascii="ChollaSansBold" w:eastAsiaTheme="majorEastAsia" w:hAnsi="ChollaSansBold" w:cstheme="majorBidi"/>
            <w:bCs/>
            <w:color w:val="365F91" w:themeColor="accent1" w:themeShade="BF"/>
            <w:sz w:val="40"/>
            <w:szCs w:val="28"/>
            <w:u w:val="single"/>
          </w:rPr>
          <w:t>Planificación de la ejecución, seguimiento y evaluación del proyecto</w:t>
        </w:r>
        <w:bookmarkEnd w:id="207"/>
      </w:ins>
    </w:p>
    <w:p w14:paraId="62C5E922" w14:textId="77777777" w:rsidR="00D51BE2" w:rsidRPr="00D51BE2" w:rsidRDefault="00D51BE2" w:rsidP="00D51BE2">
      <w:pPr>
        <w:rPr>
          <w:ins w:id="209" w:author="Karla Jinesta" w:date="2018-03-05T09:51:00Z"/>
        </w:rPr>
      </w:pPr>
    </w:p>
    <w:p w14:paraId="5D8D976A" w14:textId="77777777" w:rsidR="00D51BE2" w:rsidRPr="00D51BE2" w:rsidRDefault="00D51BE2" w:rsidP="00D51BE2">
      <w:pPr>
        <w:rPr>
          <w:ins w:id="210" w:author="Karla Jinesta" w:date="2018-03-05T09:51:00Z"/>
        </w:rPr>
      </w:pPr>
    </w:p>
    <w:p w14:paraId="1BF6A416" w14:textId="77777777" w:rsidR="00D51BE2" w:rsidRPr="00D51BE2" w:rsidRDefault="00D51BE2" w:rsidP="00D51BE2">
      <w:pPr>
        <w:ind w:firstLine="360"/>
        <w:jc w:val="both"/>
        <w:rPr>
          <w:ins w:id="211" w:author="Karla Jinesta" w:date="2018-03-05T09:51:00Z"/>
          <w:rFonts w:ascii="ChollaWide" w:hAnsi="ChollaWide" w:cs="Cholla Wide"/>
          <w:color w:val="000000"/>
          <w:sz w:val="22"/>
          <w:szCs w:val="22"/>
        </w:rPr>
      </w:pPr>
      <w:ins w:id="212" w:author="Karla Jinesta" w:date="2018-03-05T09:51:00Z">
        <w:r w:rsidRPr="00D51BE2">
          <w:rPr>
            <w:rFonts w:ascii="ChollaWide" w:hAnsi="ChollaWide" w:cs="Arial"/>
            <w:sz w:val="22"/>
          </w:rPr>
          <w:t xml:space="preserve">El proyecto se ejecutará en el marco del Sistema de Control Interno del INEC, el cual permite </w:t>
        </w:r>
        <w:r w:rsidRPr="00D51BE2">
          <w:rPr>
            <w:rFonts w:ascii="ChollaWide" w:hAnsi="ChollaWide" w:cs="Cholla Wide"/>
            <w:color w:val="000000"/>
            <w:sz w:val="22"/>
            <w:szCs w:val="22"/>
          </w:rPr>
          <w:t>evaluar la eficacia de la planificación, organización y la dirección de la institución y de sus respectivos proyectos.</w:t>
        </w:r>
      </w:ins>
    </w:p>
    <w:p w14:paraId="6001AD04" w14:textId="77777777" w:rsidR="00D51BE2" w:rsidRPr="00D51BE2" w:rsidRDefault="00D51BE2" w:rsidP="00D51BE2">
      <w:pPr>
        <w:jc w:val="both"/>
        <w:rPr>
          <w:ins w:id="213" w:author="Karla Jinesta" w:date="2018-03-05T09:51:00Z"/>
          <w:rFonts w:ascii="ChollaWide" w:hAnsi="ChollaWide" w:cs="Cholla Wide"/>
          <w:color w:val="000000"/>
          <w:sz w:val="22"/>
          <w:szCs w:val="22"/>
        </w:rPr>
      </w:pPr>
    </w:p>
    <w:p w14:paraId="3B57682B" w14:textId="77777777" w:rsidR="00D51BE2" w:rsidRPr="00D51BE2" w:rsidRDefault="00D51BE2" w:rsidP="00D51BE2">
      <w:pPr>
        <w:ind w:firstLine="360"/>
        <w:jc w:val="both"/>
        <w:rPr>
          <w:ins w:id="214" w:author="Karla Jinesta" w:date="2018-03-05T09:51:00Z"/>
          <w:rFonts w:ascii="ChollaWide" w:hAnsi="ChollaWide" w:cs="Cholla Wide"/>
          <w:color w:val="000000"/>
          <w:sz w:val="22"/>
          <w:szCs w:val="22"/>
        </w:rPr>
      </w:pPr>
      <w:ins w:id="215" w:author="Karla Jinesta" w:date="2018-03-05T09:51:00Z">
        <w:r w:rsidRPr="00D51BE2">
          <w:rPr>
            <w:rFonts w:ascii="ChollaWide" w:hAnsi="ChollaWide" w:cs="Cholla Wide"/>
            <w:color w:val="000000"/>
            <w:sz w:val="22"/>
            <w:szCs w:val="22"/>
          </w:rPr>
          <w:t>En ese contexto, se utilizarán los instructivos y formatos creados por la Unidad de Planificación Institucional para planificar, monitorear y evaluar cada uno de los componentes del proyecto y de los procesos que lo conforman. Asimismo, se crearán herramientas propias del proyecto como matrices de recursos y cronograma que serán insumos para un adecuado seguimiento de todas las fases del proyecto.</w:t>
        </w:r>
      </w:ins>
    </w:p>
    <w:p w14:paraId="2343FAD0" w14:textId="77777777" w:rsidR="00D51BE2" w:rsidRPr="00D51BE2" w:rsidRDefault="00D51BE2" w:rsidP="00D51BE2">
      <w:pPr>
        <w:jc w:val="both"/>
        <w:rPr>
          <w:ins w:id="216" w:author="Karla Jinesta" w:date="2018-03-05T09:51:00Z"/>
          <w:rFonts w:ascii="ChollaWide" w:hAnsi="ChollaWide" w:cs="Cholla Wide"/>
          <w:color w:val="000000"/>
          <w:sz w:val="22"/>
          <w:szCs w:val="22"/>
        </w:rPr>
      </w:pPr>
    </w:p>
    <w:p w14:paraId="01F9B217" w14:textId="77777777" w:rsidR="00D51BE2" w:rsidRPr="00D51BE2" w:rsidRDefault="00D51BE2" w:rsidP="00D51BE2">
      <w:pPr>
        <w:ind w:firstLine="360"/>
        <w:jc w:val="both"/>
        <w:rPr>
          <w:ins w:id="217" w:author="Karla Jinesta" w:date="2018-03-05T09:51:00Z"/>
          <w:rFonts w:ascii="ChollaWide" w:hAnsi="ChollaWide" w:cs="Cholla Wide"/>
          <w:color w:val="000000"/>
          <w:sz w:val="22"/>
          <w:szCs w:val="22"/>
        </w:rPr>
      </w:pPr>
      <w:ins w:id="218" w:author="Karla Jinesta" w:date="2018-03-05T09:51:00Z">
        <w:r w:rsidRPr="00D51BE2">
          <w:rPr>
            <w:rFonts w:ascii="ChollaWide" w:hAnsi="ChollaWide" w:cs="Cholla Wide"/>
            <w:color w:val="000000"/>
            <w:sz w:val="22"/>
            <w:szCs w:val="22"/>
          </w:rPr>
          <w:t>Finalmente, cada proceso será documentado a través del Programa Acelerado de Datos y puesto a disposición de los usuarios por medios electrónicos, como una forma de transparentar el desarrollo del proyecto.</w:t>
        </w:r>
      </w:ins>
    </w:p>
    <w:p w14:paraId="6331DC7E" w14:textId="77777777" w:rsidR="00D51BE2" w:rsidRPr="00D51BE2" w:rsidRDefault="00D51BE2" w:rsidP="00D51BE2">
      <w:pPr>
        <w:ind w:firstLine="360"/>
        <w:jc w:val="both"/>
        <w:rPr>
          <w:ins w:id="219" w:author="Karla Jinesta" w:date="2018-03-05T09:51:00Z"/>
          <w:rFonts w:ascii="ChollaWide" w:hAnsi="ChollaWide" w:cs="Cholla Wide"/>
          <w:color w:val="000000"/>
          <w:sz w:val="22"/>
          <w:szCs w:val="22"/>
        </w:rPr>
      </w:pPr>
    </w:p>
    <w:p w14:paraId="0AE4BA33" w14:textId="77777777" w:rsidR="00D51BE2" w:rsidRPr="00D51BE2" w:rsidRDefault="00D51BE2" w:rsidP="00D51BE2">
      <w:pPr>
        <w:ind w:firstLine="360"/>
        <w:jc w:val="both"/>
        <w:rPr>
          <w:ins w:id="220" w:author="Karla Jinesta" w:date="2018-03-05T09:51:00Z"/>
          <w:rFonts w:ascii="ChollaWide" w:hAnsi="ChollaWide" w:cs="Cholla Wide"/>
          <w:color w:val="000000"/>
          <w:sz w:val="22"/>
          <w:szCs w:val="22"/>
        </w:rPr>
      </w:pPr>
    </w:p>
    <w:p w14:paraId="03C7FAA4" w14:textId="77777777" w:rsidR="00D51BE2" w:rsidRPr="00D51BE2" w:rsidRDefault="00D51BE2" w:rsidP="00D51BE2">
      <w:pPr>
        <w:ind w:firstLine="360"/>
        <w:jc w:val="both"/>
        <w:rPr>
          <w:ins w:id="221" w:author="Karla Jinesta" w:date="2018-03-05T09:51:00Z"/>
          <w:rFonts w:ascii="ChollaWide" w:hAnsi="ChollaWide" w:cs="Cholla Wide"/>
          <w:color w:val="000000"/>
          <w:sz w:val="22"/>
          <w:szCs w:val="22"/>
        </w:rPr>
      </w:pPr>
    </w:p>
    <w:p w14:paraId="29E71D54" w14:textId="1B18402D" w:rsidR="00D51BE2" w:rsidRPr="00D51BE2" w:rsidRDefault="00D51BE2">
      <w:pPr>
        <w:keepNext/>
        <w:keepLines/>
        <w:numPr>
          <w:ilvl w:val="0"/>
          <w:numId w:val="1"/>
        </w:numPr>
        <w:tabs>
          <w:tab w:val="left" w:pos="851"/>
        </w:tabs>
        <w:ind w:left="714" w:hanging="357"/>
        <w:outlineLvl w:val="0"/>
        <w:rPr>
          <w:ins w:id="222" w:author="Karla Jinesta" w:date="2018-03-05T09:51:00Z"/>
          <w:rFonts w:ascii="ChollaSansBold" w:eastAsiaTheme="majorEastAsia" w:hAnsi="ChollaSansBold" w:cstheme="majorBidi"/>
          <w:bCs/>
          <w:color w:val="365F91" w:themeColor="accent1" w:themeShade="BF"/>
          <w:sz w:val="40"/>
          <w:szCs w:val="28"/>
          <w:u w:val="single"/>
        </w:rPr>
        <w:pPrChange w:id="223" w:author="Karla Jinesta" w:date="2018-03-05T15:54:00Z">
          <w:pPr>
            <w:keepNext/>
            <w:keepLines/>
            <w:numPr>
              <w:numId w:val="23"/>
            </w:numPr>
            <w:tabs>
              <w:tab w:val="left" w:pos="851"/>
            </w:tabs>
            <w:ind w:left="714" w:hanging="357"/>
            <w:outlineLvl w:val="0"/>
          </w:pPr>
        </w:pPrChange>
      </w:pPr>
      <w:bookmarkStart w:id="224" w:name="_Toc484520098"/>
      <w:ins w:id="225" w:author="Karla Jinesta" w:date="2018-03-05T09:51:00Z">
        <w:r w:rsidRPr="00D51BE2">
          <w:rPr>
            <w:rFonts w:ascii="ChollaSansBold" w:eastAsiaTheme="majorEastAsia" w:hAnsi="ChollaSansBold" w:cstheme="majorBidi"/>
            <w:bCs/>
            <w:color w:val="365F91" w:themeColor="accent1" w:themeShade="BF"/>
            <w:sz w:val="40"/>
            <w:szCs w:val="28"/>
            <w:u w:val="single"/>
          </w:rPr>
          <w:t>Consideraciones sobre la viabilidad y factibilidad del proyecto</w:t>
        </w:r>
        <w:bookmarkEnd w:id="224"/>
      </w:ins>
    </w:p>
    <w:p w14:paraId="225CD863" w14:textId="77777777" w:rsidR="00D51BE2" w:rsidRPr="00D51BE2" w:rsidRDefault="00D51BE2" w:rsidP="00D51BE2">
      <w:pPr>
        <w:rPr>
          <w:ins w:id="226" w:author="Karla Jinesta" w:date="2018-03-05T09:51:00Z"/>
        </w:rPr>
      </w:pPr>
    </w:p>
    <w:p w14:paraId="5EE622A2" w14:textId="77777777" w:rsidR="00D51BE2" w:rsidRPr="00D51BE2" w:rsidRDefault="00D51BE2" w:rsidP="00D51BE2">
      <w:pPr>
        <w:jc w:val="both"/>
        <w:rPr>
          <w:ins w:id="227" w:author="Karla Jinesta" w:date="2018-03-05T09:51:00Z"/>
          <w:rFonts w:ascii="Arial" w:hAnsi="Arial" w:cs="Arial"/>
        </w:rPr>
      </w:pPr>
    </w:p>
    <w:p w14:paraId="6CAD3460" w14:textId="31C38643" w:rsidR="004F076C" w:rsidRDefault="009248D7" w:rsidP="00D51BE2">
      <w:pPr>
        <w:tabs>
          <w:tab w:val="left" w:pos="990"/>
        </w:tabs>
        <w:overflowPunct w:val="0"/>
        <w:autoSpaceDE w:val="0"/>
        <w:autoSpaceDN w:val="0"/>
        <w:adjustRightInd w:val="0"/>
        <w:ind w:firstLine="360"/>
        <w:jc w:val="both"/>
        <w:textAlignment w:val="baseline"/>
        <w:rPr>
          <w:ins w:id="228" w:author="Karla Jinesta" w:date="2018-03-05T13:10:00Z"/>
          <w:rFonts w:ascii="ChollaWide" w:hAnsi="ChollaWide" w:cs="Arial"/>
          <w:sz w:val="22"/>
        </w:rPr>
      </w:pPr>
      <w:ins w:id="229" w:author="Karla Jinesta" w:date="2018-03-05T12:11:00Z">
        <w:r>
          <w:rPr>
            <w:rFonts w:ascii="ChollaWide" w:hAnsi="ChollaWide" w:cs="Arial"/>
            <w:sz w:val="22"/>
          </w:rPr>
          <w:t>Dado que las estimaciones y proyecciones de poblaci</w:t>
        </w:r>
      </w:ins>
      <w:ins w:id="230" w:author="Karla Jinesta" w:date="2018-03-05T12:12:00Z">
        <w:r>
          <w:rPr>
            <w:rFonts w:ascii="ChollaWide" w:hAnsi="ChollaWide" w:cs="Arial"/>
            <w:sz w:val="22"/>
          </w:rPr>
          <w:t xml:space="preserve">ón son un producto derivado del Censo de </w:t>
        </w:r>
      </w:ins>
      <w:ins w:id="231" w:author="Karla Jinesta" w:date="2018-03-05T13:10:00Z">
        <w:r w:rsidR="004F076C">
          <w:rPr>
            <w:rFonts w:ascii="ChollaWide" w:hAnsi="ChollaWide" w:cs="Arial"/>
            <w:sz w:val="22"/>
          </w:rPr>
          <w:t xml:space="preserve">Población los factores que pueden incidir en su factibilidad </w:t>
        </w:r>
      </w:ins>
      <w:ins w:id="232" w:author="Karla Jinesta" w:date="2018-03-05T13:18:00Z">
        <w:r w:rsidR="004F076C">
          <w:rPr>
            <w:rFonts w:ascii="ChollaWide" w:hAnsi="ChollaWide" w:cs="Arial"/>
            <w:sz w:val="22"/>
          </w:rPr>
          <w:t>influyen directamente en la factibilidad</w:t>
        </w:r>
      </w:ins>
      <w:ins w:id="233" w:author="Karla Jinesta" w:date="2018-03-05T13:17:00Z">
        <w:r w:rsidR="004F076C">
          <w:rPr>
            <w:rFonts w:ascii="ChollaWide" w:hAnsi="ChollaWide" w:cs="Arial"/>
            <w:sz w:val="22"/>
          </w:rPr>
          <w:t xml:space="preserve"> </w:t>
        </w:r>
      </w:ins>
      <w:ins w:id="234" w:author="Karla Jinesta" w:date="2018-03-05T13:18:00Z">
        <w:r w:rsidR="004F076C">
          <w:rPr>
            <w:rFonts w:ascii="ChollaWide" w:hAnsi="ChollaWide" w:cs="Arial"/>
            <w:sz w:val="22"/>
          </w:rPr>
          <w:t>de este producto.</w:t>
        </w:r>
      </w:ins>
    </w:p>
    <w:p w14:paraId="01D7B5E2" w14:textId="77777777" w:rsidR="004F076C" w:rsidRDefault="004F076C" w:rsidP="00D51BE2">
      <w:pPr>
        <w:tabs>
          <w:tab w:val="left" w:pos="990"/>
        </w:tabs>
        <w:overflowPunct w:val="0"/>
        <w:autoSpaceDE w:val="0"/>
        <w:autoSpaceDN w:val="0"/>
        <w:adjustRightInd w:val="0"/>
        <w:ind w:firstLine="360"/>
        <w:jc w:val="both"/>
        <w:textAlignment w:val="baseline"/>
        <w:rPr>
          <w:ins w:id="235" w:author="Karla Jinesta" w:date="2018-03-05T13:10:00Z"/>
          <w:rFonts w:ascii="ChollaWide" w:hAnsi="ChollaWide" w:cs="Arial"/>
          <w:sz w:val="22"/>
        </w:rPr>
      </w:pPr>
    </w:p>
    <w:p w14:paraId="3DCB846F" w14:textId="4928DE98" w:rsidR="00D51BE2" w:rsidRPr="00D51BE2" w:rsidRDefault="004F076C" w:rsidP="00D51BE2">
      <w:pPr>
        <w:tabs>
          <w:tab w:val="left" w:pos="990"/>
        </w:tabs>
        <w:overflowPunct w:val="0"/>
        <w:autoSpaceDE w:val="0"/>
        <w:autoSpaceDN w:val="0"/>
        <w:adjustRightInd w:val="0"/>
        <w:ind w:firstLine="360"/>
        <w:jc w:val="both"/>
        <w:textAlignment w:val="baseline"/>
        <w:rPr>
          <w:ins w:id="236" w:author="Karla Jinesta" w:date="2018-03-05T09:51:00Z"/>
          <w:rFonts w:ascii="ChollaWide" w:hAnsi="ChollaWide" w:cs="Arial"/>
          <w:sz w:val="22"/>
        </w:rPr>
      </w:pPr>
      <w:ins w:id="237" w:author="Karla Jinesta" w:date="2018-03-05T13:19:00Z">
        <w:r>
          <w:rPr>
            <w:rFonts w:ascii="ChollaWide" w:hAnsi="ChollaWide" w:cs="Arial"/>
            <w:sz w:val="22"/>
          </w:rPr>
          <w:t>En el caso del proyecto de censo 2020, p</w:t>
        </w:r>
      </w:ins>
      <w:ins w:id="238" w:author="Karla Jinesta" w:date="2018-03-05T09:51:00Z">
        <w:r w:rsidR="00D51BE2" w:rsidRPr="00D51BE2">
          <w:rPr>
            <w:rFonts w:ascii="ChollaWide" w:hAnsi="ChollaWide" w:cs="Arial"/>
            <w:sz w:val="22"/>
          </w:rPr>
          <w:t>ara determinar la factibilidad del proyecto se realizó un análisis de aquellos involucrados cuya negativa al proyecto representaría un riesgo para su realización. En ese ejercicio se sopesaron los vínculos que cada actor tendrá con el proyecto, si la percepción es que su posición es favorable o, por el contrario, si representan un riesgo; y cuáles serían las estrategias para contener ese riego si fuese necesario.</w:t>
        </w:r>
      </w:ins>
    </w:p>
    <w:p w14:paraId="43A45929"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39" w:author="Karla Jinesta" w:date="2018-03-05T09:51:00Z"/>
          <w:rFonts w:ascii="ChollaWide" w:hAnsi="ChollaWide" w:cs="Arial"/>
          <w:sz w:val="22"/>
        </w:rPr>
      </w:pPr>
    </w:p>
    <w:p w14:paraId="12FD54A3" w14:textId="27502AD9" w:rsidR="00D51BE2" w:rsidRPr="00D51BE2" w:rsidRDefault="00D51BE2" w:rsidP="00D51BE2">
      <w:pPr>
        <w:tabs>
          <w:tab w:val="left" w:pos="990"/>
        </w:tabs>
        <w:overflowPunct w:val="0"/>
        <w:autoSpaceDE w:val="0"/>
        <w:autoSpaceDN w:val="0"/>
        <w:adjustRightInd w:val="0"/>
        <w:ind w:firstLine="360"/>
        <w:jc w:val="both"/>
        <w:textAlignment w:val="baseline"/>
        <w:rPr>
          <w:ins w:id="240" w:author="Karla Jinesta" w:date="2018-03-05T09:51:00Z"/>
          <w:rFonts w:ascii="ChollaWide" w:hAnsi="ChollaWide" w:cs="Arial"/>
          <w:sz w:val="22"/>
        </w:rPr>
      </w:pPr>
      <w:ins w:id="241" w:author="Karla Jinesta" w:date="2018-03-05T09:51:00Z">
        <w:r w:rsidRPr="00D51BE2">
          <w:rPr>
            <w:rFonts w:ascii="ChollaWide" w:hAnsi="ChollaWide" w:cs="Arial"/>
            <w:sz w:val="22"/>
          </w:rPr>
          <w:t xml:space="preserve">De ese análisis se puede extraer que hay seis actores cuya negativa al proyecto podría representar </w:t>
        </w:r>
      </w:ins>
      <w:ins w:id="242" w:author="Karla Jinesta" w:date="2018-03-05T13:20:00Z">
        <w:r w:rsidR="00E43310">
          <w:rPr>
            <w:rFonts w:ascii="ChollaWide" w:hAnsi="ChollaWide" w:cs="Arial"/>
            <w:sz w:val="22"/>
          </w:rPr>
          <w:t>un riesgo importante para lograr su realización</w:t>
        </w:r>
      </w:ins>
      <w:ins w:id="243" w:author="Karla Jinesta" w:date="2018-03-05T09:51:00Z">
        <w:r w:rsidRPr="00D51BE2">
          <w:rPr>
            <w:rFonts w:ascii="ChollaWide" w:hAnsi="ChollaWide" w:cs="Arial"/>
            <w:sz w:val="22"/>
          </w:rPr>
          <w:t>. De ellos, cuatro están directamente relacionados con la asignación de recursos financieros, los cuales son: Ministerio de Hacienda, Autoridad Presupuestaria, Comisión de Asuntos Hacendarios de la Asamblea Legislativa y el Poder Ejecutivo. Esas entidades, tienen una influencia directa en la aprobación de presupuesto, de plazas y en la emisión de decretos y directrices fundamentales para que el proyecto pueda ser ejecutado.</w:t>
        </w:r>
      </w:ins>
    </w:p>
    <w:p w14:paraId="1BA4A36B"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44" w:author="Karla Jinesta" w:date="2018-03-05T09:51:00Z"/>
          <w:rFonts w:ascii="ChollaWide" w:hAnsi="ChollaWide" w:cs="Arial"/>
          <w:sz w:val="22"/>
        </w:rPr>
      </w:pPr>
    </w:p>
    <w:p w14:paraId="161E0E2D" w14:textId="49888ADE" w:rsidR="00D51BE2" w:rsidRPr="00D51BE2" w:rsidRDefault="00D51BE2" w:rsidP="00D51BE2">
      <w:pPr>
        <w:tabs>
          <w:tab w:val="left" w:pos="990"/>
        </w:tabs>
        <w:overflowPunct w:val="0"/>
        <w:autoSpaceDE w:val="0"/>
        <w:autoSpaceDN w:val="0"/>
        <w:adjustRightInd w:val="0"/>
        <w:ind w:firstLine="360"/>
        <w:jc w:val="both"/>
        <w:textAlignment w:val="baseline"/>
        <w:rPr>
          <w:ins w:id="245" w:author="Karla Jinesta" w:date="2018-03-05T09:51:00Z"/>
          <w:rFonts w:ascii="ChollaWide" w:hAnsi="ChollaWide" w:cs="Arial"/>
          <w:sz w:val="22"/>
        </w:rPr>
      </w:pPr>
      <w:ins w:id="246" w:author="Karla Jinesta" w:date="2018-03-05T09:51:00Z">
        <w:r w:rsidRPr="00D51BE2">
          <w:rPr>
            <w:rFonts w:ascii="ChollaWide" w:hAnsi="ChollaWide" w:cs="Arial"/>
            <w:sz w:val="22"/>
          </w:rPr>
          <w:t xml:space="preserve">No obstante, se considera que existe conciencia de la importancia de realizar censos nacionales con periodicidad para contar con datos actualizados </w:t>
        </w:r>
      </w:ins>
      <w:ins w:id="247" w:author="Karla Jinesta" w:date="2018-03-05T13:21:00Z">
        <w:r w:rsidR="00E43310">
          <w:rPr>
            <w:rFonts w:ascii="ChollaWide" w:hAnsi="ChollaWide" w:cs="Arial"/>
            <w:sz w:val="22"/>
          </w:rPr>
          <w:t xml:space="preserve">y productos derivados </w:t>
        </w:r>
      </w:ins>
      <w:ins w:id="248" w:author="Karla Jinesta" w:date="2018-03-05T09:51:00Z">
        <w:r w:rsidRPr="00D51BE2">
          <w:rPr>
            <w:rFonts w:ascii="ChollaWide" w:hAnsi="ChollaWide" w:cs="Arial"/>
            <w:sz w:val="22"/>
          </w:rPr>
          <w:t xml:space="preserve">para la planificación en los </w:t>
        </w:r>
        <w:r w:rsidRPr="00D51BE2">
          <w:rPr>
            <w:rFonts w:ascii="ChollaWide" w:hAnsi="ChollaWide" w:cs="Arial"/>
            <w:sz w:val="22"/>
          </w:rPr>
          <w:lastRenderedPageBreak/>
          <w:t>diferentes ámbitos de la vida del país. Por tanto, ese reconocimiento de la pertinencia e importancia del proyecto podrían ser indicadores de un ambiente favorable para su desarrollo.</w:t>
        </w:r>
      </w:ins>
    </w:p>
    <w:p w14:paraId="1A1280B5"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49" w:author="Karla Jinesta" w:date="2018-03-05T09:51:00Z"/>
          <w:rFonts w:ascii="ChollaWide" w:hAnsi="ChollaWide" w:cs="Arial"/>
          <w:sz w:val="22"/>
        </w:rPr>
      </w:pPr>
    </w:p>
    <w:p w14:paraId="52E0679C"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50" w:author="Karla Jinesta" w:date="2018-03-05T09:51:00Z"/>
          <w:rFonts w:ascii="ChollaWide" w:hAnsi="ChollaWide" w:cs="Arial"/>
          <w:sz w:val="22"/>
        </w:rPr>
      </w:pPr>
      <w:ins w:id="251" w:author="Karla Jinesta" w:date="2018-03-05T09:51:00Z">
        <w:r w:rsidRPr="00D51BE2">
          <w:rPr>
            <w:rFonts w:ascii="ChollaWide" w:hAnsi="ChollaWide" w:cs="Arial"/>
            <w:sz w:val="22"/>
          </w:rPr>
          <w:t>Como riesgos se identificaron las políticas de reducción de gastos y priorización de recursos que de alguna manera podrían afectar la implementación del proyecto, si no se considera a los censos nacionales como una prioridad de la Administración.</w:t>
        </w:r>
      </w:ins>
    </w:p>
    <w:p w14:paraId="05F3ACEF"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52" w:author="Karla Jinesta" w:date="2018-03-05T09:51:00Z"/>
          <w:rFonts w:ascii="ChollaWide" w:hAnsi="ChollaWide" w:cs="Arial"/>
          <w:sz w:val="22"/>
        </w:rPr>
      </w:pPr>
    </w:p>
    <w:p w14:paraId="703DF775" w14:textId="242FDEBE" w:rsidR="00D51BE2" w:rsidRPr="00D51BE2" w:rsidRDefault="00D51BE2" w:rsidP="00D51BE2">
      <w:pPr>
        <w:tabs>
          <w:tab w:val="left" w:pos="990"/>
        </w:tabs>
        <w:overflowPunct w:val="0"/>
        <w:autoSpaceDE w:val="0"/>
        <w:autoSpaceDN w:val="0"/>
        <w:adjustRightInd w:val="0"/>
        <w:ind w:firstLine="360"/>
        <w:jc w:val="both"/>
        <w:textAlignment w:val="baseline"/>
        <w:rPr>
          <w:ins w:id="253" w:author="Karla Jinesta" w:date="2018-03-05T09:51:00Z"/>
          <w:rFonts w:ascii="ChollaWide" w:hAnsi="ChollaWide" w:cs="Arial"/>
          <w:sz w:val="22"/>
        </w:rPr>
      </w:pPr>
      <w:ins w:id="254" w:author="Karla Jinesta" w:date="2018-03-05T09:51:00Z">
        <w:r w:rsidRPr="00D51BE2">
          <w:rPr>
            <w:rFonts w:ascii="ChollaWide" w:hAnsi="ChollaWide" w:cs="Arial"/>
            <w:sz w:val="22"/>
          </w:rPr>
          <w:t xml:space="preserve">Para contener esos potenciales riesgos, se debe implementar una estrategia de sensibilización sobre la importancia de contar con datos actualizados, a niveles geográficos desagregados, </w:t>
        </w:r>
      </w:ins>
      <w:ins w:id="255" w:author="Karla Jinesta" w:date="2018-03-05T13:22:00Z">
        <w:r w:rsidR="00E43310">
          <w:rPr>
            <w:rFonts w:ascii="ChollaWide" w:hAnsi="ChollaWide" w:cs="Arial"/>
            <w:sz w:val="22"/>
          </w:rPr>
          <w:t>así</w:t>
        </w:r>
      </w:ins>
      <w:ins w:id="256" w:author="Karla Jinesta" w:date="2018-03-05T13:21:00Z">
        <w:r w:rsidR="00E43310">
          <w:rPr>
            <w:rFonts w:ascii="ChollaWide" w:hAnsi="ChollaWide" w:cs="Arial"/>
            <w:sz w:val="22"/>
          </w:rPr>
          <w:t xml:space="preserve"> como de contar con los productos derivados como son las estimaciones y proyecciones de poblaci</w:t>
        </w:r>
      </w:ins>
      <w:ins w:id="257" w:author="Karla Jinesta" w:date="2018-03-05T13:22:00Z">
        <w:r w:rsidR="00E43310">
          <w:rPr>
            <w:rFonts w:ascii="ChollaWide" w:hAnsi="ChollaWide" w:cs="Arial"/>
            <w:sz w:val="22"/>
          </w:rPr>
          <w:t xml:space="preserve">ón, </w:t>
        </w:r>
      </w:ins>
      <w:ins w:id="258" w:author="Karla Jinesta" w:date="2018-03-05T09:51:00Z">
        <w:r w:rsidRPr="00D51BE2">
          <w:rPr>
            <w:rFonts w:ascii="ChollaWide" w:hAnsi="ChollaWide" w:cs="Arial"/>
            <w:sz w:val="22"/>
          </w:rPr>
          <w:t>que permitan focalizar la planificación nacional en distintas áreas. De esa manera, posicionar el proyecto como prioritario en la agenda gubernamental.</w:t>
        </w:r>
      </w:ins>
    </w:p>
    <w:p w14:paraId="144B2AE8"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59" w:author="Karla Jinesta" w:date="2018-03-05T09:51:00Z"/>
          <w:rFonts w:ascii="ChollaWide" w:hAnsi="ChollaWide" w:cs="Arial"/>
          <w:sz w:val="22"/>
        </w:rPr>
      </w:pPr>
    </w:p>
    <w:p w14:paraId="22B9D33C"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60" w:author="Karla Jinesta" w:date="2018-03-05T09:51:00Z"/>
          <w:rFonts w:ascii="ChollaWide" w:hAnsi="ChollaWide" w:cs="Arial"/>
          <w:sz w:val="22"/>
        </w:rPr>
      </w:pPr>
      <w:ins w:id="261" w:author="Karla Jinesta" w:date="2018-03-05T09:51:00Z">
        <w:r w:rsidRPr="00D51BE2">
          <w:rPr>
            <w:rFonts w:ascii="ChollaWide" w:hAnsi="ChollaWide" w:cs="Arial"/>
            <w:sz w:val="22"/>
          </w:rPr>
          <w:t>Otros dos actores de suma importancia para el proyecto son el Ministerio de Educación Pública (MEP) y los sindicatos de trabajadores del Magisterio Nacional (ANDE, APSE y SEC), puesto que, históricamente, los docentes son quienes han realizado el operativo de campo de los censos nacionales, al ser personas reconocidas por la comunidad, que conocen los territorios y que generan confianza a los informantes para brindar su información con seguridad.</w:t>
        </w:r>
      </w:ins>
    </w:p>
    <w:p w14:paraId="4DE96D2D"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62" w:author="Karla Jinesta" w:date="2018-03-05T09:51:00Z"/>
          <w:rFonts w:ascii="ChollaWide" w:hAnsi="ChollaWide" w:cs="Arial"/>
          <w:sz w:val="22"/>
        </w:rPr>
      </w:pPr>
    </w:p>
    <w:p w14:paraId="0F0E4306"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63" w:author="Karla Jinesta" w:date="2018-03-05T09:51:00Z"/>
          <w:rFonts w:ascii="ChollaWide" w:hAnsi="ChollaWide" w:cs="Arial"/>
          <w:sz w:val="22"/>
        </w:rPr>
      </w:pPr>
      <w:ins w:id="264" w:author="Karla Jinesta" w:date="2018-03-05T09:51:00Z">
        <w:r w:rsidRPr="00D51BE2">
          <w:rPr>
            <w:rFonts w:ascii="ChollaWide" w:hAnsi="ChollaWide" w:cs="Arial"/>
            <w:sz w:val="22"/>
          </w:rPr>
          <w:t>Por ello, se ha identificado como un riesgo la posibilidad de que las autoridades del MEP o de los sindicatos no conozcan la importancia de los censos nacionales y, por tanto, no logren transmitir adecuadamente a los docentes la relevancia de su participación en el proyecto.</w:t>
        </w:r>
      </w:ins>
    </w:p>
    <w:p w14:paraId="312DF155"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65" w:author="Karla Jinesta" w:date="2018-03-05T09:51:00Z"/>
          <w:rFonts w:ascii="ChollaWide" w:hAnsi="ChollaWide" w:cs="Arial"/>
          <w:sz w:val="22"/>
        </w:rPr>
      </w:pPr>
    </w:p>
    <w:p w14:paraId="4A900D8A"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66" w:author="Karla Jinesta" w:date="2018-03-05T09:51:00Z"/>
          <w:rFonts w:ascii="ChollaWide" w:hAnsi="ChollaWide" w:cs="Arial"/>
          <w:sz w:val="22"/>
        </w:rPr>
      </w:pPr>
      <w:ins w:id="267" w:author="Karla Jinesta" w:date="2018-03-05T09:51:00Z">
        <w:r w:rsidRPr="00D51BE2">
          <w:rPr>
            <w:rFonts w:ascii="ChollaWide" w:hAnsi="ChollaWide" w:cs="Arial"/>
            <w:sz w:val="22"/>
          </w:rPr>
          <w:t>Ante esto, la estrategia para contener esos riesgos potenciales debe ser un proceso de sensibilización y diálogo asertivo, donde se expongan e interioricen las bondades de la información censal y de la experiencia que los docentes adquirirán al participar en un trabajo de campo que le acercará a la comunidad en que labora.</w:t>
        </w:r>
      </w:ins>
    </w:p>
    <w:p w14:paraId="136441CD" w14:textId="77777777" w:rsidR="00D51BE2" w:rsidRPr="00D51BE2" w:rsidRDefault="00D51BE2" w:rsidP="00D51BE2">
      <w:pPr>
        <w:tabs>
          <w:tab w:val="left" w:pos="990"/>
        </w:tabs>
        <w:overflowPunct w:val="0"/>
        <w:autoSpaceDE w:val="0"/>
        <w:autoSpaceDN w:val="0"/>
        <w:adjustRightInd w:val="0"/>
        <w:ind w:firstLine="360"/>
        <w:jc w:val="both"/>
        <w:textAlignment w:val="baseline"/>
        <w:rPr>
          <w:ins w:id="268" w:author="Karla Jinesta" w:date="2018-03-05T09:51:00Z"/>
          <w:rFonts w:ascii="ChollaWide" w:hAnsi="ChollaWide" w:cs="Arial"/>
          <w:sz w:val="22"/>
        </w:rPr>
      </w:pPr>
    </w:p>
    <w:p w14:paraId="083D00B6" w14:textId="77777777" w:rsidR="00D51BE2" w:rsidRDefault="00D51BE2" w:rsidP="00D51BE2">
      <w:pPr>
        <w:tabs>
          <w:tab w:val="left" w:pos="990"/>
        </w:tabs>
        <w:overflowPunct w:val="0"/>
        <w:autoSpaceDE w:val="0"/>
        <w:autoSpaceDN w:val="0"/>
        <w:adjustRightInd w:val="0"/>
        <w:ind w:firstLine="360"/>
        <w:jc w:val="both"/>
        <w:textAlignment w:val="baseline"/>
        <w:rPr>
          <w:ins w:id="269" w:author="Karla Jinesta" w:date="2018-03-05T13:23:00Z"/>
          <w:rFonts w:ascii="ChollaWide" w:hAnsi="ChollaWide" w:cs="Arial"/>
          <w:sz w:val="22"/>
        </w:rPr>
      </w:pPr>
      <w:ins w:id="270" w:author="Karla Jinesta" w:date="2018-03-05T09:51:00Z">
        <w:r w:rsidRPr="00D51BE2">
          <w:rPr>
            <w:rFonts w:ascii="ChollaWide" w:hAnsi="ChollaWide" w:cs="Arial"/>
            <w:sz w:val="22"/>
          </w:rPr>
          <w:t xml:space="preserve">Una vez realizado el análisis de involucrados y sopesados los potenciales riesgos, así como las percepciones favorables, se puede concluir que, en términos generales, se considera que los censos nacionales son un proyecto de importancia nacional por lo que, la percepción de los diferentes actores tiende mayoritariamente a lo positivo, de manera que, los posibles riesgos se limitan principalmente a aspectos de financiamiento que se pueden contener al implementar estrategias dirigidas a sensibilizar sobre la relevancia de colocar al proyecto como una prioridad del país. </w:t>
        </w:r>
      </w:ins>
    </w:p>
    <w:p w14:paraId="72BBB980" w14:textId="77777777" w:rsidR="00E43310" w:rsidRPr="00D51BE2" w:rsidRDefault="00E43310" w:rsidP="00D51BE2">
      <w:pPr>
        <w:tabs>
          <w:tab w:val="left" w:pos="990"/>
        </w:tabs>
        <w:overflowPunct w:val="0"/>
        <w:autoSpaceDE w:val="0"/>
        <w:autoSpaceDN w:val="0"/>
        <w:adjustRightInd w:val="0"/>
        <w:ind w:firstLine="360"/>
        <w:jc w:val="both"/>
        <w:textAlignment w:val="baseline"/>
        <w:rPr>
          <w:ins w:id="271" w:author="Karla Jinesta" w:date="2018-03-05T09:51:00Z"/>
          <w:rFonts w:ascii="ChollaWide" w:hAnsi="ChollaWide" w:cs="Arial"/>
          <w:sz w:val="22"/>
        </w:rPr>
      </w:pPr>
    </w:p>
    <w:p w14:paraId="67677AB1" w14:textId="5B80F677" w:rsidR="00D51BE2" w:rsidRDefault="00D51BE2" w:rsidP="00D51BE2">
      <w:pPr>
        <w:tabs>
          <w:tab w:val="left" w:pos="990"/>
        </w:tabs>
        <w:overflowPunct w:val="0"/>
        <w:autoSpaceDE w:val="0"/>
        <w:autoSpaceDN w:val="0"/>
        <w:adjustRightInd w:val="0"/>
        <w:ind w:firstLine="360"/>
        <w:jc w:val="both"/>
        <w:textAlignment w:val="baseline"/>
        <w:rPr>
          <w:ins w:id="272" w:author="Karla Jinesta" w:date="2018-03-05T13:23:00Z"/>
          <w:rFonts w:ascii="ChollaWide" w:hAnsi="ChollaWide" w:cs="Arial"/>
          <w:sz w:val="22"/>
        </w:rPr>
      </w:pPr>
      <w:ins w:id="273" w:author="Karla Jinesta" w:date="2018-03-05T09:51:00Z">
        <w:r w:rsidRPr="00D51BE2">
          <w:rPr>
            <w:rFonts w:ascii="ChollaWide" w:hAnsi="ChollaWide" w:cs="Arial"/>
            <w:sz w:val="22"/>
          </w:rPr>
          <w:t xml:space="preserve">Por tanto, se considera que el desarrollo de los censos nacionales de población y vivienda </w:t>
        </w:r>
      </w:ins>
      <w:ins w:id="274" w:author="Karla Jinesta" w:date="2018-03-05T13:22:00Z">
        <w:r w:rsidR="00E43310">
          <w:rPr>
            <w:rFonts w:ascii="ChollaWide" w:hAnsi="ChollaWide" w:cs="Arial"/>
            <w:sz w:val="22"/>
          </w:rPr>
          <w:t xml:space="preserve">y sus productos </w:t>
        </w:r>
      </w:ins>
      <w:ins w:id="275" w:author="Karla Jinesta" w:date="2018-03-05T09:51:00Z">
        <w:r w:rsidRPr="00D51BE2">
          <w:rPr>
            <w:rFonts w:ascii="ChollaWide" w:hAnsi="ChollaWide" w:cs="Arial"/>
            <w:sz w:val="22"/>
          </w:rPr>
          <w:t>se enmarca en un ambiente factible para su implementación.</w:t>
        </w:r>
      </w:ins>
    </w:p>
    <w:p w14:paraId="7D7C0C18" w14:textId="77777777" w:rsidR="00E43310" w:rsidRDefault="00E43310" w:rsidP="00D51BE2">
      <w:pPr>
        <w:tabs>
          <w:tab w:val="left" w:pos="990"/>
        </w:tabs>
        <w:overflowPunct w:val="0"/>
        <w:autoSpaceDE w:val="0"/>
        <w:autoSpaceDN w:val="0"/>
        <w:adjustRightInd w:val="0"/>
        <w:ind w:firstLine="360"/>
        <w:jc w:val="both"/>
        <w:textAlignment w:val="baseline"/>
        <w:rPr>
          <w:ins w:id="276" w:author="Karla Jinesta" w:date="2018-03-05T13:23:00Z"/>
          <w:rFonts w:ascii="ChollaWide" w:hAnsi="ChollaWide" w:cs="Arial"/>
          <w:sz w:val="22"/>
        </w:rPr>
      </w:pPr>
    </w:p>
    <w:p w14:paraId="1AE8DEE5" w14:textId="5D588298" w:rsidR="00E43310" w:rsidRPr="00D51BE2" w:rsidRDefault="00E43310" w:rsidP="00D51BE2">
      <w:pPr>
        <w:tabs>
          <w:tab w:val="left" w:pos="990"/>
        </w:tabs>
        <w:overflowPunct w:val="0"/>
        <w:autoSpaceDE w:val="0"/>
        <w:autoSpaceDN w:val="0"/>
        <w:adjustRightInd w:val="0"/>
        <w:ind w:firstLine="360"/>
        <w:jc w:val="both"/>
        <w:textAlignment w:val="baseline"/>
        <w:rPr>
          <w:ins w:id="277" w:author="Karla Jinesta" w:date="2018-03-05T09:51:00Z"/>
          <w:rFonts w:ascii="ChollaWide" w:hAnsi="ChollaWide" w:cs="Arial"/>
          <w:sz w:val="22"/>
        </w:rPr>
      </w:pPr>
      <w:ins w:id="278" w:author="Karla Jinesta" w:date="2018-03-05T13:23:00Z">
        <w:r>
          <w:rPr>
            <w:rFonts w:ascii="ChollaWide" w:hAnsi="ChollaWide" w:cs="Arial"/>
            <w:sz w:val="22"/>
          </w:rPr>
          <w:t>En el caso particular de las estimaciones y proyecciones de población, en cuyo caso se requiere de generar capacidades institucionales y para ello se requiere de contar con la asesor</w:t>
        </w:r>
      </w:ins>
      <w:ins w:id="279" w:author="Karla Jinesta" w:date="2018-03-05T13:24:00Z">
        <w:r>
          <w:rPr>
            <w:rFonts w:ascii="ChollaWide" w:hAnsi="ChollaWide" w:cs="Arial"/>
            <w:sz w:val="22"/>
          </w:rPr>
          <w:t xml:space="preserve">ía y colaboración técnica de entes especializados en temas de población, los dos entes identificados para realizar este apoyo han mostrado anuencia </w:t>
        </w:r>
      </w:ins>
      <w:ins w:id="280" w:author="Karla Jinesta" w:date="2018-03-05T13:25:00Z">
        <w:r>
          <w:rPr>
            <w:rFonts w:ascii="ChollaWide" w:hAnsi="ChollaWide" w:cs="Arial"/>
            <w:sz w:val="22"/>
          </w:rPr>
          <w:t xml:space="preserve">e interés en </w:t>
        </w:r>
      </w:ins>
      <w:ins w:id="281" w:author="Karla Jinesta" w:date="2018-03-05T13:24:00Z">
        <w:r>
          <w:rPr>
            <w:rFonts w:ascii="ChollaWide" w:hAnsi="ChollaWide" w:cs="Arial"/>
            <w:sz w:val="22"/>
          </w:rPr>
          <w:t>colaborar con este proyecto</w:t>
        </w:r>
      </w:ins>
      <w:ins w:id="282" w:author="Karla Jinesta" w:date="2018-03-05T13:25:00Z">
        <w:r>
          <w:rPr>
            <w:rFonts w:ascii="ChollaWide" w:hAnsi="ChollaWide" w:cs="Arial"/>
            <w:sz w:val="22"/>
          </w:rPr>
          <w:t>.</w:t>
        </w:r>
      </w:ins>
      <w:ins w:id="283" w:author="Karla Jinesta" w:date="2018-03-05T13:24:00Z">
        <w:r>
          <w:rPr>
            <w:rFonts w:ascii="ChollaWide" w:hAnsi="ChollaWide" w:cs="Arial"/>
            <w:sz w:val="22"/>
          </w:rPr>
          <w:t xml:space="preserve"> </w:t>
        </w:r>
      </w:ins>
    </w:p>
    <w:p w14:paraId="07DACA0C" w14:textId="0867C70A" w:rsidR="00D51BE2" w:rsidRDefault="00D51BE2">
      <w:pPr>
        <w:keepNext/>
        <w:keepLines/>
        <w:numPr>
          <w:ilvl w:val="0"/>
          <w:numId w:val="1"/>
        </w:numPr>
        <w:spacing w:before="480"/>
        <w:outlineLvl w:val="0"/>
        <w:rPr>
          <w:ins w:id="284" w:author="Karla Jinesta" w:date="2018-03-05T14:35:00Z"/>
          <w:rFonts w:ascii="ChollaSansBold" w:eastAsiaTheme="majorEastAsia" w:hAnsi="ChollaSansBold" w:cstheme="majorBidi"/>
          <w:bCs/>
          <w:color w:val="365F91" w:themeColor="accent1" w:themeShade="BF"/>
          <w:sz w:val="40"/>
          <w:szCs w:val="28"/>
          <w:u w:val="single"/>
        </w:rPr>
        <w:pPrChange w:id="285" w:author="Karla Jinesta" w:date="2018-03-05T15:54:00Z">
          <w:pPr>
            <w:keepNext/>
            <w:keepLines/>
            <w:numPr>
              <w:numId w:val="23"/>
            </w:numPr>
            <w:spacing w:before="480"/>
            <w:ind w:left="720" w:hanging="360"/>
            <w:outlineLvl w:val="0"/>
          </w:pPr>
        </w:pPrChange>
      </w:pPr>
      <w:bookmarkStart w:id="286" w:name="_Toc484520099"/>
      <w:ins w:id="287" w:author="Karla Jinesta" w:date="2018-03-05T09:51:00Z">
        <w:r w:rsidRPr="00D51BE2">
          <w:rPr>
            <w:rFonts w:ascii="ChollaSansBold" w:eastAsiaTheme="majorEastAsia" w:hAnsi="ChollaSansBold" w:cstheme="majorBidi"/>
            <w:bCs/>
            <w:color w:val="365F91" w:themeColor="accent1" w:themeShade="BF"/>
            <w:sz w:val="40"/>
            <w:szCs w:val="28"/>
            <w:u w:val="single"/>
          </w:rPr>
          <w:t>Bibliografía</w:t>
        </w:r>
      </w:ins>
      <w:bookmarkEnd w:id="286"/>
    </w:p>
    <w:p w14:paraId="2AC8C469" w14:textId="77777777" w:rsidR="00C42708" w:rsidRDefault="00C42708">
      <w:pPr>
        <w:rPr>
          <w:ins w:id="288" w:author="Karla Jinesta" w:date="2018-03-05T14:31:00Z"/>
          <w:rFonts w:eastAsiaTheme="majorEastAsia"/>
        </w:rPr>
        <w:pPrChange w:id="289" w:author="Karla Jinesta" w:date="2018-03-05T13:26:00Z">
          <w:pPr>
            <w:keepNext/>
            <w:keepLines/>
            <w:numPr>
              <w:numId w:val="23"/>
            </w:numPr>
            <w:spacing w:before="480"/>
            <w:ind w:left="720" w:hanging="360"/>
            <w:outlineLvl w:val="0"/>
          </w:pPr>
        </w:pPrChange>
      </w:pPr>
    </w:p>
    <w:p w14:paraId="3EA2F65F" w14:textId="48CB8817" w:rsidR="00DE1FFE" w:rsidRDefault="00DE1FFE">
      <w:pPr>
        <w:rPr>
          <w:ins w:id="290" w:author="Karla Jinesta" w:date="2018-03-05T14:37:00Z"/>
          <w:rFonts w:ascii="ChollaWide" w:hAnsi="ChollaWide" w:cs="Arial"/>
          <w:sz w:val="22"/>
        </w:rPr>
        <w:pPrChange w:id="291" w:author="Karla Jinesta" w:date="2018-03-05T13:26:00Z">
          <w:pPr>
            <w:keepNext/>
            <w:keepLines/>
            <w:numPr>
              <w:numId w:val="23"/>
            </w:numPr>
            <w:spacing w:before="480"/>
            <w:ind w:left="720" w:hanging="360"/>
            <w:outlineLvl w:val="0"/>
          </w:pPr>
        </w:pPrChange>
      </w:pPr>
      <w:ins w:id="292" w:author="Karla Jinesta" w:date="2018-03-05T14:32:00Z">
        <w:r>
          <w:rPr>
            <w:rFonts w:ascii="ChollaWide" w:hAnsi="ChollaWide" w:cs="Arial"/>
            <w:sz w:val="22"/>
          </w:rPr>
          <w:t xml:space="preserve">(2017) </w:t>
        </w:r>
      </w:ins>
      <w:ins w:id="293" w:author="Karla Jinesta" w:date="2018-03-05T14:31:00Z">
        <w:r w:rsidRPr="00DE1FFE">
          <w:rPr>
            <w:rFonts w:ascii="ChollaWide" w:hAnsi="ChollaWide" w:cs="Arial"/>
            <w:sz w:val="22"/>
            <w:rPrChange w:id="294" w:author="Karla Jinesta" w:date="2018-03-05T14:32:00Z">
              <w:rPr>
                <w:rFonts w:eastAsiaTheme="majorEastAsia"/>
              </w:rPr>
            </w:rPrChange>
          </w:rPr>
          <w:t>Instituto Nacional de Estad</w:t>
        </w:r>
      </w:ins>
      <w:ins w:id="295" w:author="Karla Jinesta" w:date="2018-03-05T14:32:00Z">
        <w:r w:rsidRPr="00DE1FFE">
          <w:rPr>
            <w:rFonts w:ascii="ChollaWide" w:hAnsi="ChollaWide" w:cs="Arial"/>
            <w:sz w:val="22"/>
            <w:rPrChange w:id="296" w:author="Karla Jinesta" w:date="2018-03-05T14:32:00Z">
              <w:rPr>
                <w:rFonts w:eastAsiaTheme="majorEastAsia"/>
              </w:rPr>
            </w:rPrChange>
          </w:rPr>
          <w:t>ística y Censos</w:t>
        </w:r>
        <w:r>
          <w:rPr>
            <w:rFonts w:ascii="ChollaWide" w:hAnsi="ChollaWide" w:cs="Arial"/>
            <w:sz w:val="22"/>
          </w:rPr>
          <w:t xml:space="preserve">, </w:t>
        </w:r>
        <w:r w:rsidRPr="00DE1FFE">
          <w:rPr>
            <w:rFonts w:ascii="ChollaWide" w:hAnsi="ChollaWide" w:cs="Arial"/>
            <w:sz w:val="22"/>
          </w:rPr>
          <w:t>proceso de gestión de proyectos</w:t>
        </w:r>
        <w:r>
          <w:rPr>
            <w:rFonts w:ascii="ChollaWide" w:hAnsi="ChollaWide" w:cs="Arial"/>
            <w:sz w:val="22"/>
          </w:rPr>
          <w:t xml:space="preserve">, </w:t>
        </w:r>
      </w:ins>
      <w:ins w:id="297" w:author="Karla Jinesta" w:date="2018-03-05T14:33:00Z">
        <w:r w:rsidRPr="00DE1FFE">
          <w:rPr>
            <w:rFonts w:ascii="ChollaWide" w:hAnsi="ChollaWide" w:cs="Arial"/>
            <w:b/>
            <w:i/>
            <w:sz w:val="22"/>
            <w:rPrChange w:id="298" w:author="Karla Jinesta" w:date="2018-03-05T14:33:00Z">
              <w:rPr>
                <w:rFonts w:ascii="ChollaWide" w:hAnsi="ChollaWide" w:cs="Arial"/>
                <w:sz w:val="22"/>
              </w:rPr>
            </w:rPrChange>
          </w:rPr>
          <w:t>PLAN-PROY-IT-01Instructivo para la identificación, formulación, ejecución y evaluación de proyectos</w:t>
        </w:r>
        <w:r>
          <w:rPr>
            <w:rFonts w:ascii="ChollaWide" w:hAnsi="ChollaWide" w:cs="Arial"/>
            <w:b/>
            <w:i/>
            <w:sz w:val="22"/>
          </w:rPr>
          <w:t>,</w:t>
        </w:r>
      </w:ins>
      <w:ins w:id="299" w:author="Karla Jinesta" w:date="2018-03-05T14:36:00Z">
        <w:r>
          <w:rPr>
            <w:rFonts w:ascii="ChollaWide" w:hAnsi="ChollaWide" w:cs="Arial"/>
            <w:b/>
            <w:i/>
            <w:sz w:val="22"/>
          </w:rPr>
          <w:t xml:space="preserve"> </w:t>
        </w:r>
        <w:r>
          <w:rPr>
            <w:rFonts w:ascii="ChollaWide" w:hAnsi="ChollaWide" w:cs="Arial"/>
            <w:sz w:val="22"/>
          </w:rPr>
          <w:t>San José, Costa Rica,</w:t>
        </w:r>
      </w:ins>
      <w:ins w:id="300" w:author="Karla Jinesta" w:date="2018-03-05T14:33:00Z">
        <w:r>
          <w:rPr>
            <w:rFonts w:ascii="ChollaWide" w:hAnsi="ChollaWide" w:cs="Arial"/>
            <w:b/>
            <w:i/>
            <w:sz w:val="22"/>
          </w:rPr>
          <w:t xml:space="preserve"> </w:t>
        </w:r>
      </w:ins>
      <w:ins w:id="301" w:author="Karla Jinesta" w:date="2018-03-05T14:36:00Z">
        <w:r w:rsidRPr="00DE1FFE">
          <w:rPr>
            <w:rFonts w:ascii="ChollaWide" w:hAnsi="ChollaWide" w:cs="Arial"/>
            <w:sz w:val="22"/>
            <w:rPrChange w:id="302" w:author="Karla Jinesta" w:date="2018-03-05T14:36:00Z">
              <w:rPr>
                <w:rFonts w:ascii="ChollaWide" w:hAnsi="ChollaWide" w:cs="Arial"/>
                <w:b/>
                <w:i/>
                <w:sz w:val="22"/>
              </w:rPr>
            </w:rPrChange>
          </w:rPr>
          <w:t>INEC.</w:t>
        </w:r>
      </w:ins>
    </w:p>
    <w:p w14:paraId="4330B29F" w14:textId="77777777" w:rsidR="00DE1FFE" w:rsidRDefault="00DE1FFE">
      <w:pPr>
        <w:rPr>
          <w:ins w:id="303" w:author="Karla Jinesta" w:date="2018-03-05T14:37:00Z"/>
          <w:rFonts w:ascii="ChollaWide" w:hAnsi="ChollaWide" w:cs="Arial"/>
          <w:sz w:val="22"/>
        </w:rPr>
        <w:pPrChange w:id="304" w:author="Karla Jinesta" w:date="2018-03-05T13:26:00Z">
          <w:pPr>
            <w:keepNext/>
            <w:keepLines/>
            <w:numPr>
              <w:numId w:val="23"/>
            </w:numPr>
            <w:spacing w:before="480"/>
            <w:ind w:left="720" w:hanging="360"/>
            <w:outlineLvl w:val="0"/>
          </w:pPr>
        </w:pPrChange>
      </w:pPr>
    </w:p>
    <w:p w14:paraId="57A5DED8" w14:textId="0B42340E" w:rsidR="006D701D" w:rsidRDefault="00DE1FFE" w:rsidP="00DE1FFE">
      <w:pPr>
        <w:rPr>
          <w:ins w:id="305" w:author="Karla Jinesta" w:date="2018-03-05T14:47:00Z"/>
          <w:rFonts w:ascii="ChollaWide" w:hAnsi="ChollaWide" w:cs="Arial"/>
          <w:sz w:val="22"/>
        </w:rPr>
      </w:pPr>
      <w:ins w:id="306" w:author="Karla Jinesta" w:date="2018-03-05T14:37:00Z">
        <w:r>
          <w:rPr>
            <w:rFonts w:ascii="ChollaWide" w:hAnsi="ChollaWide" w:cs="Arial"/>
            <w:sz w:val="22"/>
          </w:rPr>
          <w:lastRenderedPageBreak/>
          <w:t xml:space="preserve">(2017) </w:t>
        </w:r>
        <w:r w:rsidRPr="00092856">
          <w:rPr>
            <w:rFonts w:ascii="ChollaWide" w:hAnsi="ChollaWide" w:cs="Arial"/>
            <w:sz w:val="22"/>
          </w:rPr>
          <w:t>Instituto Nacional de Estadística y Censos</w:t>
        </w:r>
        <w:r>
          <w:rPr>
            <w:rFonts w:ascii="ChollaWide" w:hAnsi="ChollaWide" w:cs="Arial"/>
            <w:sz w:val="22"/>
          </w:rPr>
          <w:t xml:space="preserve">, </w:t>
        </w:r>
        <w:r w:rsidRPr="00092856">
          <w:rPr>
            <w:rFonts w:ascii="ChollaWide" w:hAnsi="ChollaWide" w:cs="Arial"/>
            <w:b/>
            <w:i/>
            <w:sz w:val="22"/>
          </w:rPr>
          <w:t>P</w:t>
        </w:r>
        <w:r>
          <w:rPr>
            <w:rFonts w:ascii="ChollaWide" w:hAnsi="ChollaWide" w:cs="Arial"/>
            <w:b/>
            <w:i/>
            <w:sz w:val="22"/>
          </w:rPr>
          <w:t>erfil de Proyecto</w:t>
        </w:r>
      </w:ins>
      <w:ins w:id="307" w:author="Karla Jinesta" w:date="2018-03-05T14:41:00Z">
        <w:r>
          <w:rPr>
            <w:rFonts w:ascii="ChollaWide" w:hAnsi="ChollaWide" w:cs="Arial"/>
            <w:b/>
            <w:i/>
            <w:sz w:val="22"/>
          </w:rPr>
          <w:t>:</w:t>
        </w:r>
      </w:ins>
      <w:ins w:id="308" w:author="Karla Jinesta" w:date="2018-03-05T14:37:00Z">
        <w:r>
          <w:rPr>
            <w:rFonts w:ascii="ChollaWide" w:hAnsi="ChollaWide" w:cs="Arial"/>
            <w:b/>
            <w:i/>
            <w:sz w:val="22"/>
          </w:rPr>
          <w:t xml:space="preserve"> </w:t>
        </w:r>
      </w:ins>
      <w:ins w:id="309" w:author="Karla Jinesta" w:date="2018-03-05T14:39:00Z">
        <w:r w:rsidRPr="00DE1FFE">
          <w:rPr>
            <w:rFonts w:ascii="ChollaWide" w:hAnsi="ChollaWide" w:cs="Arial"/>
            <w:b/>
            <w:i/>
            <w:sz w:val="22"/>
          </w:rPr>
          <w:t xml:space="preserve">XI </w:t>
        </w:r>
      </w:ins>
      <w:ins w:id="310" w:author="Karla Jinesta" w:date="2018-03-05T14:41:00Z">
        <w:r>
          <w:rPr>
            <w:rFonts w:ascii="ChollaWide" w:hAnsi="ChollaWide" w:cs="Arial"/>
            <w:b/>
            <w:i/>
            <w:sz w:val="22"/>
          </w:rPr>
          <w:t>C</w:t>
        </w:r>
      </w:ins>
      <w:ins w:id="311" w:author="Karla Jinesta" w:date="2018-03-05T14:39:00Z">
        <w:r w:rsidRPr="00DE1FFE">
          <w:rPr>
            <w:rFonts w:ascii="ChollaWide" w:hAnsi="ChollaWide" w:cs="Arial"/>
            <w:b/>
            <w:i/>
            <w:sz w:val="22"/>
          </w:rPr>
          <w:t xml:space="preserve">enso </w:t>
        </w:r>
      </w:ins>
      <w:ins w:id="312" w:author="Karla Jinesta" w:date="2018-03-05T14:41:00Z">
        <w:r>
          <w:rPr>
            <w:rFonts w:ascii="ChollaWide" w:hAnsi="ChollaWide" w:cs="Arial"/>
            <w:b/>
            <w:i/>
            <w:sz w:val="22"/>
          </w:rPr>
          <w:t>N</w:t>
        </w:r>
      </w:ins>
      <w:ins w:id="313" w:author="Karla Jinesta" w:date="2018-03-05T14:39:00Z">
        <w:r w:rsidRPr="00DE1FFE">
          <w:rPr>
            <w:rFonts w:ascii="ChollaWide" w:hAnsi="ChollaWide" w:cs="Arial"/>
            <w:b/>
            <w:i/>
            <w:sz w:val="22"/>
          </w:rPr>
          <w:t xml:space="preserve">acional de </w:t>
        </w:r>
      </w:ins>
      <w:ins w:id="314" w:author="Karla Jinesta" w:date="2018-03-05T14:41:00Z">
        <w:r>
          <w:rPr>
            <w:rFonts w:ascii="ChollaWide" w:hAnsi="ChollaWide" w:cs="Arial"/>
            <w:b/>
            <w:i/>
            <w:sz w:val="22"/>
          </w:rPr>
          <w:t>P</w:t>
        </w:r>
      </w:ins>
      <w:ins w:id="315" w:author="Karla Jinesta" w:date="2018-03-05T14:39:00Z">
        <w:r w:rsidRPr="00DE1FFE">
          <w:rPr>
            <w:rFonts w:ascii="ChollaWide" w:hAnsi="ChollaWide" w:cs="Arial"/>
            <w:b/>
            <w:i/>
            <w:sz w:val="22"/>
          </w:rPr>
          <w:t>oblación</w:t>
        </w:r>
      </w:ins>
      <w:ins w:id="316" w:author="Karla Jinesta" w:date="2018-03-05T14:41:00Z">
        <w:r>
          <w:rPr>
            <w:rFonts w:ascii="ChollaWide" w:hAnsi="ChollaWide" w:cs="Arial"/>
            <w:b/>
            <w:i/>
            <w:sz w:val="22"/>
          </w:rPr>
          <w:t xml:space="preserve"> y VII</w:t>
        </w:r>
      </w:ins>
      <w:ins w:id="317" w:author="Karla Jinesta" w:date="2018-03-05T14:39:00Z">
        <w:r w:rsidRPr="00DE1FFE">
          <w:rPr>
            <w:rFonts w:ascii="ChollaWide" w:hAnsi="ChollaWide" w:cs="Arial"/>
            <w:b/>
            <w:i/>
            <w:sz w:val="22"/>
          </w:rPr>
          <w:t xml:space="preserve"> de </w:t>
        </w:r>
      </w:ins>
      <w:ins w:id="318" w:author="Karla Jinesta" w:date="2018-03-05T14:41:00Z">
        <w:r>
          <w:rPr>
            <w:rFonts w:ascii="ChollaWide" w:hAnsi="ChollaWide" w:cs="Arial"/>
            <w:b/>
            <w:i/>
            <w:sz w:val="22"/>
          </w:rPr>
          <w:t>V</w:t>
        </w:r>
      </w:ins>
      <w:ins w:id="319" w:author="Karla Jinesta" w:date="2018-03-05T14:39:00Z">
        <w:r w:rsidRPr="00DE1FFE">
          <w:rPr>
            <w:rFonts w:ascii="ChollaWide" w:hAnsi="ChollaWide" w:cs="Arial"/>
            <w:b/>
            <w:i/>
            <w:sz w:val="22"/>
          </w:rPr>
          <w:t>ivienda</w:t>
        </w:r>
      </w:ins>
      <w:ins w:id="320" w:author="Karla Jinesta" w:date="2018-03-05T14:41:00Z">
        <w:r>
          <w:rPr>
            <w:rFonts w:ascii="ChollaWide" w:hAnsi="ChollaWide" w:cs="Arial"/>
            <w:sz w:val="22"/>
          </w:rPr>
          <w:t xml:space="preserve">, </w:t>
        </w:r>
      </w:ins>
      <w:ins w:id="321" w:author="Karla Jinesta" w:date="2018-03-05T14:37:00Z">
        <w:r>
          <w:rPr>
            <w:rFonts w:ascii="ChollaWide" w:hAnsi="ChollaWide" w:cs="Arial"/>
            <w:sz w:val="22"/>
          </w:rPr>
          <w:t>San José, Costa Rica,</w:t>
        </w:r>
        <w:r>
          <w:rPr>
            <w:rFonts w:ascii="ChollaWide" w:hAnsi="ChollaWide" w:cs="Arial"/>
            <w:b/>
            <w:i/>
            <w:sz w:val="22"/>
          </w:rPr>
          <w:t xml:space="preserve"> </w:t>
        </w:r>
        <w:r w:rsidRPr="00092856">
          <w:rPr>
            <w:rFonts w:ascii="ChollaWide" w:hAnsi="ChollaWide" w:cs="Arial"/>
            <w:sz w:val="22"/>
          </w:rPr>
          <w:t>INEC.</w:t>
        </w:r>
      </w:ins>
    </w:p>
    <w:p w14:paraId="05D3AE78" w14:textId="77777777" w:rsidR="006D701D" w:rsidRDefault="006D701D">
      <w:pPr>
        <w:spacing w:after="200" w:line="276" w:lineRule="auto"/>
        <w:rPr>
          <w:ins w:id="322" w:author="Karla Jinesta" w:date="2018-03-05T14:47:00Z"/>
          <w:rFonts w:ascii="ChollaWide" w:hAnsi="ChollaWide" w:cs="Arial"/>
          <w:sz w:val="22"/>
        </w:rPr>
      </w:pPr>
      <w:ins w:id="323" w:author="Karla Jinesta" w:date="2018-03-05T14:47:00Z">
        <w:r>
          <w:rPr>
            <w:rFonts w:ascii="ChollaWide" w:hAnsi="ChollaWide" w:cs="Arial"/>
            <w:sz w:val="22"/>
          </w:rPr>
          <w:br w:type="page"/>
        </w:r>
      </w:ins>
    </w:p>
    <w:p w14:paraId="5DAB2F4B" w14:textId="77777777" w:rsidR="00DE1FFE" w:rsidRDefault="00DE1FFE" w:rsidP="00DE1FFE">
      <w:pPr>
        <w:rPr>
          <w:ins w:id="324" w:author="Karla Jinesta" w:date="2018-03-05T14:37:00Z"/>
          <w:rFonts w:ascii="ChollaWide" w:hAnsi="ChollaWide" w:cs="Arial"/>
          <w:sz w:val="22"/>
        </w:rPr>
      </w:pPr>
    </w:p>
    <w:p w14:paraId="3E41568D" w14:textId="6BA2426D" w:rsidR="00DE1FFE" w:rsidRPr="00DE1FFE" w:rsidRDefault="00DE1FFE">
      <w:pPr>
        <w:rPr>
          <w:ins w:id="325" w:author="Karla Jinesta" w:date="2018-03-05T13:26:00Z"/>
          <w:rFonts w:ascii="ChollaWide" w:hAnsi="ChollaWide" w:cs="Arial"/>
          <w:sz w:val="22"/>
          <w:rPrChange w:id="326" w:author="Karla Jinesta" w:date="2018-03-05T14:33:00Z">
            <w:rPr>
              <w:ins w:id="327" w:author="Karla Jinesta" w:date="2018-03-05T13:26:00Z"/>
              <w:rFonts w:eastAsiaTheme="majorEastAsia"/>
            </w:rPr>
          </w:rPrChange>
        </w:rPr>
        <w:pPrChange w:id="328" w:author="Karla Jinesta" w:date="2018-03-05T13:26:00Z">
          <w:pPr>
            <w:keepNext/>
            <w:keepLines/>
            <w:numPr>
              <w:numId w:val="23"/>
            </w:numPr>
            <w:spacing w:before="480"/>
            <w:ind w:left="720" w:hanging="360"/>
            <w:outlineLvl w:val="0"/>
          </w:pPr>
        </w:pPrChange>
      </w:pPr>
    </w:p>
    <w:p w14:paraId="7323B7EC" w14:textId="77777777" w:rsidR="00C42708" w:rsidRDefault="00C42708">
      <w:pPr>
        <w:rPr>
          <w:ins w:id="329" w:author="Karla Jinesta" w:date="2018-03-05T13:25:00Z"/>
          <w:rFonts w:eastAsiaTheme="majorEastAsia"/>
        </w:rPr>
        <w:pPrChange w:id="330" w:author="Karla Jinesta" w:date="2018-03-05T13:26:00Z">
          <w:pPr>
            <w:keepNext/>
            <w:keepLines/>
            <w:numPr>
              <w:numId w:val="23"/>
            </w:numPr>
            <w:spacing w:before="480"/>
            <w:ind w:left="720" w:hanging="360"/>
            <w:outlineLvl w:val="0"/>
          </w:pPr>
        </w:pPrChange>
      </w:pPr>
    </w:p>
    <w:p w14:paraId="2796FBE1" w14:textId="6649A779" w:rsidR="00E43310" w:rsidRPr="00D51BE2" w:rsidRDefault="00E43310">
      <w:pPr>
        <w:keepNext/>
        <w:keepLines/>
        <w:numPr>
          <w:ilvl w:val="0"/>
          <w:numId w:val="1"/>
        </w:numPr>
        <w:spacing w:before="480"/>
        <w:outlineLvl w:val="0"/>
        <w:rPr>
          <w:ins w:id="331" w:author="Karla Jinesta" w:date="2018-03-05T09:51:00Z"/>
          <w:rFonts w:ascii="ChollaSansBold" w:eastAsiaTheme="majorEastAsia" w:hAnsi="ChollaSansBold" w:cstheme="majorBidi"/>
          <w:bCs/>
          <w:color w:val="365F91" w:themeColor="accent1" w:themeShade="BF"/>
          <w:sz w:val="40"/>
          <w:szCs w:val="28"/>
          <w:u w:val="single"/>
        </w:rPr>
        <w:pPrChange w:id="332" w:author="Karla Jinesta" w:date="2018-03-05T15:54:00Z">
          <w:pPr>
            <w:keepNext/>
            <w:keepLines/>
            <w:numPr>
              <w:numId w:val="23"/>
            </w:numPr>
            <w:spacing w:before="480"/>
            <w:ind w:left="720" w:hanging="360"/>
            <w:outlineLvl w:val="0"/>
          </w:pPr>
        </w:pPrChange>
      </w:pPr>
      <w:ins w:id="333" w:author="Karla Jinesta" w:date="2018-03-05T13:25:00Z">
        <w:r>
          <w:rPr>
            <w:rFonts w:ascii="ChollaSansBold" w:eastAsiaTheme="majorEastAsia" w:hAnsi="ChollaSansBold" w:cstheme="majorBidi"/>
            <w:bCs/>
            <w:color w:val="365F91" w:themeColor="accent1" w:themeShade="BF"/>
            <w:sz w:val="40"/>
            <w:szCs w:val="28"/>
            <w:u w:val="single"/>
          </w:rPr>
          <w:t>Anexos</w:t>
        </w:r>
      </w:ins>
    </w:p>
    <w:p w14:paraId="6F85D77E" w14:textId="77777777" w:rsidR="00D51BE2" w:rsidRPr="00D51BE2" w:rsidRDefault="00D51BE2" w:rsidP="00D51BE2">
      <w:pPr>
        <w:rPr>
          <w:ins w:id="334" w:author="Karla Jinesta" w:date="2018-03-05T09:51:00Z"/>
        </w:rPr>
      </w:pPr>
    </w:p>
    <w:p w14:paraId="32BFCB1D" w14:textId="77777777" w:rsidR="00D51BE2" w:rsidRDefault="00D51BE2" w:rsidP="00D51BE2">
      <w:pPr>
        <w:jc w:val="both"/>
        <w:rPr>
          <w:ins w:id="335" w:author="Karla Jinesta" w:date="2018-03-05T09:47:00Z"/>
          <w:rFonts w:ascii="ChollaWide" w:hAnsi="ChollaWide"/>
          <w:sz w:val="22"/>
          <w:szCs w:val="20"/>
          <w:lang w:val="es-ES_tradnl" w:eastAsia="ar-SA"/>
        </w:rPr>
      </w:pPr>
    </w:p>
    <w:p w14:paraId="0C308244" w14:textId="77777777" w:rsidR="00F71245" w:rsidRDefault="00F71245" w:rsidP="00D51BE2">
      <w:pPr>
        <w:pStyle w:val="WW-Lista2"/>
        <w:ind w:left="0" w:firstLine="360"/>
        <w:jc w:val="both"/>
        <w:rPr>
          <w:rFonts w:ascii="ChollaWide" w:hAnsi="ChollaWide"/>
          <w:sz w:val="22"/>
        </w:rPr>
      </w:pPr>
    </w:p>
    <w:sectPr w:rsidR="00F71245" w:rsidSect="00156D19">
      <w:headerReference w:type="default" r:id="rId16"/>
      <w:footerReference w:type="default" r:id="rId17"/>
      <w:headerReference w:type="first" r:id="rId18"/>
      <w:footerReference w:type="first" r:id="rId19"/>
      <w:pgSz w:w="12240" w:h="15840" w:code="1"/>
      <w:pgMar w:top="2160" w:right="862" w:bottom="720" w:left="1134"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F1A12" w14:textId="77777777" w:rsidR="00D651F2" w:rsidRDefault="00D651F2" w:rsidP="003B15D9">
      <w:r>
        <w:separator/>
      </w:r>
    </w:p>
  </w:endnote>
  <w:endnote w:type="continuationSeparator" w:id="0">
    <w:p w14:paraId="3A5DDBF1" w14:textId="77777777" w:rsidR="00D651F2" w:rsidRDefault="00D651F2" w:rsidP="003B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hollaWide">
    <w:charset w:val="00"/>
    <w:family w:val="auto"/>
    <w:pitch w:val="variable"/>
    <w:sig w:usb0="00000003" w:usb1="00000000" w:usb2="00000000" w:usb3="00000000" w:csb0="00000001" w:csb1="00000000"/>
  </w:font>
  <w:font w:name="ChollaSansBold">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holla Wide">
    <w:altName w:val="Cholla Wide"/>
    <w:panose1 w:val="00000000000000000000"/>
    <w:charset w:val="00"/>
    <w:family w:val="swiss"/>
    <w:notTrueType/>
    <w:pitch w:val="default"/>
    <w:sig w:usb0="00000003" w:usb1="00000000" w:usb2="00000000" w:usb3="00000000" w:csb0="00000001" w:csb1="00000000"/>
  </w:font>
  <w:font w:name="ChollaSlabBold">
    <w:charset w:val="00"/>
    <w:family w:val="auto"/>
    <w:pitch w:val="variable"/>
    <w:sig w:usb0="00000003" w:usb1="00000000" w:usb2="00000000" w:usb3="00000000" w:csb0="00000001" w:csb1="00000000"/>
  </w:font>
  <w:font w:name="ChollaSlabRegular">
    <w:charset w:val="00"/>
    <w:family w:val="auto"/>
    <w:pitch w:val="variable"/>
    <w:sig w:usb0="00000003" w:usb1="00000000" w:usb2="00000000" w:usb3="00000000" w:csb0="00000001" w:csb1="00000000"/>
  </w:font>
  <w:font w:name="ChollaSansItalic">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hollaSansRegula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4049B" w14:textId="66647099" w:rsidR="00DE1FFE" w:rsidRPr="00F37396" w:rsidRDefault="00DE1FFE">
    <w:pPr>
      <w:pStyle w:val="Piedepgina"/>
      <w:jc w:val="right"/>
      <w:rPr>
        <w:rFonts w:ascii="Calibri Light" w:hAnsi="Calibri Light"/>
        <w:sz w:val="22"/>
      </w:rPr>
    </w:pPr>
  </w:p>
  <w:p w14:paraId="6FD17A22" w14:textId="77777777" w:rsidR="00DE1FFE" w:rsidRDefault="00DE1FF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273C" w14:textId="6BA23453" w:rsidR="00DE1FFE" w:rsidRPr="00082FD3" w:rsidRDefault="00DE1FFE">
    <w:pPr>
      <w:pStyle w:val="Piedepgina"/>
      <w:jc w:val="right"/>
      <w:rPr>
        <w:rFonts w:ascii="Calibri Light" w:hAnsi="Calibri Light"/>
        <w:sz w:val="22"/>
      </w:rPr>
    </w:pPr>
  </w:p>
  <w:p w14:paraId="4E38DE4C" w14:textId="77777777" w:rsidR="00DE1FFE" w:rsidRPr="00F37396" w:rsidRDefault="00DE1FFE">
    <w:pPr>
      <w:pStyle w:val="Piedepgina"/>
      <w:rPr>
        <w:rFonts w:ascii="Calibri Light" w:hAnsi="Calibri Light"/>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450A9" w14:textId="77777777" w:rsidR="00D651F2" w:rsidRDefault="00D651F2" w:rsidP="003B15D9">
      <w:r>
        <w:separator/>
      </w:r>
    </w:p>
  </w:footnote>
  <w:footnote w:type="continuationSeparator" w:id="0">
    <w:p w14:paraId="774C144A" w14:textId="77777777" w:rsidR="00D651F2" w:rsidRDefault="00D651F2" w:rsidP="003B15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4C0D0" w14:textId="7C949E94" w:rsidR="00DE1FFE" w:rsidRPr="00DC0BF6" w:rsidRDefault="00DE1FFE">
    <w:pPr>
      <w:pStyle w:val="Encabezado"/>
      <w:jc w:val="right"/>
      <w:rPr>
        <w:rFonts w:ascii="ChollaSansBold" w:hAnsi="ChollaSansBold"/>
        <w:color w:val="1F497D" w:themeColor="text2"/>
        <w:sz w:val="28"/>
      </w:rPr>
    </w:pPr>
    <w:r w:rsidRPr="00DC0BF6">
      <w:rPr>
        <w:rFonts w:ascii="ChollaSansBold" w:hAnsi="ChollaSansBold" w:cs="Arial"/>
        <w:color w:val="1F497D" w:themeColor="text2"/>
        <w:sz w:val="20"/>
      </w:rPr>
      <w:t xml:space="preserve">INEC. PERFIL DE PROYECTO: </w:t>
    </w:r>
    <w:r>
      <w:rPr>
        <w:rFonts w:ascii="ChollaSansBold" w:hAnsi="ChollaSansBold" w:cs="Arial"/>
        <w:color w:val="1F497D" w:themeColor="text2"/>
        <w:sz w:val="20"/>
      </w:rPr>
      <w:t>ESTIMACIONES Y PROYECCIONES DE POBLACIÓN</w:t>
    </w:r>
    <w:r w:rsidRPr="00DC0BF6">
      <w:rPr>
        <w:rFonts w:ascii="ChollaSansBold" w:hAnsi="ChollaSansBold" w:cs="Arial"/>
        <w:color w:val="1F497D" w:themeColor="text2"/>
        <w:sz w:val="20"/>
      </w:rPr>
      <w:t xml:space="preserve">   </w:t>
    </w:r>
    <w:r w:rsidRPr="00DC0BF6">
      <w:rPr>
        <w:rFonts w:ascii="ChollaSansBold" w:hAnsi="ChollaSansBold"/>
        <w:color w:val="1F497D" w:themeColor="text2"/>
        <w:sz w:val="20"/>
      </w:rPr>
      <w:t xml:space="preserve">  </w:t>
    </w:r>
    <w:sdt>
      <w:sdtPr>
        <w:rPr>
          <w:rFonts w:ascii="ChollaSansBold" w:hAnsi="ChollaSansBold"/>
          <w:color w:val="1F497D" w:themeColor="text2"/>
          <w:sz w:val="28"/>
        </w:rPr>
        <w:id w:val="-978686619"/>
        <w:docPartObj>
          <w:docPartGallery w:val="Page Numbers (Top of Page)"/>
          <w:docPartUnique/>
        </w:docPartObj>
      </w:sdtPr>
      <w:sdtEndPr/>
      <w:sdtContent>
        <w:r w:rsidRPr="00DC0BF6">
          <w:rPr>
            <w:rFonts w:ascii="ChollaSansBold" w:hAnsi="ChollaSansBold" w:cs="Arial"/>
            <w:color w:val="1F497D" w:themeColor="text2"/>
            <w:sz w:val="20"/>
            <w:szCs w:val="18"/>
          </w:rPr>
          <w:fldChar w:fldCharType="begin"/>
        </w:r>
        <w:r w:rsidRPr="00DC0BF6">
          <w:rPr>
            <w:rFonts w:ascii="ChollaSansBold" w:hAnsi="ChollaSansBold" w:cs="Arial"/>
            <w:color w:val="1F497D" w:themeColor="text2"/>
            <w:sz w:val="20"/>
            <w:szCs w:val="18"/>
          </w:rPr>
          <w:instrText>PAGE   \* MERGEFORMAT</w:instrText>
        </w:r>
        <w:r w:rsidRPr="00DC0BF6">
          <w:rPr>
            <w:rFonts w:ascii="ChollaSansBold" w:hAnsi="ChollaSansBold" w:cs="Arial"/>
            <w:color w:val="1F497D" w:themeColor="text2"/>
            <w:sz w:val="20"/>
            <w:szCs w:val="18"/>
          </w:rPr>
          <w:fldChar w:fldCharType="separate"/>
        </w:r>
        <w:r w:rsidR="001F5CA3">
          <w:rPr>
            <w:rFonts w:ascii="ChollaSansBold" w:hAnsi="ChollaSansBold" w:cs="Arial"/>
            <w:noProof/>
            <w:color w:val="1F497D" w:themeColor="text2"/>
            <w:sz w:val="20"/>
            <w:szCs w:val="18"/>
          </w:rPr>
          <w:t>6</w:t>
        </w:r>
        <w:r w:rsidRPr="00DC0BF6">
          <w:rPr>
            <w:rFonts w:ascii="ChollaSansBold" w:hAnsi="ChollaSansBold" w:cs="Arial"/>
            <w:color w:val="1F497D" w:themeColor="text2"/>
            <w:sz w:val="20"/>
            <w:szCs w:val="18"/>
          </w:rPr>
          <w:fldChar w:fldCharType="end"/>
        </w:r>
      </w:sdtContent>
    </w:sdt>
  </w:p>
  <w:p w14:paraId="0B9772E9" w14:textId="4E59F09C" w:rsidR="00DE1FFE" w:rsidRDefault="00DE1FFE">
    <w:pPr>
      <w:pStyle w:val="Encabezado"/>
    </w:pPr>
    <w:r>
      <w:rPr>
        <w:noProof/>
        <w:lang w:val="es-CR" w:eastAsia="es-CR"/>
      </w:rPr>
      <mc:AlternateContent>
        <mc:Choice Requires="wps">
          <w:drawing>
            <wp:anchor distT="0" distB="0" distL="114300" distR="114300" simplePos="0" relativeHeight="251659264" behindDoc="0" locked="0" layoutInCell="1" allowOverlap="1" wp14:anchorId="59CB350B" wp14:editId="0DBD80B6">
              <wp:simplePos x="0" y="0"/>
              <wp:positionH relativeFrom="column">
                <wp:posOffset>114935</wp:posOffset>
              </wp:positionH>
              <wp:positionV relativeFrom="paragraph">
                <wp:posOffset>165100</wp:posOffset>
              </wp:positionV>
              <wp:extent cx="6410325" cy="0"/>
              <wp:effectExtent l="0" t="0" r="9525" b="19050"/>
              <wp:wrapNone/>
              <wp:docPr id="2" name="Conector recto 2"/>
              <wp:cNvGraphicFramePr/>
              <a:graphic xmlns:a="http://schemas.openxmlformats.org/drawingml/2006/main">
                <a:graphicData uri="http://schemas.microsoft.com/office/word/2010/wordprocessingShape">
                  <wps:wsp>
                    <wps:cNvCnPr/>
                    <wps:spPr>
                      <a:xfrm flipH="1">
                        <a:off x="0" y="0"/>
                        <a:ext cx="641032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C7DE1"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05pt,13pt" to="513.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" strokecolor="#1f497d [3215]" strokeweight="1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1590" w14:textId="76D5EFDA" w:rsidR="00DE1FFE" w:rsidRPr="00DC0BF6" w:rsidRDefault="00DE1FFE" w:rsidP="00A162A3">
    <w:pPr>
      <w:pStyle w:val="Encabezado"/>
      <w:jc w:val="right"/>
      <w:rPr>
        <w:rFonts w:ascii="ChollaSansBold" w:hAnsi="ChollaSansBold"/>
        <w:color w:val="1F497D" w:themeColor="text2"/>
        <w:sz w:val="28"/>
      </w:rPr>
    </w:pPr>
  </w:p>
  <w:p w14:paraId="51A92900" w14:textId="3F638A1F" w:rsidR="00DE1FFE" w:rsidRDefault="00DE1FFE" w:rsidP="00A162A3">
    <w:pPr>
      <w:pStyle w:val="Encabezado"/>
    </w:pPr>
  </w:p>
  <w:p w14:paraId="53F423B9" w14:textId="49464DC2" w:rsidR="00DE1FFE" w:rsidRDefault="00DE1FF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D8D"/>
    <w:multiLevelType w:val="multilevel"/>
    <w:tmpl w:val="188AE80A"/>
    <w:lvl w:ilvl="0">
      <w:start w:val="1"/>
      <w:numFmt w:val="decimal"/>
      <w:lvlText w:val="%1."/>
      <w:lvlJc w:val="left"/>
      <w:pPr>
        <w:ind w:left="720" w:hanging="360"/>
      </w:pPr>
      <w:rPr>
        <w:rFonts w:hint="default"/>
        <w:color w:val="1F497D" w:themeColor="text2"/>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23EF4"/>
    <w:multiLevelType w:val="multilevel"/>
    <w:tmpl w:val="188AE80A"/>
    <w:lvl w:ilvl="0">
      <w:start w:val="1"/>
      <w:numFmt w:val="decimal"/>
      <w:lvlText w:val="%1."/>
      <w:lvlJc w:val="left"/>
      <w:pPr>
        <w:ind w:left="720" w:hanging="360"/>
      </w:pPr>
      <w:rPr>
        <w:rFonts w:hint="default"/>
        <w:color w:val="1F497D" w:themeColor="text2"/>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561B54"/>
    <w:multiLevelType w:val="hybridMultilevel"/>
    <w:tmpl w:val="0E5096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5E6129"/>
    <w:multiLevelType w:val="multilevel"/>
    <w:tmpl w:val="188AE80A"/>
    <w:lvl w:ilvl="0">
      <w:start w:val="1"/>
      <w:numFmt w:val="decimal"/>
      <w:lvlText w:val="%1."/>
      <w:lvlJc w:val="left"/>
      <w:pPr>
        <w:ind w:left="720" w:hanging="360"/>
      </w:pPr>
      <w:rPr>
        <w:rFonts w:hint="default"/>
        <w:color w:val="1F497D" w:themeColor="text2"/>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AF082C"/>
    <w:multiLevelType w:val="multilevel"/>
    <w:tmpl w:val="835A9CE6"/>
    <w:lvl w:ilvl="0">
      <w:start w:val="1"/>
      <w:numFmt w:val="decimal"/>
      <w:lvlText w:val="%1."/>
      <w:lvlJc w:val="left"/>
      <w:pPr>
        <w:ind w:left="720" w:hanging="360"/>
      </w:pPr>
      <w:rPr>
        <w:rFonts w:hint="default"/>
        <w:color w:val="1F497D" w:themeColor="text2"/>
      </w:rPr>
    </w:lvl>
    <w:lvl w:ilvl="1">
      <w:start w:val="1"/>
      <w:numFmt w:val="bullet"/>
      <w:lvlText w:val=""/>
      <w:lvlJc w:val="left"/>
      <w:pPr>
        <w:ind w:left="840" w:hanging="48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F15A9F"/>
    <w:multiLevelType w:val="hybridMultilevel"/>
    <w:tmpl w:val="79367C40"/>
    <w:lvl w:ilvl="0" w:tplc="35D0CB4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556383"/>
    <w:multiLevelType w:val="multilevel"/>
    <w:tmpl w:val="677EC71A"/>
    <w:lvl w:ilvl="0">
      <w:start w:val="1"/>
      <w:numFmt w:val="decimal"/>
      <w:lvlText w:val="%1."/>
      <w:lvlJc w:val="left"/>
      <w:pPr>
        <w:ind w:left="720" w:hanging="360"/>
      </w:pPr>
      <w:rPr>
        <w:rFonts w:hint="default"/>
        <w:color w:val="1F497D" w:themeColor="text2"/>
      </w:rPr>
    </w:lvl>
    <w:lvl w:ilvl="1">
      <w:start w:val="1"/>
      <w:numFmt w:val="bullet"/>
      <w:lvlText w:val="-"/>
      <w:lvlJc w:val="left"/>
      <w:pPr>
        <w:ind w:left="840" w:hanging="480"/>
      </w:pPr>
      <w:rPr>
        <w:rFonts w:ascii="Courier New" w:hAnsi="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bullet"/>
      <w:lvlText w:val=""/>
      <w:lvlJc w:val="left"/>
      <w:pPr>
        <w:ind w:left="1440" w:hanging="1080"/>
      </w:pPr>
      <w:rPr>
        <w:rFonts w:ascii="Symbol" w:hAnsi="Symbol"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78549D"/>
    <w:multiLevelType w:val="multilevel"/>
    <w:tmpl w:val="A5B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D07AA"/>
    <w:multiLevelType w:val="hybridMultilevel"/>
    <w:tmpl w:val="7C2646E2"/>
    <w:lvl w:ilvl="0" w:tplc="12E63D6E">
      <w:start w:val="12"/>
      <w:numFmt w:val="bullet"/>
      <w:lvlText w:val="-"/>
      <w:lvlJc w:val="left"/>
      <w:pPr>
        <w:ind w:left="1080" w:hanging="360"/>
      </w:pPr>
      <w:rPr>
        <w:rFonts w:ascii="Calibri Light" w:eastAsia="Times New Roman" w:hAnsi="Calibri Light" w:cs="Arial"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7B2646A"/>
    <w:multiLevelType w:val="hybridMultilevel"/>
    <w:tmpl w:val="071643A6"/>
    <w:lvl w:ilvl="0" w:tplc="90FA481E">
      <w:start w:val="4"/>
      <w:numFmt w:val="bullet"/>
      <w:lvlText w:val="-"/>
      <w:lvlJc w:val="left"/>
      <w:pPr>
        <w:ind w:left="720" w:hanging="360"/>
      </w:pPr>
      <w:rPr>
        <w:rFonts w:ascii="Calibri Light" w:eastAsia="Times New Roman" w:hAnsi="Calibri Light"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434341"/>
    <w:multiLevelType w:val="hybridMultilevel"/>
    <w:tmpl w:val="9F0C340A"/>
    <w:lvl w:ilvl="0" w:tplc="ADC848B0">
      <w:start w:val="1"/>
      <w:numFmt w:val="decimal"/>
      <w:lvlText w:val="%1."/>
      <w:lvlJc w:val="left"/>
      <w:pPr>
        <w:ind w:left="720" w:hanging="360"/>
      </w:pPr>
      <w:rPr>
        <w:rFonts w:cs="Times New Roman" w:hint="default"/>
        <w:b/>
        <w:u w:val="none"/>
      </w:rPr>
    </w:lvl>
    <w:lvl w:ilvl="1" w:tplc="35D0CB4A">
      <w:start w:val="1"/>
      <w:numFmt w:val="bullet"/>
      <w:lvlText w:val="-"/>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5B6383"/>
    <w:multiLevelType w:val="hybridMultilevel"/>
    <w:tmpl w:val="D1E03F06"/>
    <w:lvl w:ilvl="0" w:tplc="4CAE2EA8">
      <w:start w:val="1"/>
      <w:numFmt w:val="bullet"/>
      <w:lvlText w:val=""/>
      <w:lvlJc w:val="left"/>
      <w:pPr>
        <w:tabs>
          <w:tab w:val="num" w:pos="720"/>
        </w:tabs>
        <w:ind w:left="720" w:hanging="360"/>
      </w:pPr>
      <w:rPr>
        <w:rFonts w:ascii="Wingdings" w:hAnsi="Wingdings" w:hint="default"/>
        <w:sz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5A4070"/>
    <w:multiLevelType w:val="hybridMultilevel"/>
    <w:tmpl w:val="B958F40C"/>
    <w:lvl w:ilvl="0" w:tplc="4CAE2EA8">
      <w:start w:val="1"/>
      <w:numFmt w:val="bullet"/>
      <w:lvlText w:val=""/>
      <w:lvlJc w:val="left"/>
      <w:pPr>
        <w:tabs>
          <w:tab w:val="num" w:pos="788"/>
        </w:tabs>
        <w:ind w:left="788" w:hanging="360"/>
      </w:pPr>
      <w:rPr>
        <w:rFonts w:ascii="Wingdings" w:hAnsi="Wingdings" w:hint="default"/>
        <w:sz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7B12C5"/>
    <w:multiLevelType w:val="hybridMultilevel"/>
    <w:tmpl w:val="7C24122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 w15:restartNumberingAfterBreak="0">
    <w:nsid w:val="5AB514C1"/>
    <w:multiLevelType w:val="multilevel"/>
    <w:tmpl w:val="56A2E3E0"/>
    <w:lvl w:ilvl="0">
      <w:start w:val="1"/>
      <w:numFmt w:val="decimal"/>
      <w:lvlText w:val="%1."/>
      <w:lvlJc w:val="left"/>
      <w:pPr>
        <w:ind w:left="360" w:hanging="360"/>
      </w:pPr>
      <w:rPr>
        <w:rFonts w:hint="default"/>
      </w:rPr>
    </w:lvl>
    <w:lvl w:ilvl="1">
      <w:start w:val="4"/>
      <w:numFmt w:val="bullet"/>
      <w:lvlText w:val="-"/>
      <w:lvlJc w:val="left"/>
      <w:pPr>
        <w:ind w:left="360" w:hanging="360"/>
      </w:pPr>
      <w:rPr>
        <w:rFonts w:ascii="Calibri Light" w:eastAsia="Times New Roman" w:hAnsi="Calibri Light" w:cs="Arial"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E33418"/>
    <w:multiLevelType w:val="hybridMultilevel"/>
    <w:tmpl w:val="F020953C"/>
    <w:lvl w:ilvl="0" w:tplc="0D3639BA">
      <w:numFmt w:val="bullet"/>
      <w:lvlText w:val="•"/>
      <w:lvlJc w:val="left"/>
      <w:pPr>
        <w:ind w:left="720" w:hanging="360"/>
      </w:pPr>
      <w:rPr>
        <w:rFonts w:ascii="ChollaWide" w:eastAsia="Times New Roman" w:hAnsi="ChollaWide"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C8626EB"/>
    <w:multiLevelType w:val="hybridMultilevel"/>
    <w:tmpl w:val="783885C8"/>
    <w:lvl w:ilvl="0" w:tplc="12E63D6E">
      <w:start w:val="12"/>
      <w:numFmt w:val="bullet"/>
      <w:lvlText w:val="-"/>
      <w:lvlJc w:val="left"/>
      <w:pPr>
        <w:ind w:left="1080" w:hanging="360"/>
      </w:pPr>
      <w:rPr>
        <w:rFonts w:ascii="Calibri Light" w:eastAsia="Times New Roman" w:hAnsi="Calibri Light"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F067E44"/>
    <w:multiLevelType w:val="hybridMultilevel"/>
    <w:tmpl w:val="91E2133C"/>
    <w:lvl w:ilvl="0" w:tplc="ADC848B0">
      <w:start w:val="1"/>
      <w:numFmt w:val="decimal"/>
      <w:lvlText w:val="%1."/>
      <w:lvlJc w:val="left"/>
      <w:pPr>
        <w:ind w:left="720" w:hanging="360"/>
      </w:pPr>
      <w:rPr>
        <w:rFonts w:cs="Times New Roman" w:hint="default"/>
        <w:b/>
        <w:u w:val="none"/>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8A29D6"/>
    <w:multiLevelType w:val="hybridMultilevel"/>
    <w:tmpl w:val="6C0ED4EC"/>
    <w:lvl w:ilvl="0" w:tplc="ADC848B0">
      <w:start w:val="1"/>
      <w:numFmt w:val="decimal"/>
      <w:lvlText w:val="%1."/>
      <w:lvlJc w:val="left"/>
      <w:pPr>
        <w:ind w:left="720" w:hanging="360"/>
      </w:pPr>
      <w:rPr>
        <w:rFonts w:cs="Times New Roman" w:hint="default"/>
        <w:b/>
        <w:u w:val="none"/>
      </w:rPr>
    </w:lvl>
    <w:lvl w:ilvl="1" w:tplc="35D0CB4A">
      <w:start w:val="1"/>
      <w:numFmt w:val="bullet"/>
      <w:lvlText w:val="-"/>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5F040D4"/>
    <w:multiLevelType w:val="hybridMultilevel"/>
    <w:tmpl w:val="9FB43560"/>
    <w:lvl w:ilvl="0" w:tplc="12E63D6E">
      <w:start w:val="12"/>
      <w:numFmt w:val="bullet"/>
      <w:lvlText w:val="-"/>
      <w:lvlJc w:val="left"/>
      <w:pPr>
        <w:ind w:left="720" w:hanging="360"/>
      </w:pPr>
      <w:rPr>
        <w:rFonts w:ascii="Calibri Light" w:eastAsia="Times New Roman" w:hAnsi="Calibri Ligh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A12FAA"/>
    <w:multiLevelType w:val="hybridMultilevel"/>
    <w:tmpl w:val="370AF666"/>
    <w:lvl w:ilvl="0" w:tplc="12E63D6E">
      <w:start w:val="12"/>
      <w:numFmt w:val="bullet"/>
      <w:lvlText w:val="-"/>
      <w:lvlJc w:val="left"/>
      <w:pPr>
        <w:ind w:left="720" w:hanging="360"/>
      </w:pPr>
      <w:rPr>
        <w:rFonts w:ascii="Calibri Light" w:eastAsia="Times New Roman" w:hAnsi="Calibri Ligh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7B573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F2344D7"/>
    <w:multiLevelType w:val="hybridMultilevel"/>
    <w:tmpl w:val="47469420"/>
    <w:lvl w:ilvl="0" w:tplc="31F87944">
      <w:start w:val="1"/>
      <w:numFmt w:val="decimal"/>
      <w:lvlText w:val="%1."/>
      <w:lvlJc w:val="left"/>
      <w:pPr>
        <w:ind w:left="720" w:hanging="360"/>
      </w:pPr>
      <w:rPr>
        <w:rFonts w:ascii="ChollaSansBold" w:hAnsi="ChollaSansBold" w:cs="Times New Roman"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9"/>
  </w:num>
  <w:num w:numId="3">
    <w:abstractNumId w:val="20"/>
  </w:num>
  <w:num w:numId="4">
    <w:abstractNumId w:val="11"/>
  </w:num>
  <w:num w:numId="5">
    <w:abstractNumId w:val="12"/>
  </w:num>
  <w:num w:numId="6">
    <w:abstractNumId w:val="16"/>
  </w:num>
  <w:num w:numId="7">
    <w:abstractNumId w:val="8"/>
  </w:num>
  <w:num w:numId="8">
    <w:abstractNumId w:val="19"/>
  </w:num>
  <w:num w:numId="9">
    <w:abstractNumId w:val="21"/>
  </w:num>
  <w:num w:numId="10">
    <w:abstractNumId w:val="14"/>
  </w:num>
  <w:num w:numId="11">
    <w:abstractNumId w:val="2"/>
  </w:num>
  <w:num w:numId="12">
    <w:abstractNumId w:val="22"/>
  </w:num>
  <w:num w:numId="13">
    <w:abstractNumId w:val="1"/>
  </w:num>
  <w:num w:numId="14">
    <w:abstractNumId w:val="5"/>
  </w:num>
  <w:num w:numId="15">
    <w:abstractNumId w:val="4"/>
  </w:num>
  <w:num w:numId="16">
    <w:abstractNumId w:val="6"/>
  </w:num>
  <w:num w:numId="17">
    <w:abstractNumId w:val="7"/>
  </w:num>
  <w:num w:numId="18">
    <w:abstractNumId w:val="17"/>
  </w:num>
  <w:num w:numId="19">
    <w:abstractNumId w:val="18"/>
  </w:num>
  <w:num w:numId="20">
    <w:abstractNumId w:val="10"/>
  </w:num>
  <w:num w:numId="21">
    <w:abstractNumId w:val="13"/>
  </w:num>
  <w:num w:numId="22">
    <w:abstractNumId w:val="15"/>
  </w:num>
  <w:num w:numId="23">
    <w:abstractNumId w:val="0"/>
  </w:num>
  <w:numIdMacAtCleanup w:val="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la Jinesta">
    <w15:presenceInfo w15:providerId="AD" w15:userId="S-1-5-21-3494816755-1748386992-3188818332-1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F7"/>
    <w:rsid w:val="000001BF"/>
    <w:rsid w:val="000003FC"/>
    <w:rsid w:val="00000798"/>
    <w:rsid w:val="00001E84"/>
    <w:rsid w:val="0000238E"/>
    <w:rsid w:val="00003E32"/>
    <w:rsid w:val="0000711C"/>
    <w:rsid w:val="000072D0"/>
    <w:rsid w:val="000077B6"/>
    <w:rsid w:val="000078CB"/>
    <w:rsid w:val="00007B79"/>
    <w:rsid w:val="000102CB"/>
    <w:rsid w:val="00010603"/>
    <w:rsid w:val="00010ADA"/>
    <w:rsid w:val="00011628"/>
    <w:rsid w:val="000128FB"/>
    <w:rsid w:val="0001684D"/>
    <w:rsid w:val="00016EA0"/>
    <w:rsid w:val="00017914"/>
    <w:rsid w:val="0002053E"/>
    <w:rsid w:val="00020E23"/>
    <w:rsid w:val="0002158F"/>
    <w:rsid w:val="00023010"/>
    <w:rsid w:val="000242F5"/>
    <w:rsid w:val="000248EC"/>
    <w:rsid w:val="00025172"/>
    <w:rsid w:val="00025986"/>
    <w:rsid w:val="000268E2"/>
    <w:rsid w:val="0002691E"/>
    <w:rsid w:val="0002778D"/>
    <w:rsid w:val="00027C62"/>
    <w:rsid w:val="00032006"/>
    <w:rsid w:val="0003240B"/>
    <w:rsid w:val="0003251A"/>
    <w:rsid w:val="000332C5"/>
    <w:rsid w:val="00033691"/>
    <w:rsid w:val="00033A75"/>
    <w:rsid w:val="00035A58"/>
    <w:rsid w:val="00037C69"/>
    <w:rsid w:val="0004105B"/>
    <w:rsid w:val="00041F2A"/>
    <w:rsid w:val="000425A7"/>
    <w:rsid w:val="0004403A"/>
    <w:rsid w:val="00046AFA"/>
    <w:rsid w:val="000477B4"/>
    <w:rsid w:val="00047FFC"/>
    <w:rsid w:val="00051E3D"/>
    <w:rsid w:val="00052776"/>
    <w:rsid w:val="00053F9D"/>
    <w:rsid w:val="0005468E"/>
    <w:rsid w:val="00055596"/>
    <w:rsid w:val="00055F85"/>
    <w:rsid w:val="00057E3C"/>
    <w:rsid w:val="00057F22"/>
    <w:rsid w:val="000612D9"/>
    <w:rsid w:val="00061E7D"/>
    <w:rsid w:val="00062370"/>
    <w:rsid w:val="0006269B"/>
    <w:rsid w:val="00064BC6"/>
    <w:rsid w:val="00065817"/>
    <w:rsid w:val="000658CE"/>
    <w:rsid w:val="00065D98"/>
    <w:rsid w:val="00066169"/>
    <w:rsid w:val="00066502"/>
    <w:rsid w:val="00066762"/>
    <w:rsid w:val="00066D2D"/>
    <w:rsid w:val="00070218"/>
    <w:rsid w:val="00070A2B"/>
    <w:rsid w:val="00071470"/>
    <w:rsid w:val="000722BE"/>
    <w:rsid w:val="000725FC"/>
    <w:rsid w:val="000744C4"/>
    <w:rsid w:val="00075674"/>
    <w:rsid w:val="00077E1A"/>
    <w:rsid w:val="0008052D"/>
    <w:rsid w:val="0008091C"/>
    <w:rsid w:val="00081825"/>
    <w:rsid w:val="00081F0D"/>
    <w:rsid w:val="000827C1"/>
    <w:rsid w:val="00082B79"/>
    <w:rsid w:val="00082FD3"/>
    <w:rsid w:val="00083162"/>
    <w:rsid w:val="0008354B"/>
    <w:rsid w:val="000840CA"/>
    <w:rsid w:val="00084610"/>
    <w:rsid w:val="000847C4"/>
    <w:rsid w:val="0008574D"/>
    <w:rsid w:val="0008630B"/>
    <w:rsid w:val="000866C4"/>
    <w:rsid w:val="000871AB"/>
    <w:rsid w:val="00090AC3"/>
    <w:rsid w:val="00090B54"/>
    <w:rsid w:val="000923B0"/>
    <w:rsid w:val="00092617"/>
    <w:rsid w:val="000942B5"/>
    <w:rsid w:val="000957AB"/>
    <w:rsid w:val="00095C7B"/>
    <w:rsid w:val="00096E7A"/>
    <w:rsid w:val="00097350"/>
    <w:rsid w:val="000A1960"/>
    <w:rsid w:val="000A1DEE"/>
    <w:rsid w:val="000A256A"/>
    <w:rsid w:val="000A2936"/>
    <w:rsid w:val="000A3D21"/>
    <w:rsid w:val="000A4D19"/>
    <w:rsid w:val="000B0666"/>
    <w:rsid w:val="000B0CA6"/>
    <w:rsid w:val="000B16EC"/>
    <w:rsid w:val="000B1985"/>
    <w:rsid w:val="000B1AF2"/>
    <w:rsid w:val="000B1FE0"/>
    <w:rsid w:val="000B2D3C"/>
    <w:rsid w:val="000B4968"/>
    <w:rsid w:val="000B501F"/>
    <w:rsid w:val="000B55B5"/>
    <w:rsid w:val="000B5A6F"/>
    <w:rsid w:val="000B6B3F"/>
    <w:rsid w:val="000B70EC"/>
    <w:rsid w:val="000B7F6B"/>
    <w:rsid w:val="000C0083"/>
    <w:rsid w:val="000C01CA"/>
    <w:rsid w:val="000C18CC"/>
    <w:rsid w:val="000C1AC3"/>
    <w:rsid w:val="000C3C07"/>
    <w:rsid w:val="000C3D86"/>
    <w:rsid w:val="000C51BF"/>
    <w:rsid w:val="000C5377"/>
    <w:rsid w:val="000C6532"/>
    <w:rsid w:val="000C67CC"/>
    <w:rsid w:val="000C7899"/>
    <w:rsid w:val="000D0096"/>
    <w:rsid w:val="000D026A"/>
    <w:rsid w:val="000D1499"/>
    <w:rsid w:val="000D2738"/>
    <w:rsid w:val="000D29D7"/>
    <w:rsid w:val="000D2EB9"/>
    <w:rsid w:val="000D30D0"/>
    <w:rsid w:val="000D3D50"/>
    <w:rsid w:val="000D437A"/>
    <w:rsid w:val="000D4495"/>
    <w:rsid w:val="000D4CEC"/>
    <w:rsid w:val="000D6A3C"/>
    <w:rsid w:val="000D6FB8"/>
    <w:rsid w:val="000D74ED"/>
    <w:rsid w:val="000D7C9A"/>
    <w:rsid w:val="000E02B9"/>
    <w:rsid w:val="000E083A"/>
    <w:rsid w:val="000E1704"/>
    <w:rsid w:val="000E5006"/>
    <w:rsid w:val="000E676F"/>
    <w:rsid w:val="000E67F6"/>
    <w:rsid w:val="000F0E57"/>
    <w:rsid w:val="000F1AD4"/>
    <w:rsid w:val="000F1BAE"/>
    <w:rsid w:val="000F1EC6"/>
    <w:rsid w:val="000F3C2B"/>
    <w:rsid w:val="000F43EF"/>
    <w:rsid w:val="000F5972"/>
    <w:rsid w:val="00102304"/>
    <w:rsid w:val="001038DF"/>
    <w:rsid w:val="00103B38"/>
    <w:rsid w:val="0010446F"/>
    <w:rsid w:val="00106102"/>
    <w:rsid w:val="00110440"/>
    <w:rsid w:val="00110E05"/>
    <w:rsid w:val="0011150F"/>
    <w:rsid w:val="00112F40"/>
    <w:rsid w:val="001134BD"/>
    <w:rsid w:val="0011436A"/>
    <w:rsid w:val="001143F3"/>
    <w:rsid w:val="00114ABE"/>
    <w:rsid w:val="00116460"/>
    <w:rsid w:val="00117AAB"/>
    <w:rsid w:val="00122516"/>
    <w:rsid w:val="001226FA"/>
    <w:rsid w:val="00124454"/>
    <w:rsid w:val="001252BE"/>
    <w:rsid w:val="00125304"/>
    <w:rsid w:val="00125774"/>
    <w:rsid w:val="00125E8E"/>
    <w:rsid w:val="00126DBD"/>
    <w:rsid w:val="001270E3"/>
    <w:rsid w:val="00127763"/>
    <w:rsid w:val="001302B2"/>
    <w:rsid w:val="00131914"/>
    <w:rsid w:val="001321D8"/>
    <w:rsid w:val="0013404E"/>
    <w:rsid w:val="00136630"/>
    <w:rsid w:val="00136A7A"/>
    <w:rsid w:val="00136DB3"/>
    <w:rsid w:val="001376E9"/>
    <w:rsid w:val="001377F9"/>
    <w:rsid w:val="00137C93"/>
    <w:rsid w:val="00140382"/>
    <w:rsid w:val="00141E4D"/>
    <w:rsid w:val="0014201B"/>
    <w:rsid w:val="001420F3"/>
    <w:rsid w:val="001435DF"/>
    <w:rsid w:val="00143A22"/>
    <w:rsid w:val="00144F83"/>
    <w:rsid w:val="00145F81"/>
    <w:rsid w:val="00147C53"/>
    <w:rsid w:val="00150A7C"/>
    <w:rsid w:val="00150DF6"/>
    <w:rsid w:val="0015107E"/>
    <w:rsid w:val="00153DF5"/>
    <w:rsid w:val="00153EAF"/>
    <w:rsid w:val="0015407E"/>
    <w:rsid w:val="0015454C"/>
    <w:rsid w:val="0015454D"/>
    <w:rsid w:val="001568EE"/>
    <w:rsid w:val="00156D19"/>
    <w:rsid w:val="00157387"/>
    <w:rsid w:val="00157A24"/>
    <w:rsid w:val="001605FC"/>
    <w:rsid w:val="0016072D"/>
    <w:rsid w:val="00160EB8"/>
    <w:rsid w:val="00161E9F"/>
    <w:rsid w:val="001635BB"/>
    <w:rsid w:val="00163B3A"/>
    <w:rsid w:val="001643A4"/>
    <w:rsid w:val="0016622C"/>
    <w:rsid w:val="0016645A"/>
    <w:rsid w:val="00166574"/>
    <w:rsid w:val="00166FB8"/>
    <w:rsid w:val="001672B2"/>
    <w:rsid w:val="0017063D"/>
    <w:rsid w:val="00171B87"/>
    <w:rsid w:val="001725C6"/>
    <w:rsid w:val="001729DB"/>
    <w:rsid w:val="00172D0A"/>
    <w:rsid w:val="00172D81"/>
    <w:rsid w:val="00173264"/>
    <w:rsid w:val="00173782"/>
    <w:rsid w:val="00173AD9"/>
    <w:rsid w:val="0017408C"/>
    <w:rsid w:val="001741B4"/>
    <w:rsid w:val="001744B8"/>
    <w:rsid w:val="00174D8D"/>
    <w:rsid w:val="001754A4"/>
    <w:rsid w:val="00177A2F"/>
    <w:rsid w:val="00180111"/>
    <w:rsid w:val="001815BE"/>
    <w:rsid w:val="00182C90"/>
    <w:rsid w:val="0018310C"/>
    <w:rsid w:val="00183E59"/>
    <w:rsid w:val="00184062"/>
    <w:rsid w:val="001841EA"/>
    <w:rsid w:val="001849CB"/>
    <w:rsid w:val="00185264"/>
    <w:rsid w:val="001861E3"/>
    <w:rsid w:val="0018706E"/>
    <w:rsid w:val="00190617"/>
    <w:rsid w:val="001908C1"/>
    <w:rsid w:val="001917AC"/>
    <w:rsid w:val="0019420A"/>
    <w:rsid w:val="00195DF0"/>
    <w:rsid w:val="001A5B52"/>
    <w:rsid w:val="001A5EED"/>
    <w:rsid w:val="001A73A7"/>
    <w:rsid w:val="001B50DA"/>
    <w:rsid w:val="001B5268"/>
    <w:rsid w:val="001B56DA"/>
    <w:rsid w:val="001B6918"/>
    <w:rsid w:val="001B7BE9"/>
    <w:rsid w:val="001C07E2"/>
    <w:rsid w:val="001C1221"/>
    <w:rsid w:val="001C1B53"/>
    <w:rsid w:val="001C24F9"/>
    <w:rsid w:val="001C46F0"/>
    <w:rsid w:val="001C5377"/>
    <w:rsid w:val="001C57B4"/>
    <w:rsid w:val="001C5AE5"/>
    <w:rsid w:val="001C6115"/>
    <w:rsid w:val="001C64C1"/>
    <w:rsid w:val="001C732F"/>
    <w:rsid w:val="001D035B"/>
    <w:rsid w:val="001D2DD5"/>
    <w:rsid w:val="001D7743"/>
    <w:rsid w:val="001D79E1"/>
    <w:rsid w:val="001E005C"/>
    <w:rsid w:val="001E0385"/>
    <w:rsid w:val="001E049A"/>
    <w:rsid w:val="001E1E24"/>
    <w:rsid w:val="001E4884"/>
    <w:rsid w:val="001E5112"/>
    <w:rsid w:val="001E56B7"/>
    <w:rsid w:val="001E5A47"/>
    <w:rsid w:val="001E5C0D"/>
    <w:rsid w:val="001E66E6"/>
    <w:rsid w:val="001E700D"/>
    <w:rsid w:val="001E70A8"/>
    <w:rsid w:val="001E7653"/>
    <w:rsid w:val="001F0A03"/>
    <w:rsid w:val="001F0D31"/>
    <w:rsid w:val="001F1434"/>
    <w:rsid w:val="001F3505"/>
    <w:rsid w:val="001F5CA3"/>
    <w:rsid w:val="001F6208"/>
    <w:rsid w:val="001F64A6"/>
    <w:rsid w:val="001F6548"/>
    <w:rsid w:val="001F689E"/>
    <w:rsid w:val="001F6924"/>
    <w:rsid w:val="001F6E4A"/>
    <w:rsid w:val="001F7477"/>
    <w:rsid w:val="001F74E6"/>
    <w:rsid w:val="002001BE"/>
    <w:rsid w:val="0020250E"/>
    <w:rsid w:val="00203C50"/>
    <w:rsid w:val="00203CC7"/>
    <w:rsid w:val="0020506A"/>
    <w:rsid w:val="00205443"/>
    <w:rsid w:val="002130E7"/>
    <w:rsid w:val="002139ED"/>
    <w:rsid w:val="00214323"/>
    <w:rsid w:val="002153B3"/>
    <w:rsid w:val="00215EE6"/>
    <w:rsid w:val="002164E0"/>
    <w:rsid w:val="002165DB"/>
    <w:rsid w:val="00216A62"/>
    <w:rsid w:val="00217A7C"/>
    <w:rsid w:val="00217DEC"/>
    <w:rsid w:val="00221029"/>
    <w:rsid w:val="00221FC6"/>
    <w:rsid w:val="00222937"/>
    <w:rsid w:val="00222E48"/>
    <w:rsid w:val="00222F11"/>
    <w:rsid w:val="0022359E"/>
    <w:rsid w:val="00226AB8"/>
    <w:rsid w:val="00230FC1"/>
    <w:rsid w:val="002314D2"/>
    <w:rsid w:val="0023598E"/>
    <w:rsid w:val="00235A5B"/>
    <w:rsid w:val="00235DCB"/>
    <w:rsid w:val="0023622F"/>
    <w:rsid w:val="00236397"/>
    <w:rsid w:val="00237A98"/>
    <w:rsid w:val="00237B9B"/>
    <w:rsid w:val="00240EC1"/>
    <w:rsid w:val="00245F05"/>
    <w:rsid w:val="002470EA"/>
    <w:rsid w:val="00247640"/>
    <w:rsid w:val="002504B2"/>
    <w:rsid w:val="00250909"/>
    <w:rsid w:val="00250C56"/>
    <w:rsid w:val="00251CF3"/>
    <w:rsid w:val="00252308"/>
    <w:rsid w:val="00252838"/>
    <w:rsid w:val="00254D54"/>
    <w:rsid w:val="0025780B"/>
    <w:rsid w:val="0025784D"/>
    <w:rsid w:val="0026015F"/>
    <w:rsid w:val="00260371"/>
    <w:rsid w:val="002607C4"/>
    <w:rsid w:val="00260B88"/>
    <w:rsid w:val="00261B36"/>
    <w:rsid w:val="00263DF1"/>
    <w:rsid w:val="00266684"/>
    <w:rsid w:val="00266BDA"/>
    <w:rsid w:val="00267BFC"/>
    <w:rsid w:val="00270B04"/>
    <w:rsid w:val="0027134B"/>
    <w:rsid w:val="00271BAA"/>
    <w:rsid w:val="00271EEF"/>
    <w:rsid w:val="002720E4"/>
    <w:rsid w:val="00272872"/>
    <w:rsid w:val="002728AC"/>
    <w:rsid w:val="002733F7"/>
    <w:rsid w:val="0027429F"/>
    <w:rsid w:val="00274480"/>
    <w:rsid w:val="00274B69"/>
    <w:rsid w:val="00275405"/>
    <w:rsid w:val="00276553"/>
    <w:rsid w:val="00276934"/>
    <w:rsid w:val="002805F8"/>
    <w:rsid w:val="00281955"/>
    <w:rsid w:val="00281C92"/>
    <w:rsid w:val="002834D4"/>
    <w:rsid w:val="00283752"/>
    <w:rsid w:val="00284210"/>
    <w:rsid w:val="00284DE0"/>
    <w:rsid w:val="002852E9"/>
    <w:rsid w:val="00285A79"/>
    <w:rsid w:val="00285CCB"/>
    <w:rsid w:val="00285E07"/>
    <w:rsid w:val="00286D4E"/>
    <w:rsid w:val="00290BFA"/>
    <w:rsid w:val="002922E6"/>
    <w:rsid w:val="0029337B"/>
    <w:rsid w:val="00294A79"/>
    <w:rsid w:val="0029692D"/>
    <w:rsid w:val="0029738F"/>
    <w:rsid w:val="002A0B3B"/>
    <w:rsid w:val="002A3A11"/>
    <w:rsid w:val="002A4559"/>
    <w:rsid w:val="002A5507"/>
    <w:rsid w:val="002A71A9"/>
    <w:rsid w:val="002B014E"/>
    <w:rsid w:val="002B034A"/>
    <w:rsid w:val="002B0ED7"/>
    <w:rsid w:val="002B10EB"/>
    <w:rsid w:val="002B134A"/>
    <w:rsid w:val="002B1B44"/>
    <w:rsid w:val="002B2A3E"/>
    <w:rsid w:val="002B2A9D"/>
    <w:rsid w:val="002B2D74"/>
    <w:rsid w:val="002B3955"/>
    <w:rsid w:val="002B410F"/>
    <w:rsid w:val="002B6D3A"/>
    <w:rsid w:val="002C0C68"/>
    <w:rsid w:val="002C24F5"/>
    <w:rsid w:val="002C2606"/>
    <w:rsid w:val="002C2BD1"/>
    <w:rsid w:val="002C2C04"/>
    <w:rsid w:val="002C6D4C"/>
    <w:rsid w:val="002C6DBD"/>
    <w:rsid w:val="002C70BB"/>
    <w:rsid w:val="002D090D"/>
    <w:rsid w:val="002D0C92"/>
    <w:rsid w:val="002D0FB6"/>
    <w:rsid w:val="002D2079"/>
    <w:rsid w:val="002D3B48"/>
    <w:rsid w:val="002D3E38"/>
    <w:rsid w:val="002D4BD7"/>
    <w:rsid w:val="002D5F16"/>
    <w:rsid w:val="002D6117"/>
    <w:rsid w:val="002D661D"/>
    <w:rsid w:val="002D6915"/>
    <w:rsid w:val="002D746F"/>
    <w:rsid w:val="002E0278"/>
    <w:rsid w:val="002E1C93"/>
    <w:rsid w:val="002E1E4A"/>
    <w:rsid w:val="002E208D"/>
    <w:rsid w:val="002E24A4"/>
    <w:rsid w:val="002E361E"/>
    <w:rsid w:val="002E479B"/>
    <w:rsid w:val="002E783C"/>
    <w:rsid w:val="002F0050"/>
    <w:rsid w:val="002F49C1"/>
    <w:rsid w:val="00300B59"/>
    <w:rsid w:val="0030398A"/>
    <w:rsid w:val="00305435"/>
    <w:rsid w:val="0030544B"/>
    <w:rsid w:val="00305F3A"/>
    <w:rsid w:val="003102FD"/>
    <w:rsid w:val="00310F23"/>
    <w:rsid w:val="003112B0"/>
    <w:rsid w:val="00311813"/>
    <w:rsid w:val="00312A34"/>
    <w:rsid w:val="003136AB"/>
    <w:rsid w:val="00313FF7"/>
    <w:rsid w:val="00314376"/>
    <w:rsid w:val="003148DE"/>
    <w:rsid w:val="00314DAF"/>
    <w:rsid w:val="00317062"/>
    <w:rsid w:val="003179EC"/>
    <w:rsid w:val="00321E85"/>
    <w:rsid w:val="00322166"/>
    <w:rsid w:val="003243F2"/>
    <w:rsid w:val="00324623"/>
    <w:rsid w:val="00325766"/>
    <w:rsid w:val="00326839"/>
    <w:rsid w:val="003270D0"/>
    <w:rsid w:val="0032719F"/>
    <w:rsid w:val="00327735"/>
    <w:rsid w:val="00331F2D"/>
    <w:rsid w:val="003336C4"/>
    <w:rsid w:val="003336CC"/>
    <w:rsid w:val="00334E3E"/>
    <w:rsid w:val="003350C3"/>
    <w:rsid w:val="003353FB"/>
    <w:rsid w:val="00335A25"/>
    <w:rsid w:val="00335D78"/>
    <w:rsid w:val="00340593"/>
    <w:rsid w:val="00340817"/>
    <w:rsid w:val="0034220F"/>
    <w:rsid w:val="00344E4E"/>
    <w:rsid w:val="00344F5E"/>
    <w:rsid w:val="00346031"/>
    <w:rsid w:val="00346C7F"/>
    <w:rsid w:val="00346CBE"/>
    <w:rsid w:val="00347333"/>
    <w:rsid w:val="00352954"/>
    <w:rsid w:val="00353511"/>
    <w:rsid w:val="0035438C"/>
    <w:rsid w:val="00354AD8"/>
    <w:rsid w:val="00354B19"/>
    <w:rsid w:val="003561EF"/>
    <w:rsid w:val="00361AD1"/>
    <w:rsid w:val="00362B8A"/>
    <w:rsid w:val="003636C3"/>
    <w:rsid w:val="00363A66"/>
    <w:rsid w:val="00364454"/>
    <w:rsid w:val="00365130"/>
    <w:rsid w:val="0036519B"/>
    <w:rsid w:val="00366458"/>
    <w:rsid w:val="00366B9C"/>
    <w:rsid w:val="00371742"/>
    <w:rsid w:val="0037268E"/>
    <w:rsid w:val="00372EB0"/>
    <w:rsid w:val="00374F7E"/>
    <w:rsid w:val="00381DE1"/>
    <w:rsid w:val="00381F30"/>
    <w:rsid w:val="003844C5"/>
    <w:rsid w:val="003854D3"/>
    <w:rsid w:val="00385C50"/>
    <w:rsid w:val="00387636"/>
    <w:rsid w:val="003879C7"/>
    <w:rsid w:val="00391318"/>
    <w:rsid w:val="00392385"/>
    <w:rsid w:val="003938AD"/>
    <w:rsid w:val="003939C9"/>
    <w:rsid w:val="0039509B"/>
    <w:rsid w:val="00395810"/>
    <w:rsid w:val="00396706"/>
    <w:rsid w:val="00396884"/>
    <w:rsid w:val="00396DDD"/>
    <w:rsid w:val="003A0B2D"/>
    <w:rsid w:val="003A0CA1"/>
    <w:rsid w:val="003A101D"/>
    <w:rsid w:val="003A1FCA"/>
    <w:rsid w:val="003A33F4"/>
    <w:rsid w:val="003A3CFD"/>
    <w:rsid w:val="003A3E69"/>
    <w:rsid w:val="003A5336"/>
    <w:rsid w:val="003A60AF"/>
    <w:rsid w:val="003A712E"/>
    <w:rsid w:val="003B0726"/>
    <w:rsid w:val="003B0EF4"/>
    <w:rsid w:val="003B144E"/>
    <w:rsid w:val="003B15D9"/>
    <w:rsid w:val="003B1865"/>
    <w:rsid w:val="003B33AA"/>
    <w:rsid w:val="003B518D"/>
    <w:rsid w:val="003B53D5"/>
    <w:rsid w:val="003B701B"/>
    <w:rsid w:val="003B7622"/>
    <w:rsid w:val="003B77B7"/>
    <w:rsid w:val="003C0943"/>
    <w:rsid w:val="003C1E10"/>
    <w:rsid w:val="003C22D7"/>
    <w:rsid w:val="003C3144"/>
    <w:rsid w:val="003C3227"/>
    <w:rsid w:val="003C42F6"/>
    <w:rsid w:val="003C473B"/>
    <w:rsid w:val="003C5299"/>
    <w:rsid w:val="003C566B"/>
    <w:rsid w:val="003C5EC0"/>
    <w:rsid w:val="003C605D"/>
    <w:rsid w:val="003C7595"/>
    <w:rsid w:val="003D06BA"/>
    <w:rsid w:val="003D10AF"/>
    <w:rsid w:val="003D2394"/>
    <w:rsid w:val="003D41FD"/>
    <w:rsid w:val="003D6DAB"/>
    <w:rsid w:val="003E0816"/>
    <w:rsid w:val="003E19D4"/>
    <w:rsid w:val="003E34F4"/>
    <w:rsid w:val="003E434A"/>
    <w:rsid w:val="003E4636"/>
    <w:rsid w:val="003E46E9"/>
    <w:rsid w:val="003E4D46"/>
    <w:rsid w:val="003E61A6"/>
    <w:rsid w:val="003E7883"/>
    <w:rsid w:val="003E7B7E"/>
    <w:rsid w:val="003E7FE9"/>
    <w:rsid w:val="003F0684"/>
    <w:rsid w:val="003F116B"/>
    <w:rsid w:val="003F135B"/>
    <w:rsid w:val="003F213B"/>
    <w:rsid w:val="003F22DF"/>
    <w:rsid w:val="003F2D89"/>
    <w:rsid w:val="003F3FD1"/>
    <w:rsid w:val="003F4A36"/>
    <w:rsid w:val="003F4C8C"/>
    <w:rsid w:val="003F6E5E"/>
    <w:rsid w:val="00400612"/>
    <w:rsid w:val="004006D9"/>
    <w:rsid w:val="004014C9"/>
    <w:rsid w:val="00401A60"/>
    <w:rsid w:val="00403502"/>
    <w:rsid w:val="004061C1"/>
    <w:rsid w:val="00406232"/>
    <w:rsid w:val="004064E9"/>
    <w:rsid w:val="00411343"/>
    <w:rsid w:val="00412794"/>
    <w:rsid w:val="00412DB8"/>
    <w:rsid w:val="00412E2E"/>
    <w:rsid w:val="0041377E"/>
    <w:rsid w:val="00415D35"/>
    <w:rsid w:val="0041730D"/>
    <w:rsid w:val="00417730"/>
    <w:rsid w:val="00417972"/>
    <w:rsid w:val="00422C1D"/>
    <w:rsid w:val="0042321C"/>
    <w:rsid w:val="00423BC3"/>
    <w:rsid w:val="00424E1E"/>
    <w:rsid w:val="004251A4"/>
    <w:rsid w:val="00425498"/>
    <w:rsid w:val="004260FE"/>
    <w:rsid w:val="0042698B"/>
    <w:rsid w:val="00426CDA"/>
    <w:rsid w:val="00427A62"/>
    <w:rsid w:val="00431E98"/>
    <w:rsid w:val="00432299"/>
    <w:rsid w:val="0043233C"/>
    <w:rsid w:val="00433EEF"/>
    <w:rsid w:val="004342F0"/>
    <w:rsid w:val="0043441A"/>
    <w:rsid w:val="00434AF8"/>
    <w:rsid w:val="004360D8"/>
    <w:rsid w:val="0043774B"/>
    <w:rsid w:val="004377D1"/>
    <w:rsid w:val="00440DD7"/>
    <w:rsid w:val="00441C3C"/>
    <w:rsid w:val="0044216E"/>
    <w:rsid w:val="00445C3B"/>
    <w:rsid w:val="00446627"/>
    <w:rsid w:val="004468DE"/>
    <w:rsid w:val="004475B8"/>
    <w:rsid w:val="00450294"/>
    <w:rsid w:val="00452570"/>
    <w:rsid w:val="00453883"/>
    <w:rsid w:val="004541B1"/>
    <w:rsid w:val="00455673"/>
    <w:rsid w:val="0045577D"/>
    <w:rsid w:val="00455964"/>
    <w:rsid w:val="00455EDB"/>
    <w:rsid w:val="00455FC5"/>
    <w:rsid w:val="0045674C"/>
    <w:rsid w:val="00457540"/>
    <w:rsid w:val="00460D97"/>
    <w:rsid w:val="00461560"/>
    <w:rsid w:val="0046182E"/>
    <w:rsid w:val="004625E8"/>
    <w:rsid w:val="004634D3"/>
    <w:rsid w:val="00465E20"/>
    <w:rsid w:val="0046637D"/>
    <w:rsid w:val="0046648D"/>
    <w:rsid w:val="004703B9"/>
    <w:rsid w:val="00471EDD"/>
    <w:rsid w:val="004722F9"/>
    <w:rsid w:val="00472E9A"/>
    <w:rsid w:val="00472EC4"/>
    <w:rsid w:val="00474109"/>
    <w:rsid w:val="0047562D"/>
    <w:rsid w:val="00477FB9"/>
    <w:rsid w:val="004807A6"/>
    <w:rsid w:val="00480AFA"/>
    <w:rsid w:val="004825BC"/>
    <w:rsid w:val="0048325E"/>
    <w:rsid w:val="004832D7"/>
    <w:rsid w:val="00483A38"/>
    <w:rsid w:val="0048471E"/>
    <w:rsid w:val="00484954"/>
    <w:rsid w:val="004856E0"/>
    <w:rsid w:val="00485B3E"/>
    <w:rsid w:val="00485C69"/>
    <w:rsid w:val="00486F01"/>
    <w:rsid w:val="0048733A"/>
    <w:rsid w:val="004878C9"/>
    <w:rsid w:val="00487ACD"/>
    <w:rsid w:val="004907BD"/>
    <w:rsid w:val="004908BE"/>
    <w:rsid w:val="004915D9"/>
    <w:rsid w:val="004919D1"/>
    <w:rsid w:val="00492B93"/>
    <w:rsid w:val="00494DDE"/>
    <w:rsid w:val="00495A52"/>
    <w:rsid w:val="00495CBB"/>
    <w:rsid w:val="00495F33"/>
    <w:rsid w:val="00497F34"/>
    <w:rsid w:val="004A10F8"/>
    <w:rsid w:val="004A1BCC"/>
    <w:rsid w:val="004A2F84"/>
    <w:rsid w:val="004A401F"/>
    <w:rsid w:val="004A5132"/>
    <w:rsid w:val="004A693F"/>
    <w:rsid w:val="004A694F"/>
    <w:rsid w:val="004A6D86"/>
    <w:rsid w:val="004B1C32"/>
    <w:rsid w:val="004B2472"/>
    <w:rsid w:val="004B2AB0"/>
    <w:rsid w:val="004B38D5"/>
    <w:rsid w:val="004B3977"/>
    <w:rsid w:val="004B3A11"/>
    <w:rsid w:val="004B42C9"/>
    <w:rsid w:val="004B5201"/>
    <w:rsid w:val="004B5686"/>
    <w:rsid w:val="004B6A36"/>
    <w:rsid w:val="004B6F76"/>
    <w:rsid w:val="004B71F8"/>
    <w:rsid w:val="004B79A5"/>
    <w:rsid w:val="004C0A06"/>
    <w:rsid w:val="004C2DAD"/>
    <w:rsid w:val="004C2E22"/>
    <w:rsid w:val="004C4704"/>
    <w:rsid w:val="004C4C0A"/>
    <w:rsid w:val="004C562A"/>
    <w:rsid w:val="004C6996"/>
    <w:rsid w:val="004C6F17"/>
    <w:rsid w:val="004C7987"/>
    <w:rsid w:val="004D0CB0"/>
    <w:rsid w:val="004D2082"/>
    <w:rsid w:val="004D4009"/>
    <w:rsid w:val="004D441C"/>
    <w:rsid w:val="004D47B8"/>
    <w:rsid w:val="004D50B0"/>
    <w:rsid w:val="004D530B"/>
    <w:rsid w:val="004D6F4F"/>
    <w:rsid w:val="004D74A6"/>
    <w:rsid w:val="004E0129"/>
    <w:rsid w:val="004E1EEF"/>
    <w:rsid w:val="004E2025"/>
    <w:rsid w:val="004E2B5F"/>
    <w:rsid w:val="004E3629"/>
    <w:rsid w:val="004E3760"/>
    <w:rsid w:val="004E442E"/>
    <w:rsid w:val="004E4810"/>
    <w:rsid w:val="004E6168"/>
    <w:rsid w:val="004E65C3"/>
    <w:rsid w:val="004E7BFB"/>
    <w:rsid w:val="004F0446"/>
    <w:rsid w:val="004F076C"/>
    <w:rsid w:val="004F0E6B"/>
    <w:rsid w:val="004F0F67"/>
    <w:rsid w:val="004F170F"/>
    <w:rsid w:val="004F259D"/>
    <w:rsid w:val="004F3B31"/>
    <w:rsid w:val="004F41ED"/>
    <w:rsid w:val="004F4372"/>
    <w:rsid w:val="004F48CF"/>
    <w:rsid w:val="004F51E6"/>
    <w:rsid w:val="004F5576"/>
    <w:rsid w:val="004F56AB"/>
    <w:rsid w:val="004F6336"/>
    <w:rsid w:val="004F6716"/>
    <w:rsid w:val="00501EB3"/>
    <w:rsid w:val="0050353D"/>
    <w:rsid w:val="00503A7A"/>
    <w:rsid w:val="00503D83"/>
    <w:rsid w:val="00504F69"/>
    <w:rsid w:val="005071D5"/>
    <w:rsid w:val="00507BE3"/>
    <w:rsid w:val="00510C8A"/>
    <w:rsid w:val="00510CC4"/>
    <w:rsid w:val="0051164E"/>
    <w:rsid w:val="00511D0F"/>
    <w:rsid w:val="005137E4"/>
    <w:rsid w:val="005139F3"/>
    <w:rsid w:val="00514126"/>
    <w:rsid w:val="0051419A"/>
    <w:rsid w:val="005143E7"/>
    <w:rsid w:val="0051520B"/>
    <w:rsid w:val="00515469"/>
    <w:rsid w:val="00515785"/>
    <w:rsid w:val="0051677B"/>
    <w:rsid w:val="005168F8"/>
    <w:rsid w:val="00516EA7"/>
    <w:rsid w:val="00521321"/>
    <w:rsid w:val="00522844"/>
    <w:rsid w:val="00522F8D"/>
    <w:rsid w:val="005230E0"/>
    <w:rsid w:val="005241EE"/>
    <w:rsid w:val="00525484"/>
    <w:rsid w:val="00525979"/>
    <w:rsid w:val="0052698F"/>
    <w:rsid w:val="00526B1F"/>
    <w:rsid w:val="00526B55"/>
    <w:rsid w:val="00527142"/>
    <w:rsid w:val="00527645"/>
    <w:rsid w:val="00530300"/>
    <w:rsid w:val="00530E05"/>
    <w:rsid w:val="00530EE5"/>
    <w:rsid w:val="00531975"/>
    <w:rsid w:val="00532588"/>
    <w:rsid w:val="005369CA"/>
    <w:rsid w:val="00536AE2"/>
    <w:rsid w:val="00537162"/>
    <w:rsid w:val="005373C5"/>
    <w:rsid w:val="0053758E"/>
    <w:rsid w:val="0054130B"/>
    <w:rsid w:val="00543EB1"/>
    <w:rsid w:val="00543F4F"/>
    <w:rsid w:val="00544C7D"/>
    <w:rsid w:val="00547EE0"/>
    <w:rsid w:val="00550961"/>
    <w:rsid w:val="00552537"/>
    <w:rsid w:val="00553870"/>
    <w:rsid w:val="00553D71"/>
    <w:rsid w:val="00555918"/>
    <w:rsid w:val="00556557"/>
    <w:rsid w:val="00560471"/>
    <w:rsid w:val="00561473"/>
    <w:rsid w:val="00562495"/>
    <w:rsid w:val="00564153"/>
    <w:rsid w:val="00570ED9"/>
    <w:rsid w:val="005711EE"/>
    <w:rsid w:val="005715AC"/>
    <w:rsid w:val="005727FD"/>
    <w:rsid w:val="00572D68"/>
    <w:rsid w:val="00574366"/>
    <w:rsid w:val="00574B52"/>
    <w:rsid w:val="0057507D"/>
    <w:rsid w:val="00575E6F"/>
    <w:rsid w:val="0058084D"/>
    <w:rsid w:val="005811D0"/>
    <w:rsid w:val="00582249"/>
    <w:rsid w:val="00582483"/>
    <w:rsid w:val="00582BA9"/>
    <w:rsid w:val="00583676"/>
    <w:rsid w:val="00585EAF"/>
    <w:rsid w:val="005867BC"/>
    <w:rsid w:val="00587465"/>
    <w:rsid w:val="00590533"/>
    <w:rsid w:val="00590947"/>
    <w:rsid w:val="00592653"/>
    <w:rsid w:val="00592F58"/>
    <w:rsid w:val="0059556C"/>
    <w:rsid w:val="005974BA"/>
    <w:rsid w:val="00597E13"/>
    <w:rsid w:val="00597E5E"/>
    <w:rsid w:val="005A03A9"/>
    <w:rsid w:val="005A04A8"/>
    <w:rsid w:val="005A078E"/>
    <w:rsid w:val="005A0791"/>
    <w:rsid w:val="005A0927"/>
    <w:rsid w:val="005A0AFC"/>
    <w:rsid w:val="005A1011"/>
    <w:rsid w:val="005A2751"/>
    <w:rsid w:val="005A3AD8"/>
    <w:rsid w:val="005A4462"/>
    <w:rsid w:val="005A4CB1"/>
    <w:rsid w:val="005A5AB3"/>
    <w:rsid w:val="005A5F7C"/>
    <w:rsid w:val="005A6EF3"/>
    <w:rsid w:val="005A7641"/>
    <w:rsid w:val="005B0005"/>
    <w:rsid w:val="005B1C20"/>
    <w:rsid w:val="005B2883"/>
    <w:rsid w:val="005B2A1A"/>
    <w:rsid w:val="005B3F29"/>
    <w:rsid w:val="005B4732"/>
    <w:rsid w:val="005B48AE"/>
    <w:rsid w:val="005B64A9"/>
    <w:rsid w:val="005C2752"/>
    <w:rsid w:val="005C2F35"/>
    <w:rsid w:val="005C3BD4"/>
    <w:rsid w:val="005C4985"/>
    <w:rsid w:val="005C669C"/>
    <w:rsid w:val="005C685B"/>
    <w:rsid w:val="005C7208"/>
    <w:rsid w:val="005C7ABA"/>
    <w:rsid w:val="005D0005"/>
    <w:rsid w:val="005D0787"/>
    <w:rsid w:val="005D1166"/>
    <w:rsid w:val="005D1357"/>
    <w:rsid w:val="005D1ABB"/>
    <w:rsid w:val="005D301B"/>
    <w:rsid w:val="005D5520"/>
    <w:rsid w:val="005D579A"/>
    <w:rsid w:val="005D5876"/>
    <w:rsid w:val="005D6640"/>
    <w:rsid w:val="005D6A56"/>
    <w:rsid w:val="005E0839"/>
    <w:rsid w:val="005E0CA2"/>
    <w:rsid w:val="005E10F6"/>
    <w:rsid w:val="005E154A"/>
    <w:rsid w:val="005E189C"/>
    <w:rsid w:val="005E2D80"/>
    <w:rsid w:val="005E3747"/>
    <w:rsid w:val="005E4498"/>
    <w:rsid w:val="005E54CE"/>
    <w:rsid w:val="005E59BC"/>
    <w:rsid w:val="005E5E99"/>
    <w:rsid w:val="005E70EC"/>
    <w:rsid w:val="005E76BF"/>
    <w:rsid w:val="005F20AC"/>
    <w:rsid w:val="005F225D"/>
    <w:rsid w:val="005F29D3"/>
    <w:rsid w:val="005F3923"/>
    <w:rsid w:val="005F5828"/>
    <w:rsid w:val="005F5E97"/>
    <w:rsid w:val="005F767C"/>
    <w:rsid w:val="0060073B"/>
    <w:rsid w:val="006015B9"/>
    <w:rsid w:val="00601DB3"/>
    <w:rsid w:val="00601DD1"/>
    <w:rsid w:val="00602E76"/>
    <w:rsid w:val="006058B8"/>
    <w:rsid w:val="0060596D"/>
    <w:rsid w:val="00605F64"/>
    <w:rsid w:val="00606279"/>
    <w:rsid w:val="006067AD"/>
    <w:rsid w:val="0060788A"/>
    <w:rsid w:val="00611F4B"/>
    <w:rsid w:val="00612211"/>
    <w:rsid w:val="00612BB7"/>
    <w:rsid w:val="00614D40"/>
    <w:rsid w:val="0061548A"/>
    <w:rsid w:val="00616A45"/>
    <w:rsid w:val="00616DB2"/>
    <w:rsid w:val="00616DBF"/>
    <w:rsid w:val="00616F64"/>
    <w:rsid w:val="00620081"/>
    <w:rsid w:val="00620476"/>
    <w:rsid w:val="006214EC"/>
    <w:rsid w:val="00621E5C"/>
    <w:rsid w:val="006222E2"/>
    <w:rsid w:val="00622D5D"/>
    <w:rsid w:val="006246E7"/>
    <w:rsid w:val="006251F6"/>
    <w:rsid w:val="006263AC"/>
    <w:rsid w:val="0062682A"/>
    <w:rsid w:val="00627354"/>
    <w:rsid w:val="006273C6"/>
    <w:rsid w:val="00627B0F"/>
    <w:rsid w:val="00631DF3"/>
    <w:rsid w:val="006323D6"/>
    <w:rsid w:val="00632827"/>
    <w:rsid w:val="00633272"/>
    <w:rsid w:val="00634F88"/>
    <w:rsid w:val="00636C27"/>
    <w:rsid w:val="006378A9"/>
    <w:rsid w:val="00637BF9"/>
    <w:rsid w:val="00641E34"/>
    <w:rsid w:val="00642FF2"/>
    <w:rsid w:val="00643490"/>
    <w:rsid w:val="006446C2"/>
    <w:rsid w:val="00644DDF"/>
    <w:rsid w:val="00644F4D"/>
    <w:rsid w:val="00645693"/>
    <w:rsid w:val="00646F41"/>
    <w:rsid w:val="006501DE"/>
    <w:rsid w:val="00650DA6"/>
    <w:rsid w:val="00651153"/>
    <w:rsid w:val="006559AB"/>
    <w:rsid w:val="006560D8"/>
    <w:rsid w:val="006569E3"/>
    <w:rsid w:val="00657C0B"/>
    <w:rsid w:val="00660437"/>
    <w:rsid w:val="00660C44"/>
    <w:rsid w:val="0066298A"/>
    <w:rsid w:val="00662BDA"/>
    <w:rsid w:val="00665472"/>
    <w:rsid w:val="0066659C"/>
    <w:rsid w:val="0066672B"/>
    <w:rsid w:val="0066699C"/>
    <w:rsid w:val="006672B4"/>
    <w:rsid w:val="006678BD"/>
    <w:rsid w:val="0067000E"/>
    <w:rsid w:val="0067010F"/>
    <w:rsid w:val="00672A46"/>
    <w:rsid w:val="00672B6A"/>
    <w:rsid w:val="006735EB"/>
    <w:rsid w:val="00674948"/>
    <w:rsid w:val="00675949"/>
    <w:rsid w:val="00675C57"/>
    <w:rsid w:val="00677B0B"/>
    <w:rsid w:val="00680192"/>
    <w:rsid w:val="006809AB"/>
    <w:rsid w:val="00680A44"/>
    <w:rsid w:val="006825F5"/>
    <w:rsid w:val="00682F20"/>
    <w:rsid w:val="00684C82"/>
    <w:rsid w:val="00686258"/>
    <w:rsid w:val="0068634E"/>
    <w:rsid w:val="006871F8"/>
    <w:rsid w:val="0068736E"/>
    <w:rsid w:val="006875A0"/>
    <w:rsid w:val="00687F34"/>
    <w:rsid w:val="00690D97"/>
    <w:rsid w:val="00691129"/>
    <w:rsid w:val="0069255A"/>
    <w:rsid w:val="0069455A"/>
    <w:rsid w:val="006946AD"/>
    <w:rsid w:val="006950A4"/>
    <w:rsid w:val="00696A0D"/>
    <w:rsid w:val="0069759B"/>
    <w:rsid w:val="00697D29"/>
    <w:rsid w:val="006A03E3"/>
    <w:rsid w:val="006A061F"/>
    <w:rsid w:val="006A3771"/>
    <w:rsid w:val="006A5125"/>
    <w:rsid w:val="006A5240"/>
    <w:rsid w:val="006A6870"/>
    <w:rsid w:val="006A709C"/>
    <w:rsid w:val="006B0C11"/>
    <w:rsid w:val="006B1D9E"/>
    <w:rsid w:val="006B22CA"/>
    <w:rsid w:val="006B3164"/>
    <w:rsid w:val="006B3BBF"/>
    <w:rsid w:val="006B5063"/>
    <w:rsid w:val="006B6128"/>
    <w:rsid w:val="006C0179"/>
    <w:rsid w:val="006C242A"/>
    <w:rsid w:val="006C2844"/>
    <w:rsid w:val="006C4146"/>
    <w:rsid w:val="006C4408"/>
    <w:rsid w:val="006C4BC0"/>
    <w:rsid w:val="006C56B9"/>
    <w:rsid w:val="006C7A01"/>
    <w:rsid w:val="006D088D"/>
    <w:rsid w:val="006D0B39"/>
    <w:rsid w:val="006D102E"/>
    <w:rsid w:val="006D1297"/>
    <w:rsid w:val="006D12E5"/>
    <w:rsid w:val="006D17B9"/>
    <w:rsid w:val="006D265E"/>
    <w:rsid w:val="006D2E31"/>
    <w:rsid w:val="006D2EFE"/>
    <w:rsid w:val="006D5010"/>
    <w:rsid w:val="006D5753"/>
    <w:rsid w:val="006D701D"/>
    <w:rsid w:val="006D71F4"/>
    <w:rsid w:val="006D7AEA"/>
    <w:rsid w:val="006E0274"/>
    <w:rsid w:val="006E0398"/>
    <w:rsid w:val="006E1CF5"/>
    <w:rsid w:val="006E261B"/>
    <w:rsid w:val="006E2A33"/>
    <w:rsid w:val="006E2A76"/>
    <w:rsid w:val="006E32ED"/>
    <w:rsid w:val="006E4CC0"/>
    <w:rsid w:val="006E5527"/>
    <w:rsid w:val="006E5F4C"/>
    <w:rsid w:val="006E64C2"/>
    <w:rsid w:val="006F038E"/>
    <w:rsid w:val="006F1A98"/>
    <w:rsid w:val="006F28E1"/>
    <w:rsid w:val="006F3DD5"/>
    <w:rsid w:val="006F4EBC"/>
    <w:rsid w:val="006F68FF"/>
    <w:rsid w:val="006F77F2"/>
    <w:rsid w:val="00700F7C"/>
    <w:rsid w:val="00701273"/>
    <w:rsid w:val="007013F4"/>
    <w:rsid w:val="00701737"/>
    <w:rsid w:val="007026C8"/>
    <w:rsid w:val="0070414B"/>
    <w:rsid w:val="007051DA"/>
    <w:rsid w:val="007057B5"/>
    <w:rsid w:val="00705929"/>
    <w:rsid w:val="00705A5E"/>
    <w:rsid w:val="00705EF6"/>
    <w:rsid w:val="00707604"/>
    <w:rsid w:val="00707CCE"/>
    <w:rsid w:val="00710331"/>
    <w:rsid w:val="0071073A"/>
    <w:rsid w:val="00710E39"/>
    <w:rsid w:val="00710FD0"/>
    <w:rsid w:val="00711449"/>
    <w:rsid w:val="00711991"/>
    <w:rsid w:val="007128D4"/>
    <w:rsid w:val="00715614"/>
    <w:rsid w:val="0071666E"/>
    <w:rsid w:val="00716AF0"/>
    <w:rsid w:val="00717F6A"/>
    <w:rsid w:val="0072002F"/>
    <w:rsid w:val="00720C4F"/>
    <w:rsid w:val="0072102A"/>
    <w:rsid w:val="0072124D"/>
    <w:rsid w:val="0072283C"/>
    <w:rsid w:val="00722CFE"/>
    <w:rsid w:val="00723E5C"/>
    <w:rsid w:val="00724AF9"/>
    <w:rsid w:val="00726C93"/>
    <w:rsid w:val="00727397"/>
    <w:rsid w:val="00734671"/>
    <w:rsid w:val="00735590"/>
    <w:rsid w:val="00736A82"/>
    <w:rsid w:val="007402F4"/>
    <w:rsid w:val="00740E05"/>
    <w:rsid w:val="007440B9"/>
    <w:rsid w:val="007460CC"/>
    <w:rsid w:val="007466D9"/>
    <w:rsid w:val="007477AA"/>
    <w:rsid w:val="00747825"/>
    <w:rsid w:val="00750E12"/>
    <w:rsid w:val="00751893"/>
    <w:rsid w:val="007527BA"/>
    <w:rsid w:val="00752D29"/>
    <w:rsid w:val="0075318F"/>
    <w:rsid w:val="0075564D"/>
    <w:rsid w:val="00757F36"/>
    <w:rsid w:val="007617F9"/>
    <w:rsid w:val="00761A61"/>
    <w:rsid w:val="00761AC1"/>
    <w:rsid w:val="00762B67"/>
    <w:rsid w:val="007638C9"/>
    <w:rsid w:val="00764DC3"/>
    <w:rsid w:val="0076529E"/>
    <w:rsid w:val="00765DFC"/>
    <w:rsid w:val="00766136"/>
    <w:rsid w:val="00766634"/>
    <w:rsid w:val="007703FE"/>
    <w:rsid w:val="00770482"/>
    <w:rsid w:val="007711A3"/>
    <w:rsid w:val="007727C2"/>
    <w:rsid w:val="007737F6"/>
    <w:rsid w:val="00773841"/>
    <w:rsid w:val="007740C9"/>
    <w:rsid w:val="007740CA"/>
    <w:rsid w:val="00776572"/>
    <w:rsid w:val="00777FDA"/>
    <w:rsid w:val="0078016E"/>
    <w:rsid w:val="00780F29"/>
    <w:rsid w:val="0078125D"/>
    <w:rsid w:val="00781873"/>
    <w:rsid w:val="00782C2D"/>
    <w:rsid w:val="00782C32"/>
    <w:rsid w:val="00783CD8"/>
    <w:rsid w:val="0078454A"/>
    <w:rsid w:val="0078526F"/>
    <w:rsid w:val="007856A6"/>
    <w:rsid w:val="00787CCE"/>
    <w:rsid w:val="00787ECD"/>
    <w:rsid w:val="00790186"/>
    <w:rsid w:val="0079119F"/>
    <w:rsid w:val="007922A7"/>
    <w:rsid w:val="00792B35"/>
    <w:rsid w:val="007930BA"/>
    <w:rsid w:val="0079357B"/>
    <w:rsid w:val="0079362F"/>
    <w:rsid w:val="00796E54"/>
    <w:rsid w:val="0079701B"/>
    <w:rsid w:val="007977F0"/>
    <w:rsid w:val="007A007D"/>
    <w:rsid w:val="007A02DA"/>
    <w:rsid w:val="007A04F6"/>
    <w:rsid w:val="007A0628"/>
    <w:rsid w:val="007A0EB8"/>
    <w:rsid w:val="007A1C62"/>
    <w:rsid w:val="007A338E"/>
    <w:rsid w:val="007A353D"/>
    <w:rsid w:val="007A4C5A"/>
    <w:rsid w:val="007A4DE7"/>
    <w:rsid w:val="007A5B53"/>
    <w:rsid w:val="007A6FA3"/>
    <w:rsid w:val="007B04DE"/>
    <w:rsid w:val="007B0A2B"/>
    <w:rsid w:val="007B1C69"/>
    <w:rsid w:val="007B1CE3"/>
    <w:rsid w:val="007B1E1B"/>
    <w:rsid w:val="007B69D6"/>
    <w:rsid w:val="007B7B6C"/>
    <w:rsid w:val="007C2B8C"/>
    <w:rsid w:val="007C35E2"/>
    <w:rsid w:val="007C430A"/>
    <w:rsid w:val="007C4F09"/>
    <w:rsid w:val="007C6770"/>
    <w:rsid w:val="007C75D6"/>
    <w:rsid w:val="007D0723"/>
    <w:rsid w:val="007D075B"/>
    <w:rsid w:val="007D1C23"/>
    <w:rsid w:val="007D2241"/>
    <w:rsid w:val="007D24A3"/>
    <w:rsid w:val="007D2829"/>
    <w:rsid w:val="007D360A"/>
    <w:rsid w:val="007D3B8E"/>
    <w:rsid w:val="007D41E3"/>
    <w:rsid w:val="007D46C0"/>
    <w:rsid w:val="007D6FB8"/>
    <w:rsid w:val="007D74B8"/>
    <w:rsid w:val="007D7785"/>
    <w:rsid w:val="007E0944"/>
    <w:rsid w:val="007E0DCD"/>
    <w:rsid w:val="007E1F56"/>
    <w:rsid w:val="007E21F2"/>
    <w:rsid w:val="007E4C9D"/>
    <w:rsid w:val="007E5476"/>
    <w:rsid w:val="007E5B3F"/>
    <w:rsid w:val="007E6462"/>
    <w:rsid w:val="007E6BA9"/>
    <w:rsid w:val="007E77A9"/>
    <w:rsid w:val="007F0143"/>
    <w:rsid w:val="007F2A2B"/>
    <w:rsid w:val="007F36C8"/>
    <w:rsid w:val="007F3AA0"/>
    <w:rsid w:val="007F3D41"/>
    <w:rsid w:val="007F3DD3"/>
    <w:rsid w:val="007F40CA"/>
    <w:rsid w:val="007F599A"/>
    <w:rsid w:val="007F6334"/>
    <w:rsid w:val="007F67C4"/>
    <w:rsid w:val="007F6E27"/>
    <w:rsid w:val="0080294F"/>
    <w:rsid w:val="008032F6"/>
    <w:rsid w:val="00803663"/>
    <w:rsid w:val="008041A1"/>
    <w:rsid w:val="00806209"/>
    <w:rsid w:val="00807DE2"/>
    <w:rsid w:val="00810A9B"/>
    <w:rsid w:val="008121CF"/>
    <w:rsid w:val="008158EF"/>
    <w:rsid w:val="00815C3D"/>
    <w:rsid w:val="00815CCF"/>
    <w:rsid w:val="008167D6"/>
    <w:rsid w:val="00816D78"/>
    <w:rsid w:val="00816E87"/>
    <w:rsid w:val="008172AB"/>
    <w:rsid w:val="008179B5"/>
    <w:rsid w:val="00820FF8"/>
    <w:rsid w:val="00822D91"/>
    <w:rsid w:val="00823C26"/>
    <w:rsid w:val="00824FBA"/>
    <w:rsid w:val="008262C9"/>
    <w:rsid w:val="008300BF"/>
    <w:rsid w:val="008302B7"/>
    <w:rsid w:val="00830E17"/>
    <w:rsid w:val="00831AAE"/>
    <w:rsid w:val="00831E1D"/>
    <w:rsid w:val="00831FF4"/>
    <w:rsid w:val="00833A76"/>
    <w:rsid w:val="00834EC2"/>
    <w:rsid w:val="00834F04"/>
    <w:rsid w:val="008370CD"/>
    <w:rsid w:val="008376DA"/>
    <w:rsid w:val="00837B62"/>
    <w:rsid w:val="008405D1"/>
    <w:rsid w:val="00841036"/>
    <w:rsid w:val="00842DAE"/>
    <w:rsid w:val="00843E76"/>
    <w:rsid w:val="008469A6"/>
    <w:rsid w:val="00847B20"/>
    <w:rsid w:val="0085109F"/>
    <w:rsid w:val="00853074"/>
    <w:rsid w:val="0085495E"/>
    <w:rsid w:val="00855305"/>
    <w:rsid w:val="008565F7"/>
    <w:rsid w:val="00857E18"/>
    <w:rsid w:val="00860153"/>
    <w:rsid w:val="00860DD1"/>
    <w:rsid w:val="008640B9"/>
    <w:rsid w:val="00864D43"/>
    <w:rsid w:val="00865608"/>
    <w:rsid w:val="00866247"/>
    <w:rsid w:val="00866719"/>
    <w:rsid w:val="00866A18"/>
    <w:rsid w:val="00870485"/>
    <w:rsid w:val="008729FF"/>
    <w:rsid w:val="00872E3A"/>
    <w:rsid w:val="00873CE1"/>
    <w:rsid w:val="00880D0E"/>
    <w:rsid w:val="00881123"/>
    <w:rsid w:val="00882256"/>
    <w:rsid w:val="00882951"/>
    <w:rsid w:val="00883B3C"/>
    <w:rsid w:val="0088498E"/>
    <w:rsid w:val="008850AB"/>
    <w:rsid w:val="0088579E"/>
    <w:rsid w:val="00885C88"/>
    <w:rsid w:val="00885F14"/>
    <w:rsid w:val="0088690A"/>
    <w:rsid w:val="0088731A"/>
    <w:rsid w:val="008909FE"/>
    <w:rsid w:val="0089106A"/>
    <w:rsid w:val="008915B1"/>
    <w:rsid w:val="008934E9"/>
    <w:rsid w:val="008966F1"/>
    <w:rsid w:val="00896EB1"/>
    <w:rsid w:val="00897412"/>
    <w:rsid w:val="00897434"/>
    <w:rsid w:val="00897526"/>
    <w:rsid w:val="00897592"/>
    <w:rsid w:val="00897A3A"/>
    <w:rsid w:val="00897D73"/>
    <w:rsid w:val="008A04B5"/>
    <w:rsid w:val="008A28F6"/>
    <w:rsid w:val="008A30C2"/>
    <w:rsid w:val="008A3E01"/>
    <w:rsid w:val="008A3F75"/>
    <w:rsid w:val="008A4C12"/>
    <w:rsid w:val="008A5166"/>
    <w:rsid w:val="008A565E"/>
    <w:rsid w:val="008A63A4"/>
    <w:rsid w:val="008A6F8A"/>
    <w:rsid w:val="008A7DD6"/>
    <w:rsid w:val="008B03F9"/>
    <w:rsid w:val="008B0663"/>
    <w:rsid w:val="008B1A3F"/>
    <w:rsid w:val="008B1A5F"/>
    <w:rsid w:val="008B1CCA"/>
    <w:rsid w:val="008B256B"/>
    <w:rsid w:val="008B25A3"/>
    <w:rsid w:val="008B295F"/>
    <w:rsid w:val="008B2FDC"/>
    <w:rsid w:val="008B6C62"/>
    <w:rsid w:val="008B72B2"/>
    <w:rsid w:val="008B782D"/>
    <w:rsid w:val="008B79AC"/>
    <w:rsid w:val="008C033B"/>
    <w:rsid w:val="008C0BD0"/>
    <w:rsid w:val="008C1893"/>
    <w:rsid w:val="008C32C2"/>
    <w:rsid w:val="008C3F7A"/>
    <w:rsid w:val="008C4EA9"/>
    <w:rsid w:val="008C5324"/>
    <w:rsid w:val="008C6583"/>
    <w:rsid w:val="008C6AF5"/>
    <w:rsid w:val="008C7054"/>
    <w:rsid w:val="008D0CB6"/>
    <w:rsid w:val="008D1DB6"/>
    <w:rsid w:val="008D1EE3"/>
    <w:rsid w:val="008D21A0"/>
    <w:rsid w:val="008D37B2"/>
    <w:rsid w:val="008D4B05"/>
    <w:rsid w:val="008D5F94"/>
    <w:rsid w:val="008D615E"/>
    <w:rsid w:val="008D61BE"/>
    <w:rsid w:val="008D6925"/>
    <w:rsid w:val="008D6961"/>
    <w:rsid w:val="008D6E41"/>
    <w:rsid w:val="008D7A53"/>
    <w:rsid w:val="008E0486"/>
    <w:rsid w:val="008E0FE3"/>
    <w:rsid w:val="008E134C"/>
    <w:rsid w:val="008E16C9"/>
    <w:rsid w:val="008E4EC6"/>
    <w:rsid w:val="008E5340"/>
    <w:rsid w:val="008E6F53"/>
    <w:rsid w:val="008F2A38"/>
    <w:rsid w:val="008F2A90"/>
    <w:rsid w:val="008F3FD1"/>
    <w:rsid w:val="008F5C28"/>
    <w:rsid w:val="008F662A"/>
    <w:rsid w:val="008F6C6D"/>
    <w:rsid w:val="008F6F30"/>
    <w:rsid w:val="00900695"/>
    <w:rsid w:val="00900F64"/>
    <w:rsid w:val="009010CF"/>
    <w:rsid w:val="00904E33"/>
    <w:rsid w:val="00905168"/>
    <w:rsid w:val="009054FF"/>
    <w:rsid w:val="00905D91"/>
    <w:rsid w:val="00906DD3"/>
    <w:rsid w:val="009077C7"/>
    <w:rsid w:val="00907911"/>
    <w:rsid w:val="00907BAD"/>
    <w:rsid w:val="00910985"/>
    <w:rsid w:val="00910B70"/>
    <w:rsid w:val="0091151A"/>
    <w:rsid w:val="009115E6"/>
    <w:rsid w:val="00911AFC"/>
    <w:rsid w:val="0091253F"/>
    <w:rsid w:val="00912BC1"/>
    <w:rsid w:val="009146BB"/>
    <w:rsid w:val="0091474C"/>
    <w:rsid w:val="0091494C"/>
    <w:rsid w:val="009150E7"/>
    <w:rsid w:val="0091556A"/>
    <w:rsid w:val="009157F0"/>
    <w:rsid w:val="00915D1E"/>
    <w:rsid w:val="00915FB4"/>
    <w:rsid w:val="0091641A"/>
    <w:rsid w:val="009175BB"/>
    <w:rsid w:val="00917EFB"/>
    <w:rsid w:val="00920223"/>
    <w:rsid w:val="009228F9"/>
    <w:rsid w:val="00924543"/>
    <w:rsid w:val="009248D7"/>
    <w:rsid w:val="00924CB3"/>
    <w:rsid w:val="009274F3"/>
    <w:rsid w:val="00931C76"/>
    <w:rsid w:val="009332C6"/>
    <w:rsid w:val="00934A70"/>
    <w:rsid w:val="00935C40"/>
    <w:rsid w:val="00935CA6"/>
    <w:rsid w:val="00935D3E"/>
    <w:rsid w:val="00937A1B"/>
    <w:rsid w:val="00937D51"/>
    <w:rsid w:val="00937E66"/>
    <w:rsid w:val="00937EC3"/>
    <w:rsid w:val="0094171B"/>
    <w:rsid w:val="0094388B"/>
    <w:rsid w:val="00943CB5"/>
    <w:rsid w:val="00944105"/>
    <w:rsid w:val="00944B4F"/>
    <w:rsid w:val="00944CCC"/>
    <w:rsid w:val="0094512F"/>
    <w:rsid w:val="00945E6F"/>
    <w:rsid w:val="00946469"/>
    <w:rsid w:val="009508D5"/>
    <w:rsid w:val="009510FF"/>
    <w:rsid w:val="0095170A"/>
    <w:rsid w:val="00952D83"/>
    <w:rsid w:val="0095453F"/>
    <w:rsid w:val="009547DB"/>
    <w:rsid w:val="00955DA0"/>
    <w:rsid w:val="0095606F"/>
    <w:rsid w:val="00956578"/>
    <w:rsid w:val="00956735"/>
    <w:rsid w:val="00956A91"/>
    <w:rsid w:val="00956DBC"/>
    <w:rsid w:val="00957760"/>
    <w:rsid w:val="00957E0D"/>
    <w:rsid w:val="009616D2"/>
    <w:rsid w:val="00961C1E"/>
    <w:rsid w:val="009624AC"/>
    <w:rsid w:val="00962DC6"/>
    <w:rsid w:val="00964A3D"/>
    <w:rsid w:val="00964B8C"/>
    <w:rsid w:val="00964E08"/>
    <w:rsid w:val="00965B7E"/>
    <w:rsid w:val="00966604"/>
    <w:rsid w:val="00966C82"/>
    <w:rsid w:val="00967CA1"/>
    <w:rsid w:val="0097360D"/>
    <w:rsid w:val="00974635"/>
    <w:rsid w:val="00974C6D"/>
    <w:rsid w:val="00975761"/>
    <w:rsid w:val="009774E8"/>
    <w:rsid w:val="00977D85"/>
    <w:rsid w:val="009802DC"/>
    <w:rsid w:val="00980414"/>
    <w:rsid w:val="009811F4"/>
    <w:rsid w:val="00982576"/>
    <w:rsid w:val="00982F8C"/>
    <w:rsid w:val="00986392"/>
    <w:rsid w:val="009864AA"/>
    <w:rsid w:val="00987F09"/>
    <w:rsid w:val="00990196"/>
    <w:rsid w:val="009920A8"/>
    <w:rsid w:val="00992F10"/>
    <w:rsid w:val="00994030"/>
    <w:rsid w:val="00994B39"/>
    <w:rsid w:val="00994DCF"/>
    <w:rsid w:val="00994FEF"/>
    <w:rsid w:val="00995C4A"/>
    <w:rsid w:val="00996508"/>
    <w:rsid w:val="009975C3"/>
    <w:rsid w:val="009A0FEB"/>
    <w:rsid w:val="009A1D93"/>
    <w:rsid w:val="009A2D27"/>
    <w:rsid w:val="009A300A"/>
    <w:rsid w:val="009A3A43"/>
    <w:rsid w:val="009A3B6E"/>
    <w:rsid w:val="009A42C2"/>
    <w:rsid w:val="009A6257"/>
    <w:rsid w:val="009A7DA1"/>
    <w:rsid w:val="009B0702"/>
    <w:rsid w:val="009B24F8"/>
    <w:rsid w:val="009B26B1"/>
    <w:rsid w:val="009B2D58"/>
    <w:rsid w:val="009B3A89"/>
    <w:rsid w:val="009B3CF3"/>
    <w:rsid w:val="009B4163"/>
    <w:rsid w:val="009B4A19"/>
    <w:rsid w:val="009B526D"/>
    <w:rsid w:val="009B5EAE"/>
    <w:rsid w:val="009B679C"/>
    <w:rsid w:val="009B742D"/>
    <w:rsid w:val="009C0866"/>
    <w:rsid w:val="009C0ABC"/>
    <w:rsid w:val="009C40F0"/>
    <w:rsid w:val="009C474A"/>
    <w:rsid w:val="009C4DDC"/>
    <w:rsid w:val="009C6073"/>
    <w:rsid w:val="009D2560"/>
    <w:rsid w:val="009D28D8"/>
    <w:rsid w:val="009D36F1"/>
    <w:rsid w:val="009D36FF"/>
    <w:rsid w:val="009D383B"/>
    <w:rsid w:val="009D7F65"/>
    <w:rsid w:val="009E07EB"/>
    <w:rsid w:val="009E171B"/>
    <w:rsid w:val="009E2A05"/>
    <w:rsid w:val="009E409A"/>
    <w:rsid w:val="009E41A5"/>
    <w:rsid w:val="009E470D"/>
    <w:rsid w:val="009E6781"/>
    <w:rsid w:val="009E67B7"/>
    <w:rsid w:val="009E67E3"/>
    <w:rsid w:val="009E6A08"/>
    <w:rsid w:val="009E6F9B"/>
    <w:rsid w:val="009F093A"/>
    <w:rsid w:val="009F0FCE"/>
    <w:rsid w:val="009F0FD3"/>
    <w:rsid w:val="009F160E"/>
    <w:rsid w:val="009F1FB5"/>
    <w:rsid w:val="009F2D7E"/>
    <w:rsid w:val="009F40EE"/>
    <w:rsid w:val="009F43F1"/>
    <w:rsid w:val="009F4D4E"/>
    <w:rsid w:val="009F59E0"/>
    <w:rsid w:val="009F69F4"/>
    <w:rsid w:val="009F719C"/>
    <w:rsid w:val="00A035EE"/>
    <w:rsid w:val="00A04540"/>
    <w:rsid w:val="00A06C97"/>
    <w:rsid w:val="00A06DD9"/>
    <w:rsid w:val="00A07D90"/>
    <w:rsid w:val="00A10C8F"/>
    <w:rsid w:val="00A1150C"/>
    <w:rsid w:val="00A12A2F"/>
    <w:rsid w:val="00A1353A"/>
    <w:rsid w:val="00A162A3"/>
    <w:rsid w:val="00A16776"/>
    <w:rsid w:val="00A16A8A"/>
    <w:rsid w:val="00A211D1"/>
    <w:rsid w:val="00A22054"/>
    <w:rsid w:val="00A22241"/>
    <w:rsid w:val="00A227B7"/>
    <w:rsid w:val="00A229F4"/>
    <w:rsid w:val="00A23CA5"/>
    <w:rsid w:val="00A2482D"/>
    <w:rsid w:val="00A26934"/>
    <w:rsid w:val="00A2714D"/>
    <w:rsid w:val="00A310BB"/>
    <w:rsid w:val="00A31203"/>
    <w:rsid w:val="00A31E5D"/>
    <w:rsid w:val="00A34489"/>
    <w:rsid w:val="00A350DE"/>
    <w:rsid w:val="00A3534E"/>
    <w:rsid w:val="00A36A60"/>
    <w:rsid w:val="00A37CE5"/>
    <w:rsid w:val="00A37F99"/>
    <w:rsid w:val="00A410D3"/>
    <w:rsid w:val="00A4227D"/>
    <w:rsid w:val="00A4273E"/>
    <w:rsid w:val="00A428F6"/>
    <w:rsid w:val="00A42C5C"/>
    <w:rsid w:val="00A42F8C"/>
    <w:rsid w:val="00A4447B"/>
    <w:rsid w:val="00A44C86"/>
    <w:rsid w:val="00A458B0"/>
    <w:rsid w:val="00A45BEA"/>
    <w:rsid w:val="00A46304"/>
    <w:rsid w:val="00A505EF"/>
    <w:rsid w:val="00A50BD8"/>
    <w:rsid w:val="00A50C8A"/>
    <w:rsid w:val="00A516EC"/>
    <w:rsid w:val="00A52E42"/>
    <w:rsid w:val="00A536C8"/>
    <w:rsid w:val="00A559AE"/>
    <w:rsid w:val="00A60095"/>
    <w:rsid w:val="00A62E0D"/>
    <w:rsid w:val="00A63253"/>
    <w:rsid w:val="00A63DF7"/>
    <w:rsid w:val="00A6453A"/>
    <w:rsid w:val="00A65AB3"/>
    <w:rsid w:val="00A662F4"/>
    <w:rsid w:val="00A666F7"/>
    <w:rsid w:val="00A6786E"/>
    <w:rsid w:val="00A7057B"/>
    <w:rsid w:val="00A7071A"/>
    <w:rsid w:val="00A70AD0"/>
    <w:rsid w:val="00A72B1E"/>
    <w:rsid w:val="00A72DF7"/>
    <w:rsid w:val="00A72F13"/>
    <w:rsid w:val="00A76B8E"/>
    <w:rsid w:val="00A8013B"/>
    <w:rsid w:val="00A80901"/>
    <w:rsid w:val="00A810DB"/>
    <w:rsid w:val="00A8157B"/>
    <w:rsid w:val="00A81D0F"/>
    <w:rsid w:val="00A82314"/>
    <w:rsid w:val="00A823F3"/>
    <w:rsid w:val="00A826DF"/>
    <w:rsid w:val="00A82A71"/>
    <w:rsid w:val="00A82CA6"/>
    <w:rsid w:val="00A8402C"/>
    <w:rsid w:val="00A84118"/>
    <w:rsid w:val="00A854C8"/>
    <w:rsid w:val="00A8664E"/>
    <w:rsid w:val="00A86B84"/>
    <w:rsid w:val="00A87FFB"/>
    <w:rsid w:val="00A913A4"/>
    <w:rsid w:val="00A91979"/>
    <w:rsid w:val="00A925AF"/>
    <w:rsid w:val="00A94E58"/>
    <w:rsid w:val="00A95DBB"/>
    <w:rsid w:val="00A96883"/>
    <w:rsid w:val="00AA12E9"/>
    <w:rsid w:val="00AA1D44"/>
    <w:rsid w:val="00AA4816"/>
    <w:rsid w:val="00AA516F"/>
    <w:rsid w:val="00AA5333"/>
    <w:rsid w:val="00AA5B4B"/>
    <w:rsid w:val="00AA6029"/>
    <w:rsid w:val="00AA63C5"/>
    <w:rsid w:val="00AA6E61"/>
    <w:rsid w:val="00AA7B6C"/>
    <w:rsid w:val="00AB0067"/>
    <w:rsid w:val="00AB0BB1"/>
    <w:rsid w:val="00AB13B8"/>
    <w:rsid w:val="00AB141A"/>
    <w:rsid w:val="00AB78D5"/>
    <w:rsid w:val="00AB7FA4"/>
    <w:rsid w:val="00AC2ACF"/>
    <w:rsid w:val="00AC47E0"/>
    <w:rsid w:val="00AC4C7B"/>
    <w:rsid w:val="00AC4CBA"/>
    <w:rsid w:val="00AC4F51"/>
    <w:rsid w:val="00AC55DF"/>
    <w:rsid w:val="00AC5D7F"/>
    <w:rsid w:val="00AC60C2"/>
    <w:rsid w:val="00AC62AF"/>
    <w:rsid w:val="00AC66C8"/>
    <w:rsid w:val="00AD07C5"/>
    <w:rsid w:val="00AD0DA4"/>
    <w:rsid w:val="00AD134B"/>
    <w:rsid w:val="00AD24D1"/>
    <w:rsid w:val="00AD3185"/>
    <w:rsid w:val="00AD57DC"/>
    <w:rsid w:val="00AD5989"/>
    <w:rsid w:val="00AD662D"/>
    <w:rsid w:val="00AD6C77"/>
    <w:rsid w:val="00AD7F1D"/>
    <w:rsid w:val="00AE1EF7"/>
    <w:rsid w:val="00AE22DF"/>
    <w:rsid w:val="00AE2485"/>
    <w:rsid w:val="00AE2A5B"/>
    <w:rsid w:val="00AE382D"/>
    <w:rsid w:val="00AE3DDE"/>
    <w:rsid w:val="00AE3EC3"/>
    <w:rsid w:val="00AE419D"/>
    <w:rsid w:val="00AE4D20"/>
    <w:rsid w:val="00AE4ECB"/>
    <w:rsid w:val="00AE611F"/>
    <w:rsid w:val="00AE6B0C"/>
    <w:rsid w:val="00AE7F1F"/>
    <w:rsid w:val="00AF0DAF"/>
    <w:rsid w:val="00AF27B9"/>
    <w:rsid w:val="00AF3C6E"/>
    <w:rsid w:val="00AF4836"/>
    <w:rsid w:val="00AF56B0"/>
    <w:rsid w:val="00AF635B"/>
    <w:rsid w:val="00AF6649"/>
    <w:rsid w:val="00AF6ECC"/>
    <w:rsid w:val="00AF7EE5"/>
    <w:rsid w:val="00B002D8"/>
    <w:rsid w:val="00B0129E"/>
    <w:rsid w:val="00B01504"/>
    <w:rsid w:val="00B030DA"/>
    <w:rsid w:val="00B03AB4"/>
    <w:rsid w:val="00B03B29"/>
    <w:rsid w:val="00B0417E"/>
    <w:rsid w:val="00B0570B"/>
    <w:rsid w:val="00B0591F"/>
    <w:rsid w:val="00B06D00"/>
    <w:rsid w:val="00B118AC"/>
    <w:rsid w:val="00B131BD"/>
    <w:rsid w:val="00B14F7C"/>
    <w:rsid w:val="00B17479"/>
    <w:rsid w:val="00B17FC2"/>
    <w:rsid w:val="00B2001E"/>
    <w:rsid w:val="00B20273"/>
    <w:rsid w:val="00B22B80"/>
    <w:rsid w:val="00B24102"/>
    <w:rsid w:val="00B2492E"/>
    <w:rsid w:val="00B24DC2"/>
    <w:rsid w:val="00B24E48"/>
    <w:rsid w:val="00B25034"/>
    <w:rsid w:val="00B26E24"/>
    <w:rsid w:val="00B27505"/>
    <w:rsid w:val="00B27D1A"/>
    <w:rsid w:val="00B30147"/>
    <w:rsid w:val="00B3031B"/>
    <w:rsid w:val="00B3086B"/>
    <w:rsid w:val="00B31413"/>
    <w:rsid w:val="00B31E1D"/>
    <w:rsid w:val="00B32F57"/>
    <w:rsid w:val="00B33263"/>
    <w:rsid w:val="00B34984"/>
    <w:rsid w:val="00B36E79"/>
    <w:rsid w:val="00B37B09"/>
    <w:rsid w:val="00B37E14"/>
    <w:rsid w:val="00B41125"/>
    <w:rsid w:val="00B41194"/>
    <w:rsid w:val="00B41F80"/>
    <w:rsid w:val="00B42303"/>
    <w:rsid w:val="00B42466"/>
    <w:rsid w:val="00B42F25"/>
    <w:rsid w:val="00B4341C"/>
    <w:rsid w:val="00B4395C"/>
    <w:rsid w:val="00B44195"/>
    <w:rsid w:val="00B444D6"/>
    <w:rsid w:val="00B44606"/>
    <w:rsid w:val="00B47377"/>
    <w:rsid w:val="00B475BF"/>
    <w:rsid w:val="00B47977"/>
    <w:rsid w:val="00B479F9"/>
    <w:rsid w:val="00B513BD"/>
    <w:rsid w:val="00B51E46"/>
    <w:rsid w:val="00B52134"/>
    <w:rsid w:val="00B52D52"/>
    <w:rsid w:val="00B533AB"/>
    <w:rsid w:val="00B53D3D"/>
    <w:rsid w:val="00B542CC"/>
    <w:rsid w:val="00B544D5"/>
    <w:rsid w:val="00B54B8D"/>
    <w:rsid w:val="00B55F08"/>
    <w:rsid w:val="00B56580"/>
    <w:rsid w:val="00B5662C"/>
    <w:rsid w:val="00B56A0E"/>
    <w:rsid w:val="00B56B43"/>
    <w:rsid w:val="00B56B5A"/>
    <w:rsid w:val="00B60521"/>
    <w:rsid w:val="00B60F63"/>
    <w:rsid w:val="00B62C95"/>
    <w:rsid w:val="00B63392"/>
    <w:rsid w:val="00B64DE6"/>
    <w:rsid w:val="00B65197"/>
    <w:rsid w:val="00B657A5"/>
    <w:rsid w:val="00B6614B"/>
    <w:rsid w:val="00B66B00"/>
    <w:rsid w:val="00B67A1D"/>
    <w:rsid w:val="00B701A3"/>
    <w:rsid w:val="00B707E3"/>
    <w:rsid w:val="00B70C37"/>
    <w:rsid w:val="00B726B2"/>
    <w:rsid w:val="00B726BE"/>
    <w:rsid w:val="00B739E0"/>
    <w:rsid w:val="00B73E63"/>
    <w:rsid w:val="00B74079"/>
    <w:rsid w:val="00B74AA0"/>
    <w:rsid w:val="00B76D8C"/>
    <w:rsid w:val="00B77749"/>
    <w:rsid w:val="00B77876"/>
    <w:rsid w:val="00B77BD4"/>
    <w:rsid w:val="00B80B2D"/>
    <w:rsid w:val="00B81113"/>
    <w:rsid w:val="00B827A1"/>
    <w:rsid w:val="00B85D06"/>
    <w:rsid w:val="00B86382"/>
    <w:rsid w:val="00B86F23"/>
    <w:rsid w:val="00B908EA"/>
    <w:rsid w:val="00B918BC"/>
    <w:rsid w:val="00B91D7D"/>
    <w:rsid w:val="00B91E06"/>
    <w:rsid w:val="00B94D76"/>
    <w:rsid w:val="00B97428"/>
    <w:rsid w:val="00BA0283"/>
    <w:rsid w:val="00BA0D1B"/>
    <w:rsid w:val="00BA163A"/>
    <w:rsid w:val="00BA3500"/>
    <w:rsid w:val="00BA6295"/>
    <w:rsid w:val="00BB13D8"/>
    <w:rsid w:val="00BB2624"/>
    <w:rsid w:val="00BB272E"/>
    <w:rsid w:val="00BB3C44"/>
    <w:rsid w:val="00BB5D65"/>
    <w:rsid w:val="00BB640C"/>
    <w:rsid w:val="00BB7E83"/>
    <w:rsid w:val="00BC046D"/>
    <w:rsid w:val="00BC17D6"/>
    <w:rsid w:val="00BC29B4"/>
    <w:rsid w:val="00BC3A5A"/>
    <w:rsid w:val="00BC3E8B"/>
    <w:rsid w:val="00BC630E"/>
    <w:rsid w:val="00BC6FBB"/>
    <w:rsid w:val="00BC7C39"/>
    <w:rsid w:val="00BD020F"/>
    <w:rsid w:val="00BD07BB"/>
    <w:rsid w:val="00BD0E6B"/>
    <w:rsid w:val="00BD123F"/>
    <w:rsid w:val="00BD3A1D"/>
    <w:rsid w:val="00BD3D40"/>
    <w:rsid w:val="00BD4AEC"/>
    <w:rsid w:val="00BD4B30"/>
    <w:rsid w:val="00BD71DA"/>
    <w:rsid w:val="00BD7D57"/>
    <w:rsid w:val="00BE14EC"/>
    <w:rsid w:val="00BE233A"/>
    <w:rsid w:val="00BE2AC7"/>
    <w:rsid w:val="00BE4AE7"/>
    <w:rsid w:val="00BE5168"/>
    <w:rsid w:val="00BE79A3"/>
    <w:rsid w:val="00BE7E3B"/>
    <w:rsid w:val="00BF04A8"/>
    <w:rsid w:val="00BF1092"/>
    <w:rsid w:val="00BF1B45"/>
    <w:rsid w:val="00BF61F6"/>
    <w:rsid w:val="00BF74BB"/>
    <w:rsid w:val="00BF7745"/>
    <w:rsid w:val="00BF7836"/>
    <w:rsid w:val="00C02096"/>
    <w:rsid w:val="00C03A60"/>
    <w:rsid w:val="00C04032"/>
    <w:rsid w:val="00C040C5"/>
    <w:rsid w:val="00C04896"/>
    <w:rsid w:val="00C05953"/>
    <w:rsid w:val="00C059AD"/>
    <w:rsid w:val="00C06A9A"/>
    <w:rsid w:val="00C06B1E"/>
    <w:rsid w:val="00C070B6"/>
    <w:rsid w:val="00C1007A"/>
    <w:rsid w:val="00C10115"/>
    <w:rsid w:val="00C10435"/>
    <w:rsid w:val="00C10849"/>
    <w:rsid w:val="00C10D0A"/>
    <w:rsid w:val="00C1138C"/>
    <w:rsid w:val="00C11F51"/>
    <w:rsid w:val="00C13AB6"/>
    <w:rsid w:val="00C13B4C"/>
    <w:rsid w:val="00C13EB8"/>
    <w:rsid w:val="00C142F6"/>
    <w:rsid w:val="00C16949"/>
    <w:rsid w:val="00C16D42"/>
    <w:rsid w:val="00C176BA"/>
    <w:rsid w:val="00C205EC"/>
    <w:rsid w:val="00C220F5"/>
    <w:rsid w:val="00C221A5"/>
    <w:rsid w:val="00C23276"/>
    <w:rsid w:val="00C257ED"/>
    <w:rsid w:val="00C268FE"/>
    <w:rsid w:val="00C26BBA"/>
    <w:rsid w:val="00C27784"/>
    <w:rsid w:val="00C27AFA"/>
    <w:rsid w:val="00C27EFF"/>
    <w:rsid w:val="00C27FD0"/>
    <w:rsid w:val="00C30510"/>
    <w:rsid w:val="00C30E9C"/>
    <w:rsid w:val="00C31767"/>
    <w:rsid w:val="00C32777"/>
    <w:rsid w:val="00C3394B"/>
    <w:rsid w:val="00C3669B"/>
    <w:rsid w:val="00C377D6"/>
    <w:rsid w:val="00C40658"/>
    <w:rsid w:val="00C407D9"/>
    <w:rsid w:val="00C42128"/>
    <w:rsid w:val="00C425B0"/>
    <w:rsid w:val="00C42708"/>
    <w:rsid w:val="00C433C4"/>
    <w:rsid w:val="00C446EC"/>
    <w:rsid w:val="00C45B07"/>
    <w:rsid w:val="00C45E66"/>
    <w:rsid w:val="00C46154"/>
    <w:rsid w:val="00C46794"/>
    <w:rsid w:val="00C51030"/>
    <w:rsid w:val="00C51AD0"/>
    <w:rsid w:val="00C52A29"/>
    <w:rsid w:val="00C538CB"/>
    <w:rsid w:val="00C5799D"/>
    <w:rsid w:val="00C627A1"/>
    <w:rsid w:val="00C63485"/>
    <w:rsid w:val="00C63BC9"/>
    <w:rsid w:val="00C64AA0"/>
    <w:rsid w:val="00C65171"/>
    <w:rsid w:val="00C65477"/>
    <w:rsid w:val="00C65794"/>
    <w:rsid w:val="00C659EB"/>
    <w:rsid w:val="00C677CF"/>
    <w:rsid w:val="00C70182"/>
    <w:rsid w:val="00C70807"/>
    <w:rsid w:val="00C70AD0"/>
    <w:rsid w:val="00C721B8"/>
    <w:rsid w:val="00C72C84"/>
    <w:rsid w:val="00C7335B"/>
    <w:rsid w:val="00C7430C"/>
    <w:rsid w:val="00C74E71"/>
    <w:rsid w:val="00C75019"/>
    <w:rsid w:val="00C7600A"/>
    <w:rsid w:val="00C7672E"/>
    <w:rsid w:val="00C77406"/>
    <w:rsid w:val="00C8216E"/>
    <w:rsid w:val="00C82D24"/>
    <w:rsid w:val="00C8474F"/>
    <w:rsid w:val="00C84782"/>
    <w:rsid w:val="00C85947"/>
    <w:rsid w:val="00C85BB0"/>
    <w:rsid w:val="00C8624F"/>
    <w:rsid w:val="00C87D12"/>
    <w:rsid w:val="00C91B2C"/>
    <w:rsid w:val="00C92AE2"/>
    <w:rsid w:val="00C93FA4"/>
    <w:rsid w:val="00C94F8F"/>
    <w:rsid w:val="00C95144"/>
    <w:rsid w:val="00C951FE"/>
    <w:rsid w:val="00C95596"/>
    <w:rsid w:val="00C95DD6"/>
    <w:rsid w:val="00C97363"/>
    <w:rsid w:val="00C97E6B"/>
    <w:rsid w:val="00CA0435"/>
    <w:rsid w:val="00CA1414"/>
    <w:rsid w:val="00CA2964"/>
    <w:rsid w:val="00CA3DE3"/>
    <w:rsid w:val="00CA4630"/>
    <w:rsid w:val="00CA51F9"/>
    <w:rsid w:val="00CA5D95"/>
    <w:rsid w:val="00CA5F83"/>
    <w:rsid w:val="00CA730D"/>
    <w:rsid w:val="00CB15F4"/>
    <w:rsid w:val="00CB1713"/>
    <w:rsid w:val="00CB2030"/>
    <w:rsid w:val="00CB4A6D"/>
    <w:rsid w:val="00CB5C27"/>
    <w:rsid w:val="00CB6E23"/>
    <w:rsid w:val="00CB7C42"/>
    <w:rsid w:val="00CB7C9D"/>
    <w:rsid w:val="00CC0E5E"/>
    <w:rsid w:val="00CC2D52"/>
    <w:rsid w:val="00CC38DC"/>
    <w:rsid w:val="00CC4E26"/>
    <w:rsid w:val="00CC5698"/>
    <w:rsid w:val="00CC5E51"/>
    <w:rsid w:val="00CC73AA"/>
    <w:rsid w:val="00CC7617"/>
    <w:rsid w:val="00CD0622"/>
    <w:rsid w:val="00CD0CEB"/>
    <w:rsid w:val="00CD2D50"/>
    <w:rsid w:val="00CD2F21"/>
    <w:rsid w:val="00CD33B5"/>
    <w:rsid w:val="00CD340F"/>
    <w:rsid w:val="00CD4739"/>
    <w:rsid w:val="00CD5A98"/>
    <w:rsid w:val="00CD5D89"/>
    <w:rsid w:val="00CD610B"/>
    <w:rsid w:val="00CE07AB"/>
    <w:rsid w:val="00CE17B5"/>
    <w:rsid w:val="00CE24F0"/>
    <w:rsid w:val="00CE2C7A"/>
    <w:rsid w:val="00CE3CFC"/>
    <w:rsid w:val="00CE41AB"/>
    <w:rsid w:val="00CE49DF"/>
    <w:rsid w:val="00CE531B"/>
    <w:rsid w:val="00CE57C1"/>
    <w:rsid w:val="00CE5FAD"/>
    <w:rsid w:val="00CE6282"/>
    <w:rsid w:val="00CE7EC4"/>
    <w:rsid w:val="00CF00BF"/>
    <w:rsid w:val="00CF2346"/>
    <w:rsid w:val="00CF2B4B"/>
    <w:rsid w:val="00CF37D8"/>
    <w:rsid w:val="00CF3EC9"/>
    <w:rsid w:val="00CF4316"/>
    <w:rsid w:val="00CF4464"/>
    <w:rsid w:val="00CF4B28"/>
    <w:rsid w:val="00CF507B"/>
    <w:rsid w:val="00CF512B"/>
    <w:rsid w:val="00CF5313"/>
    <w:rsid w:val="00CF55DC"/>
    <w:rsid w:val="00CF5CBE"/>
    <w:rsid w:val="00CF7E01"/>
    <w:rsid w:val="00D00958"/>
    <w:rsid w:val="00D0199B"/>
    <w:rsid w:val="00D01B9D"/>
    <w:rsid w:val="00D0203A"/>
    <w:rsid w:val="00D02FE4"/>
    <w:rsid w:val="00D03912"/>
    <w:rsid w:val="00D04409"/>
    <w:rsid w:val="00D04800"/>
    <w:rsid w:val="00D055C2"/>
    <w:rsid w:val="00D1151F"/>
    <w:rsid w:val="00D11A45"/>
    <w:rsid w:val="00D11F4E"/>
    <w:rsid w:val="00D13C51"/>
    <w:rsid w:val="00D14567"/>
    <w:rsid w:val="00D15F39"/>
    <w:rsid w:val="00D16A4A"/>
    <w:rsid w:val="00D16DB0"/>
    <w:rsid w:val="00D17C62"/>
    <w:rsid w:val="00D17E43"/>
    <w:rsid w:val="00D17F1B"/>
    <w:rsid w:val="00D21717"/>
    <w:rsid w:val="00D21940"/>
    <w:rsid w:val="00D23A1A"/>
    <w:rsid w:val="00D24207"/>
    <w:rsid w:val="00D24B72"/>
    <w:rsid w:val="00D2583B"/>
    <w:rsid w:val="00D26E18"/>
    <w:rsid w:val="00D27444"/>
    <w:rsid w:val="00D27E65"/>
    <w:rsid w:val="00D30B21"/>
    <w:rsid w:val="00D31489"/>
    <w:rsid w:val="00D327DE"/>
    <w:rsid w:val="00D337ED"/>
    <w:rsid w:val="00D33EBC"/>
    <w:rsid w:val="00D3401B"/>
    <w:rsid w:val="00D35160"/>
    <w:rsid w:val="00D351A2"/>
    <w:rsid w:val="00D3551F"/>
    <w:rsid w:val="00D412CA"/>
    <w:rsid w:val="00D41FA2"/>
    <w:rsid w:val="00D42189"/>
    <w:rsid w:val="00D4261F"/>
    <w:rsid w:val="00D448B3"/>
    <w:rsid w:val="00D4581B"/>
    <w:rsid w:val="00D4610D"/>
    <w:rsid w:val="00D47803"/>
    <w:rsid w:val="00D47C83"/>
    <w:rsid w:val="00D50BAF"/>
    <w:rsid w:val="00D50F2F"/>
    <w:rsid w:val="00D51BE2"/>
    <w:rsid w:val="00D51C8F"/>
    <w:rsid w:val="00D52D50"/>
    <w:rsid w:val="00D53E24"/>
    <w:rsid w:val="00D53F6A"/>
    <w:rsid w:val="00D54005"/>
    <w:rsid w:val="00D54457"/>
    <w:rsid w:val="00D54B82"/>
    <w:rsid w:val="00D56158"/>
    <w:rsid w:val="00D5642A"/>
    <w:rsid w:val="00D57852"/>
    <w:rsid w:val="00D60115"/>
    <w:rsid w:val="00D6178C"/>
    <w:rsid w:val="00D61D15"/>
    <w:rsid w:val="00D62D28"/>
    <w:rsid w:val="00D63D5F"/>
    <w:rsid w:val="00D651F2"/>
    <w:rsid w:val="00D65A4E"/>
    <w:rsid w:val="00D66631"/>
    <w:rsid w:val="00D67087"/>
    <w:rsid w:val="00D706D1"/>
    <w:rsid w:val="00D72E86"/>
    <w:rsid w:val="00D74CD1"/>
    <w:rsid w:val="00D74F84"/>
    <w:rsid w:val="00D7601E"/>
    <w:rsid w:val="00D769A3"/>
    <w:rsid w:val="00D76DAD"/>
    <w:rsid w:val="00D77ACE"/>
    <w:rsid w:val="00D80AFF"/>
    <w:rsid w:val="00D80B6B"/>
    <w:rsid w:val="00D80E34"/>
    <w:rsid w:val="00D81450"/>
    <w:rsid w:val="00D81D74"/>
    <w:rsid w:val="00D82EFB"/>
    <w:rsid w:val="00D8343F"/>
    <w:rsid w:val="00D834DE"/>
    <w:rsid w:val="00D835E7"/>
    <w:rsid w:val="00D8379D"/>
    <w:rsid w:val="00D83DE7"/>
    <w:rsid w:val="00D84964"/>
    <w:rsid w:val="00D84DC0"/>
    <w:rsid w:val="00D8664D"/>
    <w:rsid w:val="00D86956"/>
    <w:rsid w:val="00D87EDB"/>
    <w:rsid w:val="00D910D7"/>
    <w:rsid w:val="00D91185"/>
    <w:rsid w:val="00D92CFB"/>
    <w:rsid w:val="00D93660"/>
    <w:rsid w:val="00D9474A"/>
    <w:rsid w:val="00D9495E"/>
    <w:rsid w:val="00D94C2A"/>
    <w:rsid w:val="00D9633F"/>
    <w:rsid w:val="00D9636B"/>
    <w:rsid w:val="00D96D87"/>
    <w:rsid w:val="00D96E5A"/>
    <w:rsid w:val="00D9722C"/>
    <w:rsid w:val="00D97C30"/>
    <w:rsid w:val="00DA23D5"/>
    <w:rsid w:val="00DA3480"/>
    <w:rsid w:val="00DA371A"/>
    <w:rsid w:val="00DA3735"/>
    <w:rsid w:val="00DA3AC0"/>
    <w:rsid w:val="00DA403D"/>
    <w:rsid w:val="00DA51E6"/>
    <w:rsid w:val="00DA5C0C"/>
    <w:rsid w:val="00DA7B3C"/>
    <w:rsid w:val="00DB03DE"/>
    <w:rsid w:val="00DB05F9"/>
    <w:rsid w:val="00DB14BA"/>
    <w:rsid w:val="00DB1E74"/>
    <w:rsid w:val="00DB254D"/>
    <w:rsid w:val="00DB4653"/>
    <w:rsid w:val="00DB4745"/>
    <w:rsid w:val="00DB47FE"/>
    <w:rsid w:val="00DB4AF2"/>
    <w:rsid w:val="00DB4E2C"/>
    <w:rsid w:val="00DB5BCA"/>
    <w:rsid w:val="00DB7257"/>
    <w:rsid w:val="00DB725D"/>
    <w:rsid w:val="00DC0106"/>
    <w:rsid w:val="00DC02DE"/>
    <w:rsid w:val="00DC0BF6"/>
    <w:rsid w:val="00DC16F5"/>
    <w:rsid w:val="00DC18C9"/>
    <w:rsid w:val="00DC1CBA"/>
    <w:rsid w:val="00DC2828"/>
    <w:rsid w:val="00DC2905"/>
    <w:rsid w:val="00DC3817"/>
    <w:rsid w:val="00DC3CAD"/>
    <w:rsid w:val="00DC4193"/>
    <w:rsid w:val="00DC4A04"/>
    <w:rsid w:val="00DC4AA6"/>
    <w:rsid w:val="00DC4AFA"/>
    <w:rsid w:val="00DC50A6"/>
    <w:rsid w:val="00DC5625"/>
    <w:rsid w:val="00DD2567"/>
    <w:rsid w:val="00DD28E4"/>
    <w:rsid w:val="00DD2FF2"/>
    <w:rsid w:val="00DD4204"/>
    <w:rsid w:val="00DE0878"/>
    <w:rsid w:val="00DE1542"/>
    <w:rsid w:val="00DE1FFE"/>
    <w:rsid w:val="00DE23B3"/>
    <w:rsid w:val="00DE2E3E"/>
    <w:rsid w:val="00DE3DB1"/>
    <w:rsid w:val="00DE3F44"/>
    <w:rsid w:val="00DE538F"/>
    <w:rsid w:val="00DE56AB"/>
    <w:rsid w:val="00DE6562"/>
    <w:rsid w:val="00DE6E61"/>
    <w:rsid w:val="00DF1337"/>
    <w:rsid w:val="00DF2B77"/>
    <w:rsid w:val="00DF3A6C"/>
    <w:rsid w:val="00DF3F86"/>
    <w:rsid w:val="00DF6E40"/>
    <w:rsid w:val="00E0093F"/>
    <w:rsid w:val="00E011CF"/>
    <w:rsid w:val="00E01728"/>
    <w:rsid w:val="00E01DF5"/>
    <w:rsid w:val="00E0215A"/>
    <w:rsid w:val="00E029CD"/>
    <w:rsid w:val="00E03800"/>
    <w:rsid w:val="00E03B01"/>
    <w:rsid w:val="00E043EF"/>
    <w:rsid w:val="00E04727"/>
    <w:rsid w:val="00E06C75"/>
    <w:rsid w:val="00E06DEF"/>
    <w:rsid w:val="00E0762F"/>
    <w:rsid w:val="00E11C67"/>
    <w:rsid w:val="00E12A19"/>
    <w:rsid w:val="00E12A51"/>
    <w:rsid w:val="00E13322"/>
    <w:rsid w:val="00E13529"/>
    <w:rsid w:val="00E13834"/>
    <w:rsid w:val="00E1775F"/>
    <w:rsid w:val="00E17FAF"/>
    <w:rsid w:val="00E2068F"/>
    <w:rsid w:val="00E223C3"/>
    <w:rsid w:val="00E22445"/>
    <w:rsid w:val="00E23EB7"/>
    <w:rsid w:val="00E2447F"/>
    <w:rsid w:val="00E249A8"/>
    <w:rsid w:val="00E24E80"/>
    <w:rsid w:val="00E251C8"/>
    <w:rsid w:val="00E26756"/>
    <w:rsid w:val="00E267FB"/>
    <w:rsid w:val="00E26859"/>
    <w:rsid w:val="00E30EDD"/>
    <w:rsid w:val="00E30F74"/>
    <w:rsid w:val="00E316F3"/>
    <w:rsid w:val="00E322E2"/>
    <w:rsid w:val="00E333D7"/>
    <w:rsid w:val="00E33730"/>
    <w:rsid w:val="00E33A31"/>
    <w:rsid w:val="00E33D2B"/>
    <w:rsid w:val="00E353F7"/>
    <w:rsid w:val="00E3546D"/>
    <w:rsid w:val="00E4060E"/>
    <w:rsid w:val="00E43310"/>
    <w:rsid w:val="00E44722"/>
    <w:rsid w:val="00E449F7"/>
    <w:rsid w:val="00E45B4B"/>
    <w:rsid w:val="00E4653E"/>
    <w:rsid w:val="00E468F0"/>
    <w:rsid w:val="00E502D8"/>
    <w:rsid w:val="00E51158"/>
    <w:rsid w:val="00E51318"/>
    <w:rsid w:val="00E51F97"/>
    <w:rsid w:val="00E5225B"/>
    <w:rsid w:val="00E54A87"/>
    <w:rsid w:val="00E612B2"/>
    <w:rsid w:val="00E61A04"/>
    <w:rsid w:val="00E6213F"/>
    <w:rsid w:val="00E6299D"/>
    <w:rsid w:val="00E6707F"/>
    <w:rsid w:val="00E67465"/>
    <w:rsid w:val="00E67949"/>
    <w:rsid w:val="00E7024B"/>
    <w:rsid w:val="00E70566"/>
    <w:rsid w:val="00E71B93"/>
    <w:rsid w:val="00E7259E"/>
    <w:rsid w:val="00E733A6"/>
    <w:rsid w:val="00E7370E"/>
    <w:rsid w:val="00E7379E"/>
    <w:rsid w:val="00E74561"/>
    <w:rsid w:val="00E75718"/>
    <w:rsid w:val="00E77572"/>
    <w:rsid w:val="00E77933"/>
    <w:rsid w:val="00E8034D"/>
    <w:rsid w:val="00E81AA9"/>
    <w:rsid w:val="00E82D84"/>
    <w:rsid w:val="00E84030"/>
    <w:rsid w:val="00E85A5B"/>
    <w:rsid w:val="00E85DF1"/>
    <w:rsid w:val="00E85E7F"/>
    <w:rsid w:val="00E85F05"/>
    <w:rsid w:val="00E860A2"/>
    <w:rsid w:val="00E86883"/>
    <w:rsid w:val="00E87AB1"/>
    <w:rsid w:val="00E9047B"/>
    <w:rsid w:val="00E910C7"/>
    <w:rsid w:val="00E918E0"/>
    <w:rsid w:val="00E92AFD"/>
    <w:rsid w:val="00E9522C"/>
    <w:rsid w:val="00E959DE"/>
    <w:rsid w:val="00E969A6"/>
    <w:rsid w:val="00E969D6"/>
    <w:rsid w:val="00E96C99"/>
    <w:rsid w:val="00EA01BC"/>
    <w:rsid w:val="00EA0B6D"/>
    <w:rsid w:val="00EA2496"/>
    <w:rsid w:val="00EA2B50"/>
    <w:rsid w:val="00EA2EB0"/>
    <w:rsid w:val="00EA3A30"/>
    <w:rsid w:val="00EA45D0"/>
    <w:rsid w:val="00EA4DCB"/>
    <w:rsid w:val="00EA5A08"/>
    <w:rsid w:val="00EA5C92"/>
    <w:rsid w:val="00EA73E0"/>
    <w:rsid w:val="00EB01D5"/>
    <w:rsid w:val="00EB276F"/>
    <w:rsid w:val="00EB40D1"/>
    <w:rsid w:val="00EB4892"/>
    <w:rsid w:val="00EB4E0A"/>
    <w:rsid w:val="00EB649B"/>
    <w:rsid w:val="00EB6BA2"/>
    <w:rsid w:val="00EB7285"/>
    <w:rsid w:val="00EB77F3"/>
    <w:rsid w:val="00EB7B25"/>
    <w:rsid w:val="00EC0C01"/>
    <w:rsid w:val="00EC0F49"/>
    <w:rsid w:val="00EC19A6"/>
    <w:rsid w:val="00EC276A"/>
    <w:rsid w:val="00EC2B12"/>
    <w:rsid w:val="00EC2D3E"/>
    <w:rsid w:val="00EC37A9"/>
    <w:rsid w:val="00EC41B3"/>
    <w:rsid w:val="00EC5A13"/>
    <w:rsid w:val="00EC5A9C"/>
    <w:rsid w:val="00EC671F"/>
    <w:rsid w:val="00EC682D"/>
    <w:rsid w:val="00EC69D7"/>
    <w:rsid w:val="00EC717C"/>
    <w:rsid w:val="00ED1711"/>
    <w:rsid w:val="00ED2FE4"/>
    <w:rsid w:val="00ED394A"/>
    <w:rsid w:val="00ED5480"/>
    <w:rsid w:val="00ED5E98"/>
    <w:rsid w:val="00ED765B"/>
    <w:rsid w:val="00EE018C"/>
    <w:rsid w:val="00EE0E4C"/>
    <w:rsid w:val="00EE2166"/>
    <w:rsid w:val="00EE21F4"/>
    <w:rsid w:val="00EE2CE3"/>
    <w:rsid w:val="00EE2EA1"/>
    <w:rsid w:val="00EE60E1"/>
    <w:rsid w:val="00EE648B"/>
    <w:rsid w:val="00EE64DA"/>
    <w:rsid w:val="00EE654A"/>
    <w:rsid w:val="00EE75FD"/>
    <w:rsid w:val="00EF0294"/>
    <w:rsid w:val="00EF04EA"/>
    <w:rsid w:val="00EF076F"/>
    <w:rsid w:val="00EF1D25"/>
    <w:rsid w:val="00EF30C7"/>
    <w:rsid w:val="00EF3103"/>
    <w:rsid w:val="00EF3621"/>
    <w:rsid w:val="00EF4C7D"/>
    <w:rsid w:val="00EF5559"/>
    <w:rsid w:val="00EF56F0"/>
    <w:rsid w:val="00EF6294"/>
    <w:rsid w:val="00EF62C8"/>
    <w:rsid w:val="00EF62E0"/>
    <w:rsid w:val="00F00EFC"/>
    <w:rsid w:val="00F02235"/>
    <w:rsid w:val="00F0414B"/>
    <w:rsid w:val="00F05871"/>
    <w:rsid w:val="00F06D68"/>
    <w:rsid w:val="00F1106A"/>
    <w:rsid w:val="00F114E1"/>
    <w:rsid w:val="00F1203A"/>
    <w:rsid w:val="00F12744"/>
    <w:rsid w:val="00F12CC1"/>
    <w:rsid w:val="00F135F9"/>
    <w:rsid w:val="00F13F55"/>
    <w:rsid w:val="00F1496F"/>
    <w:rsid w:val="00F14CDB"/>
    <w:rsid w:val="00F14ED5"/>
    <w:rsid w:val="00F15483"/>
    <w:rsid w:val="00F15505"/>
    <w:rsid w:val="00F168D6"/>
    <w:rsid w:val="00F17461"/>
    <w:rsid w:val="00F205A6"/>
    <w:rsid w:val="00F232CC"/>
    <w:rsid w:val="00F23A0D"/>
    <w:rsid w:val="00F25D5D"/>
    <w:rsid w:val="00F2655E"/>
    <w:rsid w:val="00F268CC"/>
    <w:rsid w:val="00F26A01"/>
    <w:rsid w:val="00F305EF"/>
    <w:rsid w:val="00F30A05"/>
    <w:rsid w:val="00F33CAC"/>
    <w:rsid w:val="00F34469"/>
    <w:rsid w:val="00F34F9F"/>
    <w:rsid w:val="00F35E19"/>
    <w:rsid w:val="00F36F66"/>
    <w:rsid w:val="00F37396"/>
    <w:rsid w:val="00F40B38"/>
    <w:rsid w:val="00F42656"/>
    <w:rsid w:val="00F426E6"/>
    <w:rsid w:val="00F4279A"/>
    <w:rsid w:val="00F43A4D"/>
    <w:rsid w:val="00F43CA6"/>
    <w:rsid w:val="00F44A57"/>
    <w:rsid w:val="00F452A0"/>
    <w:rsid w:val="00F46322"/>
    <w:rsid w:val="00F46ABA"/>
    <w:rsid w:val="00F47413"/>
    <w:rsid w:val="00F47722"/>
    <w:rsid w:val="00F477E3"/>
    <w:rsid w:val="00F4781F"/>
    <w:rsid w:val="00F504A1"/>
    <w:rsid w:val="00F50534"/>
    <w:rsid w:val="00F5240E"/>
    <w:rsid w:val="00F528A9"/>
    <w:rsid w:val="00F533CD"/>
    <w:rsid w:val="00F539A5"/>
    <w:rsid w:val="00F53AC7"/>
    <w:rsid w:val="00F53FB8"/>
    <w:rsid w:val="00F552CD"/>
    <w:rsid w:val="00F5559B"/>
    <w:rsid w:val="00F5585C"/>
    <w:rsid w:val="00F55F09"/>
    <w:rsid w:val="00F5626F"/>
    <w:rsid w:val="00F56B03"/>
    <w:rsid w:val="00F5754D"/>
    <w:rsid w:val="00F619C8"/>
    <w:rsid w:val="00F628E9"/>
    <w:rsid w:val="00F63A42"/>
    <w:rsid w:val="00F65E41"/>
    <w:rsid w:val="00F65FB9"/>
    <w:rsid w:val="00F660CA"/>
    <w:rsid w:val="00F66798"/>
    <w:rsid w:val="00F66A16"/>
    <w:rsid w:val="00F66C5D"/>
    <w:rsid w:val="00F66F45"/>
    <w:rsid w:val="00F6786C"/>
    <w:rsid w:val="00F67F34"/>
    <w:rsid w:val="00F70269"/>
    <w:rsid w:val="00F7052A"/>
    <w:rsid w:val="00F7065F"/>
    <w:rsid w:val="00F71245"/>
    <w:rsid w:val="00F715ED"/>
    <w:rsid w:val="00F73F20"/>
    <w:rsid w:val="00F740F4"/>
    <w:rsid w:val="00F74AC2"/>
    <w:rsid w:val="00F769AE"/>
    <w:rsid w:val="00F76A11"/>
    <w:rsid w:val="00F770E8"/>
    <w:rsid w:val="00F805C8"/>
    <w:rsid w:val="00F80988"/>
    <w:rsid w:val="00F81859"/>
    <w:rsid w:val="00F821C8"/>
    <w:rsid w:val="00F825D6"/>
    <w:rsid w:val="00F831C9"/>
    <w:rsid w:val="00F83571"/>
    <w:rsid w:val="00F84D54"/>
    <w:rsid w:val="00F853C0"/>
    <w:rsid w:val="00F85BEF"/>
    <w:rsid w:val="00F871B0"/>
    <w:rsid w:val="00F90982"/>
    <w:rsid w:val="00F91B3F"/>
    <w:rsid w:val="00F9214E"/>
    <w:rsid w:val="00F93F78"/>
    <w:rsid w:val="00F94E99"/>
    <w:rsid w:val="00F95299"/>
    <w:rsid w:val="00F952E8"/>
    <w:rsid w:val="00F953F6"/>
    <w:rsid w:val="00F95536"/>
    <w:rsid w:val="00F9639C"/>
    <w:rsid w:val="00FA0102"/>
    <w:rsid w:val="00FA0D18"/>
    <w:rsid w:val="00FA1FC2"/>
    <w:rsid w:val="00FA2F39"/>
    <w:rsid w:val="00FA363F"/>
    <w:rsid w:val="00FA416B"/>
    <w:rsid w:val="00FA42B8"/>
    <w:rsid w:val="00FA5C6D"/>
    <w:rsid w:val="00FA7491"/>
    <w:rsid w:val="00FA75A6"/>
    <w:rsid w:val="00FA788D"/>
    <w:rsid w:val="00FB01A2"/>
    <w:rsid w:val="00FB0787"/>
    <w:rsid w:val="00FB1075"/>
    <w:rsid w:val="00FB291E"/>
    <w:rsid w:val="00FB37DF"/>
    <w:rsid w:val="00FB3854"/>
    <w:rsid w:val="00FB5E0E"/>
    <w:rsid w:val="00FB7023"/>
    <w:rsid w:val="00FB728F"/>
    <w:rsid w:val="00FC0201"/>
    <w:rsid w:val="00FC0B7E"/>
    <w:rsid w:val="00FC1928"/>
    <w:rsid w:val="00FC2053"/>
    <w:rsid w:val="00FC2DC8"/>
    <w:rsid w:val="00FC38C0"/>
    <w:rsid w:val="00FC4169"/>
    <w:rsid w:val="00FC56F9"/>
    <w:rsid w:val="00FD08CC"/>
    <w:rsid w:val="00FD11E2"/>
    <w:rsid w:val="00FD1412"/>
    <w:rsid w:val="00FD1A97"/>
    <w:rsid w:val="00FD1D0F"/>
    <w:rsid w:val="00FD2373"/>
    <w:rsid w:val="00FD32C6"/>
    <w:rsid w:val="00FD3762"/>
    <w:rsid w:val="00FD3C32"/>
    <w:rsid w:val="00FD5E57"/>
    <w:rsid w:val="00FD769C"/>
    <w:rsid w:val="00FE0009"/>
    <w:rsid w:val="00FE01A5"/>
    <w:rsid w:val="00FE215B"/>
    <w:rsid w:val="00FE2C46"/>
    <w:rsid w:val="00FE43BB"/>
    <w:rsid w:val="00FE4B96"/>
    <w:rsid w:val="00FE58A6"/>
    <w:rsid w:val="00FE59C3"/>
    <w:rsid w:val="00FE6744"/>
    <w:rsid w:val="00FE6EC5"/>
    <w:rsid w:val="00FE769E"/>
    <w:rsid w:val="00FE7793"/>
    <w:rsid w:val="00FE7A2F"/>
    <w:rsid w:val="00FE7F0B"/>
    <w:rsid w:val="00FF05C9"/>
    <w:rsid w:val="00FF0870"/>
    <w:rsid w:val="00FF0CC4"/>
    <w:rsid w:val="00FF0DAB"/>
    <w:rsid w:val="00FF264E"/>
    <w:rsid w:val="00FF28D0"/>
    <w:rsid w:val="00FF3006"/>
    <w:rsid w:val="00FF5F7E"/>
    <w:rsid w:val="00FF6F38"/>
    <w:rsid w:val="00FF7031"/>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0CEF08"/>
  <w15:docId w15:val="{07F71D53-D07A-46D4-B372-642E2D0B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982"/>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F232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4B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7384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526B1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344F5E"/>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15D9"/>
    <w:pPr>
      <w:tabs>
        <w:tab w:val="center" w:pos="4419"/>
        <w:tab w:val="right" w:pos="8838"/>
      </w:tabs>
    </w:pPr>
  </w:style>
  <w:style w:type="character" w:customStyle="1" w:styleId="EncabezadoCar">
    <w:name w:val="Encabezado Car"/>
    <w:basedOn w:val="Fuentedeprrafopredeter"/>
    <w:link w:val="Encabezado"/>
    <w:uiPriority w:val="99"/>
    <w:rsid w:val="003B15D9"/>
  </w:style>
  <w:style w:type="paragraph" w:styleId="Piedepgina">
    <w:name w:val="footer"/>
    <w:basedOn w:val="Normal"/>
    <w:link w:val="PiedepginaCar"/>
    <w:uiPriority w:val="99"/>
    <w:unhideWhenUsed/>
    <w:rsid w:val="003B15D9"/>
    <w:pPr>
      <w:tabs>
        <w:tab w:val="center" w:pos="4419"/>
        <w:tab w:val="right" w:pos="8838"/>
      </w:tabs>
    </w:pPr>
  </w:style>
  <w:style w:type="character" w:customStyle="1" w:styleId="PiedepginaCar">
    <w:name w:val="Pie de página Car"/>
    <w:basedOn w:val="Fuentedeprrafopredeter"/>
    <w:link w:val="Piedepgina"/>
    <w:uiPriority w:val="99"/>
    <w:rsid w:val="003B15D9"/>
  </w:style>
  <w:style w:type="table" w:styleId="Tablaconcuadrcula">
    <w:name w:val="Table Grid"/>
    <w:basedOn w:val="Tablanormal"/>
    <w:uiPriority w:val="59"/>
    <w:rsid w:val="003B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061F"/>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61F"/>
    <w:rPr>
      <w:rFonts w:ascii="Tahoma" w:hAnsi="Tahoma" w:cs="Tahoma"/>
      <w:sz w:val="16"/>
      <w:szCs w:val="16"/>
    </w:rPr>
  </w:style>
  <w:style w:type="paragraph" w:styleId="TDC1">
    <w:name w:val="toc 1"/>
    <w:basedOn w:val="Normal"/>
    <w:next w:val="Normal"/>
    <w:autoRedefine/>
    <w:uiPriority w:val="39"/>
    <w:rsid w:val="00396DDD"/>
    <w:pPr>
      <w:tabs>
        <w:tab w:val="left" w:pos="482"/>
        <w:tab w:val="right" w:leader="dot" w:pos="8829"/>
      </w:tabs>
      <w:ind w:left="142"/>
      <w:jc w:val="center"/>
    </w:pPr>
    <w:rPr>
      <w:b/>
      <w:i/>
      <w:sz w:val="22"/>
      <w:szCs w:val="22"/>
    </w:rPr>
  </w:style>
  <w:style w:type="paragraph" w:styleId="Prrafodelista">
    <w:name w:val="List Paragraph"/>
    <w:basedOn w:val="Normal"/>
    <w:uiPriority w:val="1"/>
    <w:qFormat/>
    <w:rsid w:val="00F232CC"/>
    <w:pPr>
      <w:ind w:left="720"/>
      <w:contextualSpacing/>
    </w:pPr>
  </w:style>
  <w:style w:type="character" w:customStyle="1" w:styleId="Ttulo1Car">
    <w:name w:val="Título 1 Car"/>
    <w:basedOn w:val="Fuentedeprrafopredeter"/>
    <w:link w:val="Ttulo1"/>
    <w:uiPriority w:val="9"/>
    <w:rsid w:val="00F232CC"/>
    <w:rPr>
      <w:rFonts w:asciiTheme="majorHAnsi" w:eastAsiaTheme="majorEastAsia" w:hAnsiTheme="majorHAnsi" w:cstheme="majorBidi"/>
      <w:b/>
      <w:bCs/>
      <w:color w:val="365F91" w:themeColor="accent1" w:themeShade="BF"/>
      <w:sz w:val="28"/>
      <w:szCs w:val="28"/>
      <w:lang w:val="es-ES" w:eastAsia="es-ES"/>
    </w:rPr>
  </w:style>
  <w:style w:type="table" w:styleId="Cuadrculaclara-nfasis1">
    <w:name w:val="Light Grid Accent 1"/>
    <w:basedOn w:val="Tablanormal"/>
    <w:uiPriority w:val="62"/>
    <w:rsid w:val="002969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claro-nfasis1">
    <w:name w:val="Light Shading Accent 1"/>
    <w:basedOn w:val="Tablanormal"/>
    <w:uiPriority w:val="60"/>
    <w:rsid w:val="002969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ngradetextonormal">
    <w:name w:val="Body Text Indent"/>
    <w:basedOn w:val="Normal"/>
    <w:link w:val="SangradetextonormalCar"/>
    <w:rsid w:val="00525979"/>
    <w:pPr>
      <w:ind w:left="360"/>
    </w:pPr>
  </w:style>
  <w:style w:type="character" w:customStyle="1" w:styleId="SangradetextonormalCar">
    <w:name w:val="Sangría de texto normal Car"/>
    <w:basedOn w:val="Fuentedeprrafopredeter"/>
    <w:link w:val="Sangradetextonormal"/>
    <w:rsid w:val="00525979"/>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944B4F"/>
    <w:rPr>
      <w:rFonts w:asciiTheme="majorHAnsi" w:eastAsiaTheme="majorEastAsia" w:hAnsiTheme="majorHAnsi" w:cstheme="majorBidi"/>
      <w:b/>
      <w:bCs/>
      <w:color w:val="4F81BD" w:themeColor="accent1"/>
      <w:sz w:val="26"/>
      <w:szCs w:val="26"/>
      <w:lang w:val="es-ES" w:eastAsia="es-ES"/>
    </w:rPr>
  </w:style>
  <w:style w:type="paragraph" w:styleId="TtuloTDC">
    <w:name w:val="TOC Heading"/>
    <w:basedOn w:val="Ttulo1"/>
    <w:next w:val="Normal"/>
    <w:uiPriority w:val="39"/>
    <w:semiHidden/>
    <w:unhideWhenUsed/>
    <w:qFormat/>
    <w:rsid w:val="00A45BEA"/>
    <w:pPr>
      <w:spacing w:line="276" w:lineRule="auto"/>
      <w:outlineLvl w:val="9"/>
    </w:pPr>
    <w:rPr>
      <w:lang w:val="es-CR" w:eastAsia="es-CR"/>
    </w:rPr>
  </w:style>
  <w:style w:type="paragraph" w:styleId="TDC2">
    <w:name w:val="toc 2"/>
    <w:basedOn w:val="Normal"/>
    <w:next w:val="Normal"/>
    <w:autoRedefine/>
    <w:uiPriority w:val="39"/>
    <w:unhideWhenUsed/>
    <w:rsid w:val="00A45BEA"/>
    <w:pPr>
      <w:spacing w:after="100"/>
      <w:ind w:left="240"/>
    </w:pPr>
  </w:style>
  <w:style w:type="character" w:styleId="Hipervnculo">
    <w:name w:val="Hyperlink"/>
    <w:basedOn w:val="Fuentedeprrafopredeter"/>
    <w:uiPriority w:val="99"/>
    <w:unhideWhenUsed/>
    <w:rsid w:val="00A45BEA"/>
    <w:rPr>
      <w:color w:val="0000FF" w:themeColor="hyperlink"/>
      <w:u w:val="single"/>
    </w:rPr>
  </w:style>
  <w:style w:type="paragraph" w:styleId="Textoindependiente2">
    <w:name w:val="Body Text 2"/>
    <w:basedOn w:val="Normal"/>
    <w:link w:val="Textoindependiente2Car"/>
    <w:uiPriority w:val="99"/>
    <w:semiHidden/>
    <w:unhideWhenUsed/>
    <w:rsid w:val="0026015F"/>
    <w:pPr>
      <w:spacing w:after="120" w:line="480" w:lineRule="auto"/>
    </w:pPr>
  </w:style>
  <w:style w:type="character" w:customStyle="1" w:styleId="Textoindependiente2Car">
    <w:name w:val="Texto independiente 2 Car"/>
    <w:basedOn w:val="Fuentedeprrafopredeter"/>
    <w:link w:val="Textoindependiente2"/>
    <w:uiPriority w:val="99"/>
    <w:semiHidden/>
    <w:rsid w:val="0026015F"/>
    <w:rPr>
      <w:rFonts w:ascii="Times New Roman" w:eastAsia="Times New Roman" w:hAnsi="Times New Roman" w:cs="Times New Roman"/>
      <w:sz w:val="24"/>
      <w:szCs w:val="24"/>
      <w:lang w:val="es-ES" w:eastAsia="es-ES"/>
    </w:rPr>
  </w:style>
  <w:style w:type="character" w:styleId="Refdecomentario">
    <w:name w:val="annotation reference"/>
    <w:uiPriority w:val="99"/>
    <w:semiHidden/>
    <w:unhideWhenUsed/>
    <w:rsid w:val="00AD07C5"/>
    <w:rPr>
      <w:sz w:val="16"/>
      <w:szCs w:val="16"/>
    </w:rPr>
  </w:style>
  <w:style w:type="paragraph" w:styleId="Textocomentario">
    <w:name w:val="annotation text"/>
    <w:basedOn w:val="Normal"/>
    <w:link w:val="TextocomentarioCar"/>
    <w:uiPriority w:val="99"/>
    <w:semiHidden/>
    <w:unhideWhenUsed/>
    <w:rsid w:val="00AD07C5"/>
    <w:rPr>
      <w:rFonts w:eastAsia="MS Mincho"/>
      <w:sz w:val="20"/>
      <w:szCs w:val="20"/>
    </w:rPr>
  </w:style>
  <w:style w:type="character" w:customStyle="1" w:styleId="TextocomentarioCar">
    <w:name w:val="Texto comentario Car"/>
    <w:basedOn w:val="Fuentedeprrafopredeter"/>
    <w:link w:val="Textocomentario"/>
    <w:uiPriority w:val="99"/>
    <w:semiHidden/>
    <w:rsid w:val="00AD07C5"/>
    <w:rPr>
      <w:rFonts w:ascii="Times New Roman" w:eastAsia="MS Mincho"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E0278"/>
    <w:rPr>
      <w:rFonts w:eastAsia="Times New Roman"/>
      <w:b/>
      <w:bCs/>
    </w:rPr>
  </w:style>
  <w:style w:type="character" w:customStyle="1" w:styleId="AsuntodelcomentarioCar">
    <w:name w:val="Asunto del comentario Car"/>
    <w:basedOn w:val="TextocomentarioCar"/>
    <w:link w:val="Asuntodelcomentario"/>
    <w:uiPriority w:val="99"/>
    <w:semiHidden/>
    <w:rsid w:val="002E0278"/>
    <w:rPr>
      <w:rFonts w:ascii="Times New Roman" w:eastAsia="Times New Roman" w:hAnsi="Times New Roman" w:cs="Times New Roman"/>
      <w:b/>
      <w:bCs/>
      <w:sz w:val="20"/>
      <w:szCs w:val="20"/>
      <w:lang w:val="es-ES" w:eastAsia="es-ES"/>
    </w:rPr>
  </w:style>
  <w:style w:type="paragraph" w:styleId="TDC3">
    <w:name w:val="toc 3"/>
    <w:basedOn w:val="Normal"/>
    <w:next w:val="Normal"/>
    <w:autoRedefine/>
    <w:uiPriority w:val="39"/>
    <w:unhideWhenUsed/>
    <w:rsid w:val="00C10435"/>
    <w:pPr>
      <w:spacing w:after="100"/>
      <w:ind w:left="480"/>
    </w:pPr>
  </w:style>
  <w:style w:type="paragraph" w:customStyle="1" w:styleId="TtuloTabla">
    <w:name w:val="Título Tabla"/>
    <w:basedOn w:val="Normal"/>
    <w:autoRedefine/>
    <w:rsid w:val="00EC69D7"/>
    <w:pPr>
      <w:spacing w:before="100" w:beforeAutospacing="1" w:after="100" w:afterAutospacing="1"/>
      <w:ind w:left="121" w:right="-134"/>
      <w:jc w:val="center"/>
    </w:pPr>
    <w:rPr>
      <w:b/>
      <w:color w:val="FFFFFF"/>
      <w:lang w:val="es-ES_tradnl" w:eastAsia="en-US"/>
    </w:rPr>
  </w:style>
  <w:style w:type="paragraph" w:customStyle="1" w:styleId="TextoJustificadoTabla">
    <w:name w:val="Texto Justificado Tabla"/>
    <w:basedOn w:val="Normal"/>
    <w:rsid w:val="006F4EBC"/>
    <w:pPr>
      <w:spacing w:before="60" w:after="60"/>
      <w:ind w:left="63" w:right="57" w:hanging="6"/>
      <w:jc w:val="both"/>
    </w:pPr>
    <w:rPr>
      <w:rFonts w:ascii="Arial" w:hAnsi="Arial"/>
      <w:snapToGrid w:val="0"/>
      <w:sz w:val="16"/>
      <w:szCs w:val="16"/>
      <w:lang w:val="es-ES_tradnl"/>
    </w:rPr>
  </w:style>
  <w:style w:type="character" w:customStyle="1" w:styleId="Ttulo3Car">
    <w:name w:val="Título 3 Car"/>
    <w:basedOn w:val="Fuentedeprrafopredeter"/>
    <w:link w:val="Ttulo3"/>
    <w:uiPriority w:val="9"/>
    <w:rsid w:val="00773841"/>
    <w:rPr>
      <w:rFonts w:asciiTheme="majorHAnsi" w:eastAsiaTheme="majorEastAsia" w:hAnsiTheme="majorHAnsi" w:cstheme="majorBidi"/>
      <w:color w:val="243F60" w:themeColor="accent1" w:themeShade="7F"/>
      <w:sz w:val="24"/>
      <w:szCs w:val="24"/>
      <w:lang w:val="es-ES" w:eastAsia="es-ES"/>
    </w:rPr>
  </w:style>
  <w:style w:type="paragraph" w:styleId="Textoindependiente">
    <w:name w:val="Body Text"/>
    <w:basedOn w:val="Normal"/>
    <w:link w:val="TextoindependienteCar"/>
    <w:uiPriority w:val="99"/>
    <w:unhideWhenUsed/>
    <w:rsid w:val="00773841"/>
    <w:pPr>
      <w:spacing w:after="120"/>
    </w:pPr>
  </w:style>
  <w:style w:type="character" w:customStyle="1" w:styleId="TextoindependienteCar">
    <w:name w:val="Texto independiente Car"/>
    <w:basedOn w:val="Fuentedeprrafopredeter"/>
    <w:link w:val="Textoindependiente"/>
    <w:uiPriority w:val="99"/>
    <w:rsid w:val="00773841"/>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773841"/>
  </w:style>
  <w:style w:type="character" w:customStyle="1" w:styleId="Ttulo5Car">
    <w:name w:val="Título 5 Car"/>
    <w:basedOn w:val="Fuentedeprrafopredeter"/>
    <w:link w:val="Ttulo5"/>
    <w:uiPriority w:val="9"/>
    <w:rsid w:val="00344F5E"/>
    <w:rPr>
      <w:rFonts w:asciiTheme="majorHAnsi" w:eastAsiaTheme="majorEastAsia" w:hAnsiTheme="majorHAnsi" w:cstheme="majorBidi"/>
      <w:color w:val="365F91" w:themeColor="accent1" w:themeShade="BF"/>
      <w:sz w:val="24"/>
      <w:szCs w:val="24"/>
      <w:lang w:val="es-ES" w:eastAsia="es-ES"/>
    </w:rPr>
  </w:style>
  <w:style w:type="paragraph" w:styleId="Textonotapie">
    <w:name w:val="footnote text"/>
    <w:basedOn w:val="Normal"/>
    <w:link w:val="TextonotapieCar"/>
    <w:semiHidden/>
    <w:unhideWhenUsed/>
    <w:rsid w:val="00B77749"/>
    <w:rPr>
      <w:sz w:val="20"/>
      <w:szCs w:val="20"/>
    </w:rPr>
  </w:style>
  <w:style w:type="character" w:customStyle="1" w:styleId="TextonotapieCar">
    <w:name w:val="Texto nota pie Car"/>
    <w:basedOn w:val="Fuentedeprrafopredeter"/>
    <w:link w:val="Textonotapie"/>
    <w:semiHidden/>
    <w:rsid w:val="00B77749"/>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unhideWhenUsed/>
    <w:rsid w:val="00B77749"/>
    <w:rPr>
      <w:vertAlign w:val="superscript"/>
    </w:rPr>
  </w:style>
  <w:style w:type="paragraph" w:customStyle="1" w:styleId="primeralinea">
    <w:name w:val="primeralinea"/>
    <w:basedOn w:val="Normal"/>
    <w:rsid w:val="00882256"/>
    <w:pPr>
      <w:spacing w:before="100" w:beforeAutospacing="1" w:after="100" w:afterAutospacing="1"/>
    </w:pPr>
  </w:style>
  <w:style w:type="table" w:styleId="Cuadrculadetablaclara">
    <w:name w:val="Grid Table Light"/>
    <w:basedOn w:val="Tablanormal"/>
    <w:uiPriority w:val="40"/>
    <w:rsid w:val="00CD61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D00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20">
    <w:name w:val="Título2"/>
    <w:basedOn w:val="Normal"/>
    <w:rsid w:val="00BF74BB"/>
    <w:pPr>
      <w:jc w:val="both"/>
    </w:pPr>
    <w:rPr>
      <w:rFonts w:ascii="Tahoma" w:eastAsia="Calibri" w:hAnsi="Tahoma" w:cs="Tahoma"/>
      <w:b/>
      <w:szCs w:val="22"/>
      <w:lang w:val="es-CR" w:eastAsia="en-US"/>
    </w:rPr>
  </w:style>
  <w:style w:type="character" w:customStyle="1" w:styleId="Ttulo4Car">
    <w:name w:val="Título 4 Car"/>
    <w:basedOn w:val="Fuentedeprrafopredeter"/>
    <w:link w:val="Ttulo4"/>
    <w:uiPriority w:val="9"/>
    <w:rsid w:val="00526B1F"/>
    <w:rPr>
      <w:rFonts w:asciiTheme="majorHAnsi" w:eastAsiaTheme="majorEastAsia" w:hAnsiTheme="majorHAnsi" w:cstheme="majorBidi"/>
      <w:i/>
      <w:iCs/>
      <w:color w:val="365F91" w:themeColor="accent1" w:themeShade="BF"/>
      <w:sz w:val="24"/>
      <w:szCs w:val="24"/>
      <w:lang w:val="es-ES" w:eastAsia="es-ES"/>
    </w:rPr>
  </w:style>
  <w:style w:type="paragraph" w:styleId="Sinespaciado">
    <w:name w:val="No Spacing"/>
    <w:link w:val="SinespaciadoCar"/>
    <w:uiPriority w:val="1"/>
    <w:qFormat/>
    <w:rsid w:val="00B85D06"/>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B85D06"/>
    <w:rPr>
      <w:rFonts w:eastAsiaTheme="minorEastAsia"/>
      <w:lang w:val="es-ES" w:eastAsia="es-ES"/>
    </w:rPr>
  </w:style>
  <w:style w:type="paragraph" w:customStyle="1" w:styleId="WW-Lista2">
    <w:name w:val="WW-Lista 2"/>
    <w:basedOn w:val="Normal"/>
    <w:rsid w:val="00510C8A"/>
    <w:pPr>
      <w:suppressAutoHyphens/>
      <w:ind w:left="566" w:hanging="283"/>
    </w:pPr>
    <w:rPr>
      <w:sz w:val="20"/>
      <w:szCs w:val="20"/>
      <w:lang w:val="es-ES_tradnl" w:eastAsia="ar-SA"/>
    </w:rPr>
  </w:style>
  <w:style w:type="paragraph" w:styleId="Bibliografa">
    <w:name w:val="Bibliography"/>
    <w:basedOn w:val="Normal"/>
    <w:next w:val="Normal"/>
    <w:uiPriority w:val="37"/>
    <w:unhideWhenUsed/>
    <w:rsid w:val="00DC4AA6"/>
  </w:style>
  <w:style w:type="paragraph" w:customStyle="1" w:styleId="Pa9">
    <w:name w:val="Pa9"/>
    <w:basedOn w:val="Normal"/>
    <w:next w:val="Normal"/>
    <w:uiPriority w:val="99"/>
    <w:rsid w:val="00EE2CE3"/>
    <w:pPr>
      <w:autoSpaceDE w:val="0"/>
      <w:autoSpaceDN w:val="0"/>
      <w:adjustRightInd w:val="0"/>
      <w:spacing w:line="241" w:lineRule="atLeast"/>
    </w:pPr>
    <w:rPr>
      <w:rFonts w:ascii="Cholla Wide" w:eastAsiaTheme="minorHAnsi" w:hAnsi="Cholla Wide" w:cstheme="minorBidi"/>
      <w:lang w:eastAsia="en-US"/>
    </w:rPr>
  </w:style>
  <w:style w:type="character" w:customStyle="1" w:styleId="A2">
    <w:name w:val="A2"/>
    <w:uiPriority w:val="99"/>
    <w:rsid w:val="00EE2CE3"/>
    <w:rPr>
      <w:rFonts w:cs="Cholla Wid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15">
      <w:bodyDiv w:val="1"/>
      <w:marLeft w:val="0"/>
      <w:marRight w:val="0"/>
      <w:marTop w:val="0"/>
      <w:marBottom w:val="0"/>
      <w:divBdr>
        <w:top w:val="none" w:sz="0" w:space="0" w:color="auto"/>
        <w:left w:val="none" w:sz="0" w:space="0" w:color="auto"/>
        <w:bottom w:val="none" w:sz="0" w:space="0" w:color="auto"/>
        <w:right w:val="none" w:sz="0" w:space="0" w:color="auto"/>
      </w:divBdr>
    </w:div>
    <w:div w:id="6640886">
      <w:bodyDiv w:val="1"/>
      <w:marLeft w:val="0"/>
      <w:marRight w:val="0"/>
      <w:marTop w:val="0"/>
      <w:marBottom w:val="0"/>
      <w:divBdr>
        <w:top w:val="none" w:sz="0" w:space="0" w:color="auto"/>
        <w:left w:val="none" w:sz="0" w:space="0" w:color="auto"/>
        <w:bottom w:val="none" w:sz="0" w:space="0" w:color="auto"/>
        <w:right w:val="none" w:sz="0" w:space="0" w:color="auto"/>
      </w:divBdr>
    </w:div>
    <w:div w:id="29501428">
      <w:bodyDiv w:val="1"/>
      <w:marLeft w:val="0"/>
      <w:marRight w:val="0"/>
      <w:marTop w:val="0"/>
      <w:marBottom w:val="0"/>
      <w:divBdr>
        <w:top w:val="none" w:sz="0" w:space="0" w:color="auto"/>
        <w:left w:val="none" w:sz="0" w:space="0" w:color="auto"/>
        <w:bottom w:val="none" w:sz="0" w:space="0" w:color="auto"/>
        <w:right w:val="none" w:sz="0" w:space="0" w:color="auto"/>
      </w:divBdr>
    </w:div>
    <w:div w:id="44716949">
      <w:bodyDiv w:val="1"/>
      <w:marLeft w:val="0"/>
      <w:marRight w:val="0"/>
      <w:marTop w:val="0"/>
      <w:marBottom w:val="0"/>
      <w:divBdr>
        <w:top w:val="none" w:sz="0" w:space="0" w:color="auto"/>
        <w:left w:val="none" w:sz="0" w:space="0" w:color="auto"/>
        <w:bottom w:val="none" w:sz="0" w:space="0" w:color="auto"/>
        <w:right w:val="none" w:sz="0" w:space="0" w:color="auto"/>
      </w:divBdr>
    </w:div>
    <w:div w:id="142040042">
      <w:bodyDiv w:val="1"/>
      <w:marLeft w:val="0"/>
      <w:marRight w:val="0"/>
      <w:marTop w:val="0"/>
      <w:marBottom w:val="0"/>
      <w:divBdr>
        <w:top w:val="none" w:sz="0" w:space="0" w:color="auto"/>
        <w:left w:val="none" w:sz="0" w:space="0" w:color="auto"/>
        <w:bottom w:val="none" w:sz="0" w:space="0" w:color="auto"/>
        <w:right w:val="none" w:sz="0" w:space="0" w:color="auto"/>
      </w:divBdr>
    </w:div>
    <w:div w:id="158228769">
      <w:bodyDiv w:val="1"/>
      <w:marLeft w:val="0"/>
      <w:marRight w:val="0"/>
      <w:marTop w:val="0"/>
      <w:marBottom w:val="0"/>
      <w:divBdr>
        <w:top w:val="none" w:sz="0" w:space="0" w:color="auto"/>
        <w:left w:val="none" w:sz="0" w:space="0" w:color="auto"/>
        <w:bottom w:val="none" w:sz="0" w:space="0" w:color="auto"/>
        <w:right w:val="none" w:sz="0" w:space="0" w:color="auto"/>
      </w:divBdr>
    </w:div>
    <w:div w:id="166409717">
      <w:bodyDiv w:val="1"/>
      <w:marLeft w:val="0"/>
      <w:marRight w:val="0"/>
      <w:marTop w:val="0"/>
      <w:marBottom w:val="0"/>
      <w:divBdr>
        <w:top w:val="none" w:sz="0" w:space="0" w:color="auto"/>
        <w:left w:val="none" w:sz="0" w:space="0" w:color="auto"/>
        <w:bottom w:val="none" w:sz="0" w:space="0" w:color="auto"/>
        <w:right w:val="none" w:sz="0" w:space="0" w:color="auto"/>
      </w:divBdr>
    </w:div>
    <w:div w:id="173807194">
      <w:bodyDiv w:val="1"/>
      <w:marLeft w:val="0"/>
      <w:marRight w:val="0"/>
      <w:marTop w:val="0"/>
      <w:marBottom w:val="0"/>
      <w:divBdr>
        <w:top w:val="none" w:sz="0" w:space="0" w:color="auto"/>
        <w:left w:val="none" w:sz="0" w:space="0" w:color="auto"/>
        <w:bottom w:val="none" w:sz="0" w:space="0" w:color="auto"/>
        <w:right w:val="none" w:sz="0" w:space="0" w:color="auto"/>
      </w:divBdr>
    </w:div>
    <w:div w:id="213855038">
      <w:bodyDiv w:val="1"/>
      <w:marLeft w:val="0"/>
      <w:marRight w:val="0"/>
      <w:marTop w:val="0"/>
      <w:marBottom w:val="0"/>
      <w:divBdr>
        <w:top w:val="none" w:sz="0" w:space="0" w:color="auto"/>
        <w:left w:val="none" w:sz="0" w:space="0" w:color="auto"/>
        <w:bottom w:val="none" w:sz="0" w:space="0" w:color="auto"/>
        <w:right w:val="none" w:sz="0" w:space="0" w:color="auto"/>
      </w:divBdr>
    </w:div>
    <w:div w:id="216674262">
      <w:bodyDiv w:val="1"/>
      <w:marLeft w:val="0"/>
      <w:marRight w:val="0"/>
      <w:marTop w:val="0"/>
      <w:marBottom w:val="0"/>
      <w:divBdr>
        <w:top w:val="none" w:sz="0" w:space="0" w:color="auto"/>
        <w:left w:val="none" w:sz="0" w:space="0" w:color="auto"/>
        <w:bottom w:val="none" w:sz="0" w:space="0" w:color="auto"/>
        <w:right w:val="none" w:sz="0" w:space="0" w:color="auto"/>
      </w:divBdr>
    </w:div>
    <w:div w:id="236981160">
      <w:bodyDiv w:val="1"/>
      <w:marLeft w:val="0"/>
      <w:marRight w:val="0"/>
      <w:marTop w:val="0"/>
      <w:marBottom w:val="0"/>
      <w:divBdr>
        <w:top w:val="none" w:sz="0" w:space="0" w:color="auto"/>
        <w:left w:val="none" w:sz="0" w:space="0" w:color="auto"/>
        <w:bottom w:val="none" w:sz="0" w:space="0" w:color="auto"/>
        <w:right w:val="none" w:sz="0" w:space="0" w:color="auto"/>
      </w:divBdr>
    </w:div>
    <w:div w:id="269629646">
      <w:bodyDiv w:val="1"/>
      <w:marLeft w:val="0"/>
      <w:marRight w:val="0"/>
      <w:marTop w:val="0"/>
      <w:marBottom w:val="0"/>
      <w:divBdr>
        <w:top w:val="none" w:sz="0" w:space="0" w:color="auto"/>
        <w:left w:val="none" w:sz="0" w:space="0" w:color="auto"/>
        <w:bottom w:val="none" w:sz="0" w:space="0" w:color="auto"/>
        <w:right w:val="none" w:sz="0" w:space="0" w:color="auto"/>
      </w:divBdr>
    </w:div>
    <w:div w:id="293369947">
      <w:bodyDiv w:val="1"/>
      <w:marLeft w:val="0"/>
      <w:marRight w:val="0"/>
      <w:marTop w:val="0"/>
      <w:marBottom w:val="0"/>
      <w:divBdr>
        <w:top w:val="none" w:sz="0" w:space="0" w:color="auto"/>
        <w:left w:val="none" w:sz="0" w:space="0" w:color="auto"/>
        <w:bottom w:val="none" w:sz="0" w:space="0" w:color="auto"/>
        <w:right w:val="none" w:sz="0" w:space="0" w:color="auto"/>
      </w:divBdr>
    </w:div>
    <w:div w:id="329141938">
      <w:bodyDiv w:val="1"/>
      <w:marLeft w:val="0"/>
      <w:marRight w:val="0"/>
      <w:marTop w:val="0"/>
      <w:marBottom w:val="0"/>
      <w:divBdr>
        <w:top w:val="none" w:sz="0" w:space="0" w:color="auto"/>
        <w:left w:val="none" w:sz="0" w:space="0" w:color="auto"/>
        <w:bottom w:val="none" w:sz="0" w:space="0" w:color="auto"/>
        <w:right w:val="none" w:sz="0" w:space="0" w:color="auto"/>
      </w:divBdr>
    </w:div>
    <w:div w:id="339237291">
      <w:bodyDiv w:val="1"/>
      <w:marLeft w:val="0"/>
      <w:marRight w:val="0"/>
      <w:marTop w:val="0"/>
      <w:marBottom w:val="0"/>
      <w:divBdr>
        <w:top w:val="none" w:sz="0" w:space="0" w:color="auto"/>
        <w:left w:val="none" w:sz="0" w:space="0" w:color="auto"/>
        <w:bottom w:val="none" w:sz="0" w:space="0" w:color="auto"/>
        <w:right w:val="none" w:sz="0" w:space="0" w:color="auto"/>
      </w:divBdr>
    </w:div>
    <w:div w:id="382796184">
      <w:bodyDiv w:val="1"/>
      <w:marLeft w:val="30"/>
      <w:marRight w:val="30"/>
      <w:marTop w:val="0"/>
      <w:marBottom w:val="0"/>
      <w:divBdr>
        <w:top w:val="none" w:sz="0" w:space="0" w:color="auto"/>
        <w:left w:val="none" w:sz="0" w:space="0" w:color="auto"/>
        <w:bottom w:val="none" w:sz="0" w:space="0" w:color="auto"/>
        <w:right w:val="none" w:sz="0" w:space="0" w:color="auto"/>
      </w:divBdr>
      <w:divsChild>
        <w:div w:id="602416451">
          <w:marLeft w:val="0"/>
          <w:marRight w:val="0"/>
          <w:marTop w:val="0"/>
          <w:marBottom w:val="0"/>
          <w:divBdr>
            <w:top w:val="none" w:sz="0" w:space="0" w:color="auto"/>
            <w:left w:val="none" w:sz="0" w:space="0" w:color="auto"/>
            <w:bottom w:val="none" w:sz="0" w:space="0" w:color="auto"/>
            <w:right w:val="none" w:sz="0" w:space="0" w:color="auto"/>
          </w:divBdr>
          <w:divsChild>
            <w:div w:id="389690826">
              <w:marLeft w:val="0"/>
              <w:marRight w:val="0"/>
              <w:marTop w:val="0"/>
              <w:marBottom w:val="0"/>
              <w:divBdr>
                <w:top w:val="none" w:sz="0" w:space="0" w:color="auto"/>
                <w:left w:val="none" w:sz="0" w:space="0" w:color="auto"/>
                <w:bottom w:val="none" w:sz="0" w:space="0" w:color="auto"/>
                <w:right w:val="none" w:sz="0" w:space="0" w:color="auto"/>
              </w:divBdr>
              <w:divsChild>
                <w:div w:id="1293176278">
                  <w:marLeft w:val="180"/>
                  <w:marRight w:val="0"/>
                  <w:marTop w:val="0"/>
                  <w:marBottom w:val="0"/>
                  <w:divBdr>
                    <w:top w:val="none" w:sz="0" w:space="0" w:color="auto"/>
                    <w:left w:val="none" w:sz="0" w:space="0" w:color="auto"/>
                    <w:bottom w:val="none" w:sz="0" w:space="0" w:color="auto"/>
                    <w:right w:val="none" w:sz="0" w:space="0" w:color="auto"/>
                  </w:divBdr>
                  <w:divsChild>
                    <w:div w:id="14805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6670">
      <w:bodyDiv w:val="1"/>
      <w:marLeft w:val="0"/>
      <w:marRight w:val="0"/>
      <w:marTop w:val="0"/>
      <w:marBottom w:val="0"/>
      <w:divBdr>
        <w:top w:val="none" w:sz="0" w:space="0" w:color="auto"/>
        <w:left w:val="none" w:sz="0" w:space="0" w:color="auto"/>
        <w:bottom w:val="none" w:sz="0" w:space="0" w:color="auto"/>
        <w:right w:val="none" w:sz="0" w:space="0" w:color="auto"/>
      </w:divBdr>
    </w:div>
    <w:div w:id="452754895">
      <w:bodyDiv w:val="1"/>
      <w:marLeft w:val="0"/>
      <w:marRight w:val="0"/>
      <w:marTop w:val="0"/>
      <w:marBottom w:val="0"/>
      <w:divBdr>
        <w:top w:val="none" w:sz="0" w:space="0" w:color="auto"/>
        <w:left w:val="none" w:sz="0" w:space="0" w:color="auto"/>
        <w:bottom w:val="none" w:sz="0" w:space="0" w:color="auto"/>
        <w:right w:val="none" w:sz="0" w:space="0" w:color="auto"/>
      </w:divBdr>
    </w:div>
    <w:div w:id="454831256">
      <w:bodyDiv w:val="1"/>
      <w:marLeft w:val="0"/>
      <w:marRight w:val="0"/>
      <w:marTop w:val="0"/>
      <w:marBottom w:val="0"/>
      <w:divBdr>
        <w:top w:val="none" w:sz="0" w:space="0" w:color="auto"/>
        <w:left w:val="none" w:sz="0" w:space="0" w:color="auto"/>
        <w:bottom w:val="none" w:sz="0" w:space="0" w:color="auto"/>
        <w:right w:val="none" w:sz="0" w:space="0" w:color="auto"/>
      </w:divBdr>
    </w:div>
    <w:div w:id="454837841">
      <w:bodyDiv w:val="1"/>
      <w:marLeft w:val="0"/>
      <w:marRight w:val="0"/>
      <w:marTop w:val="0"/>
      <w:marBottom w:val="0"/>
      <w:divBdr>
        <w:top w:val="none" w:sz="0" w:space="0" w:color="auto"/>
        <w:left w:val="none" w:sz="0" w:space="0" w:color="auto"/>
        <w:bottom w:val="none" w:sz="0" w:space="0" w:color="auto"/>
        <w:right w:val="none" w:sz="0" w:space="0" w:color="auto"/>
      </w:divBdr>
    </w:div>
    <w:div w:id="472672392">
      <w:bodyDiv w:val="1"/>
      <w:marLeft w:val="0"/>
      <w:marRight w:val="0"/>
      <w:marTop w:val="0"/>
      <w:marBottom w:val="0"/>
      <w:divBdr>
        <w:top w:val="none" w:sz="0" w:space="0" w:color="auto"/>
        <w:left w:val="none" w:sz="0" w:space="0" w:color="auto"/>
        <w:bottom w:val="none" w:sz="0" w:space="0" w:color="auto"/>
        <w:right w:val="none" w:sz="0" w:space="0" w:color="auto"/>
      </w:divBdr>
    </w:div>
    <w:div w:id="515115023">
      <w:bodyDiv w:val="1"/>
      <w:marLeft w:val="0"/>
      <w:marRight w:val="0"/>
      <w:marTop w:val="0"/>
      <w:marBottom w:val="0"/>
      <w:divBdr>
        <w:top w:val="none" w:sz="0" w:space="0" w:color="auto"/>
        <w:left w:val="none" w:sz="0" w:space="0" w:color="auto"/>
        <w:bottom w:val="none" w:sz="0" w:space="0" w:color="auto"/>
        <w:right w:val="none" w:sz="0" w:space="0" w:color="auto"/>
      </w:divBdr>
    </w:div>
    <w:div w:id="538472599">
      <w:bodyDiv w:val="1"/>
      <w:marLeft w:val="0"/>
      <w:marRight w:val="0"/>
      <w:marTop w:val="0"/>
      <w:marBottom w:val="0"/>
      <w:divBdr>
        <w:top w:val="none" w:sz="0" w:space="0" w:color="auto"/>
        <w:left w:val="none" w:sz="0" w:space="0" w:color="auto"/>
        <w:bottom w:val="none" w:sz="0" w:space="0" w:color="auto"/>
        <w:right w:val="none" w:sz="0" w:space="0" w:color="auto"/>
      </w:divBdr>
    </w:div>
    <w:div w:id="562715485">
      <w:bodyDiv w:val="1"/>
      <w:marLeft w:val="0"/>
      <w:marRight w:val="0"/>
      <w:marTop w:val="0"/>
      <w:marBottom w:val="0"/>
      <w:divBdr>
        <w:top w:val="none" w:sz="0" w:space="0" w:color="auto"/>
        <w:left w:val="none" w:sz="0" w:space="0" w:color="auto"/>
        <w:bottom w:val="none" w:sz="0" w:space="0" w:color="auto"/>
        <w:right w:val="none" w:sz="0" w:space="0" w:color="auto"/>
      </w:divBdr>
    </w:div>
    <w:div w:id="567690839">
      <w:bodyDiv w:val="1"/>
      <w:marLeft w:val="0"/>
      <w:marRight w:val="0"/>
      <w:marTop w:val="0"/>
      <w:marBottom w:val="0"/>
      <w:divBdr>
        <w:top w:val="none" w:sz="0" w:space="0" w:color="auto"/>
        <w:left w:val="none" w:sz="0" w:space="0" w:color="auto"/>
        <w:bottom w:val="none" w:sz="0" w:space="0" w:color="auto"/>
        <w:right w:val="none" w:sz="0" w:space="0" w:color="auto"/>
      </w:divBdr>
    </w:div>
    <w:div w:id="624695437">
      <w:bodyDiv w:val="1"/>
      <w:marLeft w:val="0"/>
      <w:marRight w:val="0"/>
      <w:marTop w:val="0"/>
      <w:marBottom w:val="0"/>
      <w:divBdr>
        <w:top w:val="none" w:sz="0" w:space="0" w:color="auto"/>
        <w:left w:val="none" w:sz="0" w:space="0" w:color="auto"/>
        <w:bottom w:val="none" w:sz="0" w:space="0" w:color="auto"/>
        <w:right w:val="none" w:sz="0" w:space="0" w:color="auto"/>
      </w:divBdr>
    </w:div>
    <w:div w:id="628781078">
      <w:bodyDiv w:val="1"/>
      <w:marLeft w:val="0"/>
      <w:marRight w:val="0"/>
      <w:marTop w:val="0"/>
      <w:marBottom w:val="0"/>
      <w:divBdr>
        <w:top w:val="none" w:sz="0" w:space="0" w:color="auto"/>
        <w:left w:val="none" w:sz="0" w:space="0" w:color="auto"/>
        <w:bottom w:val="none" w:sz="0" w:space="0" w:color="auto"/>
        <w:right w:val="none" w:sz="0" w:space="0" w:color="auto"/>
      </w:divBdr>
    </w:div>
    <w:div w:id="645203518">
      <w:bodyDiv w:val="1"/>
      <w:marLeft w:val="0"/>
      <w:marRight w:val="0"/>
      <w:marTop w:val="0"/>
      <w:marBottom w:val="0"/>
      <w:divBdr>
        <w:top w:val="none" w:sz="0" w:space="0" w:color="auto"/>
        <w:left w:val="none" w:sz="0" w:space="0" w:color="auto"/>
        <w:bottom w:val="none" w:sz="0" w:space="0" w:color="auto"/>
        <w:right w:val="none" w:sz="0" w:space="0" w:color="auto"/>
      </w:divBdr>
    </w:div>
    <w:div w:id="682783152">
      <w:bodyDiv w:val="1"/>
      <w:marLeft w:val="0"/>
      <w:marRight w:val="0"/>
      <w:marTop w:val="0"/>
      <w:marBottom w:val="0"/>
      <w:divBdr>
        <w:top w:val="none" w:sz="0" w:space="0" w:color="auto"/>
        <w:left w:val="none" w:sz="0" w:space="0" w:color="auto"/>
        <w:bottom w:val="none" w:sz="0" w:space="0" w:color="auto"/>
        <w:right w:val="none" w:sz="0" w:space="0" w:color="auto"/>
      </w:divBdr>
    </w:div>
    <w:div w:id="687295051">
      <w:bodyDiv w:val="1"/>
      <w:marLeft w:val="0"/>
      <w:marRight w:val="0"/>
      <w:marTop w:val="0"/>
      <w:marBottom w:val="0"/>
      <w:divBdr>
        <w:top w:val="none" w:sz="0" w:space="0" w:color="auto"/>
        <w:left w:val="none" w:sz="0" w:space="0" w:color="auto"/>
        <w:bottom w:val="none" w:sz="0" w:space="0" w:color="auto"/>
        <w:right w:val="none" w:sz="0" w:space="0" w:color="auto"/>
      </w:divBdr>
    </w:div>
    <w:div w:id="708913381">
      <w:bodyDiv w:val="1"/>
      <w:marLeft w:val="0"/>
      <w:marRight w:val="0"/>
      <w:marTop w:val="0"/>
      <w:marBottom w:val="0"/>
      <w:divBdr>
        <w:top w:val="none" w:sz="0" w:space="0" w:color="auto"/>
        <w:left w:val="none" w:sz="0" w:space="0" w:color="auto"/>
        <w:bottom w:val="none" w:sz="0" w:space="0" w:color="auto"/>
        <w:right w:val="none" w:sz="0" w:space="0" w:color="auto"/>
      </w:divBdr>
    </w:div>
    <w:div w:id="719785441">
      <w:bodyDiv w:val="1"/>
      <w:marLeft w:val="0"/>
      <w:marRight w:val="0"/>
      <w:marTop w:val="0"/>
      <w:marBottom w:val="0"/>
      <w:divBdr>
        <w:top w:val="none" w:sz="0" w:space="0" w:color="auto"/>
        <w:left w:val="none" w:sz="0" w:space="0" w:color="auto"/>
        <w:bottom w:val="none" w:sz="0" w:space="0" w:color="auto"/>
        <w:right w:val="none" w:sz="0" w:space="0" w:color="auto"/>
      </w:divBdr>
    </w:div>
    <w:div w:id="725689847">
      <w:bodyDiv w:val="1"/>
      <w:marLeft w:val="0"/>
      <w:marRight w:val="0"/>
      <w:marTop w:val="0"/>
      <w:marBottom w:val="0"/>
      <w:divBdr>
        <w:top w:val="none" w:sz="0" w:space="0" w:color="auto"/>
        <w:left w:val="none" w:sz="0" w:space="0" w:color="auto"/>
        <w:bottom w:val="none" w:sz="0" w:space="0" w:color="auto"/>
        <w:right w:val="none" w:sz="0" w:space="0" w:color="auto"/>
      </w:divBdr>
    </w:div>
    <w:div w:id="758261048">
      <w:bodyDiv w:val="1"/>
      <w:marLeft w:val="0"/>
      <w:marRight w:val="0"/>
      <w:marTop w:val="0"/>
      <w:marBottom w:val="0"/>
      <w:divBdr>
        <w:top w:val="none" w:sz="0" w:space="0" w:color="auto"/>
        <w:left w:val="none" w:sz="0" w:space="0" w:color="auto"/>
        <w:bottom w:val="none" w:sz="0" w:space="0" w:color="auto"/>
        <w:right w:val="none" w:sz="0" w:space="0" w:color="auto"/>
      </w:divBdr>
    </w:div>
    <w:div w:id="767502300">
      <w:bodyDiv w:val="1"/>
      <w:marLeft w:val="0"/>
      <w:marRight w:val="0"/>
      <w:marTop w:val="0"/>
      <w:marBottom w:val="0"/>
      <w:divBdr>
        <w:top w:val="none" w:sz="0" w:space="0" w:color="auto"/>
        <w:left w:val="none" w:sz="0" w:space="0" w:color="auto"/>
        <w:bottom w:val="none" w:sz="0" w:space="0" w:color="auto"/>
        <w:right w:val="none" w:sz="0" w:space="0" w:color="auto"/>
      </w:divBdr>
    </w:div>
    <w:div w:id="807938489">
      <w:bodyDiv w:val="1"/>
      <w:marLeft w:val="0"/>
      <w:marRight w:val="0"/>
      <w:marTop w:val="0"/>
      <w:marBottom w:val="0"/>
      <w:divBdr>
        <w:top w:val="none" w:sz="0" w:space="0" w:color="auto"/>
        <w:left w:val="none" w:sz="0" w:space="0" w:color="auto"/>
        <w:bottom w:val="none" w:sz="0" w:space="0" w:color="auto"/>
        <w:right w:val="none" w:sz="0" w:space="0" w:color="auto"/>
      </w:divBdr>
    </w:div>
    <w:div w:id="828055803">
      <w:bodyDiv w:val="1"/>
      <w:marLeft w:val="0"/>
      <w:marRight w:val="0"/>
      <w:marTop w:val="0"/>
      <w:marBottom w:val="0"/>
      <w:divBdr>
        <w:top w:val="none" w:sz="0" w:space="0" w:color="auto"/>
        <w:left w:val="none" w:sz="0" w:space="0" w:color="auto"/>
        <w:bottom w:val="none" w:sz="0" w:space="0" w:color="auto"/>
        <w:right w:val="none" w:sz="0" w:space="0" w:color="auto"/>
      </w:divBdr>
    </w:div>
    <w:div w:id="836112573">
      <w:bodyDiv w:val="1"/>
      <w:marLeft w:val="0"/>
      <w:marRight w:val="0"/>
      <w:marTop w:val="0"/>
      <w:marBottom w:val="0"/>
      <w:divBdr>
        <w:top w:val="none" w:sz="0" w:space="0" w:color="auto"/>
        <w:left w:val="none" w:sz="0" w:space="0" w:color="auto"/>
        <w:bottom w:val="none" w:sz="0" w:space="0" w:color="auto"/>
        <w:right w:val="none" w:sz="0" w:space="0" w:color="auto"/>
      </w:divBdr>
    </w:div>
    <w:div w:id="845175484">
      <w:bodyDiv w:val="1"/>
      <w:marLeft w:val="0"/>
      <w:marRight w:val="0"/>
      <w:marTop w:val="0"/>
      <w:marBottom w:val="0"/>
      <w:divBdr>
        <w:top w:val="none" w:sz="0" w:space="0" w:color="auto"/>
        <w:left w:val="none" w:sz="0" w:space="0" w:color="auto"/>
        <w:bottom w:val="none" w:sz="0" w:space="0" w:color="auto"/>
        <w:right w:val="none" w:sz="0" w:space="0" w:color="auto"/>
      </w:divBdr>
    </w:div>
    <w:div w:id="846822650">
      <w:bodyDiv w:val="1"/>
      <w:marLeft w:val="0"/>
      <w:marRight w:val="0"/>
      <w:marTop w:val="0"/>
      <w:marBottom w:val="0"/>
      <w:divBdr>
        <w:top w:val="none" w:sz="0" w:space="0" w:color="auto"/>
        <w:left w:val="none" w:sz="0" w:space="0" w:color="auto"/>
        <w:bottom w:val="none" w:sz="0" w:space="0" w:color="auto"/>
        <w:right w:val="none" w:sz="0" w:space="0" w:color="auto"/>
      </w:divBdr>
    </w:div>
    <w:div w:id="847254065">
      <w:bodyDiv w:val="1"/>
      <w:marLeft w:val="0"/>
      <w:marRight w:val="0"/>
      <w:marTop w:val="0"/>
      <w:marBottom w:val="0"/>
      <w:divBdr>
        <w:top w:val="none" w:sz="0" w:space="0" w:color="auto"/>
        <w:left w:val="none" w:sz="0" w:space="0" w:color="auto"/>
        <w:bottom w:val="none" w:sz="0" w:space="0" w:color="auto"/>
        <w:right w:val="none" w:sz="0" w:space="0" w:color="auto"/>
      </w:divBdr>
    </w:div>
    <w:div w:id="852188248">
      <w:bodyDiv w:val="1"/>
      <w:marLeft w:val="0"/>
      <w:marRight w:val="0"/>
      <w:marTop w:val="0"/>
      <w:marBottom w:val="0"/>
      <w:divBdr>
        <w:top w:val="none" w:sz="0" w:space="0" w:color="auto"/>
        <w:left w:val="none" w:sz="0" w:space="0" w:color="auto"/>
        <w:bottom w:val="none" w:sz="0" w:space="0" w:color="auto"/>
        <w:right w:val="none" w:sz="0" w:space="0" w:color="auto"/>
      </w:divBdr>
    </w:div>
    <w:div w:id="872889303">
      <w:bodyDiv w:val="1"/>
      <w:marLeft w:val="0"/>
      <w:marRight w:val="0"/>
      <w:marTop w:val="0"/>
      <w:marBottom w:val="0"/>
      <w:divBdr>
        <w:top w:val="none" w:sz="0" w:space="0" w:color="auto"/>
        <w:left w:val="none" w:sz="0" w:space="0" w:color="auto"/>
        <w:bottom w:val="none" w:sz="0" w:space="0" w:color="auto"/>
        <w:right w:val="none" w:sz="0" w:space="0" w:color="auto"/>
      </w:divBdr>
    </w:div>
    <w:div w:id="879511756">
      <w:bodyDiv w:val="1"/>
      <w:marLeft w:val="0"/>
      <w:marRight w:val="0"/>
      <w:marTop w:val="0"/>
      <w:marBottom w:val="0"/>
      <w:divBdr>
        <w:top w:val="none" w:sz="0" w:space="0" w:color="auto"/>
        <w:left w:val="none" w:sz="0" w:space="0" w:color="auto"/>
        <w:bottom w:val="none" w:sz="0" w:space="0" w:color="auto"/>
        <w:right w:val="none" w:sz="0" w:space="0" w:color="auto"/>
      </w:divBdr>
    </w:div>
    <w:div w:id="890456096">
      <w:bodyDiv w:val="1"/>
      <w:marLeft w:val="0"/>
      <w:marRight w:val="0"/>
      <w:marTop w:val="0"/>
      <w:marBottom w:val="0"/>
      <w:divBdr>
        <w:top w:val="none" w:sz="0" w:space="0" w:color="auto"/>
        <w:left w:val="none" w:sz="0" w:space="0" w:color="auto"/>
        <w:bottom w:val="none" w:sz="0" w:space="0" w:color="auto"/>
        <w:right w:val="none" w:sz="0" w:space="0" w:color="auto"/>
      </w:divBdr>
    </w:div>
    <w:div w:id="891162809">
      <w:bodyDiv w:val="1"/>
      <w:marLeft w:val="0"/>
      <w:marRight w:val="0"/>
      <w:marTop w:val="0"/>
      <w:marBottom w:val="0"/>
      <w:divBdr>
        <w:top w:val="none" w:sz="0" w:space="0" w:color="auto"/>
        <w:left w:val="none" w:sz="0" w:space="0" w:color="auto"/>
        <w:bottom w:val="none" w:sz="0" w:space="0" w:color="auto"/>
        <w:right w:val="none" w:sz="0" w:space="0" w:color="auto"/>
      </w:divBdr>
    </w:div>
    <w:div w:id="931553274">
      <w:bodyDiv w:val="1"/>
      <w:marLeft w:val="0"/>
      <w:marRight w:val="0"/>
      <w:marTop w:val="0"/>
      <w:marBottom w:val="0"/>
      <w:divBdr>
        <w:top w:val="none" w:sz="0" w:space="0" w:color="auto"/>
        <w:left w:val="none" w:sz="0" w:space="0" w:color="auto"/>
        <w:bottom w:val="none" w:sz="0" w:space="0" w:color="auto"/>
        <w:right w:val="none" w:sz="0" w:space="0" w:color="auto"/>
      </w:divBdr>
    </w:div>
    <w:div w:id="934285302">
      <w:bodyDiv w:val="1"/>
      <w:marLeft w:val="0"/>
      <w:marRight w:val="0"/>
      <w:marTop w:val="0"/>
      <w:marBottom w:val="0"/>
      <w:divBdr>
        <w:top w:val="none" w:sz="0" w:space="0" w:color="auto"/>
        <w:left w:val="none" w:sz="0" w:space="0" w:color="auto"/>
        <w:bottom w:val="none" w:sz="0" w:space="0" w:color="auto"/>
        <w:right w:val="none" w:sz="0" w:space="0" w:color="auto"/>
      </w:divBdr>
    </w:div>
    <w:div w:id="947470456">
      <w:bodyDiv w:val="1"/>
      <w:marLeft w:val="0"/>
      <w:marRight w:val="0"/>
      <w:marTop w:val="0"/>
      <w:marBottom w:val="0"/>
      <w:divBdr>
        <w:top w:val="none" w:sz="0" w:space="0" w:color="auto"/>
        <w:left w:val="none" w:sz="0" w:space="0" w:color="auto"/>
        <w:bottom w:val="none" w:sz="0" w:space="0" w:color="auto"/>
        <w:right w:val="none" w:sz="0" w:space="0" w:color="auto"/>
      </w:divBdr>
    </w:div>
    <w:div w:id="969166456">
      <w:bodyDiv w:val="1"/>
      <w:marLeft w:val="0"/>
      <w:marRight w:val="0"/>
      <w:marTop w:val="0"/>
      <w:marBottom w:val="0"/>
      <w:divBdr>
        <w:top w:val="none" w:sz="0" w:space="0" w:color="auto"/>
        <w:left w:val="none" w:sz="0" w:space="0" w:color="auto"/>
        <w:bottom w:val="none" w:sz="0" w:space="0" w:color="auto"/>
        <w:right w:val="none" w:sz="0" w:space="0" w:color="auto"/>
      </w:divBdr>
    </w:div>
    <w:div w:id="999388840">
      <w:bodyDiv w:val="1"/>
      <w:marLeft w:val="0"/>
      <w:marRight w:val="0"/>
      <w:marTop w:val="0"/>
      <w:marBottom w:val="0"/>
      <w:divBdr>
        <w:top w:val="none" w:sz="0" w:space="0" w:color="auto"/>
        <w:left w:val="none" w:sz="0" w:space="0" w:color="auto"/>
        <w:bottom w:val="none" w:sz="0" w:space="0" w:color="auto"/>
        <w:right w:val="none" w:sz="0" w:space="0" w:color="auto"/>
      </w:divBdr>
    </w:div>
    <w:div w:id="1021933396">
      <w:bodyDiv w:val="1"/>
      <w:marLeft w:val="0"/>
      <w:marRight w:val="0"/>
      <w:marTop w:val="0"/>
      <w:marBottom w:val="0"/>
      <w:divBdr>
        <w:top w:val="none" w:sz="0" w:space="0" w:color="auto"/>
        <w:left w:val="none" w:sz="0" w:space="0" w:color="auto"/>
        <w:bottom w:val="none" w:sz="0" w:space="0" w:color="auto"/>
        <w:right w:val="none" w:sz="0" w:space="0" w:color="auto"/>
      </w:divBdr>
    </w:div>
    <w:div w:id="1029531825">
      <w:bodyDiv w:val="1"/>
      <w:marLeft w:val="0"/>
      <w:marRight w:val="0"/>
      <w:marTop w:val="0"/>
      <w:marBottom w:val="0"/>
      <w:divBdr>
        <w:top w:val="none" w:sz="0" w:space="0" w:color="auto"/>
        <w:left w:val="none" w:sz="0" w:space="0" w:color="auto"/>
        <w:bottom w:val="none" w:sz="0" w:space="0" w:color="auto"/>
        <w:right w:val="none" w:sz="0" w:space="0" w:color="auto"/>
      </w:divBdr>
    </w:div>
    <w:div w:id="1029836670">
      <w:bodyDiv w:val="1"/>
      <w:marLeft w:val="0"/>
      <w:marRight w:val="0"/>
      <w:marTop w:val="0"/>
      <w:marBottom w:val="0"/>
      <w:divBdr>
        <w:top w:val="none" w:sz="0" w:space="0" w:color="auto"/>
        <w:left w:val="none" w:sz="0" w:space="0" w:color="auto"/>
        <w:bottom w:val="none" w:sz="0" w:space="0" w:color="auto"/>
        <w:right w:val="none" w:sz="0" w:space="0" w:color="auto"/>
      </w:divBdr>
    </w:div>
    <w:div w:id="1034233198">
      <w:bodyDiv w:val="1"/>
      <w:marLeft w:val="0"/>
      <w:marRight w:val="0"/>
      <w:marTop w:val="0"/>
      <w:marBottom w:val="0"/>
      <w:divBdr>
        <w:top w:val="none" w:sz="0" w:space="0" w:color="auto"/>
        <w:left w:val="none" w:sz="0" w:space="0" w:color="auto"/>
        <w:bottom w:val="none" w:sz="0" w:space="0" w:color="auto"/>
        <w:right w:val="none" w:sz="0" w:space="0" w:color="auto"/>
      </w:divBdr>
    </w:div>
    <w:div w:id="1067797612">
      <w:bodyDiv w:val="1"/>
      <w:marLeft w:val="0"/>
      <w:marRight w:val="0"/>
      <w:marTop w:val="0"/>
      <w:marBottom w:val="0"/>
      <w:divBdr>
        <w:top w:val="none" w:sz="0" w:space="0" w:color="auto"/>
        <w:left w:val="none" w:sz="0" w:space="0" w:color="auto"/>
        <w:bottom w:val="none" w:sz="0" w:space="0" w:color="auto"/>
        <w:right w:val="none" w:sz="0" w:space="0" w:color="auto"/>
      </w:divBdr>
    </w:div>
    <w:div w:id="1091581834">
      <w:bodyDiv w:val="1"/>
      <w:marLeft w:val="0"/>
      <w:marRight w:val="0"/>
      <w:marTop w:val="0"/>
      <w:marBottom w:val="0"/>
      <w:divBdr>
        <w:top w:val="none" w:sz="0" w:space="0" w:color="auto"/>
        <w:left w:val="none" w:sz="0" w:space="0" w:color="auto"/>
        <w:bottom w:val="none" w:sz="0" w:space="0" w:color="auto"/>
        <w:right w:val="none" w:sz="0" w:space="0" w:color="auto"/>
      </w:divBdr>
    </w:div>
    <w:div w:id="1104306347">
      <w:bodyDiv w:val="1"/>
      <w:marLeft w:val="0"/>
      <w:marRight w:val="0"/>
      <w:marTop w:val="0"/>
      <w:marBottom w:val="0"/>
      <w:divBdr>
        <w:top w:val="none" w:sz="0" w:space="0" w:color="auto"/>
        <w:left w:val="none" w:sz="0" w:space="0" w:color="auto"/>
        <w:bottom w:val="none" w:sz="0" w:space="0" w:color="auto"/>
        <w:right w:val="none" w:sz="0" w:space="0" w:color="auto"/>
      </w:divBdr>
    </w:div>
    <w:div w:id="1121412614">
      <w:bodyDiv w:val="1"/>
      <w:marLeft w:val="0"/>
      <w:marRight w:val="0"/>
      <w:marTop w:val="0"/>
      <w:marBottom w:val="0"/>
      <w:divBdr>
        <w:top w:val="none" w:sz="0" w:space="0" w:color="auto"/>
        <w:left w:val="none" w:sz="0" w:space="0" w:color="auto"/>
        <w:bottom w:val="none" w:sz="0" w:space="0" w:color="auto"/>
        <w:right w:val="none" w:sz="0" w:space="0" w:color="auto"/>
      </w:divBdr>
    </w:div>
    <w:div w:id="1129318221">
      <w:bodyDiv w:val="1"/>
      <w:marLeft w:val="0"/>
      <w:marRight w:val="0"/>
      <w:marTop w:val="0"/>
      <w:marBottom w:val="0"/>
      <w:divBdr>
        <w:top w:val="none" w:sz="0" w:space="0" w:color="auto"/>
        <w:left w:val="none" w:sz="0" w:space="0" w:color="auto"/>
        <w:bottom w:val="none" w:sz="0" w:space="0" w:color="auto"/>
        <w:right w:val="none" w:sz="0" w:space="0" w:color="auto"/>
      </w:divBdr>
    </w:div>
    <w:div w:id="1146320664">
      <w:bodyDiv w:val="1"/>
      <w:marLeft w:val="0"/>
      <w:marRight w:val="0"/>
      <w:marTop w:val="0"/>
      <w:marBottom w:val="0"/>
      <w:divBdr>
        <w:top w:val="none" w:sz="0" w:space="0" w:color="auto"/>
        <w:left w:val="none" w:sz="0" w:space="0" w:color="auto"/>
        <w:bottom w:val="none" w:sz="0" w:space="0" w:color="auto"/>
        <w:right w:val="none" w:sz="0" w:space="0" w:color="auto"/>
      </w:divBdr>
    </w:div>
    <w:div w:id="1148400609">
      <w:bodyDiv w:val="1"/>
      <w:marLeft w:val="0"/>
      <w:marRight w:val="0"/>
      <w:marTop w:val="0"/>
      <w:marBottom w:val="0"/>
      <w:divBdr>
        <w:top w:val="none" w:sz="0" w:space="0" w:color="auto"/>
        <w:left w:val="none" w:sz="0" w:space="0" w:color="auto"/>
        <w:bottom w:val="none" w:sz="0" w:space="0" w:color="auto"/>
        <w:right w:val="none" w:sz="0" w:space="0" w:color="auto"/>
      </w:divBdr>
    </w:div>
    <w:div w:id="1177816232">
      <w:bodyDiv w:val="1"/>
      <w:marLeft w:val="0"/>
      <w:marRight w:val="0"/>
      <w:marTop w:val="0"/>
      <w:marBottom w:val="0"/>
      <w:divBdr>
        <w:top w:val="none" w:sz="0" w:space="0" w:color="auto"/>
        <w:left w:val="none" w:sz="0" w:space="0" w:color="auto"/>
        <w:bottom w:val="none" w:sz="0" w:space="0" w:color="auto"/>
        <w:right w:val="none" w:sz="0" w:space="0" w:color="auto"/>
      </w:divBdr>
    </w:div>
    <w:div w:id="1193106883">
      <w:bodyDiv w:val="1"/>
      <w:marLeft w:val="0"/>
      <w:marRight w:val="0"/>
      <w:marTop w:val="0"/>
      <w:marBottom w:val="0"/>
      <w:divBdr>
        <w:top w:val="none" w:sz="0" w:space="0" w:color="auto"/>
        <w:left w:val="none" w:sz="0" w:space="0" w:color="auto"/>
        <w:bottom w:val="none" w:sz="0" w:space="0" w:color="auto"/>
        <w:right w:val="none" w:sz="0" w:space="0" w:color="auto"/>
      </w:divBdr>
    </w:div>
    <w:div w:id="1223253584">
      <w:bodyDiv w:val="1"/>
      <w:marLeft w:val="0"/>
      <w:marRight w:val="0"/>
      <w:marTop w:val="0"/>
      <w:marBottom w:val="0"/>
      <w:divBdr>
        <w:top w:val="none" w:sz="0" w:space="0" w:color="auto"/>
        <w:left w:val="none" w:sz="0" w:space="0" w:color="auto"/>
        <w:bottom w:val="none" w:sz="0" w:space="0" w:color="auto"/>
        <w:right w:val="none" w:sz="0" w:space="0" w:color="auto"/>
      </w:divBdr>
    </w:div>
    <w:div w:id="1228808286">
      <w:bodyDiv w:val="1"/>
      <w:marLeft w:val="0"/>
      <w:marRight w:val="0"/>
      <w:marTop w:val="0"/>
      <w:marBottom w:val="0"/>
      <w:divBdr>
        <w:top w:val="none" w:sz="0" w:space="0" w:color="auto"/>
        <w:left w:val="none" w:sz="0" w:space="0" w:color="auto"/>
        <w:bottom w:val="none" w:sz="0" w:space="0" w:color="auto"/>
        <w:right w:val="none" w:sz="0" w:space="0" w:color="auto"/>
      </w:divBdr>
    </w:div>
    <w:div w:id="1253704221">
      <w:bodyDiv w:val="1"/>
      <w:marLeft w:val="0"/>
      <w:marRight w:val="0"/>
      <w:marTop w:val="0"/>
      <w:marBottom w:val="0"/>
      <w:divBdr>
        <w:top w:val="none" w:sz="0" w:space="0" w:color="auto"/>
        <w:left w:val="none" w:sz="0" w:space="0" w:color="auto"/>
        <w:bottom w:val="none" w:sz="0" w:space="0" w:color="auto"/>
        <w:right w:val="none" w:sz="0" w:space="0" w:color="auto"/>
      </w:divBdr>
    </w:div>
    <w:div w:id="1267885879">
      <w:bodyDiv w:val="1"/>
      <w:marLeft w:val="0"/>
      <w:marRight w:val="0"/>
      <w:marTop w:val="0"/>
      <w:marBottom w:val="0"/>
      <w:divBdr>
        <w:top w:val="none" w:sz="0" w:space="0" w:color="auto"/>
        <w:left w:val="none" w:sz="0" w:space="0" w:color="auto"/>
        <w:bottom w:val="none" w:sz="0" w:space="0" w:color="auto"/>
        <w:right w:val="none" w:sz="0" w:space="0" w:color="auto"/>
      </w:divBdr>
    </w:div>
    <w:div w:id="1332223958">
      <w:bodyDiv w:val="1"/>
      <w:marLeft w:val="0"/>
      <w:marRight w:val="0"/>
      <w:marTop w:val="0"/>
      <w:marBottom w:val="0"/>
      <w:divBdr>
        <w:top w:val="none" w:sz="0" w:space="0" w:color="auto"/>
        <w:left w:val="none" w:sz="0" w:space="0" w:color="auto"/>
        <w:bottom w:val="none" w:sz="0" w:space="0" w:color="auto"/>
        <w:right w:val="none" w:sz="0" w:space="0" w:color="auto"/>
      </w:divBdr>
    </w:div>
    <w:div w:id="1356351107">
      <w:bodyDiv w:val="1"/>
      <w:marLeft w:val="0"/>
      <w:marRight w:val="0"/>
      <w:marTop w:val="0"/>
      <w:marBottom w:val="0"/>
      <w:divBdr>
        <w:top w:val="none" w:sz="0" w:space="0" w:color="auto"/>
        <w:left w:val="none" w:sz="0" w:space="0" w:color="auto"/>
        <w:bottom w:val="none" w:sz="0" w:space="0" w:color="auto"/>
        <w:right w:val="none" w:sz="0" w:space="0" w:color="auto"/>
      </w:divBdr>
    </w:div>
    <w:div w:id="1389258902">
      <w:bodyDiv w:val="1"/>
      <w:marLeft w:val="0"/>
      <w:marRight w:val="0"/>
      <w:marTop w:val="0"/>
      <w:marBottom w:val="0"/>
      <w:divBdr>
        <w:top w:val="none" w:sz="0" w:space="0" w:color="auto"/>
        <w:left w:val="none" w:sz="0" w:space="0" w:color="auto"/>
        <w:bottom w:val="none" w:sz="0" w:space="0" w:color="auto"/>
        <w:right w:val="none" w:sz="0" w:space="0" w:color="auto"/>
      </w:divBdr>
    </w:div>
    <w:div w:id="1398045407">
      <w:bodyDiv w:val="1"/>
      <w:marLeft w:val="0"/>
      <w:marRight w:val="0"/>
      <w:marTop w:val="0"/>
      <w:marBottom w:val="0"/>
      <w:divBdr>
        <w:top w:val="none" w:sz="0" w:space="0" w:color="auto"/>
        <w:left w:val="none" w:sz="0" w:space="0" w:color="auto"/>
        <w:bottom w:val="none" w:sz="0" w:space="0" w:color="auto"/>
        <w:right w:val="none" w:sz="0" w:space="0" w:color="auto"/>
      </w:divBdr>
    </w:div>
    <w:div w:id="1444231914">
      <w:bodyDiv w:val="1"/>
      <w:marLeft w:val="0"/>
      <w:marRight w:val="0"/>
      <w:marTop w:val="0"/>
      <w:marBottom w:val="0"/>
      <w:divBdr>
        <w:top w:val="none" w:sz="0" w:space="0" w:color="auto"/>
        <w:left w:val="none" w:sz="0" w:space="0" w:color="auto"/>
        <w:bottom w:val="none" w:sz="0" w:space="0" w:color="auto"/>
        <w:right w:val="none" w:sz="0" w:space="0" w:color="auto"/>
      </w:divBdr>
    </w:div>
    <w:div w:id="1460226623">
      <w:bodyDiv w:val="1"/>
      <w:marLeft w:val="0"/>
      <w:marRight w:val="0"/>
      <w:marTop w:val="0"/>
      <w:marBottom w:val="0"/>
      <w:divBdr>
        <w:top w:val="none" w:sz="0" w:space="0" w:color="auto"/>
        <w:left w:val="none" w:sz="0" w:space="0" w:color="auto"/>
        <w:bottom w:val="none" w:sz="0" w:space="0" w:color="auto"/>
        <w:right w:val="none" w:sz="0" w:space="0" w:color="auto"/>
      </w:divBdr>
    </w:div>
    <w:div w:id="1496993004">
      <w:bodyDiv w:val="1"/>
      <w:marLeft w:val="0"/>
      <w:marRight w:val="0"/>
      <w:marTop w:val="0"/>
      <w:marBottom w:val="0"/>
      <w:divBdr>
        <w:top w:val="none" w:sz="0" w:space="0" w:color="auto"/>
        <w:left w:val="none" w:sz="0" w:space="0" w:color="auto"/>
        <w:bottom w:val="none" w:sz="0" w:space="0" w:color="auto"/>
        <w:right w:val="none" w:sz="0" w:space="0" w:color="auto"/>
      </w:divBdr>
    </w:div>
    <w:div w:id="1541087670">
      <w:bodyDiv w:val="1"/>
      <w:marLeft w:val="0"/>
      <w:marRight w:val="0"/>
      <w:marTop w:val="0"/>
      <w:marBottom w:val="0"/>
      <w:divBdr>
        <w:top w:val="none" w:sz="0" w:space="0" w:color="auto"/>
        <w:left w:val="none" w:sz="0" w:space="0" w:color="auto"/>
        <w:bottom w:val="none" w:sz="0" w:space="0" w:color="auto"/>
        <w:right w:val="none" w:sz="0" w:space="0" w:color="auto"/>
      </w:divBdr>
    </w:div>
    <w:div w:id="1581866775">
      <w:bodyDiv w:val="1"/>
      <w:marLeft w:val="0"/>
      <w:marRight w:val="0"/>
      <w:marTop w:val="0"/>
      <w:marBottom w:val="0"/>
      <w:divBdr>
        <w:top w:val="none" w:sz="0" w:space="0" w:color="auto"/>
        <w:left w:val="none" w:sz="0" w:space="0" w:color="auto"/>
        <w:bottom w:val="none" w:sz="0" w:space="0" w:color="auto"/>
        <w:right w:val="none" w:sz="0" w:space="0" w:color="auto"/>
      </w:divBdr>
    </w:div>
    <w:div w:id="1582374939">
      <w:bodyDiv w:val="1"/>
      <w:marLeft w:val="0"/>
      <w:marRight w:val="0"/>
      <w:marTop w:val="0"/>
      <w:marBottom w:val="0"/>
      <w:divBdr>
        <w:top w:val="none" w:sz="0" w:space="0" w:color="auto"/>
        <w:left w:val="none" w:sz="0" w:space="0" w:color="auto"/>
        <w:bottom w:val="none" w:sz="0" w:space="0" w:color="auto"/>
        <w:right w:val="none" w:sz="0" w:space="0" w:color="auto"/>
      </w:divBdr>
    </w:div>
    <w:div w:id="1660158690">
      <w:bodyDiv w:val="1"/>
      <w:marLeft w:val="0"/>
      <w:marRight w:val="0"/>
      <w:marTop w:val="0"/>
      <w:marBottom w:val="0"/>
      <w:divBdr>
        <w:top w:val="none" w:sz="0" w:space="0" w:color="auto"/>
        <w:left w:val="none" w:sz="0" w:space="0" w:color="auto"/>
        <w:bottom w:val="none" w:sz="0" w:space="0" w:color="auto"/>
        <w:right w:val="none" w:sz="0" w:space="0" w:color="auto"/>
      </w:divBdr>
    </w:div>
    <w:div w:id="1708528057">
      <w:bodyDiv w:val="1"/>
      <w:marLeft w:val="0"/>
      <w:marRight w:val="0"/>
      <w:marTop w:val="0"/>
      <w:marBottom w:val="0"/>
      <w:divBdr>
        <w:top w:val="none" w:sz="0" w:space="0" w:color="auto"/>
        <w:left w:val="none" w:sz="0" w:space="0" w:color="auto"/>
        <w:bottom w:val="none" w:sz="0" w:space="0" w:color="auto"/>
        <w:right w:val="none" w:sz="0" w:space="0" w:color="auto"/>
      </w:divBdr>
    </w:div>
    <w:div w:id="1718703387">
      <w:bodyDiv w:val="1"/>
      <w:marLeft w:val="0"/>
      <w:marRight w:val="0"/>
      <w:marTop w:val="0"/>
      <w:marBottom w:val="0"/>
      <w:divBdr>
        <w:top w:val="none" w:sz="0" w:space="0" w:color="auto"/>
        <w:left w:val="none" w:sz="0" w:space="0" w:color="auto"/>
        <w:bottom w:val="none" w:sz="0" w:space="0" w:color="auto"/>
        <w:right w:val="none" w:sz="0" w:space="0" w:color="auto"/>
      </w:divBdr>
    </w:div>
    <w:div w:id="1720276515">
      <w:bodyDiv w:val="1"/>
      <w:marLeft w:val="0"/>
      <w:marRight w:val="0"/>
      <w:marTop w:val="0"/>
      <w:marBottom w:val="0"/>
      <w:divBdr>
        <w:top w:val="none" w:sz="0" w:space="0" w:color="auto"/>
        <w:left w:val="none" w:sz="0" w:space="0" w:color="auto"/>
        <w:bottom w:val="none" w:sz="0" w:space="0" w:color="auto"/>
        <w:right w:val="none" w:sz="0" w:space="0" w:color="auto"/>
      </w:divBdr>
    </w:div>
    <w:div w:id="1762408777">
      <w:bodyDiv w:val="1"/>
      <w:marLeft w:val="0"/>
      <w:marRight w:val="0"/>
      <w:marTop w:val="0"/>
      <w:marBottom w:val="0"/>
      <w:divBdr>
        <w:top w:val="none" w:sz="0" w:space="0" w:color="auto"/>
        <w:left w:val="none" w:sz="0" w:space="0" w:color="auto"/>
        <w:bottom w:val="none" w:sz="0" w:space="0" w:color="auto"/>
        <w:right w:val="none" w:sz="0" w:space="0" w:color="auto"/>
      </w:divBdr>
    </w:div>
    <w:div w:id="1780223857">
      <w:bodyDiv w:val="1"/>
      <w:marLeft w:val="0"/>
      <w:marRight w:val="0"/>
      <w:marTop w:val="0"/>
      <w:marBottom w:val="0"/>
      <w:divBdr>
        <w:top w:val="none" w:sz="0" w:space="0" w:color="auto"/>
        <w:left w:val="none" w:sz="0" w:space="0" w:color="auto"/>
        <w:bottom w:val="none" w:sz="0" w:space="0" w:color="auto"/>
        <w:right w:val="none" w:sz="0" w:space="0" w:color="auto"/>
      </w:divBdr>
    </w:div>
    <w:div w:id="1819685215">
      <w:bodyDiv w:val="1"/>
      <w:marLeft w:val="0"/>
      <w:marRight w:val="0"/>
      <w:marTop w:val="0"/>
      <w:marBottom w:val="0"/>
      <w:divBdr>
        <w:top w:val="none" w:sz="0" w:space="0" w:color="auto"/>
        <w:left w:val="none" w:sz="0" w:space="0" w:color="auto"/>
        <w:bottom w:val="none" w:sz="0" w:space="0" w:color="auto"/>
        <w:right w:val="none" w:sz="0" w:space="0" w:color="auto"/>
      </w:divBdr>
    </w:div>
    <w:div w:id="1821533678">
      <w:bodyDiv w:val="1"/>
      <w:marLeft w:val="0"/>
      <w:marRight w:val="0"/>
      <w:marTop w:val="0"/>
      <w:marBottom w:val="0"/>
      <w:divBdr>
        <w:top w:val="none" w:sz="0" w:space="0" w:color="auto"/>
        <w:left w:val="none" w:sz="0" w:space="0" w:color="auto"/>
        <w:bottom w:val="none" w:sz="0" w:space="0" w:color="auto"/>
        <w:right w:val="none" w:sz="0" w:space="0" w:color="auto"/>
      </w:divBdr>
    </w:div>
    <w:div w:id="1875802723">
      <w:bodyDiv w:val="1"/>
      <w:marLeft w:val="0"/>
      <w:marRight w:val="0"/>
      <w:marTop w:val="0"/>
      <w:marBottom w:val="0"/>
      <w:divBdr>
        <w:top w:val="none" w:sz="0" w:space="0" w:color="auto"/>
        <w:left w:val="none" w:sz="0" w:space="0" w:color="auto"/>
        <w:bottom w:val="none" w:sz="0" w:space="0" w:color="auto"/>
        <w:right w:val="none" w:sz="0" w:space="0" w:color="auto"/>
      </w:divBdr>
    </w:div>
    <w:div w:id="1891989503">
      <w:bodyDiv w:val="1"/>
      <w:marLeft w:val="0"/>
      <w:marRight w:val="0"/>
      <w:marTop w:val="0"/>
      <w:marBottom w:val="0"/>
      <w:divBdr>
        <w:top w:val="none" w:sz="0" w:space="0" w:color="auto"/>
        <w:left w:val="none" w:sz="0" w:space="0" w:color="auto"/>
        <w:bottom w:val="none" w:sz="0" w:space="0" w:color="auto"/>
        <w:right w:val="none" w:sz="0" w:space="0" w:color="auto"/>
      </w:divBdr>
    </w:div>
    <w:div w:id="1941140495">
      <w:bodyDiv w:val="1"/>
      <w:marLeft w:val="0"/>
      <w:marRight w:val="0"/>
      <w:marTop w:val="0"/>
      <w:marBottom w:val="0"/>
      <w:divBdr>
        <w:top w:val="none" w:sz="0" w:space="0" w:color="auto"/>
        <w:left w:val="none" w:sz="0" w:space="0" w:color="auto"/>
        <w:bottom w:val="none" w:sz="0" w:space="0" w:color="auto"/>
        <w:right w:val="none" w:sz="0" w:space="0" w:color="auto"/>
      </w:divBdr>
    </w:div>
    <w:div w:id="1958871483">
      <w:bodyDiv w:val="1"/>
      <w:marLeft w:val="0"/>
      <w:marRight w:val="0"/>
      <w:marTop w:val="0"/>
      <w:marBottom w:val="0"/>
      <w:divBdr>
        <w:top w:val="none" w:sz="0" w:space="0" w:color="auto"/>
        <w:left w:val="none" w:sz="0" w:space="0" w:color="auto"/>
        <w:bottom w:val="none" w:sz="0" w:space="0" w:color="auto"/>
        <w:right w:val="none" w:sz="0" w:space="0" w:color="auto"/>
      </w:divBdr>
    </w:div>
    <w:div w:id="2000309221">
      <w:bodyDiv w:val="1"/>
      <w:marLeft w:val="0"/>
      <w:marRight w:val="0"/>
      <w:marTop w:val="0"/>
      <w:marBottom w:val="0"/>
      <w:divBdr>
        <w:top w:val="none" w:sz="0" w:space="0" w:color="auto"/>
        <w:left w:val="none" w:sz="0" w:space="0" w:color="auto"/>
        <w:bottom w:val="none" w:sz="0" w:space="0" w:color="auto"/>
        <w:right w:val="none" w:sz="0" w:space="0" w:color="auto"/>
      </w:divBdr>
    </w:div>
    <w:div w:id="2021154581">
      <w:bodyDiv w:val="1"/>
      <w:marLeft w:val="0"/>
      <w:marRight w:val="0"/>
      <w:marTop w:val="0"/>
      <w:marBottom w:val="0"/>
      <w:divBdr>
        <w:top w:val="none" w:sz="0" w:space="0" w:color="auto"/>
        <w:left w:val="none" w:sz="0" w:space="0" w:color="auto"/>
        <w:bottom w:val="none" w:sz="0" w:space="0" w:color="auto"/>
        <w:right w:val="none" w:sz="0" w:space="0" w:color="auto"/>
      </w:divBdr>
    </w:div>
    <w:div w:id="2024472838">
      <w:bodyDiv w:val="1"/>
      <w:marLeft w:val="0"/>
      <w:marRight w:val="0"/>
      <w:marTop w:val="0"/>
      <w:marBottom w:val="0"/>
      <w:divBdr>
        <w:top w:val="none" w:sz="0" w:space="0" w:color="auto"/>
        <w:left w:val="none" w:sz="0" w:space="0" w:color="auto"/>
        <w:bottom w:val="none" w:sz="0" w:space="0" w:color="auto"/>
        <w:right w:val="none" w:sz="0" w:space="0" w:color="auto"/>
      </w:divBdr>
    </w:div>
    <w:div w:id="2029257818">
      <w:bodyDiv w:val="1"/>
      <w:marLeft w:val="0"/>
      <w:marRight w:val="0"/>
      <w:marTop w:val="0"/>
      <w:marBottom w:val="0"/>
      <w:divBdr>
        <w:top w:val="none" w:sz="0" w:space="0" w:color="auto"/>
        <w:left w:val="none" w:sz="0" w:space="0" w:color="auto"/>
        <w:bottom w:val="none" w:sz="0" w:space="0" w:color="auto"/>
        <w:right w:val="none" w:sz="0" w:space="0" w:color="auto"/>
      </w:divBdr>
    </w:div>
    <w:div w:id="2033415751">
      <w:bodyDiv w:val="1"/>
      <w:marLeft w:val="0"/>
      <w:marRight w:val="0"/>
      <w:marTop w:val="0"/>
      <w:marBottom w:val="0"/>
      <w:divBdr>
        <w:top w:val="none" w:sz="0" w:space="0" w:color="auto"/>
        <w:left w:val="none" w:sz="0" w:space="0" w:color="auto"/>
        <w:bottom w:val="none" w:sz="0" w:space="0" w:color="auto"/>
        <w:right w:val="none" w:sz="0" w:space="0" w:color="auto"/>
      </w:divBdr>
    </w:div>
    <w:div w:id="2055812332">
      <w:bodyDiv w:val="1"/>
      <w:marLeft w:val="0"/>
      <w:marRight w:val="0"/>
      <w:marTop w:val="0"/>
      <w:marBottom w:val="0"/>
      <w:divBdr>
        <w:top w:val="none" w:sz="0" w:space="0" w:color="auto"/>
        <w:left w:val="none" w:sz="0" w:space="0" w:color="auto"/>
        <w:bottom w:val="none" w:sz="0" w:space="0" w:color="auto"/>
        <w:right w:val="none" w:sz="0" w:space="0" w:color="auto"/>
      </w:divBdr>
    </w:div>
    <w:div w:id="2065982570">
      <w:bodyDiv w:val="1"/>
      <w:marLeft w:val="0"/>
      <w:marRight w:val="0"/>
      <w:marTop w:val="0"/>
      <w:marBottom w:val="0"/>
      <w:divBdr>
        <w:top w:val="none" w:sz="0" w:space="0" w:color="auto"/>
        <w:left w:val="none" w:sz="0" w:space="0" w:color="auto"/>
        <w:bottom w:val="none" w:sz="0" w:space="0" w:color="auto"/>
        <w:right w:val="none" w:sz="0" w:space="0" w:color="auto"/>
      </w:divBdr>
    </w:div>
    <w:div w:id="2084063526">
      <w:bodyDiv w:val="1"/>
      <w:marLeft w:val="0"/>
      <w:marRight w:val="0"/>
      <w:marTop w:val="0"/>
      <w:marBottom w:val="0"/>
      <w:divBdr>
        <w:top w:val="none" w:sz="0" w:space="0" w:color="auto"/>
        <w:left w:val="none" w:sz="0" w:space="0" w:color="auto"/>
        <w:bottom w:val="none" w:sz="0" w:space="0" w:color="auto"/>
        <w:right w:val="none" w:sz="0" w:space="0" w:color="auto"/>
      </w:divBdr>
    </w:div>
    <w:div w:id="2084595824">
      <w:bodyDiv w:val="1"/>
      <w:marLeft w:val="0"/>
      <w:marRight w:val="0"/>
      <w:marTop w:val="0"/>
      <w:marBottom w:val="0"/>
      <w:divBdr>
        <w:top w:val="none" w:sz="0" w:space="0" w:color="auto"/>
        <w:left w:val="none" w:sz="0" w:space="0" w:color="auto"/>
        <w:bottom w:val="none" w:sz="0" w:space="0" w:color="auto"/>
        <w:right w:val="none" w:sz="0" w:space="0" w:color="auto"/>
      </w:divBdr>
    </w:div>
    <w:div w:id="2097824834">
      <w:bodyDiv w:val="1"/>
      <w:marLeft w:val="0"/>
      <w:marRight w:val="0"/>
      <w:marTop w:val="0"/>
      <w:marBottom w:val="0"/>
      <w:divBdr>
        <w:top w:val="none" w:sz="0" w:space="0" w:color="auto"/>
        <w:left w:val="none" w:sz="0" w:space="0" w:color="auto"/>
        <w:bottom w:val="none" w:sz="0" w:space="0" w:color="auto"/>
        <w:right w:val="none" w:sz="0" w:space="0" w:color="auto"/>
      </w:divBdr>
    </w:div>
    <w:div w:id="2109884339">
      <w:bodyDiv w:val="1"/>
      <w:marLeft w:val="0"/>
      <w:marRight w:val="0"/>
      <w:marTop w:val="0"/>
      <w:marBottom w:val="0"/>
      <w:divBdr>
        <w:top w:val="none" w:sz="0" w:space="0" w:color="auto"/>
        <w:left w:val="none" w:sz="0" w:space="0" w:color="auto"/>
        <w:bottom w:val="none" w:sz="0" w:space="0" w:color="auto"/>
        <w:right w:val="none" w:sz="0" w:space="0" w:color="auto"/>
      </w:divBdr>
    </w:div>
    <w:div w:id="2131704992">
      <w:bodyDiv w:val="1"/>
      <w:marLeft w:val="30"/>
      <w:marRight w:val="30"/>
      <w:marTop w:val="0"/>
      <w:marBottom w:val="0"/>
      <w:divBdr>
        <w:top w:val="none" w:sz="0" w:space="0" w:color="auto"/>
        <w:left w:val="none" w:sz="0" w:space="0" w:color="auto"/>
        <w:bottom w:val="none" w:sz="0" w:space="0" w:color="auto"/>
        <w:right w:val="none" w:sz="0" w:space="0" w:color="auto"/>
      </w:divBdr>
      <w:divsChild>
        <w:div w:id="118111266">
          <w:marLeft w:val="0"/>
          <w:marRight w:val="0"/>
          <w:marTop w:val="0"/>
          <w:marBottom w:val="0"/>
          <w:divBdr>
            <w:top w:val="none" w:sz="0" w:space="0" w:color="auto"/>
            <w:left w:val="none" w:sz="0" w:space="0" w:color="auto"/>
            <w:bottom w:val="none" w:sz="0" w:space="0" w:color="auto"/>
            <w:right w:val="none" w:sz="0" w:space="0" w:color="auto"/>
          </w:divBdr>
          <w:divsChild>
            <w:div w:id="12924104">
              <w:marLeft w:val="0"/>
              <w:marRight w:val="0"/>
              <w:marTop w:val="0"/>
              <w:marBottom w:val="0"/>
              <w:divBdr>
                <w:top w:val="none" w:sz="0" w:space="0" w:color="auto"/>
                <w:left w:val="none" w:sz="0" w:space="0" w:color="auto"/>
                <w:bottom w:val="none" w:sz="0" w:space="0" w:color="auto"/>
                <w:right w:val="none" w:sz="0" w:space="0" w:color="auto"/>
              </w:divBdr>
              <w:divsChild>
                <w:div w:id="859243904">
                  <w:marLeft w:val="180"/>
                  <w:marRight w:val="0"/>
                  <w:marTop w:val="0"/>
                  <w:marBottom w:val="0"/>
                  <w:divBdr>
                    <w:top w:val="none" w:sz="0" w:space="0" w:color="auto"/>
                    <w:left w:val="none" w:sz="0" w:space="0" w:color="auto"/>
                    <w:bottom w:val="none" w:sz="0" w:space="0" w:color="auto"/>
                    <w:right w:val="none" w:sz="0" w:space="0" w:color="auto"/>
                  </w:divBdr>
                  <w:divsChild>
                    <w:div w:id="18797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2D16F6-5CEC-41C1-97E2-2A084632889A}"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es-CR"/>
        </a:p>
      </dgm:t>
    </dgm:pt>
    <dgm:pt modelId="{BB978EDE-98F9-4ABF-9013-8CDBF1316C3B}" type="asst">
      <dgm:prSet phldrT="[Texto]" custT="1"/>
      <dgm:spPr>
        <a:solidFill>
          <a:schemeClr val="accent3">
            <a:lumMod val="50000"/>
          </a:schemeClr>
        </a:solidFill>
      </dgm:spPr>
      <dgm:t>
        <a:bodyPr/>
        <a:lstStyle/>
        <a:p>
          <a:r>
            <a:rPr lang="es-CR" sz="1050" b="1"/>
            <a:t>Coordinación de UED</a:t>
          </a:r>
        </a:p>
      </dgm:t>
    </dgm:pt>
    <dgm:pt modelId="{C622AD86-1B30-4AA5-8660-CCA504B94C17}" type="parTrans" cxnId="{1D6A75A4-35B2-4AB2-A8E4-C6B2FEDF12D5}">
      <dgm:prSet/>
      <dgm:spPr/>
      <dgm:t>
        <a:bodyPr/>
        <a:lstStyle/>
        <a:p>
          <a:endParaRPr lang="es-CR"/>
        </a:p>
      </dgm:t>
    </dgm:pt>
    <dgm:pt modelId="{F59612C2-9715-4B71-B783-FBB305D4866E}" type="sibTrans" cxnId="{1D6A75A4-35B2-4AB2-A8E4-C6B2FEDF12D5}">
      <dgm:prSet custT="1"/>
      <dgm:spPr>
        <a:ln>
          <a:solidFill>
            <a:schemeClr val="accent3">
              <a:lumMod val="50000"/>
            </a:schemeClr>
          </a:solidFill>
        </a:ln>
      </dgm:spPr>
      <dgm:t>
        <a:bodyPr/>
        <a:lstStyle/>
        <a:p>
          <a:pPr algn="l"/>
          <a:r>
            <a:rPr lang="es-CR" sz="800"/>
            <a:t>Orienta, revisa y aprueba Coordina con asesores externos</a:t>
          </a:r>
        </a:p>
      </dgm:t>
    </dgm:pt>
    <dgm:pt modelId="{FE55137A-F451-439E-936F-F68863D7DBB0}">
      <dgm:prSet phldrT="[Texto]" custT="1"/>
      <dgm:spPr>
        <a:solidFill>
          <a:schemeClr val="accent3">
            <a:lumMod val="75000"/>
          </a:schemeClr>
        </a:solidFill>
      </dgm:spPr>
      <dgm:t>
        <a:bodyPr/>
        <a:lstStyle/>
        <a:p>
          <a:r>
            <a:rPr lang="es-CR" sz="900"/>
            <a:t>Profesional en Estadística</a:t>
          </a:r>
        </a:p>
      </dgm:t>
    </dgm:pt>
    <dgm:pt modelId="{CE6BFB2A-7DA6-4445-AE61-360759C3B151}" type="parTrans" cxnId="{6FE2D3FA-DB2F-44DE-BCFD-F2EBB9B76602}">
      <dgm:prSet/>
      <dgm:spPr/>
      <dgm:t>
        <a:bodyPr/>
        <a:lstStyle/>
        <a:p>
          <a:endParaRPr lang="es-CR"/>
        </a:p>
      </dgm:t>
    </dgm:pt>
    <dgm:pt modelId="{577AE219-F988-4C69-8152-6BEB83ADC27A}" type="sibTrans" cxnId="{6FE2D3FA-DB2F-44DE-BCFD-F2EBB9B76602}">
      <dgm:prSet custT="1"/>
      <dgm:spPr>
        <a:ln>
          <a:solidFill>
            <a:schemeClr val="accent3">
              <a:lumMod val="75000"/>
            </a:schemeClr>
          </a:solidFill>
        </a:ln>
      </dgm:spPr>
      <dgm:t>
        <a:bodyPr/>
        <a:lstStyle/>
        <a:p>
          <a:pPr algn="l"/>
          <a:r>
            <a:rPr lang="es-CR" sz="800"/>
            <a:t>Generación y análisis de series de tiempo para formular supuestos de componentes demográficos.</a:t>
          </a:r>
        </a:p>
        <a:p>
          <a:pPr algn="l"/>
          <a:r>
            <a:rPr lang="es-CR" sz="800"/>
            <a:t>Aplicación de modelos estadísticos y matemáticos para la proyección.</a:t>
          </a:r>
        </a:p>
        <a:p>
          <a:pPr algn="l"/>
          <a:r>
            <a:rPr lang="es-CR" sz="800"/>
            <a:t>Elaboración de productos estadísticos.</a:t>
          </a:r>
        </a:p>
      </dgm:t>
    </dgm:pt>
    <dgm:pt modelId="{E54D6E7A-41E4-4EAC-A26C-5AA9F6367BA7}">
      <dgm:prSet phldrT="[Texto]" custT="1"/>
      <dgm:spPr>
        <a:solidFill>
          <a:schemeClr val="accent3">
            <a:lumMod val="75000"/>
          </a:schemeClr>
        </a:solidFill>
      </dgm:spPr>
      <dgm:t>
        <a:bodyPr/>
        <a:lstStyle/>
        <a:p>
          <a:r>
            <a:rPr lang="es-CR" sz="900"/>
            <a:t>Profesional en Estadística</a:t>
          </a:r>
        </a:p>
      </dgm:t>
    </dgm:pt>
    <dgm:pt modelId="{AE54EE30-902D-414D-99A3-E057B44E6684}" type="parTrans" cxnId="{52A48850-6162-4AED-B391-8DEA3E26D369}">
      <dgm:prSet/>
      <dgm:spPr/>
      <dgm:t>
        <a:bodyPr/>
        <a:lstStyle/>
        <a:p>
          <a:endParaRPr lang="es-CR">
            <a:solidFill>
              <a:schemeClr val="tx2">
                <a:lumMod val="60000"/>
                <a:lumOff val="40000"/>
              </a:schemeClr>
            </a:solidFill>
          </a:endParaRPr>
        </a:p>
      </dgm:t>
    </dgm:pt>
    <dgm:pt modelId="{B88C1AC3-5414-4816-9E59-D3F4FC3C4562}" type="sibTrans" cxnId="{52A48850-6162-4AED-B391-8DEA3E26D369}">
      <dgm:prSet/>
      <dgm:spPr>
        <a:noFill/>
        <a:ln>
          <a:solidFill>
            <a:schemeClr val="bg1"/>
          </a:solidFill>
        </a:ln>
      </dgm:spPr>
      <dgm:t>
        <a:bodyPr/>
        <a:lstStyle/>
        <a:p>
          <a:endParaRPr lang="es-CR"/>
        </a:p>
      </dgm:t>
    </dgm:pt>
    <dgm:pt modelId="{1462092C-1FDC-4EBF-B760-0F27145B9088}">
      <dgm:prSet phldrT="[Texto]" custT="1"/>
      <dgm:spPr>
        <a:solidFill>
          <a:schemeClr val="accent3">
            <a:lumMod val="75000"/>
          </a:schemeClr>
        </a:solidFill>
      </dgm:spPr>
      <dgm:t>
        <a:bodyPr/>
        <a:lstStyle/>
        <a:p>
          <a:r>
            <a:rPr lang="es-CR" sz="900"/>
            <a:t>Profesional en Ciencias Sociales</a:t>
          </a:r>
        </a:p>
      </dgm:t>
    </dgm:pt>
    <dgm:pt modelId="{037DFF4A-3A96-47B4-994F-BAE927C04CBF}" type="parTrans" cxnId="{D776A453-BA15-499D-9867-20CCA30F2C92}">
      <dgm:prSet/>
      <dgm:spPr/>
      <dgm:t>
        <a:bodyPr/>
        <a:lstStyle/>
        <a:p>
          <a:endParaRPr lang="es-CR"/>
        </a:p>
      </dgm:t>
    </dgm:pt>
    <dgm:pt modelId="{0EEE6E45-025C-4708-97CA-77B5C06DDDB8}" type="sibTrans" cxnId="{D776A453-BA15-499D-9867-20CCA30F2C92}">
      <dgm:prSet custT="1"/>
      <dgm:spPr>
        <a:ln>
          <a:solidFill>
            <a:schemeClr val="accent3">
              <a:lumMod val="75000"/>
            </a:schemeClr>
          </a:solidFill>
        </a:ln>
      </dgm:spPr>
      <dgm:t>
        <a:bodyPr/>
        <a:lstStyle/>
        <a:p>
          <a:pPr algn="l"/>
          <a:r>
            <a:rPr lang="es-CR" sz="800"/>
            <a:t>Generación de insumos para el análisis.</a:t>
          </a:r>
        </a:p>
        <a:p>
          <a:pPr algn="l"/>
          <a:r>
            <a:rPr lang="es-CR" sz="800"/>
            <a:t>Contribución en el análisis de resultados y elaboración de supuestos de comportamiento de los componentes.</a:t>
          </a:r>
        </a:p>
        <a:p>
          <a:pPr algn="l"/>
          <a:r>
            <a:rPr lang="es-CR" sz="800"/>
            <a:t>Elaboración de documentos metodológicos </a:t>
          </a:r>
          <a:r>
            <a:rPr lang="es-CR" sz="600"/>
            <a:t>.</a:t>
          </a:r>
        </a:p>
      </dgm:t>
    </dgm:pt>
    <dgm:pt modelId="{6E0314D0-3CEB-4B60-B98F-ABC29676A87F}" type="asst">
      <dgm:prSet phldrT="[Texto]" custT="1"/>
      <dgm:spPr>
        <a:solidFill>
          <a:schemeClr val="accent2">
            <a:lumMod val="75000"/>
          </a:schemeClr>
        </a:solidFill>
      </dgm:spPr>
      <dgm:t>
        <a:bodyPr/>
        <a:lstStyle/>
        <a:p>
          <a:r>
            <a:rPr lang="es-CR" sz="1000">
              <a:solidFill>
                <a:schemeClr val="bg1">
                  <a:lumMod val="95000"/>
                </a:schemeClr>
              </a:solidFill>
            </a:rPr>
            <a:t>CCP-UCR</a:t>
          </a:r>
        </a:p>
      </dgm:t>
    </dgm:pt>
    <dgm:pt modelId="{DEA8240B-7B2F-458C-862C-3677A977A551}" type="parTrans" cxnId="{031C430E-7FE6-474E-9F73-6A2070935A39}">
      <dgm:prSet/>
      <dgm:spPr/>
      <dgm:t>
        <a:bodyPr/>
        <a:lstStyle/>
        <a:p>
          <a:endParaRPr lang="es-CR"/>
        </a:p>
      </dgm:t>
    </dgm:pt>
    <dgm:pt modelId="{60288FF6-59DF-408C-BFFA-D35FAED362E8}" type="sibTrans" cxnId="{031C430E-7FE6-474E-9F73-6A2070935A39}">
      <dgm:prSet custT="1"/>
      <dgm:spPr>
        <a:ln>
          <a:solidFill>
            <a:schemeClr val="accent2">
              <a:lumMod val="50000"/>
            </a:schemeClr>
          </a:solidFill>
        </a:ln>
      </dgm:spPr>
      <dgm:t>
        <a:bodyPr/>
        <a:lstStyle/>
        <a:p>
          <a:pPr algn="l"/>
          <a:r>
            <a:rPr lang="es-CR" sz="800"/>
            <a:t>Asesora y valida</a:t>
          </a:r>
        </a:p>
      </dgm:t>
    </dgm:pt>
    <dgm:pt modelId="{43F08014-A12F-4C8D-9C4E-54984613E649}" type="asst">
      <dgm:prSet phldrT="[Texto]" custT="1"/>
      <dgm:spPr>
        <a:solidFill>
          <a:schemeClr val="accent2">
            <a:lumMod val="75000"/>
          </a:schemeClr>
        </a:solidFill>
      </dgm:spPr>
      <dgm:t>
        <a:bodyPr/>
        <a:lstStyle/>
        <a:p>
          <a:r>
            <a:rPr lang="es-CR" sz="1000"/>
            <a:t>CELADE- CEPAL</a:t>
          </a:r>
        </a:p>
      </dgm:t>
    </dgm:pt>
    <dgm:pt modelId="{4DE1835E-ED96-4FF7-82AE-56858D7E9571}" type="parTrans" cxnId="{D9886BB9-3F52-4879-AA33-84497949BEB2}">
      <dgm:prSet/>
      <dgm:spPr/>
      <dgm:t>
        <a:bodyPr/>
        <a:lstStyle/>
        <a:p>
          <a:endParaRPr lang="es-CR"/>
        </a:p>
      </dgm:t>
    </dgm:pt>
    <dgm:pt modelId="{5E93F818-D883-43F1-8B41-554B70E3E0F9}" type="sibTrans" cxnId="{D9886BB9-3F52-4879-AA33-84497949BEB2}">
      <dgm:prSet custT="1"/>
      <dgm:spPr>
        <a:ln>
          <a:solidFill>
            <a:schemeClr val="accent2">
              <a:lumMod val="50000"/>
            </a:schemeClr>
          </a:solidFill>
        </a:ln>
      </dgm:spPr>
      <dgm:t>
        <a:bodyPr/>
        <a:lstStyle/>
        <a:p>
          <a:pPr algn="l"/>
          <a:r>
            <a:rPr lang="es-CR" sz="800"/>
            <a:t>Asesora y valida</a:t>
          </a:r>
        </a:p>
      </dgm:t>
    </dgm:pt>
    <dgm:pt modelId="{57FC56AB-FDF6-4876-87B0-CD0293971A06}" type="pres">
      <dgm:prSet presAssocID="{262D16F6-5CEC-41C1-97E2-2A084632889A}" presName="hierChild1" presStyleCnt="0">
        <dgm:presLayoutVars>
          <dgm:orgChart val="1"/>
          <dgm:chPref val="1"/>
          <dgm:dir/>
          <dgm:animOne val="branch"/>
          <dgm:animLvl val="lvl"/>
          <dgm:resizeHandles/>
        </dgm:presLayoutVars>
      </dgm:prSet>
      <dgm:spPr/>
      <dgm:t>
        <a:bodyPr/>
        <a:lstStyle/>
        <a:p>
          <a:endParaRPr lang="es-CR"/>
        </a:p>
      </dgm:t>
    </dgm:pt>
    <dgm:pt modelId="{DFB059D5-A552-41DC-998A-362254E7F8A0}" type="pres">
      <dgm:prSet presAssocID="{43F08014-A12F-4C8D-9C4E-54984613E649}" presName="hierRoot1" presStyleCnt="0">
        <dgm:presLayoutVars>
          <dgm:hierBranch val="init"/>
        </dgm:presLayoutVars>
      </dgm:prSet>
      <dgm:spPr/>
    </dgm:pt>
    <dgm:pt modelId="{FD1B5365-3632-4B98-BA12-909723743190}" type="pres">
      <dgm:prSet presAssocID="{43F08014-A12F-4C8D-9C4E-54984613E649}" presName="rootComposite1" presStyleCnt="0"/>
      <dgm:spPr/>
    </dgm:pt>
    <dgm:pt modelId="{EEDBC4B3-6AB3-4555-8D8C-BBCD20EABAAF}" type="pres">
      <dgm:prSet presAssocID="{43F08014-A12F-4C8D-9C4E-54984613E649}" presName="rootText1" presStyleLbl="node0" presStyleIdx="0" presStyleCnt="3" custScaleX="202083" custScaleY="159630" custLinFactX="300000" custLinFactNeighborX="343731" custLinFactNeighborY="-33075">
        <dgm:presLayoutVars>
          <dgm:chMax/>
          <dgm:chPref val="3"/>
        </dgm:presLayoutVars>
      </dgm:prSet>
      <dgm:spPr/>
      <dgm:t>
        <a:bodyPr/>
        <a:lstStyle/>
        <a:p>
          <a:endParaRPr lang="es-CR"/>
        </a:p>
      </dgm:t>
    </dgm:pt>
    <dgm:pt modelId="{D834E0BC-A587-4DEC-AD95-9CA66408D152}" type="pres">
      <dgm:prSet presAssocID="{43F08014-A12F-4C8D-9C4E-54984613E649}" presName="titleText1" presStyleLbl="fgAcc0" presStyleIdx="0" presStyleCnt="3" custAng="10800000" custFlipVert="1" custScaleX="224420" custScaleY="275075" custLinFactX="303281" custLinFactNeighborX="400000" custLinFactNeighborY="62145">
        <dgm:presLayoutVars>
          <dgm:chMax val="0"/>
          <dgm:chPref val="0"/>
        </dgm:presLayoutVars>
      </dgm:prSet>
      <dgm:spPr/>
      <dgm:t>
        <a:bodyPr/>
        <a:lstStyle/>
        <a:p>
          <a:endParaRPr lang="es-CR"/>
        </a:p>
      </dgm:t>
    </dgm:pt>
    <dgm:pt modelId="{470B0DFA-45CD-40A0-A469-C27D009FCB00}" type="pres">
      <dgm:prSet presAssocID="{43F08014-A12F-4C8D-9C4E-54984613E649}" presName="rootConnector1" presStyleLbl="asst0" presStyleIdx="0" presStyleCnt="0"/>
      <dgm:spPr/>
      <dgm:t>
        <a:bodyPr/>
        <a:lstStyle/>
        <a:p>
          <a:endParaRPr lang="es-CR"/>
        </a:p>
      </dgm:t>
    </dgm:pt>
    <dgm:pt modelId="{B917CBDD-A034-483D-94B6-CDC13B8E795E}" type="pres">
      <dgm:prSet presAssocID="{43F08014-A12F-4C8D-9C4E-54984613E649}" presName="hierChild2" presStyleCnt="0"/>
      <dgm:spPr/>
    </dgm:pt>
    <dgm:pt modelId="{91757F16-0C1D-43F2-BF6C-28A4B78D6408}" type="pres">
      <dgm:prSet presAssocID="{43F08014-A12F-4C8D-9C4E-54984613E649}" presName="hierChild3" presStyleCnt="0"/>
      <dgm:spPr/>
    </dgm:pt>
    <dgm:pt modelId="{6F3E9019-9EEB-4A9E-9B78-B59B48C534AB}" type="pres">
      <dgm:prSet presAssocID="{6E0314D0-3CEB-4B60-B98F-ABC29676A87F}" presName="hierRoot1" presStyleCnt="0">
        <dgm:presLayoutVars>
          <dgm:hierBranch val="init"/>
        </dgm:presLayoutVars>
      </dgm:prSet>
      <dgm:spPr/>
    </dgm:pt>
    <dgm:pt modelId="{570F2A28-EEF1-4D95-9DCD-FBF5D5CB544B}" type="pres">
      <dgm:prSet presAssocID="{6E0314D0-3CEB-4B60-B98F-ABC29676A87F}" presName="rootComposite1" presStyleCnt="0"/>
      <dgm:spPr/>
    </dgm:pt>
    <dgm:pt modelId="{7D924F03-BC01-4643-8AE7-4711E3404C6D}" type="pres">
      <dgm:prSet presAssocID="{6E0314D0-3CEB-4B60-B98F-ABC29676A87F}" presName="rootText1" presStyleLbl="node0" presStyleIdx="1" presStyleCnt="3" custScaleX="235920" custScaleY="156482" custLinFactX="-100000" custLinFactNeighborX="-116666" custLinFactNeighborY="-24340">
        <dgm:presLayoutVars>
          <dgm:chMax/>
          <dgm:chPref val="3"/>
        </dgm:presLayoutVars>
      </dgm:prSet>
      <dgm:spPr/>
      <dgm:t>
        <a:bodyPr/>
        <a:lstStyle/>
        <a:p>
          <a:endParaRPr lang="es-CR"/>
        </a:p>
      </dgm:t>
    </dgm:pt>
    <dgm:pt modelId="{385C5EFB-6A83-48D1-815C-9702DC8DF69E}" type="pres">
      <dgm:prSet presAssocID="{6E0314D0-3CEB-4B60-B98F-ABC29676A87F}" presName="titleText1" presStyleLbl="fgAcc0" presStyleIdx="1" presStyleCnt="3" custScaleX="248596" custScaleY="282899" custLinFactX="-100000" custLinFactY="14677" custLinFactNeighborX="-155247" custLinFactNeighborY="100000">
        <dgm:presLayoutVars>
          <dgm:chMax val="0"/>
          <dgm:chPref val="0"/>
        </dgm:presLayoutVars>
      </dgm:prSet>
      <dgm:spPr/>
      <dgm:t>
        <a:bodyPr/>
        <a:lstStyle/>
        <a:p>
          <a:endParaRPr lang="es-CR"/>
        </a:p>
      </dgm:t>
    </dgm:pt>
    <dgm:pt modelId="{5745DBA8-893D-475D-8A6B-73080EA59985}" type="pres">
      <dgm:prSet presAssocID="{6E0314D0-3CEB-4B60-B98F-ABC29676A87F}" presName="rootConnector1" presStyleLbl="asst0" presStyleIdx="0" presStyleCnt="0"/>
      <dgm:spPr/>
      <dgm:t>
        <a:bodyPr/>
        <a:lstStyle/>
        <a:p>
          <a:endParaRPr lang="es-CR"/>
        </a:p>
      </dgm:t>
    </dgm:pt>
    <dgm:pt modelId="{D8EDA92F-2EE4-4197-8A3A-6A0922DB8D3B}" type="pres">
      <dgm:prSet presAssocID="{6E0314D0-3CEB-4B60-B98F-ABC29676A87F}" presName="hierChild2" presStyleCnt="0"/>
      <dgm:spPr/>
    </dgm:pt>
    <dgm:pt modelId="{D4F8DB17-36E5-413B-BC17-446E74CEDDEE}" type="pres">
      <dgm:prSet presAssocID="{6E0314D0-3CEB-4B60-B98F-ABC29676A87F}" presName="hierChild3" presStyleCnt="0"/>
      <dgm:spPr/>
    </dgm:pt>
    <dgm:pt modelId="{855D1D99-E8F3-4783-AFFE-93B1D8E82522}" type="pres">
      <dgm:prSet presAssocID="{BB978EDE-98F9-4ABF-9013-8CDBF1316C3B}" presName="hierRoot1" presStyleCnt="0">
        <dgm:presLayoutVars>
          <dgm:hierBranch val="init"/>
        </dgm:presLayoutVars>
      </dgm:prSet>
      <dgm:spPr/>
    </dgm:pt>
    <dgm:pt modelId="{F4AC5B08-C303-4C5F-B387-72CDF13BB67C}" type="pres">
      <dgm:prSet presAssocID="{BB978EDE-98F9-4ABF-9013-8CDBF1316C3B}" presName="rootComposite1" presStyleCnt="0"/>
      <dgm:spPr/>
    </dgm:pt>
    <dgm:pt modelId="{F0A5FCB0-6707-486A-8524-DAC3E430D17E}" type="pres">
      <dgm:prSet presAssocID="{BB978EDE-98F9-4ABF-9013-8CDBF1316C3B}" presName="rootText1" presStyleLbl="node0" presStyleIdx="2" presStyleCnt="3" custScaleX="218071" custScaleY="138484" custLinFactX="-64545" custLinFactNeighborX="-100000" custLinFactNeighborY="-79080">
        <dgm:presLayoutVars>
          <dgm:chMax/>
          <dgm:chPref val="3"/>
        </dgm:presLayoutVars>
      </dgm:prSet>
      <dgm:spPr/>
      <dgm:t>
        <a:bodyPr/>
        <a:lstStyle/>
        <a:p>
          <a:endParaRPr lang="es-CR"/>
        </a:p>
      </dgm:t>
    </dgm:pt>
    <dgm:pt modelId="{BF09F470-47FF-4B0E-8FDB-89D6555E252A}" type="pres">
      <dgm:prSet presAssocID="{BB978EDE-98F9-4ABF-9013-8CDBF1316C3B}" presName="titleText1" presStyleLbl="fgAcc0" presStyleIdx="2" presStyleCnt="3" custScaleX="266565" custScaleY="421838" custLinFactX="-95460" custLinFactNeighborX="-100000" custLinFactNeighborY="38937">
        <dgm:presLayoutVars>
          <dgm:chMax val="0"/>
          <dgm:chPref val="0"/>
        </dgm:presLayoutVars>
      </dgm:prSet>
      <dgm:spPr/>
      <dgm:t>
        <a:bodyPr/>
        <a:lstStyle/>
        <a:p>
          <a:endParaRPr lang="es-CR"/>
        </a:p>
      </dgm:t>
    </dgm:pt>
    <dgm:pt modelId="{E95C6B64-7F5C-4D40-BAF5-945BA6C0A350}" type="pres">
      <dgm:prSet presAssocID="{BB978EDE-98F9-4ABF-9013-8CDBF1316C3B}" presName="rootConnector1" presStyleLbl="asst0" presStyleIdx="0" presStyleCnt="0"/>
      <dgm:spPr/>
      <dgm:t>
        <a:bodyPr/>
        <a:lstStyle/>
        <a:p>
          <a:endParaRPr lang="es-CR"/>
        </a:p>
      </dgm:t>
    </dgm:pt>
    <dgm:pt modelId="{7CA7B473-9E5F-45EE-896E-AB153521D57D}" type="pres">
      <dgm:prSet presAssocID="{BB978EDE-98F9-4ABF-9013-8CDBF1316C3B}" presName="hierChild2" presStyleCnt="0"/>
      <dgm:spPr/>
    </dgm:pt>
    <dgm:pt modelId="{01C66397-AEB8-4B61-8AFA-769CC6197105}" type="pres">
      <dgm:prSet presAssocID="{CE6BFB2A-7DA6-4445-AE61-360759C3B151}" presName="Name37" presStyleLbl="parChTrans1D2" presStyleIdx="0" presStyleCnt="3"/>
      <dgm:spPr/>
      <dgm:t>
        <a:bodyPr/>
        <a:lstStyle/>
        <a:p>
          <a:endParaRPr lang="es-CR"/>
        </a:p>
      </dgm:t>
    </dgm:pt>
    <dgm:pt modelId="{B73FE56D-5794-4E6E-AE67-B7090EAD780A}" type="pres">
      <dgm:prSet presAssocID="{FE55137A-F451-439E-936F-F68863D7DBB0}" presName="hierRoot2" presStyleCnt="0">
        <dgm:presLayoutVars>
          <dgm:hierBranch val="init"/>
        </dgm:presLayoutVars>
      </dgm:prSet>
      <dgm:spPr/>
    </dgm:pt>
    <dgm:pt modelId="{65C71B7F-BA5E-4E86-A3CC-6B979BA564E5}" type="pres">
      <dgm:prSet presAssocID="{FE55137A-F451-439E-936F-F68863D7DBB0}" presName="rootComposite" presStyleCnt="0"/>
      <dgm:spPr/>
    </dgm:pt>
    <dgm:pt modelId="{D2455668-E099-4DFD-AA11-1CA2697A4389}" type="pres">
      <dgm:prSet presAssocID="{FE55137A-F451-439E-936F-F68863D7DBB0}" presName="rootText" presStyleLbl="node1" presStyleIdx="0" presStyleCnt="3" custScaleX="160792" custScaleY="126566" custLinFactX="-100000" custLinFactNeighborX="-130003" custLinFactNeighborY="77488">
        <dgm:presLayoutVars>
          <dgm:chMax/>
          <dgm:chPref val="3"/>
        </dgm:presLayoutVars>
      </dgm:prSet>
      <dgm:spPr/>
      <dgm:t>
        <a:bodyPr/>
        <a:lstStyle/>
        <a:p>
          <a:endParaRPr lang="es-CR"/>
        </a:p>
      </dgm:t>
    </dgm:pt>
    <dgm:pt modelId="{D05BE32B-BC3E-494F-919D-A634A85C0A1B}" type="pres">
      <dgm:prSet presAssocID="{FE55137A-F451-439E-936F-F68863D7DBB0}" presName="titleText2" presStyleLbl="fgAcc1" presStyleIdx="0" presStyleCnt="3" custScaleX="345074" custScaleY="1064262" custLinFactY="400000" custLinFactNeighborX="-70805" custLinFactNeighborY="423652">
        <dgm:presLayoutVars>
          <dgm:chMax val="0"/>
          <dgm:chPref val="0"/>
        </dgm:presLayoutVars>
      </dgm:prSet>
      <dgm:spPr/>
      <dgm:t>
        <a:bodyPr/>
        <a:lstStyle/>
        <a:p>
          <a:endParaRPr lang="es-CR"/>
        </a:p>
      </dgm:t>
    </dgm:pt>
    <dgm:pt modelId="{2C833F63-9197-44E7-9695-D32C2B2E1D10}" type="pres">
      <dgm:prSet presAssocID="{FE55137A-F451-439E-936F-F68863D7DBB0}" presName="rootConnector" presStyleLbl="node2" presStyleIdx="0" presStyleCnt="0"/>
      <dgm:spPr/>
      <dgm:t>
        <a:bodyPr/>
        <a:lstStyle/>
        <a:p>
          <a:endParaRPr lang="es-CR"/>
        </a:p>
      </dgm:t>
    </dgm:pt>
    <dgm:pt modelId="{FF6254BC-C7CC-42DB-9546-9D4B21CFD318}" type="pres">
      <dgm:prSet presAssocID="{FE55137A-F451-439E-936F-F68863D7DBB0}" presName="hierChild4" presStyleCnt="0"/>
      <dgm:spPr/>
    </dgm:pt>
    <dgm:pt modelId="{6134F2FC-4D71-4EEC-93D7-E010E5723AAD}" type="pres">
      <dgm:prSet presAssocID="{FE55137A-F451-439E-936F-F68863D7DBB0}" presName="hierChild5" presStyleCnt="0"/>
      <dgm:spPr/>
    </dgm:pt>
    <dgm:pt modelId="{54309524-44BC-47E0-BAD0-F2912A71E979}" type="pres">
      <dgm:prSet presAssocID="{AE54EE30-902D-414D-99A3-E057B44E6684}" presName="Name37" presStyleLbl="parChTrans1D2" presStyleIdx="1" presStyleCnt="3"/>
      <dgm:spPr/>
      <dgm:t>
        <a:bodyPr/>
        <a:lstStyle/>
        <a:p>
          <a:endParaRPr lang="es-CR"/>
        </a:p>
      </dgm:t>
    </dgm:pt>
    <dgm:pt modelId="{5FFAF892-26C2-4FF8-8031-82E471D6C805}" type="pres">
      <dgm:prSet presAssocID="{E54D6E7A-41E4-4EAC-A26C-5AA9F6367BA7}" presName="hierRoot2" presStyleCnt="0">
        <dgm:presLayoutVars>
          <dgm:hierBranch val="init"/>
        </dgm:presLayoutVars>
      </dgm:prSet>
      <dgm:spPr/>
    </dgm:pt>
    <dgm:pt modelId="{274DC7AB-B126-4757-A328-4E61A7C4DD73}" type="pres">
      <dgm:prSet presAssocID="{E54D6E7A-41E4-4EAC-A26C-5AA9F6367BA7}" presName="rootComposite" presStyleCnt="0"/>
      <dgm:spPr/>
    </dgm:pt>
    <dgm:pt modelId="{B9D558F5-D88B-41EB-8961-AD689218C5FD}" type="pres">
      <dgm:prSet presAssocID="{E54D6E7A-41E4-4EAC-A26C-5AA9F6367BA7}" presName="rootText" presStyleLbl="node1" presStyleIdx="1" presStyleCnt="3" custScaleX="156349" custScaleY="132938" custLinFactX="-49796" custLinFactY="45920" custLinFactNeighborX="-100000" custLinFactNeighborY="100000">
        <dgm:presLayoutVars>
          <dgm:chMax/>
          <dgm:chPref val="3"/>
        </dgm:presLayoutVars>
      </dgm:prSet>
      <dgm:spPr/>
      <dgm:t>
        <a:bodyPr/>
        <a:lstStyle/>
        <a:p>
          <a:endParaRPr lang="es-CR"/>
        </a:p>
      </dgm:t>
    </dgm:pt>
    <dgm:pt modelId="{822025BB-4FCF-4EAD-B92D-59237E7A6801}" type="pres">
      <dgm:prSet presAssocID="{E54D6E7A-41E4-4EAC-A26C-5AA9F6367BA7}" presName="titleText2" presStyleLbl="fgAcc1" presStyleIdx="1" presStyleCnt="3" custScaleX="167848" custScaleY="313040" custLinFactX="85953" custLinFactY="571481" custLinFactNeighborX="100000" custLinFactNeighborY="600000">
        <dgm:presLayoutVars>
          <dgm:chMax val="0"/>
          <dgm:chPref val="0"/>
        </dgm:presLayoutVars>
      </dgm:prSet>
      <dgm:spPr/>
      <dgm:t>
        <a:bodyPr/>
        <a:lstStyle/>
        <a:p>
          <a:endParaRPr lang="es-CR"/>
        </a:p>
      </dgm:t>
    </dgm:pt>
    <dgm:pt modelId="{EB40EFEE-D321-4E8A-96AF-EEE99FFAF907}" type="pres">
      <dgm:prSet presAssocID="{E54D6E7A-41E4-4EAC-A26C-5AA9F6367BA7}" presName="rootConnector" presStyleLbl="node2" presStyleIdx="0" presStyleCnt="0"/>
      <dgm:spPr/>
      <dgm:t>
        <a:bodyPr/>
        <a:lstStyle/>
        <a:p>
          <a:endParaRPr lang="es-CR"/>
        </a:p>
      </dgm:t>
    </dgm:pt>
    <dgm:pt modelId="{87414B1B-4E52-45BB-B438-5BD6B84E0DD3}" type="pres">
      <dgm:prSet presAssocID="{E54D6E7A-41E4-4EAC-A26C-5AA9F6367BA7}" presName="hierChild4" presStyleCnt="0"/>
      <dgm:spPr/>
    </dgm:pt>
    <dgm:pt modelId="{12559751-DC6B-4997-90D5-3DDC7B439D33}" type="pres">
      <dgm:prSet presAssocID="{E54D6E7A-41E4-4EAC-A26C-5AA9F6367BA7}" presName="hierChild5" presStyleCnt="0"/>
      <dgm:spPr/>
    </dgm:pt>
    <dgm:pt modelId="{AFAC57B8-6446-4449-8DA8-ECBFD1EDA941}" type="pres">
      <dgm:prSet presAssocID="{037DFF4A-3A96-47B4-994F-BAE927C04CBF}" presName="Name37" presStyleLbl="parChTrans1D2" presStyleIdx="2" presStyleCnt="3"/>
      <dgm:spPr/>
      <dgm:t>
        <a:bodyPr/>
        <a:lstStyle/>
        <a:p>
          <a:endParaRPr lang="es-CR"/>
        </a:p>
      </dgm:t>
    </dgm:pt>
    <dgm:pt modelId="{7E9B488D-66EB-48BC-BD97-E2EBEBBBA169}" type="pres">
      <dgm:prSet presAssocID="{1462092C-1FDC-4EBF-B760-0F27145B9088}" presName="hierRoot2" presStyleCnt="0">
        <dgm:presLayoutVars>
          <dgm:hierBranch val="init"/>
        </dgm:presLayoutVars>
      </dgm:prSet>
      <dgm:spPr/>
    </dgm:pt>
    <dgm:pt modelId="{67138C51-860A-4AC8-BBC2-22087A865088}" type="pres">
      <dgm:prSet presAssocID="{1462092C-1FDC-4EBF-B760-0F27145B9088}" presName="rootComposite" presStyleCnt="0"/>
      <dgm:spPr/>
    </dgm:pt>
    <dgm:pt modelId="{45E6275C-9B53-44D7-963C-ADC4D8B649C6}" type="pres">
      <dgm:prSet presAssocID="{1462092C-1FDC-4EBF-B760-0F27145B9088}" presName="rootText" presStyleLbl="node1" presStyleIdx="2" presStyleCnt="3" custScaleX="313562" custLinFactX="-46568" custLinFactNeighborX="-100000" custLinFactNeighborY="79795">
        <dgm:presLayoutVars>
          <dgm:chMax/>
          <dgm:chPref val="3"/>
        </dgm:presLayoutVars>
      </dgm:prSet>
      <dgm:spPr/>
      <dgm:t>
        <a:bodyPr/>
        <a:lstStyle/>
        <a:p>
          <a:endParaRPr lang="es-CR"/>
        </a:p>
      </dgm:t>
    </dgm:pt>
    <dgm:pt modelId="{6A86EAC2-6871-4A9B-82B0-3B5528969FE7}" type="pres">
      <dgm:prSet presAssocID="{1462092C-1FDC-4EBF-B760-0F27145B9088}" presName="titleText2" presStyleLbl="fgAcc1" presStyleIdx="2" presStyleCnt="3" custScaleX="389531" custScaleY="982464" custLinFactX="-56626" custLinFactY="342636" custLinFactNeighborX="-100000" custLinFactNeighborY="400000">
        <dgm:presLayoutVars>
          <dgm:chMax val="0"/>
          <dgm:chPref val="0"/>
        </dgm:presLayoutVars>
      </dgm:prSet>
      <dgm:spPr/>
      <dgm:t>
        <a:bodyPr/>
        <a:lstStyle/>
        <a:p>
          <a:endParaRPr lang="es-CR"/>
        </a:p>
      </dgm:t>
    </dgm:pt>
    <dgm:pt modelId="{6F30E352-D05C-4115-9F90-DD8DF417B171}" type="pres">
      <dgm:prSet presAssocID="{1462092C-1FDC-4EBF-B760-0F27145B9088}" presName="rootConnector" presStyleLbl="node2" presStyleIdx="0" presStyleCnt="0"/>
      <dgm:spPr/>
      <dgm:t>
        <a:bodyPr/>
        <a:lstStyle/>
        <a:p>
          <a:endParaRPr lang="es-CR"/>
        </a:p>
      </dgm:t>
    </dgm:pt>
    <dgm:pt modelId="{5908CBE5-E179-4603-8930-5B92838ACE4F}" type="pres">
      <dgm:prSet presAssocID="{1462092C-1FDC-4EBF-B760-0F27145B9088}" presName="hierChild4" presStyleCnt="0"/>
      <dgm:spPr/>
    </dgm:pt>
    <dgm:pt modelId="{9EB3604D-871D-497F-96B4-931C323D9621}" type="pres">
      <dgm:prSet presAssocID="{1462092C-1FDC-4EBF-B760-0F27145B9088}" presName="hierChild5" presStyleCnt="0"/>
      <dgm:spPr/>
    </dgm:pt>
    <dgm:pt modelId="{450921A8-1309-4FC3-BB63-4E3D3D05FEB3}" type="pres">
      <dgm:prSet presAssocID="{BB978EDE-98F9-4ABF-9013-8CDBF1316C3B}" presName="hierChild3" presStyleCnt="0"/>
      <dgm:spPr/>
    </dgm:pt>
  </dgm:ptLst>
  <dgm:cxnLst>
    <dgm:cxn modelId="{EA88718E-06CE-4593-BB70-D00B893A4683}" type="presOf" srcId="{BB978EDE-98F9-4ABF-9013-8CDBF1316C3B}" destId="{E95C6B64-7F5C-4D40-BAF5-945BA6C0A350}" srcOrd="1" destOrd="0" presId="urn:microsoft.com/office/officeart/2008/layout/NameandTitleOrganizationalChart"/>
    <dgm:cxn modelId="{D9886BB9-3F52-4879-AA33-84497949BEB2}" srcId="{262D16F6-5CEC-41C1-97E2-2A084632889A}" destId="{43F08014-A12F-4C8D-9C4E-54984613E649}" srcOrd="0" destOrd="0" parTransId="{4DE1835E-ED96-4FF7-82AE-56858D7E9571}" sibTransId="{5E93F818-D883-43F1-8B41-554B70E3E0F9}"/>
    <dgm:cxn modelId="{25EA617A-C913-4AC2-A082-B2316C7652F2}" type="presOf" srcId="{577AE219-F988-4C69-8152-6BEB83ADC27A}" destId="{D05BE32B-BC3E-494F-919D-A634A85C0A1B}" srcOrd="0" destOrd="0" presId="urn:microsoft.com/office/officeart/2008/layout/NameandTitleOrganizationalChart"/>
    <dgm:cxn modelId="{06D8D864-85F1-4115-8BCA-D85581446BBF}" type="presOf" srcId="{262D16F6-5CEC-41C1-97E2-2A084632889A}" destId="{57FC56AB-FDF6-4876-87B0-CD0293971A06}" srcOrd="0" destOrd="0" presId="urn:microsoft.com/office/officeart/2008/layout/NameandTitleOrganizationalChart"/>
    <dgm:cxn modelId="{BE44D95B-D6FE-4557-92D4-781A52192D6E}" type="presOf" srcId="{6E0314D0-3CEB-4B60-B98F-ABC29676A87F}" destId="{5745DBA8-893D-475D-8A6B-73080EA59985}" srcOrd="1" destOrd="0" presId="urn:microsoft.com/office/officeart/2008/layout/NameandTitleOrganizationalChart"/>
    <dgm:cxn modelId="{031C430E-7FE6-474E-9F73-6A2070935A39}" srcId="{262D16F6-5CEC-41C1-97E2-2A084632889A}" destId="{6E0314D0-3CEB-4B60-B98F-ABC29676A87F}" srcOrd="1" destOrd="0" parTransId="{DEA8240B-7B2F-458C-862C-3677A977A551}" sibTransId="{60288FF6-59DF-408C-BFFA-D35FAED362E8}"/>
    <dgm:cxn modelId="{D54EFBF1-DDC5-45F3-95B5-1B73DB570AAD}" type="presOf" srcId="{1462092C-1FDC-4EBF-B760-0F27145B9088}" destId="{45E6275C-9B53-44D7-963C-ADC4D8B649C6}" srcOrd="0" destOrd="0" presId="urn:microsoft.com/office/officeart/2008/layout/NameandTitleOrganizationalChart"/>
    <dgm:cxn modelId="{85916AA8-4CB4-45A7-8112-E90AD92C89D2}" type="presOf" srcId="{5E93F818-D883-43F1-8B41-554B70E3E0F9}" destId="{D834E0BC-A587-4DEC-AD95-9CA66408D152}" srcOrd="0" destOrd="0" presId="urn:microsoft.com/office/officeart/2008/layout/NameandTitleOrganizationalChart"/>
    <dgm:cxn modelId="{97F6DAE4-C929-4589-84E9-0192EC9F2637}" type="presOf" srcId="{1462092C-1FDC-4EBF-B760-0F27145B9088}" destId="{6F30E352-D05C-4115-9F90-DD8DF417B171}" srcOrd="1" destOrd="0" presId="urn:microsoft.com/office/officeart/2008/layout/NameandTitleOrganizationalChart"/>
    <dgm:cxn modelId="{61018C04-7068-4D8B-962D-CF727C2AFCF3}" type="presOf" srcId="{BB978EDE-98F9-4ABF-9013-8CDBF1316C3B}" destId="{F0A5FCB0-6707-486A-8524-DAC3E430D17E}" srcOrd="0" destOrd="0" presId="urn:microsoft.com/office/officeart/2008/layout/NameandTitleOrganizationalChart"/>
    <dgm:cxn modelId="{F2AE05FA-DB58-46D1-8B36-FD33D821170D}" type="presOf" srcId="{B88C1AC3-5414-4816-9E59-D3F4FC3C4562}" destId="{822025BB-4FCF-4EAD-B92D-59237E7A6801}" srcOrd="0" destOrd="0" presId="urn:microsoft.com/office/officeart/2008/layout/NameandTitleOrganizationalChart"/>
    <dgm:cxn modelId="{0ABC3BBC-4DB7-44CC-ACFD-A869D11A2C21}" type="presOf" srcId="{F59612C2-9715-4B71-B783-FBB305D4866E}" destId="{BF09F470-47FF-4B0E-8FDB-89D6555E252A}" srcOrd="0" destOrd="0" presId="urn:microsoft.com/office/officeart/2008/layout/NameandTitleOrganizationalChart"/>
    <dgm:cxn modelId="{DA82921E-01D1-4430-B892-372826824360}" type="presOf" srcId="{6E0314D0-3CEB-4B60-B98F-ABC29676A87F}" destId="{7D924F03-BC01-4643-8AE7-4711E3404C6D}" srcOrd="0" destOrd="0" presId="urn:microsoft.com/office/officeart/2008/layout/NameandTitleOrganizationalChart"/>
    <dgm:cxn modelId="{92D15D8D-1337-4659-AB0F-5525B9EF002B}" type="presOf" srcId="{60288FF6-59DF-408C-BFFA-D35FAED362E8}" destId="{385C5EFB-6A83-48D1-815C-9702DC8DF69E}" srcOrd="0" destOrd="0" presId="urn:microsoft.com/office/officeart/2008/layout/NameandTitleOrganizationalChart"/>
    <dgm:cxn modelId="{06BCDDC6-B85E-4D75-A452-42F574DCB048}" type="presOf" srcId="{CE6BFB2A-7DA6-4445-AE61-360759C3B151}" destId="{01C66397-AEB8-4B61-8AFA-769CC6197105}" srcOrd="0" destOrd="0" presId="urn:microsoft.com/office/officeart/2008/layout/NameandTitleOrganizationalChart"/>
    <dgm:cxn modelId="{C0AAFD40-017A-4EB4-A1EB-AA970E964EA0}" type="presOf" srcId="{E54D6E7A-41E4-4EAC-A26C-5AA9F6367BA7}" destId="{B9D558F5-D88B-41EB-8961-AD689218C5FD}" srcOrd="0" destOrd="0" presId="urn:microsoft.com/office/officeart/2008/layout/NameandTitleOrganizationalChart"/>
    <dgm:cxn modelId="{52A48850-6162-4AED-B391-8DEA3E26D369}" srcId="{BB978EDE-98F9-4ABF-9013-8CDBF1316C3B}" destId="{E54D6E7A-41E4-4EAC-A26C-5AA9F6367BA7}" srcOrd="1" destOrd="0" parTransId="{AE54EE30-902D-414D-99A3-E057B44E6684}" sibTransId="{B88C1AC3-5414-4816-9E59-D3F4FC3C4562}"/>
    <dgm:cxn modelId="{FAC4A624-5667-4262-97A5-76D44F790070}" type="presOf" srcId="{0EEE6E45-025C-4708-97CA-77B5C06DDDB8}" destId="{6A86EAC2-6871-4A9B-82B0-3B5528969FE7}" srcOrd="0" destOrd="0" presId="urn:microsoft.com/office/officeart/2008/layout/NameandTitleOrganizationalChart"/>
    <dgm:cxn modelId="{5A76142A-D38D-4874-8AB2-2C3EF312155B}" type="presOf" srcId="{E54D6E7A-41E4-4EAC-A26C-5AA9F6367BA7}" destId="{EB40EFEE-D321-4E8A-96AF-EEE99FFAF907}" srcOrd="1" destOrd="0" presId="urn:microsoft.com/office/officeart/2008/layout/NameandTitleOrganizationalChart"/>
    <dgm:cxn modelId="{6FE2D3FA-DB2F-44DE-BCFD-F2EBB9B76602}" srcId="{BB978EDE-98F9-4ABF-9013-8CDBF1316C3B}" destId="{FE55137A-F451-439E-936F-F68863D7DBB0}" srcOrd="0" destOrd="0" parTransId="{CE6BFB2A-7DA6-4445-AE61-360759C3B151}" sibTransId="{577AE219-F988-4C69-8152-6BEB83ADC27A}"/>
    <dgm:cxn modelId="{05BEAED5-4F8C-4C39-94A7-19ED230B2037}" type="presOf" srcId="{037DFF4A-3A96-47B4-994F-BAE927C04CBF}" destId="{AFAC57B8-6446-4449-8DA8-ECBFD1EDA941}" srcOrd="0" destOrd="0" presId="urn:microsoft.com/office/officeart/2008/layout/NameandTitleOrganizationalChart"/>
    <dgm:cxn modelId="{C765A1AE-8946-4D0A-8958-E445A978D0D3}" type="presOf" srcId="{FE55137A-F451-439E-936F-F68863D7DBB0}" destId="{D2455668-E099-4DFD-AA11-1CA2697A4389}" srcOrd="0" destOrd="0" presId="urn:microsoft.com/office/officeart/2008/layout/NameandTitleOrganizationalChart"/>
    <dgm:cxn modelId="{2F3B1395-2583-4605-9674-DEE467C434B8}" type="presOf" srcId="{43F08014-A12F-4C8D-9C4E-54984613E649}" destId="{470B0DFA-45CD-40A0-A469-C27D009FCB00}" srcOrd="1" destOrd="0" presId="urn:microsoft.com/office/officeart/2008/layout/NameandTitleOrganizationalChart"/>
    <dgm:cxn modelId="{46D66CB4-280D-4554-8D16-B27E26209234}" type="presOf" srcId="{AE54EE30-902D-414D-99A3-E057B44E6684}" destId="{54309524-44BC-47E0-BAD0-F2912A71E979}" srcOrd="0" destOrd="0" presId="urn:microsoft.com/office/officeart/2008/layout/NameandTitleOrganizationalChart"/>
    <dgm:cxn modelId="{2304F66A-BCC2-446C-B52D-293F14E117DA}" type="presOf" srcId="{FE55137A-F451-439E-936F-F68863D7DBB0}" destId="{2C833F63-9197-44E7-9695-D32C2B2E1D10}" srcOrd="1" destOrd="0" presId="urn:microsoft.com/office/officeart/2008/layout/NameandTitleOrganizationalChart"/>
    <dgm:cxn modelId="{1D6A75A4-35B2-4AB2-A8E4-C6B2FEDF12D5}" srcId="{262D16F6-5CEC-41C1-97E2-2A084632889A}" destId="{BB978EDE-98F9-4ABF-9013-8CDBF1316C3B}" srcOrd="2" destOrd="0" parTransId="{C622AD86-1B30-4AA5-8660-CCA504B94C17}" sibTransId="{F59612C2-9715-4B71-B783-FBB305D4866E}"/>
    <dgm:cxn modelId="{D776A453-BA15-499D-9867-20CCA30F2C92}" srcId="{BB978EDE-98F9-4ABF-9013-8CDBF1316C3B}" destId="{1462092C-1FDC-4EBF-B760-0F27145B9088}" srcOrd="2" destOrd="0" parTransId="{037DFF4A-3A96-47B4-994F-BAE927C04CBF}" sibTransId="{0EEE6E45-025C-4708-97CA-77B5C06DDDB8}"/>
    <dgm:cxn modelId="{6B9C0AE9-6A89-462A-B0F5-B2CAA8FF6661}" type="presOf" srcId="{43F08014-A12F-4C8D-9C4E-54984613E649}" destId="{EEDBC4B3-6AB3-4555-8D8C-BBCD20EABAAF}" srcOrd="0" destOrd="0" presId="urn:microsoft.com/office/officeart/2008/layout/NameandTitleOrganizationalChart"/>
    <dgm:cxn modelId="{19EA1789-02F2-4E6B-AD77-CDF5F801187E}" type="presParOf" srcId="{57FC56AB-FDF6-4876-87B0-CD0293971A06}" destId="{DFB059D5-A552-41DC-998A-362254E7F8A0}" srcOrd="0" destOrd="0" presId="urn:microsoft.com/office/officeart/2008/layout/NameandTitleOrganizationalChart"/>
    <dgm:cxn modelId="{35598745-3DA0-42D3-BAF7-7594594D6A5A}" type="presParOf" srcId="{DFB059D5-A552-41DC-998A-362254E7F8A0}" destId="{FD1B5365-3632-4B98-BA12-909723743190}" srcOrd="0" destOrd="0" presId="urn:microsoft.com/office/officeart/2008/layout/NameandTitleOrganizationalChart"/>
    <dgm:cxn modelId="{22DE04F5-E3E3-4CC0-9EDA-0BFE5F9FAE40}" type="presParOf" srcId="{FD1B5365-3632-4B98-BA12-909723743190}" destId="{EEDBC4B3-6AB3-4555-8D8C-BBCD20EABAAF}" srcOrd="0" destOrd="0" presId="urn:microsoft.com/office/officeart/2008/layout/NameandTitleOrganizationalChart"/>
    <dgm:cxn modelId="{996CA1E1-0CE5-4193-AB0F-B4FAFBBDACE9}" type="presParOf" srcId="{FD1B5365-3632-4B98-BA12-909723743190}" destId="{D834E0BC-A587-4DEC-AD95-9CA66408D152}" srcOrd="1" destOrd="0" presId="urn:microsoft.com/office/officeart/2008/layout/NameandTitleOrganizationalChart"/>
    <dgm:cxn modelId="{2AA9738F-41E5-4928-9A7D-75E41249F9CA}" type="presParOf" srcId="{FD1B5365-3632-4B98-BA12-909723743190}" destId="{470B0DFA-45CD-40A0-A469-C27D009FCB00}" srcOrd="2" destOrd="0" presId="urn:microsoft.com/office/officeart/2008/layout/NameandTitleOrganizationalChart"/>
    <dgm:cxn modelId="{36AD79F0-433F-415D-B224-E5FEDFB89C3D}" type="presParOf" srcId="{DFB059D5-A552-41DC-998A-362254E7F8A0}" destId="{B917CBDD-A034-483D-94B6-CDC13B8E795E}" srcOrd="1" destOrd="0" presId="urn:microsoft.com/office/officeart/2008/layout/NameandTitleOrganizationalChart"/>
    <dgm:cxn modelId="{786146DF-D1E1-4D8E-9051-F88323081CD1}" type="presParOf" srcId="{DFB059D5-A552-41DC-998A-362254E7F8A0}" destId="{91757F16-0C1D-43F2-BF6C-28A4B78D6408}" srcOrd="2" destOrd="0" presId="urn:microsoft.com/office/officeart/2008/layout/NameandTitleOrganizationalChart"/>
    <dgm:cxn modelId="{C43159BF-0635-4DE7-A3FA-5D522AFF15D8}" type="presParOf" srcId="{57FC56AB-FDF6-4876-87B0-CD0293971A06}" destId="{6F3E9019-9EEB-4A9E-9B78-B59B48C534AB}" srcOrd="1" destOrd="0" presId="urn:microsoft.com/office/officeart/2008/layout/NameandTitleOrganizationalChart"/>
    <dgm:cxn modelId="{BCFF7627-412F-464D-9C4E-A5DFE075EEBC}" type="presParOf" srcId="{6F3E9019-9EEB-4A9E-9B78-B59B48C534AB}" destId="{570F2A28-EEF1-4D95-9DCD-FBF5D5CB544B}" srcOrd="0" destOrd="0" presId="urn:microsoft.com/office/officeart/2008/layout/NameandTitleOrganizationalChart"/>
    <dgm:cxn modelId="{902D1B0A-8879-401E-98F0-D14532558CD1}" type="presParOf" srcId="{570F2A28-EEF1-4D95-9DCD-FBF5D5CB544B}" destId="{7D924F03-BC01-4643-8AE7-4711E3404C6D}" srcOrd="0" destOrd="0" presId="urn:microsoft.com/office/officeart/2008/layout/NameandTitleOrganizationalChart"/>
    <dgm:cxn modelId="{4D0525B2-F1AC-4983-9773-403337A0AB7A}" type="presParOf" srcId="{570F2A28-EEF1-4D95-9DCD-FBF5D5CB544B}" destId="{385C5EFB-6A83-48D1-815C-9702DC8DF69E}" srcOrd="1" destOrd="0" presId="urn:microsoft.com/office/officeart/2008/layout/NameandTitleOrganizationalChart"/>
    <dgm:cxn modelId="{6E5D1715-6B57-4F65-9EBA-A275C47B25F3}" type="presParOf" srcId="{570F2A28-EEF1-4D95-9DCD-FBF5D5CB544B}" destId="{5745DBA8-893D-475D-8A6B-73080EA59985}" srcOrd="2" destOrd="0" presId="urn:microsoft.com/office/officeart/2008/layout/NameandTitleOrganizationalChart"/>
    <dgm:cxn modelId="{2BF95AC4-C688-4B07-B30D-F7ADCEC47187}" type="presParOf" srcId="{6F3E9019-9EEB-4A9E-9B78-B59B48C534AB}" destId="{D8EDA92F-2EE4-4197-8A3A-6A0922DB8D3B}" srcOrd="1" destOrd="0" presId="urn:microsoft.com/office/officeart/2008/layout/NameandTitleOrganizationalChart"/>
    <dgm:cxn modelId="{FF758D79-D600-488B-8643-8C95B0F330C4}" type="presParOf" srcId="{6F3E9019-9EEB-4A9E-9B78-B59B48C534AB}" destId="{D4F8DB17-36E5-413B-BC17-446E74CEDDEE}" srcOrd="2" destOrd="0" presId="urn:microsoft.com/office/officeart/2008/layout/NameandTitleOrganizationalChart"/>
    <dgm:cxn modelId="{6A5A66D6-0018-49D1-B61A-07DB43BDEE66}" type="presParOf" srcId="{57FC56AB-FDF6-4876-87B0-CD0293971A06}" destId="{855D1D99-E8F3-4783-AFFE-93B1D8E82522}" srcOrd="2" destOrd="0" presId="urn:microsoft.com/office/officeart/2008/layout/NameandTitleOrganizationalChart"/>
    <dgm:cxn modelId="{479865D4-41F6-407E-BC3C-9A9B67C54D59}" type="presParOf" srcId="{855D1D99-E8F3-4783-AFFE-93B1D8E82522}" destId="{F4AC5B08-C303-4C5F-B387-72CDF13BB67C}" srcOrd="0" destOrd="0" presId="urn:microsoft.com/office/officeart/2008/layout/NameandTitleOrganizationalChart"/>
    <dgm:cxn modelId="{3929A226-06F0-415E-8A5A-5925094DEBEC}" type="presParOf" srcId="{F4AC5B08-C303-4C5F-B387-72CDF13BB67C}" destId="{F0A5FCB0-6707-486A-8524-DAC3E430D17E}" srcOrd="0" destOrd="0" presId="urn:microsoft.com/office/officeart/2008/layout/NameandTitleOrganizationalChart"/>
    <dgm:cxn modelId="{13731C86-33BD-431B-A0BB-96B4D7EC234D}" type="presParOf" srcId="{F4AC5B08-C303-4C5F-B387-72CDF13BB67C}" destId="{BF09F470-47FF-4B0E-8FDB-89D6555E252A}" srcOrd="1" destOrd="0" presId="urn:microsoft.com/office/officeart/2008/layout/NameandTitleOrganizationalChart"/>
    <dgm:cxn modelId="{9B7EE6D3-4D4A-4EA3-B7C8-E76D3ABEF598}" type="presParOf" srcId="{F4AC5B08-C303-4C5F-B387-72CDF13BB67C}" destId="{E95C6B64-7F5C-4D40-BAF5-945BA6C0A350}" srcOrd="2" destOrd="0" presId="urn:microsoft.com/office/officeart/2008/layout/NameandTitleOrganizationalChart"/>
    <dgm:cxn modelId="{C94682D9-6EF7-4203-BAB7-9AEA036A93F3}" type="presParOf" srcId="{855D1D99-E8F3-4783-AFFE-93B1D8E82522}" destId="{7CA7B473-9E5F-45EE-896E-AB153521D57D}" srcOrd="1" destOrd="0" presId="urn:microsoft.com/office/officeart/2008/layout/NameandTitleOrganizationalChart"/>
    <dgm:cxn modelId="{928ACBB5-7E8A-4828-866A-365649A4D73A}" type="presParOf" srcId="{7CA7B473-9E5F-45EE-896E-AB153521D57D}" destId="{01C66397-AEB8-4B61-8AFA-769CC6197105}" srcOrd="0" destOrd="0" presId="urn:microsoft.com/office/officeart/2008/layout/NameandTitleOrganizationalChart"/>
    <dgm:cxn modelId="{67B7F267-64E1-4B4B-996D-74484051DA3C}" type="presParOf" srcId="{7CA7B473-9E5F-45EE-896E-AB153521D57D}" destId="{B73FE56D-5794-4E6E-AE67-B7090EAD780A}" srcOrd="1" destOrd="0" presId="urn:microsoft.com/office/officeart/2008/layout/NameandTitleOrganizationalChart"/>
    <dgm:cxn modelId="{5F2FE54E-6925-44EC-9A4E-25F2B486FFFE}" type="presParOf" srcId="{B73FE56D-5794-4E6E-AE67-B7090EAD780A}" destId="{65C71B7F-BA5E-4E86-A3CC-6B979BA564E5}" srcOrd="0" destOrd="0" presId="urn:microsoft.com/office/officeart/2008/layout/NameandTitleOrganizationalChart"/>
    <dgm:cxn modelId="{C559AE02-A214-4C0C-81C4-A8290FD8E03C}" type="presParOf" srcId="{65C71B7F-BA5E-4E86-A3CC-6B979BA564E5}" destId="{D2455668-E099-4DFD-AA11-1CA2697A4389}" srcOrd="0" destOrd="0" presId="urn:microsoft.com/office/officeart/2008/layout/NameandTitleOrganizationalChart"/>
    <dgm:cxn modelId="{B9D8C5FE-89D3-46DB-9442-3298F919822C}" type="presParOf" srcId="{65C71B7F-BA5E-4E86-A3CC-6B979BA564E5}" destId="{D05BE32B-BC3E-494F-919D-A634A85C0A1B}" srcOrd="1" destOrd="0" presId="urn:microsoft.com/office/officeart/2008/layout/NameandTitleOrganizationalChart"/>
    <dgm:cxn modelId="{337E53AD-96A0-4085-8730-6735DB02CE38}" type="presParOf" srcId="{65C71B7F-BA5E-4E86-A3CC-6B979BA564E5}" destId="{2C833F63-9197-44E7-9695-D32C2B2E1D10}" srcOrd="2" destOrd="0" presId="urn:microsoft.com/office/officeart/2008/layout/NameandTitleOrganizationalChart"/>
    <dgm:cxn modelId="{A73E624C-C2EC-4525-8AA2-ADA24E388309}" type="presParOf" srcId="{B73FE56D-5794-4E6E-AE67-B7090EAD780A}" destId="{FF6254BC-C7CC-42DB-9546-9D4B21CFD318}" srcOrd="1" destOrd="0" presId="urn:microsoft.com/office/officeart/2008/layout/NameandTitleOrganizationalChart"/>
    <dgm:cxn modelId="{B478EC2C-60DB-4096-92A1-ABF949943CB1}" type="presParOf" srcId="{B73FE56D-5794-4E6E-AE67-B7090EAD780A}" destId="{6134F2FC-4D71-4EEC-93D7-E010E5723AAD}" srcOrd="2" destOrd="0" presId="urn:microsoft.com/office/officeart/2008/layout/NameandTitleOrganizationalChart"/>
    <dgm:cxn modelId="{9FC2AC1B-BAFA-4153-BCB6-83508F7390B1}" type="presParOf" srcId="{7CA7B473-9E5F-45EE-896E-AB153521D57D}" destId="{54309524-44BC-47E0-BAD0-F2912A71E979}" srcOrd="2" destOrd="0" presId="urn:microsoft.com/office/officeart/2008/layout/NameandTitleOrganizationalChart"/>
    <dgm:cxn modelId="{E3137D26-5BA4-4FE5-94EE-45C6CB061B46}" type="presParOf" srcId="{7CA7B473-9E5F-45EE-896E-AB153521D57D}" destId="{5FFAF892-26C2-4FF8-8031-82E471D6C805}" srcOrd="3" destOrd="0" presId="urn:microsoft.com/office/officeart/2008/layout/NameandTitleOrganizationalChart"/>
    <dgm:cxn modelId="{15D2E4E2-9812-4CB9-BF70-4879814E33F6}" type="presParOf" srcId="{5FFAF892-26C2-4FF8-8031-82E471D6C805}" destId="{274DC7AB-B126-4757-A328-4E61A7C4DD73}" srcOrd="0" destOrd="0" presId="urn:microsoft.com/office/officeart/2008/layout/NameandTitleOrganizationalChart"/>
    <dgm:cxn modelId="{987E5AC7-2678-49AA-BCD2-FD98EA9939A8}" type="presParOf" srcId="{274DC7AB-B126-4757-A328-4E61A7C4DD73}" destId="{B9D558F5-D88B-41EB-8961-AD689218C5FD}" srcOrd="0" destOrd="0" presId="urn:microsoft.com/office/officeart/2008/layout/NameandTitleOrganizationalChart"/>
    <dgm:cxn modelId="{0954C0E6-BB08-4FF5-AE01-8431217A5B89}" type="presParOf" srcId="{274DC7AB-B126-4757-A328-4E61A7C4DD73}" destId="{822025BB-4FCF-4EAD-B92D-59237E7A6801}" srcOrd="1" destOrd="0" presId="urn:microsoft.com/office/officeart/2008/layout/NameandTitleOrganizationalChart"/>
    <dgm:cxn modelId="{EA8D433D-52E1-45FE-879E-C2C52969DD59}" type="presParOf" srcId="{274DC7AB-B126-4757-A328-4E61A7C4DD73}" destId="{EB40EFEE-D321-4E8A-96AF-EEE99FFAF907}" srcOrd="2" destOrd="0" presId="urn:microsoft.com/office/officeart/2008/layout/NameandTitleOrganizationalChart"/>
    <dgm:cxn modelId="{AB30568D-BD7C-4BBA-BB1F-487CCBD82439}" type="presParOf" srcId="{5FFAF892-26C2-4FF8-8031-82E471D6C805}" destId="{87414B1B-4E52-45BB-B438-5BD6B84E0DD3}" srcOrd="1" destOrd="0" presId="urn:microsoft.com/office/officeart/2008/layout/NameandTitleOrganizationalChart"/>
    <dgm:cxn modelId="{22784BDF-3746-4166-89B4-E09AC0CF89EA}" type="presParOf" srcId="{5FFAF892-26C2-4FF8-8031-82E471D6C805}" destId="{12559751-DC6B-4997-90D5-3DDC7B439D33}" srcOrd="2" destOrd="0" presId="urn:microsoft.com/office/officeart/2008/layout/NameandTitleOrganizationalChart"/>
    <dgm:cxn modelId="{8F9B5FD8-C265-41B3-A592-4386F0B0E6CA}" type="presParOf" srcId="{7CA7B473-9E5F-45EE-896E-AB153521D57D}" destId="{AFAC57B8-6446-4449-8DA8-ECBFD1EDA941}" srcOrd="4" destOrd="0" presId="urn:microsoft.com/office/officeart/2008/layout/NameandTitleOrganizationalChart"/>
    <dgm:cxn modelId="{4B681304-0676-4BC6-B02D-1B197E1B5E17}" type="presParOf" srcId="{7CA7B473-9E5F-45EE-896E-AB153521D57D}" destId="{7E9B488D-66EB-48BC-BD97-E2EBEBBBA169}" srcOrd="5" destOrd="0" presId="urn:microsoft.com/office/officeart/2008/layout/NameandTitleOrganizationalChart"/>
    <dgm:cxn modelId="{85BA484D-223A-44D8-A55B-CD6A0B40B0F3}" type="presParOf" srcId="{7E9B488D-66EB-48BC-BD97-E2EBEBBBA169}" destId="{67138C51-860A-4AC8-BBC2-22087A865088}" srcOrd="0" destOrd="0" presId="urn:microsoft.com/office/officeart/2008/layout/NameandTitleOrganizationalChart"/>
    <dgm:cxn modelId="{03C6489F-F770-4605-80B0-B10679A7C02A}" type="presParOf" srcId="{67138C51-860A-4AC8-BBC2-22087A865088}" destId="{45E6275C-9B53-44D7-963C-ADC4D8B649C6}" srcOrd="0" destOrd="0" presId="urn:microsoft.com/office/officeart/2008/layout/NameandTitleOrganizationalChart"/>
    <dgm:cxn modelId="{823985D8-C1DD-4A1B-B6C4-795042C51E60}" type="presParOf" srcId="{67138C51-860A-4AC8-BBC2-22087A865088}" destId="{6A86EAC2-6871-4A9B-82B0-3B5528969FE7}" srcOrd="1" destOrd="0" presId="urn:microsoft.com/office/officeart/2008/layout/NameandTitleOrganizationalChart"/>
    <dgm:cxn modelId="{A0E3291E-4F38-4753-B32C-2D4376EDFC6B}" type="presParOf" srcId="{67138C51-860A-4AC8-BBC2-22087A865088}" destId="{6F30E352-D05C-4115-9F90-DD8DF417B171}" srcOrd="2" destOrd="0" presId="urn:microsoft.com/office/officeart/2008/layout/NameandTitleOrganizationalChart"/>
    <dgm:cxn modelId="{BD88C259-79D6-473B-885B-CA4F7566BC8D}" type="presParOf" srcId="{7E9B488D-66EB-48BC-BD97-E2EBEBBBA169}" destId="{5908CBE5-E179-4603-8930-5B92838ACE4F}" srcOrd="1" destOrd="0" presId="urn:microsoft.com/office/officeart/2008/layout/NameandTitleOrganizationalChart"/>
    <dgm:cxn modelId="{00EE7793-53FA-4608-8E87-B255179D6A08}" type="presParOf" srcId="{7E9B488D-66EB-48BC-BD97-E2EBEBBBA169}" destId="{9EB3604D-871D-497F-96B4-931C323D9621}" srcOrd="2" destOrd="0" presId="urn:microsoft.com/office/officeart/2008/layout/NameandTitleOrganizationalChart"/>
    <dgm:cxn modelId="{63786E79-2249-42D6-821F-F4FEDB8E0078}" type="presParOf" srcId="{855D1D99-E8F3-4783-AFFE-93B1D8E82522}" destId="{450921A8-1309-4FC3-BB63-4E3D3D05FEB3}"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AC57B8-6446-4449-8DA8-ECBFD1EDA941}">
      <dsp:nvSpPr>
        <dsp:cNvPr id="0" name=""/>
        <dsp:cNvSpPr/>
      </dsp:nvSpPr>
      <dsp:spPr>
        <a:xfrm>
          <a:off x="2337335" y="1256574"/>
          <a:ext cx="1402363" cy="831503"/>
        </a:xfrm>
        <a:custGeom>
          <a:avLst/>
          <a:gdLst/>
          <a:ahLst/>
          <a:cxnLst/>
          <a:rect l="0" t="0" r="0" b="0"/>
          <a:pathLst>
            <a:path>
              <a:moveTo>
                <a:pt x="0" y="0"/>
              </a:moveTo>
              <a:lnTo>
                <a:pt x="0" y="770939"/>
              </a:lnTo>
              <a:lnTo>
                <a:pt x="1402363" y="770939"/>
              </a:lnTo>
              <a:lnTo>
                <a:pt x="1402363" y="83150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09524-44BC-47E0-BAD0-F2912A71E979}">
      <dsp:nvSpPr>
        <dsp:cNvPr id="0" name=""/>
        <dsp:cNvSpPr/>
      </dsp:nvSpPr>
      <dsp:spPr>
        <a:xfrm>
          <a:off x="2291615" y="1256574"/>
          <a:ext cx="91440" cy="823263"/>
        </a:xfrm>
        <a:custGeom>
          <a:avLst/>
          <a:gdLst/>
          <a:ahLst/>
          <a:cxnLst/>
          <a:rect l="0" t="0" r="0" b="0"/>
          <a:pathLst>
            <a:path>
              <a:moveTo>
                <a:pt x="45720" y="0"/>
              </a:moveTo>
              <a:lnTo>
                <a:pt x="45720" y="762699"/>
              </a:lnTo>
              <a:lnTo>
                <a:pt x="53360" y="762699"/>
              </a:lnTo>
              <a:lnTo>
                <a:pt x="53360" y="82326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66397-AEB8-4B61-8AFA-769CC6197105}">
      <dsp:nvSpPr>
        <dsp:cNvPr id="0" name=""/>
        <dsp:cNvSpPr/>
      </dsp:nvSpPr>
      <dsp:spPr>
        <a:xfrm>
          <a:off x="576188" y="1256574"/>
          <a:ext cx="1761147" cy="826423"/>
        </a:xfrm>
        <a:custGeom>
          <a:avLst/>
          <a:gdLst/>
          <a:ahLst/>
          <a:cxnLst/>
          <a:rect l="0" t="0" r="0" b="0"/>
          <a:pathLst>
            <a:path>
              <a:moveTo>
                <a:pt x="1761147" y="0"/>
              </a:moveTo>
              <a:lnTo>
                <a:pt x="1761147" y="765859"/>
              </a:lnTo>
              <a:lnTo>
                <a:pt x="0" y="765859"/>
              </a:lnTo>
              <a:lnTo>
                <a:pt x="0" y="82642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DBC4B3-6AB3-4555-8D8C-BBCD20EABAAF}">
      <dsp:nvSpPr>
        <dsp:cNvPr id="0" name=""/>
        <dsp:cNvSpPr/>
      </dsp:nvSpPr>
      <dsp:spPr>
        <a:xfrm>
          <a:off x="3285119" y="1016535"/>
          <a:ext cx="1013081" cy="414337"/>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6627" numCol="1" spcCol="1270" anchor="ctr" anchorCtr="0">
          <a:noAutofit/>
        </a:bodyPr>
        <a:lstStyle/>
        <a:p>
          <a:pPr lvl="0" algn="ctr" defTabSz="444500">
            <a:lnSpc>
              <a:spcPct val="90000"/>
            </a:lnSpc>
            <a:spcBef>
              <a:spcPct val="0"/>
            </a:spcBef>
            <a:spcAft>
              <a:spcPct val="35000"/>
            </a:spcAft>
          </a:pPr>
          <a:r>
            <a:rPr lang="es-CR" sz="1000" kern="1200"/>
            <a:t>CELADE- CEPAL</a:t>
          </a:r>
        </a:p>
      </dsp:txBody>
      <dsp:txXfrm>
        <a:off x="3285119" y="1016535"/>
        <a:ext cx="1013081" cy="414337"/>
      </dsp:txXfrm>
    </dsp:sp>
    <dsp:sp modelId="{D834E0BC-A587-4DEC-AD95-9CA66408D152}">
      <dsp:nvSpPr>
        <dsp:cNvPr id="0" name=""/>
        <dsp:cNvSpPr/>
      </dsp:nvSpPr>
      <dsp:spPr>
        <a:xfrm rot="10800000" flipV="1">
          <a:off x="3306547" y="1359684"/>
          <a:ext cx="1012554" cy="237995"/>
        </a:xfrm>
        <a:prstGeom prst="rect">
          <a:avLst/>
        </a:prstGeom>
        <a:solidFill>
          <a:schemeClr val="lt1">
            <a:alpha val="90000"/>
            <a:hueOff val="0"/>
            <a:satOff val="0"/>
            <a:lumOff val="0"/>
            <a:alphaOff val="0"/>
          </a:schemeClr>
        </a:solidFill>
        <a:ln w="25400" cap="flat" cmpd="sng" algn="ctr">
          <a:solidFill>
            <a:schemeClr val="accent2">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l" defTabSz="355600">
            <a:lnSpc>
              <a:spcPct val="90000"/>
            </a:lnSpc>
            <a:spcBef>
              <a:spcPct val="0"/>
            </a:spcBef>
            <a:spcAft>
              <a:spcPct val="35000"/>
            </a:spcAft>
          </a:pPr>
          <a:r>
            <a:rPr lang="es-CR" sz="800" kern="1200"/>
            <a:t>Asesora y valida</a:t>
          </a:r>
        </a:p>
      </dsp:txBody>
      <dsp:txXfrm rot="-10800000">
        <a:off x="3306547" y="1359684"/>
        <a:ext cx="1012554" cy="237995"/>
      </dsp:txXfrm>
    </dsp:sp>
    <dsp:sp modelId="{7D924F03-BC01-4643-8AE7-4711E3404C6D}">
      <dsp:nvSpPr>
        <dsp:cNvPr id="0" name=""/>
        <dsp:cNvSpPr/>
      </dsp:nvSpPr>
      <dsp:spPr>
        <a:xfrm>
          <a:off x="180927" y="1039208"/>
          <a:ext cx="1182712" cy="406166"/>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36627" numCol="1" spcCol="1270" anchor="ctr" anchorCtr="0">
          <a:noAutofit/>
        </a:bodyPr>
        <a:lstStyle/>
        <a:p>
          <a:pPr lvl="0" algn="ctr" defTabSz="444500">
            <a:lnSpc>
              <a:spcPct val="90000"/>
            </a:lnSpc>
            <a:spcBef>
              <a:spcPct val="0"/>
            </a:spcBef>
            <a:spcAft>
              <a:spcPct val="35000"/>
            </a:spcAft>
          </a:pPr>
          <a:r>
            <a:rPr lang="es-CR" sz="1000" kern="1200">
              <a:solidFill>
                <a:schemeClr val="bg1">
                  <a:lumMod val="95000"/>
                </a:schemeClr>
              </a:solidFill>
            </a:rPr>
            <a:t>CCP-UCR</a:t>
          </a:r>
        </a:p>
      </dsp:txBody>
      <dsp:txXfrm>
        <a:off x="180927" y="1039208"/>
        <a:ext cx="1182712" cy="406166"/>
      </dsp:txXfrm>
    </dsp:sp>
    <dsp:sp modelId="{385C5EFB-6A83-48D1-815C-9702DC8DF69E}">
      <dsp:nvSpPr>
        <dsp:cNvPr id="0" name=""/>
        <dsp:cNvSpPr/>
      </dsp:nvSpPr>
      <dsp:spPr>
        <a:xfrm>
          <a:off x="221211" y="1397665"/>
          <a:ext cx="1121633" cy="244765"/>
        </a:xfrm>
        <a:prstGeom prst="rect">
          <a:avLst/>
        </a:prstGeom>
        <a:solidFill>
          <a:schemeClr val="lt1">
            <a:alpha val="90000"/>
            <a:hueOff val="0"/>
            <a:satOff val="0"/>
            <a:lumOff val="0"/>
            <a:alphaOff val="0"/>
          </a:schemeClr>
        </a:solidFill>
        <a:ln w="25400" cap="flat" cmpd="sng" algn="ctr">
          <a:solidFill>
            <a:schemeClr val="accent2">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l" defTabSz="355600">
            <a:lnSpc>
              <a:spcPct val="90000"/>
            </a:lnSpc>
            <a:spcBef>
              <a:spcPct val="0"/>
            </a:spcBef>
            <a:spcAft>
              <a:spcPct val="35000"/>
            </a:spcAft>
          </a:pPr>
          <a:r>
            <a:rPr lang="es-CR" sz="800" kern="1200"/>
            <a:t>Asesora y valida</a:t>
          </a:r>
        </a:p>
      </dsp:txBody>
      <dsp:txXfrm>
        <a:off x="221211" y="1397665"/>
        <a:ext cx="1121633" cy="244765"/>
      </dsp:txXfrm>
    </dsp:sp>
    <dsp:sp modelId="{F0A5FCB0-6707-486A-8524-DAC3E430D17E}">
      <dsp:nvSpPr>
        <dsp:cNvPr id="0" name=""/>
        <dsp:cNvSpPr/>
      </dsp:nvSpPr>
      <dsp:spPr>
        <a:xfrm>
          <a:off x="1790719" y="897124"/>
          <a:ext cx="1093231" cy="359450"/>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36627" numCol="1" spcCol="1270" anchor="ctr" anchorCtr="0">
          <a:noAutofit/>
        </a:bodyPr>
        <a:lstStyle/>
        <a:p>
          <a:pPr lvl="0" algn="ctr" defTabSz="466725">
            <a:lnSpc>
              <a:spcPct val="90000"/>
            </a:lnSpc>
            <a:spcBef>
              <a:spcPct val="0"/>
            </a:spcBef>
            <a:spcAft>
              <a:spcPct val="35000"/>
            </a:spcAft>
          </a:pPr>
          <a:r>
            <a:rPr lang="es-CR" sz="1050" b="1" kern="1200"/>
            <a:t>Coordinación de UED</a:t>
          </a:r>
        </a:p>
      </dsp:txBody>
      <dsp:txXfrm>
        <a:off x="1790719" y="897124"/>
        <a:ext cx="1093231" cy="359450"/>
      </dsp:txXfrm>
    </dsp:sp>
    <dsp:sp modelId="{BF09F470-47FF-4B0E-8FDB-89D6555E252A}">
      <dsp:nvSpPr>
        <dsp:cNvPr id="0" name=""/>
        <dsp:cNvSpPr/>
      </dsp:nvSpPr>
      <dsp:spPr>
        <a:xfrm>
          <a:off x="1754184" y="1248671"/>
          <a:ext cx="1202707" cy="364975"/>
        </a:xfrm>
        <a:prstGeom prst="rect">
          <a:avLst/>
        </a:prstGeom>
        <a:solidFill>
          <a:schemeClr val="lt1">
            <a:alpha val="90000"/>
            <a:hueOff val="0"/>
            <a:satOff val="0"/>
            <a:lumOff val="0"/>
            <a:alphaOff val="0"/>
          </a:schemeClr>
        </a:solidFill>
        <a:ln w="25400" cap="flat" cmpd="sng" algn="ctr">
          <a:solidFill>
            <a:schemeClr val="accent3">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l" defTabSz="355600">
            <a:lnSpc>
              <a:spcPct val="90000"/>
            </a:lnSpc>
            <a:spcBef>
              <a:spcPct val="0"/>
            </a:spcBef>
            <a:spcAft>
              <a:spcPct val="35000"/>
            </a:spcAft>
          </a:pPr>
          <a:r>
            <a:rPr lang="es-CR" sz="800" kern="1200"/>
            <a:t>Orienta, revisa y aprueba Coordina con asesores externos</a:t>
          </a:r>
        </a:p>
      </dsp:txBody>
      <dsp:txXfrm>
        <a:off x="1754184" y="1248671"/>
        <a:ext cx="1202707" cy="364975"/>
      </dsp:txXfrm>
    </dsp:sp>
    <dsp:sp modelId="{D2455668-E099-4DFD-AA11-1CA2697A4389}">
      <dsp:nvSpPr>
        <dsp:cNvPr id="0" name=""/>
        <dsp:cNvSpPr/>
      </dsp:nvSpPr>
      <dsp:spPr>
        <a:xfrm>
          <a:off x="173147" y="2082998"/>
          <a:ext cx="806081" cy="328515"/>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36627" numCol="1" spcCol="1270" anchor="ctr" anchorCtr="0">
          <a:noAutofit/>
        </a:bodyPr>
        <a:lstStyle/>
        <a:p>
          <a:pPr lvl="0" algn="ctr" defTabSz="400050">
            <a:lnSpc>
              <a:spcPct val="90000"/>
            </a:lnSpc>
            <a:spcBef>
              <a:spcPct val="0"/>
            </a:spcBef>
            <a:spcAft>
              <a:spcPct val="35000"/>
            </a:spcAft>
          </a:pPr>
          <a:r>
            <a:rPr lang="es-CR" sz="900" kern="1200"/>
            <a:t>Profesional en Estadística</a:t>
          </a:r>
        </a:p>
      </dsp:txBody>
      <dsp:txXfrm>
        <a:off x="173147" y="2082998"/>
        <a:ext cx="806081" cy="328515"/>
      </dsp:txXfrm>
    </dsp:sp>
    <dsp:sp modelId="{D05BE32B-BC3E-494F-919D-A634A85C0A1B}">
      <dsp:nvSpPr>
        <dsp:cNvPr id="0" name=""/>
        <dsp:cNvSpPr/>
      </dsp:nvSpPr>
      <dsp:spPr>
        <a:xfrm>
          <a:off x="706507" y="2413713"/>
          <a:ext cx="1556930" cy="920802"/>
        </a:xfrm>
        <a:prstGeom prst="rect">
          <a:avLst/>
        </a:prstGeom>
        <a:solidFill>
          <a:schemeClr val="lt1">
            <a:alpha val="90000"/>
            <a:hueOff val="0"/>
            <a:satOff val="0"/>
            <a:lumOff val="0"/>
            <a:alphaOff val="0"/>
          </a:schemeClr>
        </a:solidFill>
        <a:ln w="25400" cap="flat" cmpd="sng" algn="ctr">
          <a:solidFill>
            <a:schemeClr val="accent3">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l" defTabSz="355600">
            <a:lnSpc>
              <a:spcPct val="90000"/>
            </a:lnSpc>
            <a:spcBef>
              <a:spcPct val="0"/>
            </a:spcBef>
            <a:spcAft>
              <a:spcPct val="35000"/>
            </a:spcAft>
          </a:pPr>
          <a:r>
            <a:rPr lang="es-CR" sz="800" kern="1200"/>
            <a:t>Generación y análisis de series de tiempo para formular supuestos de componentes demográficos.</a:t>
          </a:r>
        </a:p>
        <a:p>
          <a:pPr lvl="0" algn="l" defTabSz="355600">
            <a:lnSpc>
              <a:spcPct val="90000"/>
            </a:lnSpc>
            <a:spcBef>
              <a:spcPct val="0"/>
            </a:spcBef>
            <a:spcAft>
              <a:spcPct val="35000"/>
            </a:spcAft>
          </a:pPr>
          <a:r>
            <a:rPr lang="es-CR" sz="800" kern="1200"/>
            <a:t>Aplicación de modelos estadísticos y matemáticos para la proyección.</a:t>
          </a:r>
        </a:p>
        <a:p>
          <a:pPr lvl="0" algn="l" defTabSz="355600">
            <a:lnSpc>
              <a:spcPct val="90000"/>
            </a:lnSpc>
            <a:spcBef>
              <a:spcPct val="0"/>
            </a:spcBef>
            <a:spcAft>
              <a:spcPct val="35000"/>
            </a:spcAft>
          </a:pPr>
          <a:r>
            <a:rPr lang="es-CR" sz="800" kern="1200"/>
            <a:t>Elaboración de productos estadísticos.</a:t>
          </a:r>
        </a:p>
      </dsp:txBody>
      <dsp:txXfrm>
        <a:off x="706507" y="2413713"/>
        <a:ext cx="1556930" cy="920802"/>
      </dsp:txXfrm>
    </dsp:sp>
    <dsp:sp modelId="{B9D558F5-D88B-41EB-8961-AD689218C5FD}">
      <dsp:nvSpPr>
        <dsp:cNvPr id="0" name=""/>
        <dsp:cNvSpPr/>
      </dsp:nvSpPr>
      <dsp:spPr>
        <a:xfrm>
          <a:off x="1953072" y="2079838"/>
          <a:ext cx="783807" cy="345055"/>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36627" numCol="1" spcCol="1270" anchor="ctr" anchorCtr="0">
          <a:noAutofit/>
        </a:bodyPr>
        <a:lstStyle/>
        <a:p>
          <a:pPr lvl="0" algn="ctr" defTabSz="400050">
            <a:lnSpc>
              <a:spcPct val="90000"/>
            </a:lnSpc>
            <a:spcBef>
              <a:spcPct val="0"/>
            </a:spcBef>
            <a:spcAft>
              <a:spcPct val="35000"/>
            </a:spcAft>
          </a:pPr>
          <a:r>
            <a:rPr lang="es-CR" sz="900" kern="1200"/>
            <a:t>Profesional en Estadística</a:t>
          </a:r>
        </a:p>
      </dsp:txBody>
      <dsp:txXfrm>
        <a:off x="1953072" y="2079838"/>
        <a:ext cx="783807" cy="345055"/>
      </dsp:txXfrm>
    </dsp:sp>
    <dsp:sp modelId="{822025BB-4FCF-4EAD-B92D-59237E7A6801}">
      <dsp:nvSpPr>
        <dsp:cNvPr id="0" name=""/>
        <dsp:cNvSpPr/>
      </dsp:nvSpPr>
      <dsp:spPr>
        <a:xfrm>
          <a:off x="3631472" y="2867122"/>
          <a:ext cx="757308" cy="270843"/>
        </a:xfrm>
        <a:prstGeom prst="rect">
          <a:avLst/>
        </a:prstGeom>
        <a:no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endParaRPr lang="es-CR" sz="1600" kern="1200"/>
        </a:p>
      </dsp:txBody>
      <dsp:txXfrm>
        <a:off x="3631472" y="2867122"/>
        <a:ext cx="757308" cy="270843"/>
      </dsp:txXfrm>
    </dsp:sp>
    <dsp:sp modelId="{45E6275C-9B53-44D7-963C-ADC4D8B649C6}">
      <dsp:nvSpPr>
        <dsp:cNvPr id="0" name=""/>
        <dsp:cNvSpPr/>
      </dsp:nvSpPr>
      <dsp:spPr>
        <a:xfrm>
          <a:off x="2953725" y="2088078"/>
          <a:ext cx="1571946" cy="259560"/>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36627" numCol="1" spcCol="1270" anchor="ctr" anchorCtr="0">
          <a:noAutofit/>
        </a:bodyPr>
        <a:lstStyle/>
        <a:p>
          <a:pPr lvl="0" algn="ctr" defTabSz="400050">
            <a:lnSpc>
              <a:spcPct val="90000"/>
            </a:lnSpc>
            <a:spcBef>
              <a:spcPct val="0"/>
            </a:spcBef>
            <a:spcAft>
              <a:spcPct val="35000"/>
            </a:spcAft>
          </a:pPr>
          <a:r>
            <a:rPr lang="es-CR" sz="900" kern="1200"/>
            <a:t>Profesional en Ciencias Sociales</a:t>
          </a:r>
        </a:p>
      </dsp:txBody>
      <dsp:txXfrm>
        <a:off x="2953725" y="2088078"/>
        <a:ext cx="1571946" cy="259560"/>
      </dsp:txXfrm>
    </dsp:sp>
    <dsp:sp modelId="{6A86EAC2-6871-4A9B-82B0-3B5528969FE7}">
      <dsp:nvSpPr>
        <dsp:cNvPr id="0" name=""/>
        <dsp:cNvSpPr/>
      </dsp:nvSpPr>
      <dsp:spPr>
        <a:xfrm>
          <a:off x="2964236" y="2343617"/>
          <a:ext cx="1757514" cy="850030"/>
        </a:xfrm>
        <a:prstGeom prst="rect">
          <a:avLst/>
        </a:prstGeom>
        <a:solidFill>
          <a:schemeClr val="lt1">
            <a:alpha val="90000"/>
            <a:hueOff val="0"/>
            <a:satOff val="0"/>
            <a:lumOff val="0"/>
            <a:alphaOff val="0"/>
          </a:schemeClr>
        </a:solidFill>
        <a:ln w="25400" cap="flat" cmpd="sng" algn="ctr">
          <a:solidFill>
            <a:schemeClr val="accent3">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l" defTabSz="355600">
            <a:lnSpc>
              <a:spcPct val="90000"/>
            </a:lnSpc>
            <a:spcBef>
              <a:spcPct val="0"/>
            </a:spcBef>
            <a:spcAft>
              <a:spcPct val="35000"/>
            </a:spcAft>
          </a:pPr>
          <a:r>
            <a:rPr lang="es-CR" sz="800" kern="1200"/>
            <a:t>Generación de insumos para el análisis.</a:t>
          </a:r>
        </a:p>
        <a:p>
          <a:pPr lvl="0" algn="l" defTabSz="355600">
            <a:lnSpc>
              <a:spcPct val="90000"/>
            </a:lnSpc>
            <a:spcBef>
              <a:spcPct val="0"/>
            </a:spcBef>
            <a:spcAft>
              <a:spcPct val="35000"/>
            </a:spcAft>
          </a:pPr>
          <a:r>
            <a:rPr lang="es-CR" sz="800" kern="1200"/>
            <a:t>Contribución en el análisis de resultados y elaboración de supuestos de comportamiento de los componentes.</a:t>
          </a:r>
        </a:p>
        <a:p>
          <a:pPr lvl="0" algn="l" defTabSz="355600">
            <a:lnSpc>
              <a:spcPct val="90000"/>
            </a:lnSpc>
            <a:spcBef>
              <a:spcPct val="0"/>
            </a:spcBef>
            <a:spcAft>
              <a:spcPct val="35000"/>
            </a:spcAft>
          </a:pPr>
          <a:r>
            <a:rPr lang="es-CR" sz="800" kern="1200"/>
            <a:t>Elaboración de documentos metodológicos </a:t>
          </a:r>
          <a:r>
            <a:rPr lang="es-CR" sz="600" kern="1200"/>
            <a:t>.</a:t>
          </a:r>
        </a:p>
      </dsp:txBody>
      <dsp:txXfrm>
        <a:off x="2964236" y="2343617"/>
        <a:ext cx="1757514" cy="85003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JournalArticle</b:SourceType>
    <b:Guid>{74AFBCBA-7497-4756-B8FC-19697F1ECD54}</b:Guid>
    <b:Title>Monografía de la población de la República de Costa Rica en el Siglo XIX</b:Title>
    <b:Year>1900</b:Year>
    <b:Author>
      <b:Author>
        <b:NameList>
          <b:Person>
            <b:Last>Thiel</b:Last>
            <b:First>Bernardo</b:First>
            <b:Middle>Augusto</b:Middle>
          </b:Person>
        </b:NameList>
      </b:Author>
    </b:Author>
    <b:JournalName>Población y Salud en Mesoamérica</b:JournalName>
    <b:Pages>1-54</b:Pages>
    <b:RefOrder>3</b:RefOrder>
  </b:Source>
  <b:Source>
    <b:Tag>Min16</b:Tag>
    <b:SourceType>Misc</b:SourceType>
    <b:Guid>{64FB9ADA-32E6-474A-AAB5-227FA2B539B7}</b:Guid>
    <b:Title>Aprobación de la reorganización administrativa integral del INEC</b:Title>
    <b:Year>2016</b:Year>
    <b:Month>Agosto</b:Month>
    <b:Day>10</b:Day>
    <b:Author>
      <b:Author>
        <b:Corporate>Ministerio de Planificación y Política Económica</b:Corporate>
      </b:Author>
    </b:Author>
    <b:City>Montes de Oca</b:City>
    <b:StateProvince>San José</b:StateProvince>
    <b:CountryRegion>Costa Rica</b:CountryRegion>
    <b:RefOrder>4</b:RefOrder>
  </b:Source>
  <b:Source>
    <b:Tag>Ins08</b:Tag>
    <b:SourceType>Report</b:SourceType>
    <b:Guid>{164EE97F-3D3C-4275-A04F-16D747E498A2}</b:Guid>
    <b:Title>Boletín 125 Aniversario</b:Title>
    <b:Year>2008</b:Year>
    <b:City>San José</b:City>
    <b:Publisher>INEC</b:Publisher>
    <b:Author>
      <b:Author>
        <b:Corporate>Instituto Nacional de Estadística y Censos</b:Corporate>
      </b:Author>
    </b:Author>
    <b:RefOrder>5</b:RefOrder>
  </b:Source>
  <b:Source>
    <b:Tag>Eva</b:Tag>
    <b:SourceType>DocumentFromInternetSite</b:SourceType>
    <b:Guid>{7BAF51CE-6668-4C0E-871F-638F1765AF37}</b:Guid>
    <b:Title>Evaluación y estimación de la cobertura en los censos de población: la experiencia latinoamericana</b:Title>
    <b:InternetSiteTitle>www.cepal.org</b:InternetSiteTitle>
    <b:Author>
      <b:Author>
        <b:Corporate>Comisión Económica para América Latina y el Caribe (CEPAL)</b:Corporate>
      </b:Author>
    </b:Author>
    <b:Year>2017</b:Year>
    <b:Month>Noviembre</b:Month>
    <b:Day>5</b:Day>
    <b:URL>https://www.cepal.org/celade/noticias/paginas/1/39831/JChackiel_doc.pdf</b:URL>
    <b:RefOrder>1</b:RefOrder>
  </b:Source>
  <b:Source>
    <b:Tag>Ins17</b:Tag>
    <b:SourceType>Book</b:SourceType>
    <b:Guid>{18364619-EA6B-4B0D-9D9F-D1C7745B0ADC}</b:Guid>
    <b:Author>
      <b:Author>
        <b:Corporate>Instituto Nacional de Estadística y Censos</b:Corporate>
      </b:Author>
    </b:Author>
    <b:Title>PLAN-PLOY-IT-01 Instructivo para la identificación, formulación, ejecución y evaluación de proyectos</b:Title>
    <b:Year>2017</b:Year>
    <b:City>San José, Costa Rica</b:City>
    <b:Publisher>INEC.</b:Publisher>
    <b:RefOrder>2</b:RefOrder>
  </b:Source>
</b:Sources>
</file>

<file path=customXml/itemProps1.xml><?xml version="1.0" encoding="utf-8"?>
<ds:datastoreItem xmlns:ds="http://schemas.openxmlformats.org/officeDocument/2006/customXml" ds:itemID="{0FD810D6-BFC6-40D2-AFFA-79DC4DB8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5513</Words>
  <Characters>30323</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vt:lpstr>
      <vt:lpstr/>
    </vt:vector>
  </TitlesOfParts>
  <Company>Microsoft</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subject>Perfil del proyecto</dc:subject>
  <dc:creator>Andres Castro</dc:creator>
  <cp:keywords/>
  <dc:description/>
  <cp:lastModifiedBy>Cesar Andres Gamboa Sanabria</cp:lastModifiedBy>
  <cp:revision>2</cp:revision>
  <cp:lastPrinted>2017-09-22T21:19:00Z</cp:lastPrinted>
  <dcterms:created xsi:type="dcterms:W3CDTF">2019-08-27T21:32:00Z</dcterms:created>
  <dcterms:modified xsi:type="dcterms:W3CDTF">2019-08-27T21:32:00Z</dcterms:modified>
</cp:coreProperties>
</file>